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395"/>
        <w:gridCol w:w="5395"/>
      </w:tblGrid>
      <w:tr w:rsidR="00B1120D" w:rsidRPr="00B1120D" w14:paraId="52667705" w14:textId="77777777" w:rsidTr="00B1120D">
        <w:tc>
          <w:tcPr>
            <w:tcW w:w="5395" w:type="dxa"/>
          </w:tcPr>
          <w:p w14:paraId="2BB00FD1" w14:textId="423148DB" w:rsidR="00B1120D" w:rsidRPr="00B1120D" w:rsidRDefault="00B1120D" w:rsidP="00B1120D">
            <w:pPr>
              <w:rPr>
                <w:noProof/>
                <w:lang w:val="es-ES"/>
              </w:rPr>
            </w:pPr>
            <w:r w:rsidRPr="00B1120D">
              <w:rPr>
                <w:noProof/>
                <w:lang w:val="es-ES"/>
              </w:rPr>
              <w:t>First, let's talk about the myth of the perfect gift, because the "perfect gift" does not exist, people. Here's the thing, if you think about gifts that were memorable for you, usually they are mark</w:t>
            </w:r>
            <w:del w:id="0" w:author="Andrew Wilkinson" w:date="2023-06-27T14:39:00Z">
              <w:r w:rsidRPr="00B1120D" w:rsidDel="00125DAB">
                <w:rPr>
                  <w:noProof/>
                  <w:lang w:val="es-ES"/>
                </w:rPr>
                <w:delText xml:space="preserve"> in</w:delText>
              </w:r>
            </w:del>
            <w:ins w:id="1" w:author="Andrew Wilkinson" w:date="2023-06-27T14:39:00Z">
              <w:r w:rsidR="00125DAB">
                <w:rPr>
                  <w:noProof/>
                  <w:lang w:val="es-ES"/>
                </w:rPr>
                <w:t>ing</w:t>
              </w:r>
            </w:ins>
            <w:r w:rsidRPr="00B1120D">
              <w:rPr>
                <w:noProof/>
                <w:lang w:val="es-ES"/>
              </w:rPr>
              <w:t xml:space="preserve"> time, it's a new bike, it's your first car, it's your first </w:t>
            </w:r>
            <w:del w:id="2" w:author="Andrew Wilkinson" w:date="2023-06-27T14:39:00Z">
              <w:r w:rsidRPr="00B1120D" w:rsidDel="007438FF">
                <w:rPr>
                  <w:noProof/>
                  <w:lang w:val="es-ES"/>
                </w:rPr>
                <w:delText>kitchen</w:delText>
              </w:r>
            </w:del>
            <w:ins w:id="3" w:author="Andrew Wilkinson" w:date="2023-06-27T14:39:00Z">
              <w:r w:rsidR="007438FF">
                <w:rPr>
                  <w:noProof/>
                  <w:lang w:val="es-ES"/>
                </w:rPr>
                <w:t>K</w:t>
              </w:r>
              <w:r w:rsidR="007438FF" w:rsidRPr="00B1120D">
                <w:rPr>
                  <w:noProof/>
                  <w:lang w:val="es-ES"/>
                </w:rPr>
                <w:t>itchen</w:t>
              </w:r>
            </w:ins>
            <w:del w:id="4" w:author="Andrew Wilkinson" w:date="2023-06-27T14:39:00Z">
              <w:r w:rsidRPr="00B1120D" w:rsidDel="007438FF">
                <w:rPr>
                  <w:noProof/>
                  <w:lang w:val="es-ES"/>
                </w:rPr>
                <w:delText>-a</w:delText>
              </w:r>
            </w:del>
            <w:ins w:id="5" w:author="Andrew Wilkinson" w:date="2023-06-27T14:39:00Z">
              <w:r w:rsidR="007438FF">
                <w:rPr>
                  <w:noProof/>
                  <w:lang w:val="es-ES"/>
                </w:rPr>
                <w:t>A</w:t>
              </w:r>
            </w:ins>
            <w:r w:rsidRPr="00B1120D">
              <w:rPr>
                <w:noProof/>
                <w:lang w:val="es-ES"/>
              </w:rPr>
              <w:t xml:space="preserve">id mixer, it's your first </w:t>
            </w:r>
            <w:ins w:id="6" w:author="Andrew Wilkinson" w:date="2023-06-27T14:39:00Z">
              <w:r w:rsidR="0075062E">
                <w:rPr>
                  <w:noProof/>
                  <w:lang w:val="es-ES"/>
                </w:rPr>
                <w:t>B</w:t>
              </w:r>
            </w:ins>
            <w:del w:id="7" w:author="Andrew Wilkinson" w:date="2023-06-27T14:39:00Z">
              <w:r w:rsidRPr="00B1120D" w:rsidDel="0075062E">
                <w:rPr>
                  <w:noProof/>
                  <w:lang w:val="es-ES"/>
                </w:rPr>
                <w:delText>b</w:delText>
              </w:r>
            </w:del>
            <w:r w:rsidRPr="00B1120D">
              <w:rPr>
                <w:noProof/>
                <w:lang w:val="es-ES"/>
              </w:rPr>
              <w:t>arbie doll, it's things, that are your first things that mark kind of movements through your life, right? Marking time doesn't really work as much as we get older. And so, we put these emotional expectations on ourselves to give kind of "bike</w:t>
            </w:r>
            <w:ins w:id="8" w:author="Andrew Wilkinson" w:date="2023-06-27T14:40:00Z">
              <w:r w:rsidR="0075062E">
                <w:rPr>
                  <w:noProof/>
                  <w:lang w:val="es-ES"/>
                </w:rPr>
                <w:t>-</w:t>
              </w:r>
            </w:ins>
            <w:del w:id="9" w:author="Andrew Wilkinson" w:date="2023-06-27T14:40:00Z">
              <w:r w:rsidRPr="00B1120D" w:rsidDel="0075062E">
                <w:rPr>
                  <w:noProof/>
                  <w:lang w:val="es-ES"/>
                </w:rPr>
                <w:delText xml:space="preserve"> </w:delText>
              </w:r>
            </w:del>
            <w:r w:rsidRPr="00B1120D">
              <w:rPr>
                <w:noProof/>
                <w:lang w:val="es-ES"/>
              </w:rPr>
              <w:t>level" gifts to people, for every occasion, until we die.</w:t>
            </w:r>
          </w:p>
          <w:p w14:paraId="1C5B9BC5" w14:textId="3CFF842E" w:rsidR="00B1120D" w:rsidRPr="00B1120D" w:rsidRDefault="00B1120D" w:rsidP="00B1120D">
            <w:pPr>
              <w:rPr>
                <w:noProof/>
                <w:lang w:val="es-ES"/>
              </w:rPr>
            </w:pPr>
            <w:r w:rsidRPr="00B1120D">
              <w:rPr>
                <w:noProof/>
                <w:lang w:val="es-ES"/>
              </w:rPr>
              <w:t xml:space="preserve">And that is so much pressure that we need to release from ourselves, okay? Trying to create and give the perfect gift to each person, each time, is trying to be a genius about the wrong thing. Because you're not going to do it, there's no way you are going to give the perfect gift every single time. The gift that that person says "This is the best gift I've ever received!", that's not a thing! And you're going to keep, even </w:t>
            </w:r>
            <w:del w:id="10" w:author="Andrew Wilkinson" w:date="2023-06-27T14:40:00Z">
              <w:r w:rsidRPr="00B1120D" w:rsidDel="0075062E">
                <w:rPr>
                  <w:noProof/>
                  <w:lang w:val="es-ES"/>
                </w:rPr>
                <w:delText xml:space="preserve">facing </w:delText>
              </w:r>
            </w:del>
            <w:ins w:id="11" w:author="Andrew Wilkinson" w:date="2023-06-27T14:40:00Z">
              <w:r w:rsidR="0075062E">
                <w:rPr>
                  <w:noProof/>
                  <w:lang w:val="es-ES"/>
                </w:rPr>
                <w:t>if they say</w:t>
              </w:r>
              <w:r w:rsidR="0075062E" w:rsidRPr="00B1120D">
                <w:rPr>
                  <w:noProof/>
                  <w:lang w:val="es-ES"/>
                </w:rPr>
                <w:t xml:space="preserve"> </w:t>
              </w:r>
            </w:ins>
            <w:r w:rsidRPr="00B1120D">
              <w:rPr>
                <w:noProof/>
                <w:lang w:val="es-ES"/>
              </w:rPr>
              <w:t>that one time, the miracle that they might say that one time, then that means the next time, you're going to have to do better? Or at least that's what we tell ourselves.</w:t>
            </w:r>
          </w:p>
          <w:p w14:paraId="01739C0D" w14:textId="77777777" w:rsidR="00B1120D" w:rsidRPr="00B1120D" w:rsidRDefault="00B1120D" w:rsidP="00B1120D">
            <w:pPr>
              <w:rPr>
                <w:noProof/>
                <w:lang w:val="es-ES"/>
              </w:rPr>
            </w:pPr>
            <w:r w:rsidRPr="00B1120D">
              <w:rPr>
                <w:noProof/>
                <w:lang w:val="es-ES"/>
              </w:rPr>
              <w:t>So, the first step in being a lazy genius in buying a gift is to release ourselves from the tension and the expectation and this terrible myth of the perfect gift. It doesn't exist so just have fun. The sooner you let it go, the more fun you're going to have.</w:t>
            </w:r>
          </w:p>
          <w:p w14:paraId="4B365D23" w14:textId="1DB3CC15" w:rsidR="00B1120D" w:rsidRPr="00B1120D" w:rsidRDefault="00B1120D" w:rsidP="00B1120D">
            <w:pPr>
              <w:rPr>
                <w:noProof/>
                <w:lang w:val="es-ES"/>
              </w:rPr>
            </w:pPr>
            <w:r w:rsidRPr="00B1120D">
              <w:rPr>
                <w:noProof/>
                <w:lang w:val="es-ES"/>
              </w:rPr>
              <w:t>So let's move on to three tips for knowing what a person wants without having to ask. There are three things to pay attention to. Number one: pay attention to what makes them happy. Now this might seem kind of simple, but let's say that you are hanging out with a coworker and she get</w:t>
            </w:r>
            <w:del w:id="12" w:author="Andrew Wilkinson" w:date="2023-06-27T14:41:00Z">
              <w:r w:rsidRPr="00B1120D" w:rsidDel="0075062E">
                <w:rPr>
                  <w:noProof/>
                  <w:lang w:val="es-ES"/>
                </w:rPr>
                <w:delText>'</w:delText>
              </w:r>
            </w:del>
            <w:r w:rsidRPr="00B1120D">
              <w:rPr>
                <w:noProof/>
                <w:lang w:val="es-ES"/>
              </w:rPr>
              <w:t>s an email that the Lumineers are going to be in y'all's town coming for a concert and she freaks out, like freaks out, and you think to yourself "</w:t>
            </w:r>
            <w:ins w:id="13" w:author="Andrew Wilkinson" w:date="2023-06-27T14:42:00Z">
              <w:r w:rsidR="0075062E">
                <w:rPr>
                  <w:noProof/>
                  <w:lang w:val="es-ES"/>
                </w:rPr>
                <w:t>M</w:t>
              </w:r>
            </w:ins>
            <w:del w:id="14" w:author="Andrew Wilkinson" w:date="2023-06-27T14:42:00Z">
              <w:r w:rsidRPr="00B1120D" w:rsidDel="0075062E">
                <w:rPr>
                  <w:noProof/>
                  <w:lang w:val="es-ES"/>
                </w:rPr>
                <w:delText>m</w:delText>
              </w:r>
            </w:del>
            <w:r w:rsidRPr="00B1120D">
              <w:rPr>
                <w:noProof/>
                <w:lang w:val="es-ES"/>
              </w:rPr>
              <w:t xml:space="preserve">an I had no idea </w:t>
            </w:r>
            <w:del w:id="15" w:author="Andrew Wilkinson" w:date="2023-06-27T14:42:00Z">
              <w:r w:rsidRPr="00B1120D" w:rsidDel="0075062E">
                <w:rPr>
                  <w:noProof/>
                  <w:lang w:val="es-ES"/>
                </w:rPr>
                <w:delText xml:space="preserve">that </w:delText>
              </w:r>
            </w:del>
            <w:r w:rsidRPr="00B1120D">
              <w:rPr>
                <w:noProof/>
                <w:lang w:val="es-ES"/>
              </w:rPr>
              <w:t>she loved the Lumineers so much." Now, you might…</w:t>
            </w:r>
            <w:ins w:id="16" w:author="Andrew Wilkinson" w:date="2023-06-27T14:42:00Z">
              <w:r w:rsidR="0075062E">
                <w:rPr>
                  <w:noProof/>
                  <w:lang w:val="es-ES"/>
                </w:rPr>
                <w:t xml:space="preserve"> </w:t>
              </w:r>
            </w:ins>
            <w:r w:rsidRPr="00B1120D">
              <w:rPr>
                <w:noProof/>
                <w:lang w:val="es-ES"/>
              </w:rPr>
              <w:t xml:space="preserve">let's pretend </w:t>
            </w:r>
            <w:ins w:id="17" w:author="Andrew Wilkinson" w:date="2023-06-27T14:42:00Z">
              <w:r w:rsidR="0075062E">
                <w:rPr>
                  <w:noProof/>
                  <w:lang w:val="es-ES"/>
                </w:rPr>
                <w:t xml:space="preserve">that </w:t>
              </w:r>
            </w:ins>
            <w:r w:rsidRPr="00B1120D">
              <w:rPr>
                <w:noProof/>
                <w:lang w:val="es-ES"/>
              </w:rPr>
              <w:t xml:space="preserve">this is a coworker, this is a relationship, that you might get her a gift, or maybe you draw her for like the </w:t>
            </w:r>
            <w:ins w:id="18" w:author="Andrew Wilkinson" w:date="2023-06-27T14:43:00Z">
              <w:r w:rsidR="0075062E">
                <w:rPr>
                  <w:noProof/>
                  <w:lang w:val="es-ES"/>
                </w:rPr>
                <w:t>w</w:t>
              </w:r>
            </w:ins>
            <w:del w:id="19" w:author="Andrew Wilkinson" w:date="2023-06-27T14:43:00Z">
              <w:r w:rsidRPr="00B1120D" w:rsidDel="0075062E">
                <w:rPr>
                  <w:noProof/>
                  <w:lang w:val="es-ES"/>
                </w:rPr>
                <w:delText>W</w:delText>
              </w:r>
            </w:del>
            <w:r w:rsidRPr="00B1120D">
              <w:rPr>
                <w:noProof/>
                <w:lang w:val="es-ES"/>
              </w:rPr>
              <w:t xml:space="preserve">hite </w:t>
            </w:r>
            <w:del w:id="20" w:author="Andrew Wilkinson" w:date="2023-06-27T14:43:00Z">
              <w:r w:rsidRPr="00B1120D" w:rsidDel="0075062E">
                <w:rPr>
                  <w:noProof/>
                  <w:lang w:val="es-ES"/>
                </w:rPr>
                <w:delText xml:space="preserve">Elephant </w:delText>
              </w:r>
            </w:del>
            <w:ins w:id="21" w:author="Andrew Wilkinson" w:date="2023-06-27T14:43:00Z">
              <w:r w:rsidR="0075062E">
                <w:rPr>
                  <w:noProof/>
                  <w:lang w:val="es-ES"/>
                </w:rPr>
                <w:t>e</w:t>
              </w:r>
              <w:r w:rsidR="0075062E" w:rsidRPr="00B1120D">
                <w:rPr>
                  <w:noProof/>
                  <w:lang w:val="es-ES"/>
                </w:rPr>
                <w:t xml:space="preserve">lephant </w:t>
              </w:r>
            </w:ins>
            <w:r w:rsidRPr="00B1120D">
              <w:rPr>
                <w:noProof/>
                <w:lang w:val="es-ES"/>
              </w:rPr>
              <w:t xml:space="preserve">or the Christmas gift exchange, or something? And you think "Ugh, what does she like?" </w:t>
            </w:r>
            <w:del w:id="22" w:author="Andrew Wilkinson" w:date="2023-06-27T14:43:00Z">
              <w:r w:rsidRPr="00B1120D" w:rsidDel="0075062E">
                <w:rPr>
                  <w:noProof/>
                  <w:lang w:val="es-ES"/>
                </w:rPr>
                <w:delText xml:space="preserve">you </w:delText>
              </w:r>
            </w:del>
            <w:ins w:id="23" w:author="Andrew Wilkinson" w:date="2023-06-27T14:43:00Z">
              <w:r w:rsidR="0075062E">
                <w:rPr>
                  <w:noProof/>
                  <w:lang w:val="es-ES"/>
                </w:rPr>
                <w:t>Y</w:t>
              </w:r>
              <w:r w:rsidR="0075062E" w:rsidRPr="00B1120D">
                <w:rPr>
                  <w:noProof/>
                  <w:lang w:val="es-ES"/>
                </w:rPr>
                <w:t xml:space="preserve">ou </w:t>
              </w:r>
            </w:ins>
            <w:r w:rsidRPr="00B1120D">
              <w:rPr>
                <w:noProof/>
                <w:lang w:val="es-ES"/>
              </w:rPr>
              <w:t>can remember "Oh man, the Lumineers made her so happy when she got that email that time!"</w:t>
            </w:r>
          </w:p>
          <w:p w14:paraId="7F9FED51" w14:textId="766FC14B" w:rsidR="00B1120D" w:rsidRPr="00B1120D" w:rsidRDefault="00B1120D" w:rsidP="00B1120D">
            <w:pPr>
              <w:rPr>
                <w:noProof/>
                <w:lang w:val="es-ES"/>
              </w:rPr>
            </w:pPr>
            <w:r w:rsidRPr="00B1120D">
              <w:rPr>
                <w:noProof/>
                <w:lang w:val="es-ES"/>
              </w:rPr>
              <w:t xml:space="preserve">Now, you're probably not going to go crazy and get her tickets to see the Lumineers in concert, but you might get her a CD, or you can find out if she has an </w:t>
            </w:r>
            <w:r w:rsidRPr="00B1120D">
              <w:rPr>
                <w:noProof/>
                <w:lang w:val="es-ES"/>
              </w:rPr>
              <w:lastRenderedPageBreak/>
              <w:t xml:space="preserve">actual record player and get her </w:t>
            </w:r>
            <w:ins w:id="24" w:author="Andrew Wilkinson" w:date="2023-06-27T14:43:00Z">
              <w:r w:rsidR="00996822">
                <w:rPr>
                  <w:noProof/>
                  <w:lang w:val="es-ES"/>
                </w:rPr>
                <w:t xml:space="preserve">it </w:t>
              </w:r>
            </w:ins>
            <w:r w:rsidRPr="00B1120D">
              <w:rPr>
                <w:noProof/>
                <w:lang w:val="es-ES"/>
              </w:rPr>
              <w:t xml:space="preserve">on vinyl. Or maybe if you </w:t>
            </w:r>
            <w:del w:id="25" w:author="Andrew Wilkinson" w:date="2023-06-27T14:43:00Z">
              <w:r w:rsidRPr="00B1120D" w:rsidDel="00996822">
                <w:rPr>
                  <w:noProof/>
                  <w:lang w:val="es-ES"/>
                </w:rPr>
                <w:delText>google</w:delText>
              </w:r>
            </w:del>
            <w:ins w:id="26" w:author="Andrew Wilkinson" w:date="2023-06-27T14:43:00Z">
              <w:r w:rsidR="00996822">
                <w:rPr>
                  <w:noProof/>
                  <w:lang w:val="es-ES"/>
                </w:rPr>
                <w:t>G</w:t>
              </w:r>
              <w:r w:rsidR="00996822" w:rsidRPr="00B1120D">
                <w:rPr>
                  <w:noProof/>
                  <w:lang w:val="es-ES"/>
                </w:rPr>
                <w:t>oogle</w:t>
              </w:r>
            </w:ins>
            <w:r w:rsidRPr="00B1120D">
              <w:rPr>
                <w:noProof/>
                <w:lang w:val="es-ES"/>
              </w:rPr>
              <w:t xml:space="preserve">, or you don't </w:t>
            </w:r>
            <w:del w:id="27" w:author="Andrew Wilkinson" w:date="2023-06-27T14:43:00Z">
              <w:r w:rsidRPr="00B1120D" w:rsidDel="00996822">
                <w:rPr>
                  <w:noProof/>
                  <w:lang w:val="es-ES"/>
                </w:rPr>
                <w:delText>google</w:delText>
              </w:r>
            </w:del>
            <w:ins w:id="28" w:author="Andrew Wilkinson" w:date="2023-06-27T14:43:00Z">
              <w:r w:rsidR="00996822">
                <w:rPr>
                  <w:noProof/>
                  <w:lang w:val="es-ES"/>
                </w:rPr>
                <w:t>G</w:t>
              </w:r>
              <w:r w:rsidR="00996822" w:rsidRPr="00B1120D">
                <w:rPr>
                  <w:noProof/>
                  <w:lang w:val="es-ES"/>
                </w:rPr>
                <w:t>oogle</w:t>
              </w:r>
            </w:ins>
            <w:del w:id="29" w:author="Andrew Wilkinson" w:date="2023-06-27T14:43:00Z">
              <w:r w:rsidRPr="00B1120D" w:rsidDel="00996822">
                <w:rPr>
                  <w:noProof/>
                  <w:lang w:val="es-ES"/>
                </w:rPr>
                <w:delText>, but you</w:delText>
              </w:r>
            </w:del>
            <w:ins w:id="30" w:author="Andrew Wilkinson" w:date="2023-06-27T14:43:00Z">
              <w:r w:rsidR="00996822">
                <w:rPr>
                  <w:noProof/>
                  <w:lang w:val="es-ES"/>
                </w:rPr>
                <w:t xml:space="preserve"> on</w:t>
              </w:r>
            </w:ins>
            <w:r w:rsidRPr="00B1120D">
              <w:rPr>
                <w:noProof/>
                <w:lang w:val="es-ES"/>
              </w:rPr>
              <w:t xml:space="preserve"> Etsy, but like you search on Etsy "The Lumineers</w:t>
            </w:r>
            <w:ins w:id="31" w:author="Andrew Wilkinson" w:date="2023-06-27T14:58:00Z">
              <w:r w:rsidR="00B11960">
                <w:rPr>
                  <w:noProof/>
                  <w:lang w:val="es-ES"/>
                </w:rPr>
                <w:t>,</w:t>
              </w:r>
            </w:ins>
            <w:r w:rsidRPr="00B1120D">
              <w:rPr>
                <w:noProof/>
                <w:lang w:val="es-ES"/>
              </w:rPr>
              <w:t>"</w:t>
            </w:r>
            <w:del w:id="32" w:author="Andrew Wilkinson" w:date="2023-06-27T14:58:00Z">
              <w:r w:rsidRPr="00B1120D" w:rsidDel="00B11960">
                <w:rPr>
                  <w:noProof/>
                  <w:lang w:val="es-ES"/>
                </w:rPr>
                <w:delText>,</w:delText>
              </w:r>
            </w:del>
            <w:r w:rsidRPr="00B1120D">
              <w:rPr>
                <w:noProof/>
                <w:lang w:val="es-ES"/>
              </w:rPr>
              <w:t xml:space="preserve"> and maybe there's like a cute tote</w:t>
            </w:r>
            <w:ins w:id="33" w:author="Andrew Wilkinson" w:date="2023-06-27T14:58:00Z">
              <w:r w:rsidR="00B11960">
                <w:rPr>
                  <w:noProof/>
                  <w:lang w:val="es-ES"/>
                </w:rPr>
                <w:t xml:space="preserve"> </w:t>
              </w:r>
            </w:ins>
            <w:del w:id="34" w:author="Andrew Wilkinson" w:date="2023-06-27T14:58:00Z">
              <w:r w:rsidRPr="00B1120D" w:rsidDel="00B11960">
                <w:rPr>
                  <w:noProof/>
                  <w:lang w:val="es-ES"/>
                </w:rPr>
                <w:delText>-</w:delText>
              </w:r>
            </w:del>
            <w:r w:rsidRPr="00B1120D">
              <w:rPr>
                <w:noProof/>
                <w:lang w:val="es-ES"/>
              </w:rPr>
              <w:t xml:space="preserve">bag with </w:t>
            </w:r>
            <w:del w:id="35" w:author="Andrew Wilkinson" w:date="2023-06-27T14:58:00Z">
              <w:r w:rsidRPr="00B1120D" w:rsidDel="00B11960">
                <w:rPr>
                  <w:noProof/>
                  <w:lang w:val="es-ES"/>
                </w:rPr>
                <w:delText xml:space="preserve">The </w:delText>
              </w:r>
            </w:del>
            <w:ins w:id="36" w:author="Andrew Wilkinson" w:date="2023-06-27T14:58:00Z">
              <w:r w:rsidR="00B11960">
                <w:rPr>
                  <w:noProof/>
                  <w:lang w:val="es-ES"/>
                </w:rPr>
                <w:t>a</w:t>
              </w:r>
              <w:r w:rsidR="00B11960" w:rsidRPr="00B1120D">
                <w:rPr>
                  <w:noProof/>
                  <w:lang w:val="es-ES"/>
                </w:rPr>
                <w:t xml:space="preserve"> </w:t>
              </w:r>
            </w:ins>
            <w:r w:rsidRPr="00B1120D">
              <w:rPr>
                <w:noProof/>
                <w:lang w:val="es-ES"/>
              </w:rPr>
              <w:t xml:space="preserve">Lumineers lyric or something. You know that </w:t>
            </w:r>
            <w:ins w:id="37" w:author="Andrew Wilkinson" w:date="2023-06-27T14:58:00Z">
              <w:r w:rsidR="00B11960">
                <w:rPr>
                  <w:noProof/>
                  <w:lang w:val="es-ES"/>
                </w:rPr>
                <w:t>t</w:t>
              </w:r>
            </w:ins>
            <w:del w:id="38" w:author="Andrew Wilkinson" w:date="2023-06-27T14:58:00Z">
              <w:r w:rsidRPr="00B1120D" w:rsidDel="00B11960">
                <w:rPr>
                  <w:noProof/>
                  <w:lang w:val="es-ES"/>
                </w:rPr>
                <w:delText>T</w:delText>
              </w:r>
            </w:del>
            <w:r w:rsidRPr="00B1120D">
              <w:rPr>
                <w:noProof/>
                <w:lang w:val="es-ES"/>
              </w:rPr>
              <w:t>he Lumineers make her extremely happy, so pay attention to that and use that to inform your gift.</w:t>
            </w:r>
          </w:p>
          <w:p w14:paraId="35602D6B" w14:textId="303E3BEE" w:rsidR="00B1120D" w:rsidRPr="00B1120D" w:rsidRDefault="00B1120D" w:rsidP="00B1120D">
            <w:pPr>
              <w:rPr>
                <w:noProof/>
                <w:lang w:val="es-ES"/>
              </w:rPr>
            </w:pPr>
            <w:r w:rsidRPr="00B1120D">
              <w:rPr>
                <w:noProof/>
                <w:lang w:val="es-ES"/>
              </w:rPr>
              <w:t>That can be</w:t>
            </w:r>
            <w:del w:id="39" w:author="Andrew Wilkinson" w:date="2023-06-27T14:58:00Z">
              <w:r w:rsidRPr="00B1120D" w:rsidDel="00B11960">
                <w:rPr>
                  <w:noProof/>
                  <w:lang w:val="es-ES"/>
                </w:rPr>
                <w:delText xml:space="preserve"> a</w:delText>
              </w:r>
            </w:del>
            <w:r w:rsidRPr="00B1120D">
              <w:rPr>
                <w:noProof/>
                <w:lang w:val="es-ES"/>
              </w:rPr>
              <w:t xml:space="preserve"> things like favorite restaurants or favorite foods. You can find out what all of your </w:t>
            </w:r>
            <w:ins w:id="40" w:author="Andrew Wilkinson" w:date="2023-06-27T14:58:00Z">
              <w:r w:rsidR="00B11960">
                <w:rPr>
                  <w:noProof/>
                  <w:lang w:val="es-ES"/>
                </w:rPr>
                <w:t xml:space="preserve">people's </w:t>
              </w:r>
            </w:ins>
            <w:r w:rsidRPr="00B1120D">
              <w:rPr>
                <w:noProof/>
                <w:lang w:val="es-ES"/>
              </w:rPr>
              <w:t xml:space="preserve">favorite </w:t>
            </w:r>
            <w:del w:id="41" w:author="Andrew Wilkinson" w:date="2023-06-27T14:58:00Z">
              <w:r w:rsidRPr="00B1120D" w:rsidDel="00B11960">
                <w:rPr>
                  <w:noProof/>
                  <w:lang w:val="es-ES"/>
                </w:rPr>
                <w:delText xml:space="preserve">people's </w:delText>
              </w:r>
            </w:del>
            <w:r w:rsidRPr="00B1120D">
              <w:rPr>
                <w:noProof/>
                <w:lang w:val="es-ES"/>
              </w:rPr>
              <w:t>cookie is. That could be</w:t>
            </w:r>
            <w:del w:id="42" w:author="Andrew Wilkinson" w:date="2023-06-27T14:59:00Z">
              <w:r w:rsidRPr="00B1120D" w:rsidDel="00B11960">
                <w:rPr>
                  <w:noProof/>
                  <w:lang w:val="es-ES"/>
                </w:rPr>
                <w:delText>, hum,</w:delText>
              </w:r>
            </w:del>
            <w:r w:rsidRPr="00B1120D">
              <w:rPr>
                <w:noProof/>
                <w:lang w:val="es-ES"/>
              </w:rPr>
              <w:t xml:space="preserve"> their favorite TV show, or movies, or favorite season of the year or there can be so many different things that can make people really really happy. And you will see them, if you pay attention. Okay, so that's number one, pay attention on what makes them happy.</w:t>
            </w:r>
          </w:p>
          <w:p w14:paraId="45BB386A" w14:textId="301EFAD0" w:rsidR="00B1120D" w:rsidRPr="00B1120D" w:rsidRDefault="00B1120D" w:rsidP="00B1120D">
            <w:pPr>
              <w:rPr>
                <w:noProof/>
                <w:lang w:val="es-ES"/>
              </w:rPr>
            </w:pPr>
            <w:r w:rsidRPr="00B1120D">
              <w:rPr>
                <w:noProof/>
                <w:lang w:val="es-ES"/>
              </w:rPr>
              <w:t>Number two, pay attention to "rainy day</w:t>
            </w:r>
            <w:ins w:id="43" w:author="Andrew Wilkinson" w:date="2023-06-27T14:59:00Z">
              <w:r w:rsidR="00B11960">
                <w:rPr>
                  <w:noProof/>
                  <w:lang w:val="es-ES"/>
                </w:rPr>
                <w:t xml:space="preserve"> </w:t>
              </w:r>
            </w:ins>
            <w:r w:rsidRPr="00B1120D">
              <w:rPr>
                <w:noProof/>
                <w:lang w:val="es-ES"/>
              </w:rPr>
              <w:t>dreams</w:t>
            </w:r>
            <w:ins w:id="44" w:author="Andrew Wilkinson" w:date="2023-06-27T14:59:00Z">
              <w:r w:rsidR="00B11960">
                <w:rPr>
                  <w:noProof/>
                  <w:lang w:val="es-ES"/>
                </w:rPr>
                <w:t>.</w:t>
              </w:r>
            </w:ins>
            <w:r w:rsidRPr="00B1120D">
              <w:rPr>
                <w:noProof/>
                <w:lang w:val="es-ES"/>
              </w:rPr>
              <w:t>"</w:t>
            </w:r>
            <w:del w:id="45" w:author="Andrew Wilkinson" w:date="2023-06-27T14:59:00Z">
              <w:r w:rsidRPr="00B1120D" w:rsidDel="00B11960">
                <w:rPr>
                  <w:noProof/>
                  <w:lang w:val="es-ES"/>
                </w:rPr>
                <w:delText>.</w:delText>
              </w:r>
            </w:del>
            <w:r w:rsidRPr="00B1120D">
              <w:rPr>
                <w:noProof/>
                <w:lang w:val="es-ES"/>
              </w:rPr>
              <w:t xml:space="preserve"> Alright, so, we've all done this, we're having a conversation with someone, and you might hear your best friend say across the table at the coffee shop, "</w:t>
            </w:r>
            <w:ins w:id="46" w:author="Andrew Wilkinson" w:date="2023-06-27T14:59:00Z">
              <w:r w:rsidR="00B11960">
                <w:rPr>
                  <w:noProof/>
                  <w:lang w:val="es-ES"/>
                </w:rPr>
                <w:t>Y</w:t>
              </w:r>
            </w:ins>
            <w:del w:id="47" w:author="Andrew Wilkinson" w:date="2023-06-27T14:59:00Z">
              <w:r w:rsidRPr="00B1120D" w:rsidDel="00B11960">
                <w:rPr>
                  <w:noProof/>
                  <w:lang w:val="es-ES"/>
                </w:rPr>
                <w:delText>y</w:delText>
              </w:r>
            </w:del>
            <w:r w:rsidRPr="00B1120D">
              <w:rPr>
                <w:noProof/>
                <w:lang w:val="es-ES"/>
              </w:rPr>
              <w:t xml:space="preserve">ou know, I really would love to get back into painting and just can't do it right now because </w:t>
            </w:r>
            <w:del w:id="48" w:author="Andrew Wilkinson" w:date="2023-06-27T14:59:00Z">
              <w:r w:rsidRPr="00B1120D" w:rsidDel="00B11960">
                <w:rPr>
                  <w:noProof/>
                  <w:lang w:val="es-ES"/>
                </w:rPr>
                <w:delText>[gets explainsy]</w:delText>
              </w:r>
            </w:del>
            <w:ins w:id="49" w:author="Andrew Wilkinson" w:date="2023-06-27T14:59:00Z">
              <w:r w:rsidR="00B11960">
                <w:rPr>
                  <w:noProof/>
                  <w:lang w:val="es-ES"/>
                </w:rPr>
                <w:t>of X, Y, and Z</w:t>
              </w:r>
            </w:ins>
            <w:r w:rsidRPr="00B1120D">
              <w:rPr>
                <w:noProof/>
                <w:lang w:val="es-ES"/>
              </w:rPr>
              <w:t>, because I have too many children, or because my job doesn't let me have free time</w:t>
            </w:r>
            <w:ins w:id="50" w:author="Andrew Wilkinson" w:date="2023-06-27T15:00:00Z">
              <w:r w:rsidR="00B11960">
                <w:rPr>
                  <w:noProof/>
                  <w:lang w:val="es-ES"/>
                </w:rPr>
                <w:t>,</w:t>
              </w:r>
            </w:ins>
            <w:r w:rsidRPr="00B1120D">
              <w:rPr>
                <w:noProof/>
                <w:lang w:val="es-ES"/>
              </w:rPr>
              <w:t>"</w:t>
            </w:r>
            <w:del w:id="51" w:author="Andrew Wilkinson" w:date="2023-06-27T15:00:00Z">
              <w:r w:rsidRPr="00B1120D" w:rsidDel="00B11960">
                <w:rPr>
                  <w:noProof/>
                  <w:lang w:val="es-ES"/>
                </w:rPr>
                <w:delText>,</w:delText>
              </w:r>
            </w:del>
            <w:r w:rsidRPr="00B1120D">
              <w:rPr>
                <w:noProof/>
                <w:lang w:val="es-ES"/>
              </w:rPr>
              <w:t xml:space="preserve"> or whatever it is, there could be a number or reasons.</w:t>
            </w:r>
          </w:p>
          <w:p w14:paraId="3A700C7B" w14:textId="3A6A2A8C" w:rsidR="00B1120D" w:rsidRPr="00B1120D" w:rsidRDefault="00B1120D" w:rsidP="00B1120D">
            <w:pPr>
              <w:rPr>
                <w:noProof/>
                <w:lang w:val="es-ES"/>
              </w:rPr>
            </w:pPr>
            <w:r w:rsidRPr="00B1120D">
              <w:rPr>
                <w:noProof/>
                <w:lang w:val="es-ES"/>
              </w:rPr>
              <w:t xml:space="preserve">But you hear that desire to do something when time allows. Now, most of us are not super honest with ourselves about being able </w:t>
            </w:r>
            <w:ins w:id="52" w:author="Andrew Wilkinson" w:date="2023-06-27T15:00:00Z">
              <w:r w:rsidR="00BF7A75">
                <w:rPr>
                  <w:noProof/>
                  <w:lang w:val="es-ES"/>
                </w:rPr>
                <w:t xml:space="preserve">to </w:t>
              </w:r>
            </w:ins>
            <w:r w:rsidRPr="00B1120D">
              <w:rPr>
                <w:noProof/>
                <w:lang w:val="es-ES"/>
              </w:rPr>
              <w:t xml:space="preserve">actually give time to the things that we love, we always pushing those things aside. Because we think that they are not very important or </w:t>
            </w:r>
            <w:del w:id="53" w:author="Andrew Wilkinson" w:date="2023-06-27T15:00:00Z">
              <w:r w:rsidRPr="00B1120D" w:rsidDel="00BF7A75">
                <w:rPr>
                  <w:noProof/>
                  <w:lang w:val="es-ES"/>
                </w:rPr>
                <w:delText xml:space="preserve">that </w:delText>
              </w:r>
            </w:del>
            <w:r w:rsidRPr="00B1120D">
              <w:rPr>
                <w:noProof/>
                <w:lang w:val="es-ES"/>
              </w:rPr>
              <w:t>they don't matter. And so, by paying attention to someone that you love, to their rainy day</w:t>
            </w:r>
            <w:ins w:id="54" w:author="Andrew Wilkinson" w:date="2023-06-27T15:00:00Z">
              <w:r w:rsidR="00BF7A75">
                <w:rPr>
                  <w:noProof/>
                  <w:lang w:val="es-ES"/>
                </w:rPr>
                <w:t xml:space="preserve"> </w:t>
              </w:r>
            </w:ins>
            <w:r w:rsidRPr="00B1120D">
              <w:rPr>
                <w:noProof/>
                <w:lang w:val="es-ES"/>
              </w:rPr>
              <w:t>dream, what that does is that it validates that desire in them. You are validating a desire in them by giving them something that references that rainy day</w:t>
            </w:r>
            <w:ins w:id="55" w:author="Andrew Wilkinson" w:date="2023-06-27T15:00:00Z">
              <w:r w:rsidR="00347E6F">
                <w:rPr>
                  <w:noProof/>
                  <w:lang w:val="es-ES"/>
                </w:rPr>
                <w:t xml:space="preserve"> </w:t>
              </w:r>
            </w:ins>
            <w:r w:rsidRPr="00B1120D">
              <w:rPr>
                <w:noProof/>
                <w:lang w:val="es-ES"/>
              </w:rPr>
              <w:t>dream. So, for that friend, you could give her a sketchbook, or a set of watercolors, or, you know a book on "how to get started" if it's someone who's like: I wish, I would love to know how to paint, but I just don't have the time to learn. Pay attention to when you hear people that you care about say those things: "Man, I wish that…, Man, if I just had more time…" pay attention to those things. So that's number two.</w:t>
            </w:r>
          </w:p>
          <w:p w14:paraId="779B9994" w14:textId="625830B3" w:rsidR="00B1120D" w:rsidRPr="00B1120D" w:rsidRDefault="00B1120D" w:rsidP="00B1120D">
            <w:pPr>
              <w:rPr>
                <w:noProof/>
                <w:lang w:val="es-ES"/>
              </w:rPr>
            </w:pPr>
            <w:r w:rsidRPr="00B1120D">
              <w:rPr>
                <w:noProof/>
                <w:lang w:val="es-ES"/>
              </w:rPr>
              <w:t>Number three, pay attention to how they live. Okay, so, my sister, one of my sisters is kind of a homesteader, like that; they</w:t>
            </w:r>
            <w:ins w:id="56" w:author="Andrew Wilkinson" w:date="2023-06-27T15:01:00Z">
              <w:r w:rsidR="00347E6F" w:rsidRPr="00347E6F">
                <w:rPr>
                  <w:noProof/>
                  <w:lang w:val="es-ES"/>
                </w:rPr>
                <w:t>'</w:t>
              </w:r>
              <w:r w:rsidR="00347E6F">
                <w:rPr>
                  <w:noProof/>
                  <w:lang w:val="es-ES"/>
                </w:rPr>
                <w:t>ve</w:t>
              </w:r>
            </w:ins>
            <w:r w:rsidRPr="00B1120D">
              <w:rPr>
                <w:noProof/>
                <w:lang w:val="es-ES"/>
              </w:rPr>
              <w:t xml:space="preserve"> got chickens and a huge garden </w:t>
            </w:r>
            <w:ins w:id="57" w:author="Andrew Wilkinson" w:date="2023-06-27T15:01:00Z">
              <w:r w:rsidR="00347E6F">
                <w:rPr>
                  <w:noProof/>
                  <w:lang w:val="es-ES"/>
                </w:rPr>
                <w:t xml:space="preserve">and </w:t>
              </w:r>
            </w:ins>
            <w:r w:rsidRPr="00B1120D">
              <w:rPr>
                <w:noProof/>
                <w:lang w:val="es-ES"/>
              </w:rPr>
              <w:t xml:space="preserve">just really love </w:t>
            </w:r>
            <w:ins w:id="58" w:author="Andrew Wilkinson" w:date="2023-06-27T15:01:00Z">
              <w:r w:rsidR="00347E6F">
                <w:rPr>
                  <w:noProof/>
                  <w:lang w:val="es-ES"/>
                </w:rPr>
                <w:t xml:space="preserve">to </w:t>
              </w:r>
            </w:ins>
            <w:r w:rsidRPr="00B1120D">
              <w:rPr>
                <w:noProof/>
                <w:lang w:val="es-ES"/>
              </w:rPr>
              <w:t>kind of, be as self</w:t>
            </w:r>
            <w:del w:id="59" w:author="Andrew Wilkinson" w:date="2023-06-27T15:02:00Z">
              <w:r w:rsidRPr="00B1120D" w:rsidDel="00347E6F">
                <w:rPr>
                  <w:noProof/>
                  <w:lang w:val="es-ES"/>
                </w:rPr>
                <w:delText>-</w:delText>
              </w:r>
            </w:del>
            <w:ins w:id="60" w:author="Andrew Wilkinson" w:date="2023-06-27T15:02:00Z">
              <w:r w:rsidR="00347E6F">
                <w:rPr>
                  <w:noProof/>
                  <w:lang w:val="es-ES"/>
                </w:rPr>
                <w:t>-</w:t>
              </w:r>
            </w:ins>
            <w:del w:id="61" w:author="Andrew Wilkinson" w:date="2023-06-27T15:01:00Z">
              <w:r w:rsidRPr="00B1120D" w:rsidDel="00347E6F">
                <w:rPr>
                  <w:noProof/>
                  <w:lang w:val="es-ES"/>
                </w:rPr>
                <w:delText xml:space="preserve">sufficient </w:delText>
              </w:r>
            </w:del>
            <w:r w:rsidRPr="00B1120D">
              <w:rPr>
                <w:noProof/>
                <w:lang w:val="es-ES"/>
              </w:rPr>
              <w:t xml:space="preserve">sustaining as they can. So, this past Christmas my </w:t>
            </w:r>
            <w:r w:rsidRPr="00B1120D">
              <w:rPr>
                <w:noProof/>
                <w:lang w:val="es-ES"/>
              </w:rPr>
              <w:lastRenderedPageBreak/>
              <w:t>mom killed it, well my parents gave the gifts, but you know how it goes.</w:t>
            </w:r>
          </w:p>
          <w:p w14:paraId="275FCD3C" w14:textId="4F079B73" w:rsidR="00B1120D" w:rsidRPr="00B1120D" w:rsidRDefault="00B1120D" w:rsidP="00B1120D">
            <w:pPr>
              <w:rPr>
                <w:noProof/>
                <w:lang w:val="es-ES"/>
              </w:rPr>
            </w:pPr>
            <w:r w:rsidRPr="00B1120D">
              <w:rPr>
                <w:noProof/>
                <w:lang w:val="es-ES"/>
              </w:rPr>
              <w:t>Usually, the dude in the family does not buy the gifts, let's be real. But my mom killed it, because she gave my sister all of these really cool like home</w:t>
            </w:r>
            <w:del w:id="62" w:author="Andrew Wilkinson" w:date="2023-06-27T15:02:00Z">
              <w:r w:rsidRPr="00B1120D" w:rsidDel="00347E6F">
                <w:rPr>
                  <w:noProof/>
                  <w:lang w:val="es-ES"/>
                </w:rPr>
                <w:delText>-</w:delText>
              </w:r>
            </w:del>
            <w:r w:rsidRPr="00B1120D">
              <w:rPr>
                <w:noProof/>
                <w:lang w:val="es-ES"/>
              </w:rPr>
              <w:t>stead</w:t>
            </w:r>
            <w:ins w:id="63" w:author="Andrew Wilkinson" w:date="2023-06-27T15:02:00Z">
              <w:r w:rsidR="00347E6F">
                <w:rPr>
                  <w:noProof/>
                  <w:lang w:val="es-ES"/>
                </w:rPr>
                <w:t>-</w:t>
              </w:r>
            </w:ins>
            <w:r w:rsidRPr="00B1120D">
              <w:rPr>
                <w:noProof/>
                <w:lang w:val="es-ES"/>
              </w:rPr>
              <w:t xml:space="preserve">y </w:t>
            </w:r>
            <w:del w:id="64" w:author="Andrew Wilkinson" w:date="2023-06-27T15:02:00Z">
              <w:r w:rsidRPr="00B1120D" w:rsidDel="00347E6F">
                <w:rPr>
                  <w:noProof/>
                  <w:lang w:val="es-ES"/>
                </w:rPr>
                <w:delText xml:space="preserve">garden </w:delText>
              </w:r>
            </w:del>
            <w:ins w:id="65" w:author="Andrew Wilkinson" w:date="2023-06-27T15:02:00Z">
              <w:r w:rsidR="00347E6F" w:rsidRPr="00B1120D">
                <w:rPr>
                  <w:noProof/>
                  <w:lang w:val="es-ES"/>
                </w:rPr>
                <w:t>garden</w:t>
              </w:r>
              <w:r w:rsidR="00347E6F">
                <w:rPr>
                  <w:noProof/>
                  <w:lang w:val="es-ES"/>
                </w:rPr>
                <w:t>-</w:t>
              </w:r>
            </w:ins>
            <w:r w:rsidRPr="00B1120D">
              <w:rPr>
                <w:noProof/>
                <w:lang w:val="es-ES"/>
              </w:rPr>
              <w:t>type things</w:t>
            </w:r>
            <w:ins w:id="66" w:author="Andrew Wilkinson" w:date="2023-06-27T15:02:00Z">
              <w:r w:rsidR="00347E6F">
                <w:rPr>
                  <w:noProof/>
                  <w:lang w:val="es-ES"/>
                </w:rPr>
                <w:t>,</w:t>
              </w:r>
            </w:ins>
            <w:r w:rsidRPr="00B1120D">
              <w:rPr>
                <w:noProof/>
                <w:lang w:val="es-ES"/>
              </w:rPr>
              <w:t xml:space="preserve"> items, that would enhance how my sister lives. So it was like a cool way of storing eggs and this really neat collapsible giant colander that you can use to rinse</w:t>
            </w:r>
            <w:ins w:id="67" w:author="Andrew Wilkinson" w:date="2023-06-27T15:04:00Z">
              <w:r w:rsidR="00347E6F">
                <w:rPr>
                  <w:noProof/>
                  <w:lang w:val="es-ES"/>
                </w:rPr>
                <w:t xml:space="preserve"> </w:t>
              </w:r>
            </w:ins>
            <w:del w:id="68" w:author="Andrew Wilkinson" w:date="2023-06-27T15:04:00Z">
              <w:r w:rsidRPr="00B1120D" w:rsidDel="00347E6F">
                <w:rPr>
                  <w:noProof/>
                  <w:lang w:val="es-ES"/>
                </w:rPr>
                <w:delText>-</w:delText>
              </w:r>
            </w:del>
            <w:r w:rsidRPr="00B1120D">
              <w:rPr>
                <w:noProof/>
                <w:lang w:val="es-ES"/>
              </w:rPr>
              <w:t>off vegetables before you bring them inside and it was just really really neat. Because that is already how they live, so the gift was informed by that, but also extremely thoughtful.</w:t>
            </w:r>
          </w:p>
          <w:p w14:paraId="2151440D" w14:textId="259628C9" w:rsidR="00B1120D" w:rsidRPr="00B1120D" w:rsidRDefault="00B1120D" w:rsidP="00B1120D">
            <w:pPr>
              <w:rPr>
                <w:noProof/>
                <w:lang w:val="es-ES"/>
              </w:rPr>
            </w:pPr>
            <w:r w:rsidRPr="00B1120D">
              <w:rPr>
                <w:noProof/>
                <w:lang w:val="es-ES"/>
              </w:rPr>
              <w:t xml:space="preserve">So, you might have family members or friends who are, you know, they might be minimalists, they might be trying to get rid of so much clutter, and so you don't want to give them </w:t>
            </w:r>
            <w:ins w:id="69" w:author="Andrew Wilkinson" w:date="2023-06-27T15:04:00Z">
              <w:r w:rsidR="003239B0">
                <w:rPr>
                  <w:noProof/>
                  <w:lang w:val="es-ES"/>
                </w:rPr>
                <w:t xml:space="preserve">a lot of </w:t>
              </w:r>
            </w:ins>
            <w:r w:rsidRPr="00B1120D">
              <w:rPr>
                <w:noProof/>
                <w:lang w:val="es-ES"/>
              </w:rPr>
              <w:t>things that they have like to find a place for, or something that doesn't really have a purpose. So you might have a friend or a family member who is, yeah, like into gardening, or kind of living of the land, or cooks constantly just loves for everything to be homemade, they always have music going, they're always reading, their family likes to go to sporting events, horses are a huge part of their family, just looking at how people live and what is important can really inform what gifts you buy them when the time comes.</w:t>
            </w:r>
          </w:p>
          <w:p w14:paraId="45AC649D" w14:textId="735526F3" w:rsidR="00B1120D" w:rsidRPr="00B1120D" w:rsidRDefault="00B1120D" w:rsidP="00B1120D">
            <w:pPr>
              <w:rPr>
                <w:noProof/>
                <w:lang w:val="es-ES"/>
              </w:rPr>
            </w:pPr>
            <w:r w:rsidRPr="00B1120D">
              <w:rPr>
                <w:noProof/>
                <w:lang w:val="es-ES"/>
              </w:rPr>
              <w:t>So those are the three ways to know what someone wants without asking. Pay attention to what makes them happy, pay attention to their rainy day</w:t>
            </w:r>
            <w:ins w:id="70" w:author="Andrew Wilkinson" w:date="2023-06-27T15:05:00Z">
              <w:r w:rsidR="00564F3B">
                <w:rPr>
                  <w:noProof/>
                  <w:lang w:val="es-ES"/>
                </w:rPr>
                <w:t xml:space="preserve"> </w:t>
              </w:r>
            </w:ins>
            <w:r w:rsidRPr="00B1120D">
              <w:rPr>
                <w:noProof/>
                <w:lang w:val="es-ES"/>
              </w:rPr>
              <w:t>dreams, and pay attention to how they live. Alright, now let's talk about the three ways to remember what to get them before its too late. Now, you've done all this "paying attention</w:t>
            </w:r>
            <w:ins w:id="71" w:author="Andrew Wilkinson" w:date="2023-06-27T15:05:00Z">
              <w:r w:rsidR="00564F3B">
                <w:rPr>
                  <w:noProof/>
                  <w:lang w:val="es-ES"/>
                </w:rPr>
                <w:t>,</w:t>
              </w:r>
            </w:ins>
            <w:r w:rsidRPr="00B1120D">
              <w:rPr>
                <w:noProof/>
                <w:lang w:val="es-ES"/>
              </w:rPr>
              <w:t>"</w:t>
            </w:r>
            <w:del w:id="72" w:author="Andrew Wilkinson" w:date="2023-06-27T15:05:00Z">
              <w:r w:rsidRPr="00B1120D" w:rsidDel="00564F3B">
                <w:rPr>
                  <w:noProof/>
                  <w:lang w:val="es-ES"/>
                </w:rPr>
                <w:delText>,</w:delText>
              </w:r>
            </w:del>
            <w:r w:rsidRPr="00B1120D">
              <w:rPr>
                <w:noProof/>
                <w:lang w:val="es-ES"/>
              </w:rPr>
              <w:t xml:space="preserve"> right? Well, tell me if you've ever been like in the shower, lying in bed and you had this great idea, for anything really but let's be specific, for a gift. And you're like "</w:t>
            </w:r>
            <w:ins w:id="73" w:author="Andrew Wilkinson" w:date="2023-06-27T15:05:00Z">
              <w:r w:rsidR="00D75A7A">
                <w:rPr>
                  <w:noProof/>
                  <w:lang w:val="es-ES"/>
                </w:rPr>
                <w:t>O</w:t>
              </w:r>
            </w:ins>
            <w:del w:id="74" w:author="Andrew Wilkinson" w:date="2023-06-27T15:05:00Z">
              <w:r w:rsidRPr="00B1120D" w:rsidDel="00D75A7A">
                <w:rPr>
                  <w:noProof/>
                  <w:lang w:val="es-ES"/>
                </w:rPr>
                <w:delText>o</w:delText>
              </w:r>
            </w:del>
            <w:r w:rsidRPr="00B1120D">
              <w:rPr>
                <w:noProof/>
                <w:lang w:val="es-ES"/>
              </w:rPr>
              <w:t>h, that would be so perfect for my father-in-law" but it's July, and Christmas isn't for six months, and you think the idea is so amazing that there's no way you'll ever forget.</w:t>
            </w:r>
          </w:p>
          <w:p w14:paraId="019CB63A" w14:textId="471A1AC7" w:rsidR="00B1120D" w:rsidRPr="00B1120D" w:rsidRDefault="00B1120D" w:rsidP="00B1120D">
            <w:pPr>
              <w:rPr>
                <w:noProof/>
                <w:lang w:val="es-ES"/>
              </w:rPr>
            </w:pPr>
            <w:r w:rsidRPr="00B1120D">
              <w:rPr>
                <w:noProof/>
                <w:lang w:val="es-ES"/>
              </w:rPr>
              <w:t>Yeah, you forgot like two days later. So, it is really important, the most important thing, the very first tip is that you have to record your "paying attentions</w:t>
            </w:r>
            <w:ins w:id="75" w:author="Andrew Wilkinson" w:date="2023-06-27T15:06:00Z">
              <w:r w:rsidR="00502ADE">
                <w:rPr>
                  <w:noProof/>
                  <w:lang w:val="es-ES"/>
                </w:rPr>
                <w:t>,</w:t>
              </w:r>
            </w:ins>
            <w:r w:rsidRPr="00B1120D">
              <w:rPr>
                <w:noProof/>
                <w:lang w:val="es-ES"/>
              </w:rPr>
              <w:t>"</w:t>
            </w:r>
            <w:del w:id="76" w:author="Andrew Wilkinson" w:date="2023-06-27T15:06:00Z">
              <w:r w:rsidRPr="00B1120D" w:rsidDel="00502ADE">
                <w:rPr>
                  <w:noProof/>
                  <w:lang w:val="es-ES"/>
                </w:rPr>
                <w:delText>,</w:delText>
              </w:r>
            </w:del>
            <w:r w:rsidRPr="00B1120D">
              <w:rPr>
                <w:noProof/>
                <w:lang w:val="es-ES"/>
              </w:rPr>
              <w:t xml:space="preserve"> right? Whenever you notice something, you have to record it, because people, we forget everything. So, you have to record it.</w:t>
            </w:r>
          </w:p>
          <w:p w14:paraId="740784B7" w14:textId="27EB8F85" w:rsidR="00B1120D" w:rsidRPr="00B1120D" w:rsidRDefault="00B1120D" w:rsidP="00B1120D">
            <w:pPr>
              <w:rPr>
                <w:noProof/>
                <w:lang w:val="es-ES"/>
              </w:rPr>
            </w:pPr>
            <w:r w:rsidRPr="00B1120D">
              <w:rPr>
                <w:noProof/>
                <w:lang w:val="es-ES"/>
              </w:rPr>
              <w:t xml:space="preserve">So, let's talk about, how you can do that, so that you can gather a </w:t>
            </w:r>
            <w:del w:id="77" w:author="Andrew Wilkinson" w:date="2023-06-27T15:06:00Z">
              <w:r w:rsidRPr="00B1120D" w:rsidDel="00B421BD">
                <w:rPr>
                  <w:noProof/>
                  <w:lang w:val="es-ES"/>
                </w:rPr>
                <w:delText xml:space="preserve">stalk </w:delText>
              </w:r>
            </w:del>
            <w:ins w:id="78" w:author="Andrew Wilkinson" w:date="2023-06-27T15:06:00Z">
              <w:r w:rsidR="00B421BD">
                <w:rPr>
                  <w:noProof/>
                  <w:lang w:val="es-ES"/>
                </w:rPr>
                <w:t>stock</w:t>
              </w:r>
            </w:ins>
            <w:r w:rsidRPr="00B1120D">
              <w:rPr>
                <w:noProof/>
                <w:lang w:val="es-ES"/>
              </w:rPr>
              <w:t xml:space="preserve">pile of ideas, so </w:t>
            </w:r>
            <w:ins w:id="79" w:author="Andrew Wilkinson" w:date="2023-06-27T15:06:00Z">
              <w:r w:rsidR="005F65C4">
                <w:rPr>
                  <w:noProof/>
                  <w:lang w:val="es-ES"/>
                </w:rPr>
                <w:t xml:space="preserve">that </w:t>
              </w:r>
            </w:ins>
            <w:r w:rsidRPr="00B1120D">
              <w:rPr>
                <w:noProof/>
                <w:lang w:val="es-ES"/>
              </w:rPr>
              <w:t>when it</w:t>
            </w:r>
            <w:ins w:id="80" w:author="Andrew Wilkinson" w:date="2023-06-27T15:06:00Z">
              <w:r w:rsidR="005F65C4" w:rsidRPr="005F65C4">
                <w:rPr>
                  <w:noProof/>
                  <w:lang w:val="es-ES"/>
                </w:rPr>
                <w:t>'</w:t>
              </w:r>
            </w:ins>
            <w:r w:rsidRPr="00B1120D">
              <w:rPr>
                <w:noProof/>
                <w:lang w:val="es-ES"/>
              </w:rPr>
              <w:t xml:space="preserve">s time to get a gift, you're ready man, you can just like open </w:t>
            </w:r>
            <w:r w:rsidRPr="00B1120D">
              <w:rPr>
                <w:noProof/>
                <w:lang w:val="es-ES"/>
              </w:rPr>
              <w:lastRenderedPageBreak/>
              <w:t>up that list, open up that app, pull up that piece of paper and you're like "I have so many choices</w:t>
            </w:r>
            <w:ins w:id="81" w:author="Andrew Wilkinson" w:date="2023-06-27T15:06:00Z">
              <w:r w:rsidR="00214D53">
                <w:rPr>
                  <w:noProof/>
                  <w:lang w:val="es-ES"/>
                </w:rPr>
                <w:t>.</w:t>
              </w:r>
            </w:ins>
            <w:r w:rsidRPr="00B1120D">
              <w:rPr>
                <w:noProof/>
                <w:lang w:val="es-ES"/>
              </w:rPr>
              <w:t>"</w:t>
            </w:r>
            <w:del w:id="82" w:author="Andrew Wilkinson" w:date="2023-06-27T15:06:00Z">
              <w:r w:rsidRPr="00B1120D" w:rsidDel="00214D53">
                <w:rPr>
                  <w:noProof/>
                  <w:lang w:val="es-ES"/>
                </w:rPr>
                <w:delText>.</w:delText>
              </w:r>
            </w:del>
            <w:r w:rsidRPr="00B1120D">
              <w:rPr>
                <w:noProof/>
                <w:lang w:val="es-ES"/>
              </w:rPr>
              <w:t xml:space="preserve"> So, here's how we're going to have a </w:t>
            </w:r>
            <w:del w:id="83" w:author="Andrew Wilkinson" w:date="2023-06-27T15:07:00Z">
              <w:r w:rsidRPr="00B1120D" w:rsidDel="00466D93">
                <w:rPr>
                  <w:noProof/>
                  <w:lang w:val="es-ES"/>
                </w:rPr>
                <w:delText xml:space="preserve">stalk </w:delText>
              </w:r>
            </w:del>
            <w:ins w:id="84" w:author="Andrew Wilkinson" w:date="2023-06-27T15:07:00Z">
              <w:r w:rsidR="00466D93">
                <w:rPr>
                  <w:noProof/>
                  <w:lang w:val="es-ES"/>
                </w:rPr>
                <w:t>stock</w:t>
              </w:r>
            </w:ins>
            <w:r w:rsidRPr="00B1120D">
              <w:rPr>
                <w:noProof/>
                <w:lang w:val="es-ES"/>
              </w:rPr>
              <w:t xml:space="preserve">pile of ideas, okay? Write it down right away and these are the different ways. You </w:t>
            </w:r>
            <w:del w:id="85" w:author="Andrew Wilkinson" w:date="2023-06-27T15:07:00Z">
              <w:r w:rsidRPr="00B1120D" w:rsidDel="00466D93">
                <w:rPr>
                  <w:noProof/>
                  <w:lang w:val="es-ES"/>
                </w:rPr>
                <w:delText xml:space="preserve">can </w:delText>
              </w:r>
            </w:del>
            <w:ins w:id="86" w:author="Andrew Wilkinson" w:date="2023-06-27T15:07:00Z">
              <w:r w:rsidR="00466D93">
                <w:rPr>
                  <w:noProof/>
                  <w:lang w:val="es-ES"/>
                </w:rPr>
                <w:t>could</w:t>
              </w:r>
              <w:r w:rsidR="00466D93" w:rsidRPr="00B1120D">
                <w:rPr>
                  <w:noProof/>
                  <w:lang w:val="es-ES"/>
                </w:rPr>
                <w:t xml:space="preserve"> </w:t>
              </w:r>
            </w:ins>
            <w:r w:rsidRPr="00B1120D">
              <w:rPr>
                <w:noProof/>
                <w:lang w:val="es-ES"/>
              </w:rPr>
              <w:t xml:space="preserve">just write it on a piece of paper, I mean </w:t>
            </w:r>
            <w:ins w:id="87" w:author="Andrew Wilkinson" w:date="2023-06-27T15:07:00Z">
              <w:r w:rsidR="00466D93">
                <w:rPr>
                  <w:noProof/>
                  <w:lang w:val="es-ES"/>
                </w:rPr>
                <w:t xml:space="preserve">if </w:t>
              </w:r>
            </w:ins>
            <w:r w:rsidRPr="00B1120D">
              <w:rPr>
                <w:noProof/>
                <w:lang w:val="es-ES"/>
              </w:rPr>
              <w:t xml:space="preserve">that's, if that's your deal, if you're just out and </w:t>
            </w:r>
            <w:ins w:id="88" w:author="Andrew Wilkinson" w:date="2023-06-27T15:07:00Z">
              <w:r w:rsidR="00466D93">
                <w:rPr>
                  <w:noProof/>
                  <w:lang w:val="es-ES"/>
                </w:rPr>
                <w:t xml:space="preserve">you've </w:t>
              </w:r>
            </w:ins>
            <w:r w:rsidRPr="00B1120D">
              <w:rPr>
                <w:noProof/>
                <w:lang w:val="es-ES"/>
              </w:rPr>
              <w:t xml:space="preserve">got a pen write it on the back of a receipt, and then maybe have like a little folder, you know those little </w:t>
            </w:r>
            <w:del w:id="89" w:author="Andrew Wilkinson" w:date="2023-06-27T15:07:00Z">
              <w:r w:rsidRPr="00B1120D" w:rsidDel="00D319A8">
                <w:rPr>
                  <w:noProof/>
                  <w:lang w:val="es-ES"/>
                </w:rPr>
                <w:delText>¿</w:delText>
              </w:r>
            </w:del>
            <w:r w:rsidRPr="00B1120D">
              <w:rPr>
                <w:noProof/>
                <w:lang w:val="es-ES"/>
              </w:rPr>
              <w:t>coupon</w:t>
            </w:r>
            <w:ins w:id="90" w:author="Andrew Wilkinson" w:date="2023-06-27T15:07:00Z">
              <w:r w:rsidR="00D319A8">
                <w:rPr>
                  <w:noProof/>
                  <w:lang w:val="es-ES"/>
                </w:rPr>
                <w:t xml:space="preserve"> </w:t>
              </w:r>
            </w:ins>
            <w:del w:id="91" w:author="Andrew Wilkinson" w:date="2023-06-27T15:07:00Z">
              <w:r w:rsidRPr="00B1120D" w:rsidDel="00D319A8">
                <w:rPr>
                  <w:noProof/>
                  <w:lang w:val="es-ES"/>
                </w:rPr>
                <w:delText>-</w:delText>
              </w:r>
            </w:del>
            <w:r w:rsidRPr="00B1120D">
              <w:rPr>
                <w:noProof/>
                <w:lang w:val="es-ES"/>
              </w:rPr>
              <w:t>accordion folders? You know, you could have one, like a little name tab for each person in your family, and when you have an idea write it on a piece of paper and then eventually when you clean</w:t>
            </w:r>
            <w:ins w:id="92" w:author="Andrew Wilkinson" w:date="2023-06-27T15:07:00Z">
              <w:r w:rsidR="00D319A8">
                <w:rPr>
                  <w:noProof/>
                  <w:lang w:val="es-ES"/>
                </w:rPr>
                <w:t xml:space="preserve"> </w:t>
              </w:r>
            </w:ins>
            <w:del w:id="93" w:author="Andrew Wilkinson" w:date="2023-06-27T15:07:00Z">
              <w:r w:rsidRPr="00B1120D" w:rsidDel="00D319A8">
                <w:rPr>
                  <w:noProof/>
                  <w:lang w:val="es-ES"/>
                </w:rPr>
                <w:delText>-</w:delText>
              </w:r>
            </w:del>
            <w:r w:rsidRPr="00B1120D">
              <w:rPr>
                <w:noProof/>
                <w:lang w:val="es-ES"/>
              </w:rPr>
              <w:t>out your purse, every four months like me, you can stick those pieces of paper into the accordion file.</w:t>
            </w:r>
          </w:p>
          <w:p w14:paraId="5F7B62C8" w14:textId="71F6787D" w:rsidR="00B1120D" w:rsidRPr="00B1120D" w:rsidRDefault="00B1120D" w:rsidP="00B1120D">
            <w:pPr>
              <w:rPr>
                <w:noProof/>
                <w:lang w:val="es-ES"/>
              </w:rPr>
            </w:pPr>
            <w:r w:rsidRPr="00B1120D">
              <w:rPr>
                <w:noProof/>
                <w:lang w:val="es-ES"/>
              </w:rPr>
              <w:t xml:space="preserve">Maybe you have a bullet journal, you can have a page in your bullet journal, for things that you notice with friends and family to get them a gift. You can use the app Notes on your iPhone or the equivalent in Android, or other phones, are there other phones? I guess there are so many </w:t>
            </w:r>
            <w:ins w:id="94" w:author="Andrew Wilkinson" w:date="2023-06-27T15:08:00Z">
              <w:r w:rsidR="009910A5">
                <w:rPr>
                  <w:noProof/>
                  <w:lang w:val="es-ES"/>
                </w:rPr>
                <w:t xml:space="preserve">other </w:t>
              </w:r>
            </w:ins>
            <w:r w:rsidRPr="00B1120D">
              <w:rPr>
                <w:noProof/>
                <w:lang w:val="es-ES"/>
              </w:rPr>
              <w:t>phones by now, I don't know, I just have an iPhone.</w:t>
            </w:r>
          </w:p>
          <w:p w14:paraId="1B89733E" w14:textId="57A8C98C" w:rsidR="00B1120D" w:rsidRPr="00B1120D" w:rsidRDefault="00B1120D" w:rsidP="00B1120D">
            <w:pPr>
              <w:rPr>
                <w:noProof/>
                <w:lang w:val="es-ES"/>
              </w:rPr>
            </w:pPr>
            <w:r w:rsidRPr="00B1120D">
              <w:rPr>
                <w:noProof/>
                <w:lang w:val="es-ES"/>
              </w:rPr>
              <w:t xml:space="preserve">But you can use some sort of note-taking app so that when the idea comes, when that coworker freaks out about the Lumineers, when your husband says something about how much he really really loves grilling and that that is the thing that makes him so excited in the summertime, you know, pay attention to those things and </w:t>
            </w:r>
            <w:del w:id="95" w:author="Andrew Wilkinson" w:date="2023-06-27T15:08:00Z">
              <w:r w:rsidRPr="00B1120D" w:rsidDel="00A169FE">
                <w:rPr>
                  <w:noProof/>
                  <w:lang w:val="es-ES"/>
                </w:rPr>
                <w:delText xml:space="preserve">write </w:delText>
              </w:r>
            </w:del>
            <w:ins w:id="96" w:author="Andrew Wilkinson" w:date="2023-06-27T15:08:00Z">
              <w:r w:rsidR="00A169FE">
                <w:rPr>
                  <w:noProof/>
                  <w:lang w:val="es-ES"/>
                </w:rPr>
                <w:t>jot</w:t>
              </w:r>
              <w:r w:rsidR="00A169FE" w:rsidRPr="00B1120D">
                <w:rPr>
                  <w:noProof/>
                  <w:lang w:val="es-ES"/>
                </w:rPr>
                <w:t xml:space="preserve"> </w:t>
              </w:r>
            </w:ins>
            <w:r w:rsidRPr="00B1120D">
              <w:rPr>
                <w:noProof/>
                <w:lang w:val="es-ES"/>
              </w:rPr>
              <w:t xml:space="preserve">them down in your Notes app. You can do a voice-recording app, so you can actually record your own voice and just keep those recordings and you can label them, for the person, and so when you need to </w:t>
            </w:r>
            <w:del w:id="97" w:author="Andrew Wilkinson" w:date="2023-06-27T15:08:00Z">
              <w:r w:rsidRPr="00B1120D" w:rsidDel="00A169FE">
                <w:rPr>
                  <w:noProof/>
                  <w:lang w:val="es-ES"/>
                </w:rPr>
                <w:delText xml:space="preserve">give </w:delText>
              </w:r>
            </w:del>
            <w:ins w:id="98" w:author="Andrew Wilkinson" w:date="2023-06-27T15:08:00Z">
              <w:r w:rsidR="00A169FE">
                <w:rPr>
                  <w:noProof/>
                  <w:lang w:val="es-ES"/>
                </w:rPr>
                <w:t>get</w:t>
              </w:r>
              <w:r w:rsidR="00A169FE" w:rsidRPr="00B1120D">
                <w:rPr>
                  <w:noProof/>
                  <w:lang w:val="es-ES"/>
                </w:rPr>
                <w:t xml:space="preserve"> </w:t>
              </w:r>
            </w:ins>
            <w:r w:rsidRPr="00B1120D">
              <w:rPr>
                <w:noProof/>
                <w:lang w:val="es-ES"/>
              </w:rPr>
              <w:t xml:space="preserve">a gift </w:t>
            </w:r>
            <w:del w:id="99" w:author="Andrew Wilkinson" w:date="2023-06-27T15:08:00Z">
              <w:r w:rsidRPr="00B1120D" w:rsidDel="00A169FE">
                <w:rPr>
                  <w:noProof/>
                  <w:lang w:val="es-ES"/>
                </w:rPr>
                <w:delText xml:space="preserve">to </w:delText>
              </w:r>
            </w:del>
            <w:ins w:id="100" w:author="Andrew Wilkinson" w:date="2023-06-27T15:08:00Z">
              <w:r w:rsidR="00A169FE">
                <w:rPr>
                  <w:noProof/>
                  <w:lang w:val="es-ES"/>
                </w:rPr>
                <w:t>for</w:t>
              </w:r>
              <w:r w:rsidR="00A169FE" w:rsidRPr="00B1120D">
                <w:rPr>
                  <w:noProof/>
                  <w:lang w:val="es-ES"/>
                </w:rPr>
                <w:t xml:space="preserve"> </w:t>
              </w:r>
            </w:ins>
            <w:r w:rsidRPr="00B1120D">
              <w:rPr>
                <w:noProof/>
                <w:lang w:val="es-ES"/>
              </w:rPr>
              <w:t>that person you'll have a st</w:t>
            </w:r>
            <w:ins w:id="101" w:author="Andrew Wilkinson" w:date="2023-06-27T15:08:00Z">
              <w:r w:rsidR="00A169FE">
                <w:rPr>
                  <w:noProof/>
                  <w:lang w:val="es-ES"/>
                </w:rPr>
                <w:t>ock</w:t>
              </w:r>
            </w:ins>
            <w:del w:id="102" w:author="Andrew Wilkinson" w:date="2023-06-27T15:08:00Z">
              <w:r w:rsidRPr="00B1120D" w:rsidDel="00A169FE">
                <w:rPr>
                  <w:noProof/>
                  <w:lang w:val="es-ES"/>
                </w:rPr>
                <w:delText>alk-</w:delText>
              </w:r>
            </w:del>
            <w:r w:rsidRPr="00B1120D">
              <w:rPr>
                <w:noProof/>
                <w:lang w:val="es-ES"/>
              </w:rPr>
              <w:t>pile of your own voice, telling you what to get, it's magical.</w:t>
            </w:r>
          </w:p>
          <w:p w14:paraId="0316CA2C" w14:textId="23308E4E" w:rsidR="00B1120D" w:rsidRPr="00B1120D" w:rsidRDefault="00B1120D" w:rsidP="00B1120D">
            <w:pPr>
              <w:rPr>
                <w:noProof/>
                <w:lang w:val="es-ES"/>
              </w:rPr>
            </w:pPr>
            <w:r w:rsidRPr="00B1120D">
              <w:rPr>
                <w:noProof/>
                <w:lang w:val="es-ES"/>
              </w:rPr>
              <w:t>So, the first way, the first tip, the first strategy to remembering before it</w:t>
            </w:r>
            <w:ins w:id="103" w:author="Andrew Wilkinson" w:date="2023-06-27T15:09:00Z">
              <w:r w:rsidR="00A169FE">
                <w:rPr>
                  <w:noProof/>
                  <w:lang w:val="es-ES"/>
                </w:rPr>
                <w:t>'</w:t>
              </w:r>
            </w:ins>
            <w:r w:rsidRPr="00B1120D">
              <w:rPr>
                <w:noProof/>
                <w:lang w:val="es-ES"/>
              </w:rPr>
              <w:t xml:space="preserve">s too late is to have a </w:t>
            </w:r>
            <w:del w:id="104" w:author="Andrew Wilkinson" w:date="2023-06-27T15:09:00Z">
              <w:r w:rsidRPr="00B1120D" w:rsidDel="00A169FE">
                <w:rPr>
                  <w:noProof/>
                  <w:lang w:val="es-ES"/>
                </w:rPr>
                <w:delText>stalk p</w:delText>
              </w:r>
            </w:del>
            <w:ins w:id="105" w:author="Andrew Wilkinson" w:date="2023-06-27T15:09:00Z">
              <w:r w:rsidR="00A169FE">
                <w:rPr>
                  <w:noProof/>
                  <w:lang w:val="es-ES"/>
                </w:rPr>
                <w:t>stockp</w:t>
              </w:r>
            </w:ins>
            <w:r w:rsidRPr="00B1120D">
              <w:rPr>
                <w:noProof/>
                <w:lang w:val="es-ES"/>
              </w:rPr>
              <w:t>ile of ideas and that only happens if you actually write down the ideas, when you have them.</w:t>
            </w:r>
          </w:p>
          <w:p w14:paraId="1C56B9C0" w14:textId="40CC5967" w:rsidR="00B1120D" w:rsidRPr="00B1120D" w:rsidRDefault="00B1120D" w:rsidP="00B1120D">
            <w:pPr>
              <w:rPr>
                <w:noProof/>
                <w:lang w:val="es-ES"/>
              </w:rPr>
            </w:pPr>
            <w:r w:rsidRPr="00B1120D">
              <w:rPr>
                <w:noProof/>
                <w:lang w:val="es-ES"/>
              </w:rPr>
              <w:t xml:space="preserve">Number two, allow yourself </w:t>
            </w:r>
            <w:del w:id="106" w:author="Andrew Wilkinson" w:date="2023-06-27T15:09:00Z">
              <w:r w:rsidRPr="00B1120D" w:rsidDel="00263353">
                <w:rPr>
                  <w:noProof/>
                  <w:lang w:val="es-ES"/>
                </w:rPr>
                <w:delText xml:space="preserve">some </w:delText>
              </w:r>
            </w:del>
            <w:r w:rsidRPr="00B1120D">
              <w:rPr>
                <w:noProof/>
                <w:lang w:val="es-ES"/>
              </w:rPr>
              <w:t xml:space="preserve">margin to search for those gifts. It's really hard to take those ideas and try to like make them happen when your person's birthday is in two days. So, if you have any sort of, </w:t>
            </w:r>
            <w:del w:id="107" w:author="Andrew Wilkinson" w:date="2023-06-27T15:09:00Z">
              <w:r w:rsidRPr="00B1120D" w:rsidDel="0072243C">
                <w:rPr>
                  <w:noProof/>
                  <w:lang w:val="es-ES"/>
                </w:rPr>
                <w:delText>h</w:delText>
              </w:r>
            </w:del>
            <w:r w:rsidRPr="00B1120D">
              <w:rPr>
                <w:noProof/>
                <w:lang w:val="es-ES"/>
              </w:rPr>
              <w:t>um, calendar, however you approach your calendar, whether it</w:t>
            </w:r>
            <w:ins w:id="108" w:author="Andrew Wilkinson" w:date="2023-06-27T15:09:00Z">
              <w:r w:rsidR="003D40CD">
                <w:rPr>
                  <w:noProof/>
                  <w:lang w:val="es-ES"/>
                </w:rPr>
                <w:t>'</w:t>
              </w:r>
            </w:ins>
            <w:r w:rsidRPr="00B1120D">
              <w:rPr>
                <w:noProof/>
                <w:lang w:val="es-ES"/>
              </w:rPr>
              <w:t xml:space="preserve">s at the beginning of every month, whether it's a free week, have something, some sort of alert, some sort of space in your written or virtual calendar where you are giving yourself plenty of margin to consider what to get and to actually get it. </w:t>
            </w:r>
            <w:r w:rsidRPr="00B1120D">
              <w:rPr>
                <w:noProof/>
                <w:lang w:val="es-ES"/>
              </w:rPr>
              <w:lastRenderedPageBreak/>
              <w:t>So you might, could, say something like a month before the person's birthday, let's say, you</w:t>
            </w:r>
            <w:ins w:id="109" w:author="Andrew Wilkinson" w:date="2023-06-27T15:10:00Z">
              <w:r w:rsidR="00032500">
                <w:rPr>
                  <w:noProof/>
                  <w:lang w:val="es-ES"/>
                </w:rPr>
                <w:t xml:space="preserve"> ar</w:t>
              </w:r>
            </w:ins>
            <w:del w:id="110" w:author="Andrew Wilkinson" w:date="2023-06-27T15:10:00Z">
              <w:r w:rsidRPr="00B1120D" w:rsidDel="00032500">
                <w:rPr>
                  <w:noProof/>
                  <w:lang w:val="es-ES"/>
                </w:rPr>
                <w:delText>'r</w:delText>
              </w:r>
            </w:del>
            <w:r w:rsidRPr="00B1120D">
              <w:rPr>
                <w:noProof/>
                <w:lang w:val="es-ES"/>
              </w:rPr>
              <w:t xml:space="preserve">e at </w:t>
            </w:r>
            <w:del w:id="111" w:author="Andrew Wilkinson" w:date="2023-06-27T15:10:00Z">
              <w:r w:rsidRPr="00B1120D" w:rsidDel="00032500">
                <w:rPr>
                  <w:noProof/>
                  <w:lang w:val="es-ES"/>
                </w:rPr>
                <w:delText>h</w:delText>
              </w:r>
            </w:del>
            <w:r w:rsidRPr="00B1120D">
              <w:rPr>
                <w:noProof/>
                <w:lang w:val="es-ES"/>
              </w:rPr>
              <w:t>um, somebody's birthday is in April, an</w:t>
            </w:r>
            <w:ins w:id="112" w:author="Andrew Wilkinson" w:date="2023-06-27T15:10:00Z">
              <w:r w:rsidR="00C525BB">
                <w:rPr>
                  <w:noProof/>
                  <w:lang w:val="es-ES"/>
                </w:rPr>
                <w:t>d</w:t>
              </w:r>
            </w:ins>
            <w:r w:rsidRPr="00B1120D">
              <w:rPr>
                <w:noProof/>
                <w:lang w:val="es-ES"/>
              </w:rPr>
              <w:t xml:space="preserve"> so in March, when you are looking through your month for March, flip ahead to who's coming up in April, which birthdays, or which occasions are coming up in April.</w:t>
            </w:r>
          </w:p>
          <w:p w14:paraId="4620C455" w14:textId="4DD19269" w:rsidR="00B1120D" w:rsidRPr="00B1120D" w:rsidRDefault="00B1120D" w:rsidP="00B1120D">
            <w:pPr>
              <w:rPr>
                <w:noProof/>
                <w:lang w:val="es-ES"/>
              </w:rPr>
            </w:pPr>
            <w:r w:rsidRPr="00B1120D">
              <w:rPr>
                <w:noProof/>
                <w:lang w:val="es-ES"/>
              </w:rPr>
              <w:t>And then, add that to, say</w:t>
            </w:r>
            <w:ins w:id="113" w:author="Andrew Wilkinson" w:date="2023-06-27T15:10:00Z">
              <w:r w:rsidR="00C525BB">
                <w:rPr>
                  <w:noProof/>
                  <w:lang w:val="es-ES"/>
                </w:rPr>
                <w:t xml:space="preserve"> in</w:t>
              </w:r>
            </w:ins>
            <w:del w:id="114" w:author="Andrew Wilkinson" w:date="2023-06-27T15:10:00Z">
              <w:r w:rsidRPr="00B1120D" w:rsidDel="00C525BB">
                <w:rPr>
                  <w:noProof/>
                  <w:lang w:val="es-ES"/>
                </w:rPr>
                <w:delText>ing</w:delText>
              </w:r>
            </w:del>
            <w:r w:rsidRPr="00B1120D">
              <w:rPr>
                <w:noProof/>
                <w:lang w:val="es-ES"/>
              </w:rPr>
              <w:t xml:space="preserve"> your bullet journal, add that to your task</w:t>
            </w:r>
            <w:del w:id="115" w:author="Andrew Wilkinson" w:date="2023-06-27T15:10:00Z">
              <w:r w:rsidRPr="00B1120D" w:rsidDel="00C525BB">
                <w:rPr>
                  <w:noProof/>
                  <w:lang w:val="es-ES"/>
                </w:rPr>
                <w:delText>s</w:delText>
              </w:r>
            </w:del>
            <w:r w:rsidRPr="00B1120D">
              <w:rPr>
                <w:noProof/>
                <w:lang w:val="es-ES"/>
              </w:rPr>
              <w:t xml:space="preserve"> list for March and say "I need to come up with an idea for Sally's graduation, and Joey's birthday and all the things</w:t>
            </w:r>
            <w:ins w:id="116" w:author="Andrew Wilkinson" w:date="2023-06-27T15:10:00Z">
              <w:r w:rsidR="00BC4B6C">
                <w:rPr>
                  <w:noProof/>
                  <w:lang w:val="es-ES"/>
                </w:rPr>
                <w:t>.</w:t>
              </w:r>
            </w:ins>
            <w:r w:rsidRPr="00B1120D">
              <w:rPr>
                <w:noProof/>
                <w:lang w:val="es-ES"/>
              </w:rPr>
              <w:t>"</w:t>
            </w:r>
            <w:del w:id="117" w:author="Andrew Wilkinson" w:date="2023-06-27T15:10:00Z">
              <w:r w:rsidRPr="00B1120D" w:rsidDel="00BC4B6C">
                <w:rPr>
                  <w:noProof/>
                  <w:lang w:val="es-ES"/>
                </w:rPr>
                <w:delText>.</w:delText>
              </w:r>
            </w:del>
            <w:r w:rsidRPr="00B1120D">
              <w:rPr>
                <w:noProof/>
                <w:lang w:val="es-ES"/>
              </w:rPr>
              <w:t xml:space="preserve"> So, think ahead, and give yourself just a little bit of margin, if you don't do that kind of naturally and intuitively, what you can do is, if you</w:t>
            </w:r>
            <w:ins w:id="118" w:author="Andrew Wilkinson" w:date="2023-06-27T15:11:00Z">
              <w:r w:rsidR="00BC4B6C">
                <w:rPr>
                  <w:noProof/>
                  <w:lang w:val="es-ES"/>
                </w:rPr>
                <w:t>, you</w:t>
              </w:r>
            </w:ins>
            <w:r w:rsidRPr="00B1120D">
              <w:rPr>
                <w:noProof/>
                <w:lang w:val="es-ES"/>
              </w:rPr>
              <w:t xml:space="preserve"> probably have people's birthday</w:t>
            </w:r>
            <w:del w:id="119" w:author="Andrew Wilkinson" w:date="2023-06-27T15:11:00Z">
              <w:r w:rsidRPr="00B1120D" w:rsidDel="00BC4B6C">
                <w:rPr>
                  <w:noProof/>
                  <w:lang w:val="es-ES"/>
                </w:rPr>
                <w:delText>'</w:delText>
              </w:r>
            </w:del>
            <w:r w:rsidRPr="00B1120D">
              <w:rPr>
                <w:noProof/>
                <w:lang w:val="es-ES"/>
              </w:rPr>
              <w:t>s plugged</w:t>
            </w:r>
            <w:ins w:id="120" w:author="Andrew Wilkinson" w:date="2023-06-27T15:11:00Z">
              <w:r w:rsidR="00BC4B6C">
                <w:rPr>
                  <w:noProof/>
                  <w:lang w:val="es-ES"/>
                </w:rPr>
                <w:t xml:space="preserve"> </w:t>
              </w:r>
            </w:ins>
            <w:del w:id="121" w:author="Andrew Wilkinson" w:date="2023-06-27T15:11:00Z">
              <w:r w:rsidRPr="00B1120D" w:rsidDel="00BC4B6C">
                <w:rPr>
                  <w:noProof/>
                  <w:lang w:val="es-ES"/>
                </w:rPr>
                <w:delText>-</w:delText>
              </w:r>
            </w:del>
            <w:r w:rsidRPr="00B1120D">
              <w:rPr>
                <w:noProof/>
                <w:lang w:val="es-ES"/>
              </w:rPr>
              <w:t xml:space="preserve">in somewhere. Unless you just </w:t>
            </w:r>
            <w:del w:id="122" w:author="Andrew Wilkinson" w:date="2023-06-27T15:11:00Z">
              <w:r w:rsidRPr="00B1120D" w:rsidDel="007633A1">
                <w:rPr>
                  <w:noProof/>
                  <w:lang w:val="es-ES"/>
                </w:rPr>
                <w:delText>roll-out</w:delText>
              </w:r>
            </w:del>
            <w:ins w:id="123" w:author="Andrew Wilkinson" w:date="2023-06-27T15:11:00Z">
              <w:r w:rsidR="007633A1">
                <w:rPr>
                  <w:noProof/>
                  <w:lang w:val="es-ES"/>
                </w:rPr>
                <w:t>rely</w:t>
              </w:r>
            </w:ins>
            <w:r w:rsidRPr="00B1120D">
              <w:rPr>
                <w:noProof/>
                <w:lang w:val="es-ES"/>
              </w:rPr>
              <w:t xml:space="preserve"> on Facebook, which is fine, but you can even just </w:t>
            </w:r>
            <w:ins w:id="124" w:author="Andrew Wilkinson" w:date="2023-06-27T15:11:00Z">
              <w:r w:rsidR="007633A1">
                <w:rPr>
                  <w:noProof/>
                  <w:lang w:val="es-ES"/>
                </w:rPr>
                <w:t xml:space="preserve">go </w:t>
              </w:r>
            </w:ins>
            <w:r w:rsidRPr="00B1120D">
              <w:rPr>
                <w:noProof/>
                <w:lang w:val="es-ES"/>
              </w:rPr>
              <w:t>through Facebook of your people. But if you have these birthdays plugged</w:t>
            </w:r>
            <w:ins w:id="125" w:author="Andrew Wilkinson" w:date="2023-06-27T15:11:00Z">
              <w:r w:rsidR="007633A1">
                <w:rPr>
                  <w:noProof/>
                  <w:lang w:val="es-ES"/>
                </w:rPr>
                <w:t xml:space="preserve"> </w:t>
              </w:r>
            </w:ins>
            <w:del w:id="126" w:author="Andrew Wilkinson" w:date="2023-06-27T15:11:00Z">
              <w:r w:rsidRPr="00B1120D" w:rsidDel="007633A1">
                <w:rPr>
                  <w:noProof/>
                  <w:lang w:val="es-ES"/>
                </w:rPr>
                <w:delText>-</w:delText>
              </w:r>
            </w:del>
            <w:r w:rsidRPr="00B1120D">
              <w:rPr>
                <w:noProof/>
                <w:lang w:val="es-ES"/>
              </w:rPr>
              <w:t>in</w:t>
            </w:r>
            <w:del w:id="127" w:author="Andrew Wilkinson" w:date="2023-06-27T15:11:00Z">
              <w:r w:rsidRPr="00B1120D" w:rsidDel="007633A1">
                <w:rPr>
                  <w:noProof/>
                  <w:lang w:val="es-ES"/>
                </w:rPr>
                <w:delText xml:space="preserve"> </w:delText>
              </w:r>
            </w:del>
            <w:r w:rsidRPr="00B1120D">
              <w:rPr>
                <w:noProof/>
                <w:lang w:val="es-ES"/>
              </w:rPr>
              <w:t>to, say, your calendar app on your phone, you can set an alert to alert you that that thing is coming, that that event is coming and make it as early as you can to alert yourself like "</w:t>
            </w:r>
            <w:ins w:id="128" w:author="Andrew Wilkinson" w:date="2023-06-27T15:11:00Z">
              <w:r w:rsidR="00D902C5">
                <w:rPr>
                  <w:noProof/>
                  <w:lang w:val="es-ES"/>
                </w:rPr>
                <w:t>O</w:t>
              </w:r>
            </w:ins>
            <w:del w:id="129" w:author="Andrew Wilkinson" w:date="2023-06-27T15:11:00Z">
              <w:r w:rsidRPr="00B1120D" w:rsidDel="00D902C5">
                <w:rPr>
                  <w:noProof/>
                  <w:lang w:val="es-ES"/>
                </w:rPr>
                <w:delText>o</w:delText>
              </w:r>
            </w:del>
            <w:r w:rsidRPr="00B1120D">
              <w:rPr>
                <w:noProof/>
                <w:lang w:val="es-ES"/>
              </w:rPr>
              <w:t xml:space="preserve">h, my mom's birthday is in a week" it's helpful </w:t>
            </w:r>
            <w:del w:id="130" w:author="Andrew Wilkinson" w:date="2023-06-27T15:12:00Z">
              <w:r w:rsidRPr="00B1120D" w:rsidDel="00AC6577">
                <w:rPr>
                  <w:noProof/>
                  <w:lang w:val="es-ES"/>
                </w:rPr>
                <w:delText xml:space="preserve">that </w:delText>
              </w:r>
            </w:del>
            <w:ins w:id="131" w:author="Andrew Wilkinson" w:date="2023-06-27T15:12:00Z">
              <w:r w:rsidR="00AC6577">
                <w:rPr>
                  <w:noProof/>
                  <w:lang w:val="es-ES"/>
                </w:rPr>
                <w:t>if</w:t>
              </w:r>
              <w:r w:rsidR="00AC6577" w:rsidRPr="00B1120D">
                <w:rPr>
                  <w:noProof/>
                  <w:lang w:val="es-ES"/>
                </w:rPr>
                <w:t xml:space="preserve"> </w:t>
              </w:r>
            </w:ins>
            <w:r w:rsidRPr="00B1120D">
              <w:rPr>
                <w:noProof/>
                <w:lang w:val="es-ES"/>
              </w:rPr>
              <w:t xml:space="preserve">you know if you have time to do it, okay? So give yourself margin, however that works, </w:t>
            </w:r>
            <w:del w:id="132" w:author="Andrew Wilkinson" w:date="2023-06-27T15:12:00Z">
              <w:r w:rsidRPr="00B1120D" w:rsidDel="00AC6577">
                <w:rPr>
                  <w:noProof/>
                  <w:lang w:val="es-ES"/>
                </w:rPr>
                <w:delText xml:space="preserve">or </w:delText>
              </w:r>
            </w:del>
            <w:ins w:id="133" w:author="Andrew Wilkinson" w:date="2023-06-27T15:12:00Z">
              <w:r w:rsidR="00AC6577">
                <w:rPr>
                  <w:noProof/>
                  <w:lang w:val="es-ES"/>
                </w:rPr>
                <w:t>with however</w:t>
              </w:r>
              <w:r w:rsidR="00AC6577" w:rsidRPr="00B1120D">
                <w:rPr>
                  <w:noProof/>
                  <w:lang w:val="es-ES"/>
                </w:rPr>
                <w:t xml:space="preserve"> </w:t>
              </w:r>
            </w:ins>
            <w:r w:rsidRPr="00B1120D">
              <w:rPr>
                <w:noProof/>
                <w:lang w:val="es-ES"/>
              </w:rPr>
              <w:t xml:space="preserve">you keep up with </w:t>
            </w:r>
            <w:del w:id="134" w:author="Andrew Wilkinson" w:date="2023-06-27T15:12:00Z">
              <w:r w:rsidRPr="00B1120D" w:rsidDel="009C60ED">
                <w:rPr>
                  <w:noProof/>
                  <w:lang w:val="es-ES"/>
                </w:rPr>
                <w:delText xml:space="preserve">that </w:delText>
              </w:r>
            </w:del>
            <w:ins w:id="135" w:author="Andrew Wilkinson" w:date="2023-06-27T15:12:00Z">
              <w:r w:rsidR="009C60ED">
                <w:rPr>
                  <w:noProof/>
                  <w:lang w:val="es-ES"/>
                </w:rPr>
                <w:t>your</w:t>
              </w:r>
              <w:r w:rsidR="009C60ED" w:rsidRPr="00B1120D">
                <w:rPr>
                  <w:noProof/>
                  <w:lang w:val="es-ES"/>
                </w:rPr>
                <w:t xml:space="preserve"> </w:t>
              </w:r>
            </w:ins>
            <w:r w:rsidRPr="00B1120D">
              <w:rPr>
                <w:noProof/>
                <w:lang w:val="es-ES"/>
              </w:rPr>
              <w:t>calendar and what's going on, but give yourself margin to do the search.</w:t>
            </w:r>
          </w:p>
          <w:p w14:paraId="7218C997" w14:textId="654ACACB" w:rsidR="00B1120D" w:rsidRPr="00B1120D" w:rsidRDefault="00B1120D" w:rsidP="00B1120D">
            <w:pPr>
              <w:rPr>
                <w:noProof/>
                <w:lang w:val="es-ES"/>
              </w:rPr>
            </w:pPr>
            <w:r w:rsidRPr="00B1120D">
              <w:rPr>
                <w:noProof/>
                <w:lang w:val="es-ES"/>
              </w:rPr>
              <w:t xml:space="preserve">Okay, and number three, is, don't search blindly, the thing that is so great about having a </w:t>
            </w:r>
            <w:del w:id="136" w:author="Andrew Wilkinson" w:date="2023-06-27T15:13:00Z">
              <w:r w:rsidRPr="00B1120D" w:rsidDel="009C60ED">
                <w:rPr>
                  <w:noProof/>
                  <w:lang w:val="es-ES"/>
                </w:rPr>
                <w:delText xml:space="preserve">stalk </w:delText>
              </w:r>
            </w:del>
            <w:ins w:id="137" w:author="Andrew Wilkinson" w:date="2023-06-27T15:13:00Z">
              <w:r w:rsidR="009C60ED">
                <w:rPr>
                  <w:noProof/>
                  <w:lang w:val="es-ES"/>
                </w:rPr>
                <w:t>stock</w:t>
              </w:r>
            </w:ins>
            <w:r w:rsidRPr="00B1120D">
              <w:rPr>
                <w:noProof/>
                <w:lang w:val="es-ES"/>
              </w:rPr>
              <w:t>pile of ideas, specific to each individual person, is it keeps you from going to Target, or Home</w:t>
            </w:r>
            <w:ins w:id="138" w:author="Andrew Wilkinson" w:date="2023-06-27T15:13:00Z">
              <w:r w:rsidR="004617ED">
                <w:rPr>
                  <w:noProof/>
                  <w:lang w:val="es-ES"/>
                </w:rPr>
                <w:t>G</w:t>
              </w:r>
            </w:ins>
            <w:del w:id="139" w:author="Andrew Wilkinson" w:date="2023-06-27T15:13:00Z">
              <w:r w:rsidRPr="00B1120D" w:rsidDel="004617ED">
                <w:rPr>
                  <w:noProof/>
                  <w:lang w:val="es-ES"/>
                </w:rPr>
                <w:delText>g</w:delText>
              </w:r>
            </w:del>
            <w:r w:rsidRPr="00B1120D">
              <w:rPr>
                <w:noProof/>
                <w:lang w:val="es-ES"/>
              </w:rPr>
              <w:t xml:space="preserve">oods or any store that is full of like really reasonably beautiful things, but you could choose any of them and they'd be fine, you know? Like, you could choose that cute wire basket, or that pretty vase, or that pretty bowl, and they're lovely things, they're lovely things. But, as we are intentional, here's how we can be a genius about gift giving, how we can give really, like thoughtful gifts, not the perfect gift, but we can give gifts that make people feel loved and known. Simply by thinking ahead just a little bit, and noticing those three things, paying attention to those three things, and keeping track of them before, so then when it's </w:t>
            </w:r>
            <w:del w:id="140" w:author="Andrew Wilkinson" w:date="2023-06-27T15:14:00Z">
              <w:r w:rsidRPr="00B1120D" w:rsidDel="00B54973">
                <w:rPr>
                  <w:noProof/>
                  <w:lang w:val="es-ES"/>
                </w:rPr>
                <w:delText xml:space="preserve">actually </w:delText>
              </w:r>
            </w:del>
            <w:r w:rsidRPr="00B1120D">
              <w:rPr>
                <w:noProof/>
                <w:lang w:val="es-ES"/>
              </w:rPr>
              <w:t xml:space="preserve">time to </w:t>
            </w:r>
            <w:ins w:id="141" w:author="Andrew Wilkinson" w:date="2023-06-27T15:14:00Z">
              <w:r w:rsidR="00B54973">
                <w:rPr>
                  <w:noProof/>
                  <w:lang w:val="es-ES"/>
                </w:rPr>
                <w:t xml:space="preserve">actually </w:t>
              </w:r>
            </w:ins>
            <w:r w:rsidRPr="00B1120D">
              <w:rPr>
                <w:noProof/>
                <w:lang w:val="es-ES"/>
              </w:rPr>
              <w:t>get the gift it's like "</w:t>
            </w:r>
            <w:ins w:id="142" w:author="Andrew Wilkinson" w:date="2023-06-27T15:14:00Z">
              <w:r w:rsidR="00B54973">
                <w:rPr>
                  <w:noProof/>
                  <w:lang w:val="es-ES"/>
                </w:rPr>
                <w:t>O</w:t>
              </w:r>
            </w:ins>
            <w:del w:id="143" w:author="Andrew Wilkinson" w:date="2023-06-27T15:14:00Z">
              <w:r w:rsidRPr="00B1120D" w:rsidDel="00B54973">
                <w:rPr>
                  <w:noProof/>
                  <w:lang w:val="es-ES"/>
                </w:rPr>
                <w:delText>o</w:delText>
              </w:r>
            </w:del>
            <w:r w:rsidRPr="00B1120D">
              <w:rPr>
                <w:noProof/>
                <w:lang w:val="es-ES"/>
              </w:rPr>
              <w:t>h, I can be super lazy</w:t>
            </w:r>
            <w:ins w:id="144" w:author="Andrew Wilkinson" w:date="2023-06-27T15:14:00Z">
              <w:r w:rsidR="00B54973">
                <w:rPr>
                  <w:noProof/>
                  <w:lang w:val="es-ES"/>
                </w:rPr>
                <w:t>,</w:t>
              </w:r>
            </w:ins>
            <w:r w:rsidRPr="00B1120D">
              <w:rPr>
                <w:noProof/>
                <w:lang w:val="es-ES"/>
              </w:rPr>
              <w:t>"</w:t>
            </w:r>
            <w:del w:id="145" w:author="Andrew Wilkinson" w:date="2023-06-27T15:14:00Z">
              <w:r w:rsidRPr="00B1120D" w:rsidDel="00B54973">
                <w:rPr>
                  <w:noProof/>
                  <w:lang w:val="es-ES"/>
                </w:rPr>
                <w:delText>,</w:delText>
              </w:r>
            </w:del>
            <w:r w:rsidRPr="00B1120D">
              <w:rPr>
                <w:noProof/>
                <w:lang w:val="es-ES"/>
              </w:rPr>
              <w:t xml:space="preserve"> and just check what </w:t>
            </w:r>
            <w:del w:id="146" w:author="Andrew Wilkinson" w:date="2023-06-27T15:14:00Z">
              <w:r w:rsidRPr="00B1120D" w:rsidDel="00B54973">
                <w:rPr>
                  <w:noProof/>
                  <w:lang w:val="es-ES"/>
                </w:rPr>
                <w:delText xml:space="preserve">you </w:delText>
              </w:r>
            </w:del>
            <w:ins w:id="147" w:author="Andrew Wilkinson" w:date="2023-06-27T15:14:00Z">
              <w:r w:rsidR="00B54973">
                <w:rPr>
                  <w:noProof/>
                  <w:lang w:val="es-ES"/>
                </w:rPr>
                <w:t>I've already written</w:t>
              </w:r>
            </w:ins>
            <w:del w:id="148" w:author="Andrew Wilkinson" w:date="2023-06-27T15:14:00Z">
              <w:r w:rsidRPr="00B1120D" w:rsidDel="00B54973">
                <w:rPr>
                  <w:noProof/>
                  <w:lang w:val="es-ES"/>
                </w:rPr>
                <w:delText>wrote</w:delText>
              </w:r>
            </w:del>
            <w:r w:rsidRPr="00B1120D">
              <w:rPr>
                <w:noProof/>
                <w:lang w:val="es-ES"/>
              </w:rPr>
              <w:t xml:space="preserve"> down and get the thing. Like, it's done!</w:t>
            </w:r>
          </w:p>
          <w:p w14:paraId="3BFAA875" w14:textId="77777777" w:rsidR="00B1120D" w:rsidRPr="00B1120D" w:rsidRDefault="00B1120D" w:rsidP="00B1120D">
            <w:pPr>
              <w:rPr>
                <w:noProof/>
                <w:lang w:val="es-ES"/>
              </w:rPr>
            </w:pPr>
            <w:r w:rsidRPr="00B1120D">
              <w:rPr>
                <w:noProof/>
                <w:lang w:val="es-ES"/>
              </w:rPr>
              <w:t xml:space="preserve">So, don't search blindly, I think that when we have too many options it just makes us crazy. Have you ever? Okay, so I have a little baby, right? When we put her down on the floor to play, if I dump out her whole container of toys, which I have been known to </w:t>
            </w:r>
            <w:r w:rsidRPr="00B1120D">
              <w:rPr>
                <w:noProof/>
                <w:lang w:val="es-ES"/>
              </w:rPr>
              <w:lastRenderedPageBreak/>
              <w:t>do, she just sort of stares at it like "</w:t>
            </w:r>
            <w:del w:id="149" w:author="Andrew Wilkinson" w:date="2023-06-27T15:15:00Z">
              <w:r w:rsidRPr="00B1120D" w:rsidDel="00D401C9">
                <w:rPr>
                  <w:noProof/>
                  <w:lang w:val="es-ES"/>
                </w:rPr>
                <w:delText>h</w:delText>
              </w:r>
            </w:del>
            <w:r w:rsidRPr="00B1120D">
              <w:rPr>
                <w:noProof/>
                <w:lang w:val="es-ES"/>
              </w:rPr>
              <w:t>um" and I think to myself, the reason I'm doing that is so that she doesn't run out of options before she needs me to hold her again. And I need to make dinner, people, so come on</w:t>
            </w:r>
            <w:del w:id="150" w:author="Andrew Wilkinson" w:date="2023-06-27T15:15:00Z">
              <w:r w:rsidRPr="00B1120D" w:rsidDel="00D401C9">
                <w:rPr>
                  <w:noProof/>
                  <w:lang w:val="es-ES"/>
                </w:rPr>
                <w:delText>e</w:delText>
              </w:r>
            </w:del>
            <w:r w:rsidRPr="00B1120D">
              <w:rPr>
                <w:noProof/>
                <w:lang w:val="es-ES"/>
              </w:rPr>
              <w:t>, Annie!</w:t>
            </w:r>
          </w:p>
          <w:p w14:paraId="0492C373" w14:textId="508E34CB" w:rsidR="00B1120D" w:rsidRPr="00B1120D" w:rsidRDefault="00B1120D" w:rsidP="00B1120D">
            <w:pPr>
              <w:rPr>
                <w:noProof/>
                <w:lang w:val="es-ES"/>
              </w:rPr>
            </w:pPr>
            <w:r w:rsidRPr="00B1120D">
              <w:rPr>
                <w:noProof/>
                <w:lang w:val="es-ES"/>
              </w:rPr>
              <w:t xml:space="preserve">But instead, what always happens when I just put one toy in front of her, is she's so entertained by it, for a really long time. Because she doesn't really have to make a choice. </w:t>
            </w:r>
            <w:del w:id="151" w:author="Andrew Wilkinson" w:date="2023-06-27T15:15:00Z">
              <w:r w:rsidRPr="00B1120D" w:rsidDel="00F90400">
                <w:rPr>
                  <w:noProof/>
                  <w:lang w:val="es-ES"/>
                </w:rPr>
                <w:delText xml:space="preserve">One </w:delText>
              </w:r>
            </w:del>
            <w:ins w:id="152" w:author="Andrew Wilkinson" w:date="2023-06-27T15:15:00Z">
              <w:r w:rsidR="00F90400">
                <w:rPr>
                  <w:noProof/>
                  <w:lang w:val="es-ES"/>
                </w:rPr>
                <w:t>Now</w:t>
              </w:r>
              <w:r w:rsidR="00F90400" w:rsidRPr="00B1120D">
                <w:rPr>
                  <w:noProof/>
                  <w:lang w:val="es-ES"/>
                </w:rPr>
                <w:t xml:space="preserve"> </w:t>
              </w:r>
            </w:ins>
            <w:r w:rsidRPr="00B1120D">
              <w:rPr>
                <w:noProof/>
                <w:lang w:val="es-ES"/>
              </w:rPr>
              <w:t xml:space="preserve">part of it is </w:t>
            </w:r>
            <w:del w:id="153" w:author="Andrew Wilkinson" w:date="2023-06-27T15:15:00Z">
              <w:r w:rsidRPr="00B1120D" w:rsidDel="00F90400">
                <w:rPr>
                  <w:noProof/>
                  <w:lang w:val="es-ES"/>
                </w:rPr>
                <w:delText xml:space="preserve">that </w:delText>
              </w:r>
            </w:del>
            <w:r w:rsidRPr="00B1120D">
              <w:rPr>
                <w:noProof/>
                <w:lang w:val="es-ES"/>
              </w:rPr>
              <w:t>she has</w:t>
            </w:r>
            <w:ins w:id="154" w:author="Andrew Wilkinson" w:date="2023-06-27T15:15:00Z">
              <w:r w:rsidR="00F90400">
                <w:rPr>
                  <w:noProof/>
                  <w:lang w:val="es-ES"/>
                </w:rPr>
                <w:t xml:space="preserve"> a</w:t>
              </w:r>
            </w:ins>
            <w:r w:rsidRPr="00B1120D">
              <w:rPr>
                <w:noProof/>
                <w:lang w:val="es-ES"/>
              </w:rPr>
              <w:t xml:space="preserve"> baby brain, and I think there's something about babies' brains, and like </w:t>
            </w:r>
            <w:del w:id="155" w:author="Andrew Wilkinson" w:date="2023-06-27T15:16:00Z">
              <w:r w:rsidRPr="00B1120D" w:rsidDel="00D4094E">
                <w:rPr>
                  <w:noProof/>
                  <w:lang w:val="es-ES"/>
                </w:rPr>
                <w:delText>"</w:delText>
              </w:r>
            </w:del>
            <w:r w:rsidRPr="00B1120D">
              <w:rPr>
                <w:noProof/>
                <w:lang w:val="es-ES"/>
              </w:rPr>
              <w:t>over</w:t>
            </w:r>
            <w:del w:id="156" w:author="Andrew Wilkinson" w:date="2023-06-27T15:16:00Z">
              <w:r w:rsidRPr="00B1120D" w:rsidDel="00D4094E">
                <w:rPr>
                  <w:noProof/>
                  <w:lang w:val="es-ES"/>
                </w:rPr>
                <w:delText>-</w:delText>
              </w:r>
            </w:del>
            <w:r w:rsidRPr="00B1120D">
              <w:rPr>
                <w:noProof/>
                <w:lang w:val="es-ES"/>
              </w:rPr>
              <w:t>stimulation</w:t>
            </w:r>
            <w:del w:id="157" w:author="Andrew Wilkinson" w:date="2023-06-27T15:16:00Z">
              <w:r w:rsidRPr="00B1120D" w:rsidDel="00D4094E">
                <w:rPr>
                  <w:noProof/>
                  <w:lang w:val="es-ES"/>
                </w:rPr>
                <w:delText>"</w:delText>
              </w:r>
            </w:del>
            <w:r w:rsidRPr="00B1120D">
              <w:rPr>
                <w:noProof/>
                <w:lang w:val="es-ES"/>
              </w:rPr>
              <w:t xml:space="preserve">, that's probably pretty important. But the same is true of us when we shop, okay? Too many choices can be really overwhelming and then we just kind of end up settling for something </w:t>
            </w:r>
            <w:ins w:id="158" w:author="Andrew Wilkinson" w:date="2023-06-27T15:16:00Z">
              <w:r w:rsidR="00202641">
                <w:rPr>
                  <w:noProof/>
                  <w:lang w:val="es-ES"/>
                </w:rPr>
                <w:t xml:space="preserve">that's </w:t>
              </w:r>
            </w:ins>
            <w:r w:rsidRPr="00B1120D">
              <w:rPr>
                <w:noProof/>
                <w:lang w:val="es-ES"/>
              </w:rPr>
              <w:t>like "</w:t>
            </w:r>
            <w:ins w:id="159" w:author="Andrew Wilkinson" w:date="2023-06-27T15:16:00Z">
              <w:r w:rsidR="00202641">
                <w:rPr>
                  <w:noProof/>
                  <w:lang w:val="es-ES"/>
                </w:rPr>
                <w:t>O</w:t>
              </w:r>
            </w:ins>
            <w:del w:id="160" w:author="Andrew Wilkinson" w:date="2023-06-27T15:16:00Z">
              <w:r w:rsidRPr="00B1120D" w:rsidDel="00202641">
                <w:rPr>
                  <w:noProof/>
                  <w:lang w:val="es-ES"/>
                </w:rPr>
                <w:delText>o</w:delText>
              </w:r>
            </w:del>
            <w:r w:rsidRPr="00B1120D">
              <w:rPr>
                <w:noProof/>
                <w:lang w:val="es-ES"/>
              </w:rPr>
              <w:t>h I think she'd probably like that, I think he'd probably like that" and there's nothing wrong with getting a gift that someone will probably like, that's great! But you can give something that you know they're going to like, because you are speaking into something that you've already noticed about who they are.</w:t>
            </w:r>
          </w:p>
        </w:tc>
        <w:tc>
          <w:tcPr>
            <w:tcW w:w="5395" w:type="dxa"/>
          </w:tcPr>
          <w:p w14:paraId="3D0596C4" w14:textId="77777777" w:rsidR="00B1120D" w:rsidRPr="00B1120D" w:rsidRDefault="00B1120D" w:rsidP="00B1120D">
            <w:pPr>
              <w:rPr>
                <w:noProof/>
                <w:lang w:val="es-ES"/>
              </w:rPr>
            </w:pPr>
            <w:r w:rsidRPr="00B1120D">
              <w:rPr>
                <w:noProof/>
                <w:lang w:val="es-ES"/>
              </w:rPr>
              <w:lastRenderedPageBreak/>
              <w:t>Primero, hablemos del mito del regalo perfecto, porque el "regalo perfecto" no existe, gente. Aquí está el detalle, si piensas en regalos que fueron memorables para ti, normalmente están marcados en el tiempo: una nueva bicicleta, tu primer carro, tu primera licuadora para la cocina, tu primera Barbie, son cosas, que fueron tus "primeras" que marcaron ciertos movimientos a través de tu vida, ¿cierto? Pero marcar esos tiempos realmente no es práctico conforme maduramos. Entonces, ponemos expectativas emocionales en nosotros mismos para alcanzar el nivel de regalo de "bicicleta" para las personas, para cada ocasión, hasta nuestra muerte.</w:t>
            </w:r>
          </w:p>
          <w:p w14:paraId="1A75BB2A" w14:textId="77777777" w:rsidR="00B1120D" w:rsidRPr="00B1120D" w:rsidRDefault="00B1120D" w:rsidP="00B1120D">
            <w:pPr>
              <w:rPr>
                <w:noProof/>
                <w:lang w:val="es-ES"/>
              </w:rPr>
            </w:pPr>
            <w:r w:rsidRPr="00B1120D">
              <w:rPr>
                <w:noProof/>
                <w:lang w:val="es-ES"/>
              </w:rPr>
              <w:t>Entonces, es demasiada presión de la que necesitamos liberarnos, ¿de acuerdo? Tratar de crear o dar el regalo perfecto a cada persona, cada ocasión, es tratar de ser un genio respecto al aspecto equivocado. Porque no lo vas a lograr, no hay manera de que des el regalo perfecto en cada ocasión. El regalo que hace decir a esa persona "¡Este es el mejor regalo que he recibido!", ¡eso no existe! Y te encontrarás con eso en cada ocasión, aunque sea en esa única ocasión, esperando el milagro de que puedan decir eso, eso significa que la siguiente ocasión, ¿lo harás aún mejor? O al menos eso es lo que nos decimos.</w:t>
            </w:r>
          </w:p>
          <w:p w14:paraId="319A0B8E" w14:textId="77777777" w:rsidR="00B1120D" w:rsidRPr="00B1120D" w:rsidRDefault="00B1120D" w:rsidP="00B1120D">
            <w:pPr>
              <w:rPr>
                <w:noProof/>
                <w:lang w:val="es-ES"/>
              </w:rPr>
            </w:pPr>
            <w:r w:rsidRPr="00B1120D">
              <w:rPr>
                <w:noProof/>
                <w:lang w:val="es-ES"/>
              </w:rPr>
              <w:t>Entonces, el primer paso para ser un genio perezoso al comprar un regalo es liberarnos de la tensión y la expectativa de este terrible mito del regalo perfecto. No existe así que solo diviértete. Entre más rápido lo sueltes, más te vas a divertir.</w:t>
            </w:r>
          </w:p>
          <w:p w14:paraId="7DBA237E" w14:textId="77777777" w:rsidR="00B1120D" w:rsidRPr="00B1120D" w:rsidRDefault="00B1120D" w:rsidP="00B1120D">
            <w:pPr>
              <w:rPr>
                <w:noProof/>
                <w:lang w:val="es-ES"/>
              </w:rPr>
            </w:pPr>
            <w:r w:rsidRPr="00B1120D">
              <w:rPr>
                <w:noProof/>
                <w:lang w:val="es-ES"/>
              </w:rPr>
              <w:t>Entonces, continuemos con los tres consejos para saber qué quiere una persona sin tener que preguntárselo. Hay tres cosas a las cuales poner atención. Número uno: pon atención a qué les hace feliz. Quizá esto podría parecer algo simple, pero digamos que estás pasando el rato con tu colega y ella recibe un correo electrónico indicando que los Lumineers estarán en su ciudad para un concierto y ella explota de emoción, realmente explota en emoción y entonces piensas para ti mismo "vaya, no tenía idea de que a ella le gustaran tanto los Lumineers". Entonces, bueno, pretendamos que es una colega, una relación donde quizá le comprarás un regalo, o quizá te tocó ella en un intercambio o en tu amigo secreto navideño, o algo así. Entonces, piensas "argh, ¿qué le gustará?" y puedes recordar, "¡claro, los Lumineers la hicieron tan feliz el día que recibió el correo electrónico!"</w:t>
            </w:r>
          </w:p>
          <w:p w14:paraId="68F0A1F7" w14:textId="77777777" w:rsidR="00B1120D" w:rsidRPr="00B1120D" w:rsidRDefault="00B1120D" w:rsidP="00B1120D">
            <w:pPr>
              <w:rPr>
                <w:noProof/>
                <w:lang w:val="es-ES"/>
              </w:rPr>
            </w:pPr>
            <w:r w:rsidRPr="00B1120D">
              <w:rPr>
                <w:noProof/>
                <w:lang w:val="es-ES"/>
              </w:rPr>
              <w:lastRenderedPageBreak/>
              <w:t>Ahora, puede ser que no te vas a alocar y comprarle boletos para ver a los Lumineers en concierto, pero podrías comprarle un CD o bien investigar si tiene un tocadiscos y comprarle uno de vinilo. O quizá si googleas, o bueno a lo mejor no googleas, pero buscas en Etsy y haces una búsqueda bajo "Los Lumineers", y puede ser que encuentres un bolso con la letra de las canciones de los Lumineers o algo así. Ya sabes que los Lumineers la hacen extremadamente feliz, así que pon atención a ello para que tomes una decisión informada del regalo.</w:t>
            </w:r>
          </w:p>
          <w:p w14:paraId="7282710C" w14:textId="77777777" w:rsidR="00B1120D" w:rsidRPr="00B1120D" w:rsidRDefault="00B1120D" w:rsidP="00B1120D">
            <w:pPr>
              <w:rPr>
                <w:noProof/>
                <w:lang w:val="es-ES"/>
              </w:rPr>
            </w:pPr>
            <w:r w:rsidRPr="00B1120D">
              <w:rPr>
                <w:noProof/>
                <w:lang w:val="es-ES"/>
              </w:rPr>
              <w:t>Otros detalles por observar es el restaurante preferido o comida preferida. Puedes investigar el tipo de galleta preferida de la gente que quieres. También podría ser algo como, su programa de TV preferido, o película, o estación preferida del año, pueden haber tantas cosas diversas que pueden hacer a las personas muy muy felices. Y las encontrarás, si prestas atención. De acuerdo, este fue el número uno, pon atención a lo que los hace felices.</w:t>
            </w:r>
          </w:p>
          <w:p w14:paraId="1137BDEB" w14:textId="77777777" w:rsidR="00B1120D" w:rsidRPr="00B1120D" w:rsidRDefault="00B1120D" w:rsidP="00B1120D">
            <w:pPr>
              <w:rPr>
                <w:noProof/>
                <w:lang w:val="es-ES"/>
              </w:rPr>
            </w:pPr>
            <w:r w:rsidRPr="00B1120D">
              <w:rPr>
                <w:noProof/>
                <w:lang w:val="es-ES"/>
              </w:rPr>
              <w:t>El número dos es, pon atención a cuando "sueñan despiertos". Muy bien, todos hemos hecho esto, donde estamos teniendo una conversación con alguien y podrías escuchar a tu mejor amigo, al otro lado de la mesa de la cafetería decir "¿sabes? Realmente me gustaría volver a pintar, pero simplemente ahorita no puedo [da explicaciones], porque tengo muchos hijos, o porque mi trabajo no me deja tiempo para mí" o lo que sea que sea, podrían haber un sinnúmero de razones.</w:t>
            </w:r>
          </w:p>
          <w:p w14:paraId="227D8ADC" w14:textId="77777777" w:rsidR="00B1120D" w:rsidRPr="00B1120D" w:rsidRDefault="00B1120D" w:rsidP="00B1120D">
            <w:pPr>
              <w:rPr>
                <w:noProof/>
                <w:lang w:val="es-ES"/>
              </w:rPr>
            </w:pPr>
            <w:r w:rsidRPr="00B1120D">
              <w:rPr>
                <w:noProof/>
                <w:lang w:val="es-ES"/>
              </w:rPr>
              <w:t xml:space="preserve">Pero escuchas su deseo de hacer algo cuando el tiempo lo permita. Ahora, la mayoría de nosotros no somos muy honestos con nosotros mismos respecto a realmente tener tiempo para hacer las cosas que amamos, siempre dejamos esas actividades de lado. Porque creemos que no soy muy importantes o que son indiferentes. Entonces, cuando nosotros prestamos atención a los que queremos cuando sueñan despiertos, lo que esto provoca es que valida su deseo en ellos. Estás validando su deseo en ellos al regalarles algo que da referencia a aquel sueño que soñó despierto. Entonces, para aquel amigo, podrías regalarle un cuaderno de borradores, un paquete de plumones, o, ya sabes quizá un libro en "cómo iniciar algo" en caso de que sea alguien que te diga algo como "Quisiera, desearía aprender a pintar, pero simplemente no tengo tiempo para aprender" Pon atención cuando escuches a las </w:t>
            </w:r>
            <w:r w:rsidRPr="00B1120D">
              <w:rPr>
                <w:noProof/>
                <w:lang w:val="es-ES"/>
              </w:rPr>
              <w:lastRenderedPageBreak/>
              <w:t>personas quieres decir estas cosas: "Quisiera que…, ojalá tuviera tiempo para…", presta atención a ello. Entonces ese es el número dos.</w:t>
            </w:r>
          </w:p>
          <w:p w14:paraId="4544CD06" w14:textId="77777777" w:rsidR="00B1120D" w:rsidRPr="00B1120D" w:rsidRDefault="00B1120D" w:rsidP="00B1120D">
            <w:pPr>
              <w:rPr>
                <w:noProof/>
                <w:lang w:val="es-ES"/>
              </w:rPr>
            </w:pPr>
            <w:r w:rsidRPr="00B1120D">
              <w:rPr>
                <w:noProof/>
                <w:lang w:val="es-ES"/>
              </w:rPr>
              <w:t>Número tres, pon atención a cómo viven. Bueno, por ejemplo, mi hermana, una de mis hermanas es una especie de hacendada, así tal cual, tiene gallinas, un jardín enorme, realmente les gusta ser lo más autosuficientes que puedan. Entonces, la Navidad pasada mi mamá se pasó con su regalo, bueno mis papás compraron los regalos, pero ya saben cómo se maneja esto.</w:t>
            </w:r>
          </w:p>
          <w:p w14:paraId="7B7A345F" w14:textId="77777777" w:rsidR="00B1120D" w:rsidRPr="00B1120D" w:rsidRDefault="00B1120D" w:rsidP="00B1120D">
            <w:pPr>
              <w:rPr>
                <w:noProof/>
                <w:lang w:val="es-ES"/>
              </w:rPr>
            </w:pPr>
            <w:r w:rsidRPr="00B1120D">
              <w:rPr>
                <w:noProof/>
                <w:lang w:val="es-ES"/>
              </w:rPr>
              <w:t>Por lo general, el "chico" de la familia no compra los regalos, seamos honestos. Pero mi mamá le dio al clavo, porque le regaló a mi hermana muchos artefactos útiles para el hogar y jardín que le ayudarán a mi hermana a mejorar aspectos de su vida. Por ejemplo una bandeja muy linda para almacenar huevo, o un colador súper práctico abatible gigante donde pueden enjuagar las verduras antes de meterlas a la casa, cosas muy geniales. Ya que como así es como ellos viven, el regalo era con esa información, pero además muy considerado.</w:t>
            </w:r>
          </w:p>
          <w:p w14:paraId="1A380E82" w14:textId="77777777" w:rsidR="00B1120D" w:rsidRPr="00B1120D" w:rsidRDefault="00B1120D" w:rsidP="00B1120D">
            <w:pPr>
              <w:rPr>
                <w:noProof/>
                <w:lang w:val="es-ES"/>
              </w:rPr>
            </w:pPr>
            <w:r w:rsidRPr="00B1120D">
              <w:rPr>
                <w:noProof/>
                <w:lang w:val="es-ES"/>
              </w:rPr>
              <w:t>Entonces, quizá tienes parientes o amigos que, bueno, quizá son minimalistas, quizá están intentando deshacerse de su desorden, por lo tanto, no quieres darles objetos a los que después ellos les tengan que buscar un lugar, o algo que realmente no tenga un propósito. Puede ser que tengas un amigo o pariente que te diga que le gusta la jardinería, que siempre tenga música puesta, que siempre esté leyendo, que su familia disfruta eventos deportivos, que el hipódromo es parte importante en su familia, con solo ver cómo vive la gente y qué es importante para ellos podemos tener información en qué regalarles cuando llegue el momento.</w:t>
            </w:r>
          </w:p>
          <w:p w14:paraId="73915D93" w14:textId="77777777" w:rsidR="00B1120D" w:rsidRPr="00B1120D" w:rsidRDefault="00B1120D" w:rsidP="00B1120D">
            <w:pPr>
              <w:rPr>
                <w:noProof/>
                <w:lang w:val="es-ES"/>
              </w:rPr>
            </w:pPr>
            <w:r w:rsidRPr="00B1120D">
              <w:rPr>
                <w:noProof/>
                <w:lang w:val="es-ES"/>
              </w:rPr>
              <w:t xml:space="preserve">Entonces, estas son las tres maneras para saber qué quiere alguien de regalo sin preguntarle. Pon atención a lo que les hace feliz, pon atención cuando sueñan despiertos y pon atención a cómo viven. Bien, ahora hablaremos de tres maneras para recordar qué regalarles, antes que sea muy tarde. Bueno, ya has hecho toda la "puesta de atención", ¿verdad? Entonces, dime si alguna vez mientras te duchabas, o mientras estabas acostado en tu cama y se te ocurre una gran idea, digo puede ser cualquier idea, pero específicamente una idea para un regalo. Y entonces estás así como "ah, esto sería un regalo perfecto para mi suegro", pero apenas es julio y todavía faltan seis meses para Navidad, y piensas </w:t>
            </w:r>
            <w:r w:rsidRPr="00B1120D">
              <w:rPr>
                <w:noProof/>
                <w:lang w:val="es-ES"/>
              </w:rPr>
              <w:lastRenderedPageBreak/>
              <w:t>que la idea es grandiosa y que será imposible que la olvides.</w:t>
            </w:r>
          </w:p>
          <w:p w14:paraId="2ABFD421" w14:textId="77777777" w:rsidR="00B1120D" w:rsidRPr="00B1120D" w:rsidRDefault="00B1120D" w:rsidP="00B1120D">
            <w:pPr>
              <w:rPr>
                <w:noProof/>
                <w:lang w:val="es-ES"/>
              </w:rPr>
            </w:pPr>
            <w:r w:rsidRPr="00B1120D">
              <w:rPr>
                <w:noProof/>
                <w:lang w:val="es-ES"/>
              </w:rPr>
              <w:t>Claro, lo olvidas dos días después. Por lo tanto, es muy importante, lo más importante, el primer consejo es que necesitas registrar tus "puestas de atención", ¿de acuerdo? Cuando notes algo, necesitas registrarlo, porque gente, todo se nos olvida. Entonces necesitan guardarlo.</w:t>
            </w:r>
          </w:p>
          <w:p w14:paraId="1C39B60E" w14:textId="77777777" w:rsidR="00B1120D" w:rsidRPr="00B1120D" w:rsidRDefault="00B1120D" w:rsidP="00B1120D">
            <w:pPr>
              <w:rPr>
                <w:noProof/>
                <w:lang w:val="es-ES"/>
              </w:rPr>
            </w:pPr>
            <w:r w:rsidRPr="00B1120D">
              <w:rPr>
                <w:noProof/>
                <w:lang w:val="es-ES"/>
              </w:rPr>
              <w:t>Entonces, hablemos de cómo puedes lograr eso, para que puedas reunir un cúmulo de ideas, para que cuando sea momento de comprar un regalo, ya estés listo, puedas simplemente abrir la lista, abrir la aplicación, buscar ese pedazo de papel y estarás como "¡Tengo muchas opciones!". Así que, así es como reuniremos un cúmulo de ideas, ¿de acuerdo? Escríbelas inmediatamente y aquí te digo las diferentes maneras. Puedes nada más escribirla en un pedazo de papel, si es lo que te gusta, o si estás fuera y tienes una pluma anótalo en la parte trasera de un recibo, y luego quizá podrías tener una pequeña carpeta, ¿si sabes, las carpetitas tipo acordeón? Quizá podrías tener una, y hacer una pestaña para cada persona de tu familia, y cuando se te ocurra una idea, la anotas en un pedazo de papel y con el tiempo cuando limpies tu bolsa, cada cuatro meses como yo, puedes tomar esos papeles y ponerlos en la carpeta de acordeón.</w:t>
            </w:r>
          </w:p>
          <w:p w14:paraId="6D09F62C" w14:textId="77777777" w:rsidR="00B1120D" w:rsidRPr="00B1120D" w:rsidRDefault="00B1120D" w:rsidP="00B1120D">
            <w:pPr>
              <w:rPr>
                <w:noProof/>
                <w:lang w:val="es-ES"/>
              </w:rPr>
            </w:pPr>
            <w:r w:rsidRPr="00B1120D">
              <w:rPr>
                <w:noProof/>
                <w:lang w:val="es-ES"/>
              </w:rPr>
              <w:t>Quizá tienes un diario con pestañas, y podrías separar una página de tu diario, para detalles que notes de tus amigos y familia para conseguirles un regalo. Podrías utilizar la aplicación de Notas en tu iPhone o el equivalente en Android, u otros teléfonos, ¿hay otros teléfonos? Creo que hay ya tantos teléfonos a esas alturas que ya ni sé, yo tengo un iPhone.</w:t>
            </w:r>
          </w:p>
          <w:p w14:paraId="3235F3F1" w14:textId="77777777" w:rsidR="00B1120D" w:rsidRPr="00B1120D" w:rsidRDefault="00B1120D" w:rsidP="00B1120D">
            <w:pPr>
              <w:rPr>
                <w:noProof/>
                <w:lang w:val="es-ES"/>
              </w:rPr>
            </w:pPr>
            <w:r w:rsidRPr="00B1120D">
              <w:rPr>
                <w:noProof/>
                <w:lang w:val="es-ES"/>
              </w:rPr>
              <w:t>Pero también puedes usar una aplicación de tipo para tomar notas para que cuando la idea venga a tu mente, cuando aquel colega se sorprenda por los Lumineers, cuando tu esposo diga algo respecto a cuánto le gusta asar corte y que éste es el tipo de actividad que lo emociona durante el verano, ya sabes, presta atención a aquellos detalles y anótalos en tu aplicación de Notas. Puedes también obtener una aplicación de grabador de voz, para que puedas grabarte y guardar esas grabaciones, puedes etiquetarlas por cada persona, para que cuando necesites buscarle un regalo tengas un cúmulo de opciones con tu propia voz diciéndote qué regalarle, ¡es mágico!</w:t>
            </w:r>
          </w:p>
          <w:p w14:paraId="5ADC2510" w14:textId="77777777" w:rsidR="00B1120D" w:rsidRPr="00B1120D" w:rsidRDefault="00B1120D" w:rsidP="00B1120D">
            <w:pPr>
              <w:rPr>
                <w:noProof/>
                <w:lang w:val="es-ES"/>
              </w:rPr>
            </w:pPr>
            <w:r w:rsidRPr="00B1120D">
              <w:rPr>
                <w:noProof/>
                <w:lang w:val="es-ES"/>
              </w:rPr>
              <w:lastRenderedPageBreak/>
              <w:t>Entonces, la primera manera, el primer consejo, la primera estrategia a recordar antes de que sea muy tarde, es tener un cúmulo de ideas y eso solo ocurre si realmente anotas dichas ideas al momento que se te ocurran.</w:t>
            </w:r>
          </w:p>
          <w:p w14:paraId="4A86BFB6" w14:textId="77777777" w:rsidR="00B1120D" w:rsidRPr="00B1120D" w:rsidRDefault="00B1120D" w:rsidP="00B1120D">
            <w:pPr>
              <w:rPr>
                <w:noProof/>
                <w:lang w:val="es-ES"/>
              </w:rPr>
            </w:pPr>
            <w:r w:rsidRPr="00B1120D">
              <w:rPr>
                <w:noProof/>
                <w:lang w:val="es-ES"/>
              </w:rPr>
              <w:t>Número dos, permítete darte un margen para buscar dichos regalos. Es muy difícil tomar esas ideas y lograr hacerlas realidad cuando el cumpleaños de tu ser querido es dentro de dos días. Por lo tanto, si tienes alguna especie de calendario, sea cual sea tu estrategia de llevarlo, ya sea a principio de cada mes, o bien por semana, ten algo, alguna especie de alerta, una especie de espacio en tu calendario escrito o virtual donde te permitas el margen suficiente para considerar qué adquirir y para realmente comprarlo. Entonces podrías pensar en por ejemplo un mes antes del cumpleaños de la persona, digamos, eh, el cumpleaños de alguien es en abril, entonces en marzo, cuando estés viendo tu planeación de marzo, echa un vistazo a abril, qué cumpleaños o qué ocasiones especiales se aproximan en abril.</w:t>
            </w:r>
          </w:p>
          <w:p w14:paraId="2E758E59" w14:textId="77777777" w:rsidR="00B1120D" w:rsidRPr="00B1120D" w:rsidRDefault="00B1120D" w:rsidP="00B1120D">
            <w:pPr>
              <w:rPr>
                <w:noProof/>
                <w:lang w:val="es-ES"/>
              </w:rPr>
            </w:pPr>
            <w:r w:rsidRPr="00B1120D">
              <w:rPr>
                <w:noProof/>
                <w:lang w:val="es-ES"/>
              </w:rPr>
              <w:t>Y luego, agrega a ello, por ejemplo, a tu agenda, a tus pendientes de marzo anota "necesito pensar en una idea para la graduación de Sally, y el cumpleaños de Joey, y todas las cosas". Así que, planifica y date algo de margen, si esto es algo que no te surge de manera natural o intuitiva, lo que puedes hacer es, quizá tienes la fecha de nacimiento de las personas guardadas en algún lugar. Amenos que únicamente utilices Facebook, lo cual está bien, pero inclusive podrías ir al Facebook de tus seres queridos. Pero si tienes dichos cumpleaños guardados en tu aplicación de calendario en tu teléfono, puedes programar una alarma para alertarte de que "esta cosa" se aproxima, que aquel evento se acerca y hazlo tan pronto como puedas para alertarte a ti mismo y pensar "ah, el cumpleaños de mi mamá es en una semana", ayuda el saber que cuentas con el tiempo suficiente para hacerlo, ¿de acuerdo? Entonces, permítete un margen, como sea que te funcione, o estate al pendiente de tu calendario para saber qué viene, pero date el margen para hacer la búsqueda.</w:t>
            </w:r>
          </w:p>
          <w:p w14:paraId="6EE2AF04" w14:textId="77777777" w:rsidR="00B1120D" w:rsidRPr="00B1120D" w:rsidRDefault="00B1120D" w:rsidP="00B1120D">
            <w:pPr>
              <w:rPr>
                <w:noProof/>
                <w:lang w:val="es-ES"/>
              </w:rPr>
            </w:pPr>
            <w:r w:rsidRPr="00B1120D">
              <w:rPr>
                <w:noProof/>
                <w:lang w:val="es-ES"/>
              </w:rPr>
              <w:t xml:space="preserve">Bien, y el número tres es, no busques a ciegas, lo grandioso de tener un cúmulo de ideas, específicas para cada individuo, es que te previene de ir a Target o Homegoods, o cualquier tienda que esté llena de cosas razonablemente bellas, pero bien podrías elegir cualquiera de ellas y quizá todas estaría bien, </w:t>
            </w:r>
            <w:r w:rsidRPr="00B1120D">
              <w:rPr>
                <w:noProof/>
                <w:lang w:val="es-ES"/>
              </w:rPr>
              <w:lastRenderedPageBreak/>
              <w:t>¿sabes? Quizá podrías comprar aquella canasta de alambre, o la vasija, o tazón, y todos son objetos valiosos, son objetos valiosos. Pero, ya que estamos regalando con intensión, aquí es como puedes ser un genio para dar regalos, cómo realmente podemos dar obsequios analizados, no el regalo perfecto, pero podemos obsequiar objetos que hagan sentir a las personas que las amamos y conocemos. Tan sólo con pensar un poco antes, y notar esos tres detalles, prestar atención a esos tres detalles y llevar un registro de ellos previamente, para que cuando llegue el momento de buscar el regalo estar así como "ah, puedo ser muy flojo", y simplemente verificar lo que anotaste y buscar el objeto. ¡Y listo!</w:t>
            </w:r>
          </w:p>
          <w:p w14:paraId="09611F9F" w14:textId="77777777" w:rsidR="00B1120D" w:rsidRPr="00B1120D" w:rsidRDefault="00B1120D" w:rsidP="00B1120D">
            <w:pPr>
              <w:rPr>
                <w:noProof/>
                <w:lang w:val="es-ES"/>
              </w:rPr>
            </w:pPr>
            <w:r w:rsidRPr="00B1120D">
              <w:rPr>
                <w:noProof/>
                <w:lang w:val="es-ES"/>
              </w:rPr>
              <w:t>¡Así que, no busques a ciegas! Creo que cuando tenemos demasiadas opciones nada más nos confunde. ¿Alguna vez has..? Bueno, yo tengo un bebecito, ¿si? Y cuando la ponemos en el piso para que juegue, y saco todos los juguetes del contenedor, que soy muy famosa por hacer eso, se queda mirando a todo eso como "mmm" y pienso hacia mis adentros, la razón por la cual hago eso, es para que a ella no se le terminen las opciones antes de que quiera que la abrace de nuevo. Y necesito preparar la cena, gente, ¡vamos, Annie!</w:t>
            </w:r>
          </w:p>
          <w:p w14:paraId="0D60B759" w14:textId="6E06D147" w:rsidR="00B1120D" w:rsidRPr="00B1120D" w:rsidRDefault="00B1120D" w:rsidP="00B1120D">
            <w:pPr>
              <w:rPr>
                <w:noProof/>
                <w:lang w:val="es-ES"/>
              </w:rPr>
            </w:pPr>
            <w:r w:rsidRPr="00B1120D">
              <w:rPr>
                <w:noProof/>
                <w:lang w:val="es-ES"/>
              </w:rPr>
              <w:t>Pero en lugar de ello, lo que siempre sucede cuando pongo solamente un juguete delante de ella, ella se entretiene durante mucho tiempo. Porque realmente no necesita tomar una decisión. Una parte es que ella tiene "cerebro de bebé", y creo que hay algo respecto a los cerebros de los bebés, referente a sobre estimulación, que quizá sea importante. Pero esto también funciona así para nosotros cuando compramos, ¿de acuerdo? Demasiadas opciones pueden ser abrumador y al final terminamos conformándonos por algo y "oh, creo que esto le gustará probablemente a ella, probablemente a él le agrade aquello" y no tiene nada de malo regalarle algo a alguien que "probablemente le vaya a gustar", ¡está perfecto! Pero puedes dar algo, que sabes con certeza les gustará, porque estás haciéndolo desde algo que notaste respecto a quienes son ellos.</w:t>
            </w:r>
          </w:p>
        </w:tc>
      </w:tr>
    </w:tbl>
    <w:p w14:paraId="35A579AC" w14:textId="77777777" w:rsidR="00315F22" w:rsidRPr="00B1120D" w:rsidRDefault="00315F22">
      <w:pPr>
        <w:rPr>
          <w:noProof/>
          <w:lang w:val="es-ES"/>
        </w:rPr>
      </w:pPr>
    </w:p>
    <w:sectPr w:rsidR="00315F22" w:rsidRPr="00B1120D" w:rsidSect="00B1120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Wilkinson">
    <w15:presenceInfo w15:providerId="AD" w15:userId="S::AWilkinson@sorenson.com::4007275d-7d1d-4b69-8b89-dfa3b5be2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20D"/>
    <w:rsid w:val="00032500"/>
    <w:rsid w:val="00125DAB"/>
    <w:rsid w:val="00202641"/>
    <w:rsid w:val="00214D53"/>
    <w:rsid w:val="00263353"/>
    <w:rsid w:val="00315F22"/>
    <w:rsid w:val="003239B0"/>
    <w:rsid w:val="00347E6F"/>
    <w:rsid w:val="003D40CD"/>
    <w:rsid w:val="004617ED"/>
    <w:rsid w:val="00466D93"/>
    <w:rsid w:val="00502ADE"/>
    <w:rsid w:val="00564F3B"/>
    <w:rsid w:val="005F65C4"/>
    <w:rsid w:val="0072243C"/>
    <w:rsid w:val="007438FF"/>
    <w:rsid w:val="007450F7"/>
    <w:rsid w:val="0075062E"/>
    <w:rsid w:val="007633A1"/>
    <w:rsid w:val="009910A5"/>
    <w:rsid w:val="00996822"/>
    <w:rsid w:val="009C60ED"/>
    <w:rsid w:val="00A169FE"/>
    <w:rsid w:val="00AC6577"/>
    <w:rsid w:val="00B1120D"/>
    <w:rsid w:val="00B11960"/>
    <w:rsid w:val="00B421BD"/>
    <w:rsid w:val="00B54973"/>
    <w:rsid w:val="00BC4B6C"/>
    <w:rsid w:val="00BF7A75"/>
    <w:rsid w:val="00C525BB"/>
    <w:rsid w:val="00D319A8"/>
    <w:rsid w:val="00D401C9"/>
    <w:rsid w:val="00D4094E"/>
    <w:rsid w:val="00D75A7A"/>
    <w:rsid w:val="00D902C5"/>
    <w:rsid w:val="00F90400"/>
    <w:rsid w:val="00FA4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05789C"/>
  <w15:chartTrackingRefBased/>
  <w15:docId w15:val="{280D8EB8-571C-7D47-96B3-74266FD2A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1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112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4956</Words>
  <Characters>22453</Characters>
  <Application>Microsoft Office Word</Application>
  <DocSecurity>0</DocSecurity>
  <Lines>606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Wilkinson</dc:creator>
  <cp:keywords/>
  <dc:description/>
  <cp:lastModifiedBy>Andrew Wilkinson</cp:lastModifiedBy>
  <cp:revision>35</cp:revision>
  <dcterms:created xsi:type="dcterms:W3CDTF">2023-06-27T18:36:00Z</dcterms:created>
  <dcterms:modified xsi:type="dcterms:W3CDTF">2023-06-27T19:16:00Z</dcterms:modified>
</cp:coreProperties>
</file>