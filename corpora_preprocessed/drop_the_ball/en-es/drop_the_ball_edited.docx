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E25DAE" w:rsidRPr="00E25DAE" w14:paraId="0E315DFB" w14:textId="77777777" w:rsidTr="00E25DAE">
        <w:tc>
          <w:tcPr>
            <w:tcW w:w="5395" w:type="dxa"/>
          </w:tcPr>
          <w:p w14:paraId="4ACDE0BF" w14:textId="3095CCF8" w:rsidR="00E25DAE" w:rsidRPr="00E25DAE" w:rsidRDefault="00E25DAE" w:rsidP="00E25DAE">
            <w:pPr>
              <w:rPr>
                <w:noProof/>
                <w:lang w:val="es-ES"/>
              </w:rPr>
            </w:pPr>
            <w:r w:rsidRPr="00E25DAE">
              <w:rPr>
                <w:noProof/>
                <w:lang w:val="es-ES"/>
              </w:rPr>
              <w:t xml:space="preserve">Hi, everybody! My name is </w:t>
            </w:r>
            <w:del w:id="0" w:author="Andrew Wilkinson" w:date="2023-06-27T16:23:00Z">
              <w:r w:rsidRPr="00E25DAE" w:rsidDel="001E19EA">
                <w:rPr>
                  <w:noProof/>
                  <w:lang w:val="es-ES"/>
                </w:rPr>
                <w:delText>Shawna</w:delText>
              </w:r>
            </w:del>
            <w:ins w:id="1" w:author="Andrew Wilkinson" w:date="2023-06-27T16:23:00Z">
              <w:r w:rsidR="001E19EA">
                <w:rPr>
                  <w:noProof/>
                  <w:lang w:val="es-ES"/>
                </w:rPr>
                <w:t>Shana</w:t>
              </w:r>
            </w:ins>
            <w:r w:rsidRPr="00E25DAE">
              <w:rPr>
                <w:noProof/>
                <w:lang w:val="es-ES"/>
              </w:rPr>
              <w:t>, and this is the American English podcast. My goal here is to teach you the English spoken in the United States through common expressions, pronunciation tips, and interesting cultural snippets or stories. I hope to keep this fun, useful, and interesting. Let's do it!</w:t>
            </w:r>
          </w:p>
          <w:p w14:paraId="5733D6E7" w14:textId="7F1808CF" w:rsidR="00E25DAE" w:rsidRPr="00E25DAE" w:rsidRDefault="00E25DAE" w:rsidP="00E25DAE">
            <w:pPr>
              <w:rPr>
                <w:noProof/>
                <w:lang w:val="es-ES"/>
              </w:rPr>
            </w:pPr>
            <w:del w:id="2" w:author="Andrew Wilkinson" w:date="2023-06-27T16:23:00Z">
              <w:r w:rsidRPr="00E25DAE" w:rsidDel="00F8539C">
                <w:rPr>
                  <w:noProof/>
                  <w:lang w:val="es-ES"/>
                </w:rPr>
                <w:delText>"</w:delText>
              </w:r>
            </w:del>
            <w:r w:rsidRPr="00E25DAE">
              <w:rPr>
                <w:noProof/>
                <w:lang w:val="es-ES"/>
              </w:rPr>
              <w:t xml:space="preserve">Hello, happy almost New Year's! And as usual, I'm ready to spend New Year's Eve at home, watching the countdown till New Year's 2020. According to USA Today, 1 million people gather in New York City's Times Square for the iconic ball drop. 198 million Americans watch it on television, and </w:t>
            </w:r>
            <w:del w:id="3" w:author="Andrew Wilkinson" w:date="2023-06-27T16:24:00Z">
              <w:r w:rsidRPr="00E25DAE" w:rsidDel="001E19EA">
                <w:rPr>
                  <w:noProof/>
                  <w:lang w:val="es-ES"/>
                </w:rPr>
                <w:delText xml:space="preserve">one </w:delText>
              </w:r>
            </w:del>
            <w:ins w:id="4" w:author="Andrew Wilkinson" w:date="2023-06-27T16:24:00Z">
              <w:r w:rsidR="001E19EA">
                <w:rPr>
                  <w:noProof/>
                  <w:lang w:val="es-ES"/>
                </w:rPr>
                <w:t>1</w:t>
              </w:r>
              <w:r w:rsidR="001E19EA" w:rsidRPr="00E25DAE">
                <w:rPr>
                  <w:noProof/>
                  <w:lang w:val="es-ES"/>
                </w:rPr>
                <w:t xml:space="preserve"> </w:t>
              </w:r>
            </w:ins>
            <w:r w:rsidRPr="00E25DAE">
              <w:rPr>
                <w:noProof/>
                <w:lang w:val="es-ES"/>
              </w:rPr>
              <w:t>billion people around the world watch as well. As this 6-ton ball drops, as the new year approaches, in that introduction from the CBS New York YouTube channel, you heard just how freezing it is waiting outside all day long. Some people get there at 6:00 a.m. in the morning to get a place in the viewing areas, and once they're inside, they can't really leave, so there aren't any bathrooms. I remember when I lived in New York City, some people mentioned that a lot of the viewers wear adult diapers so that they can go to the bathroom and maintain their place in line, if you get what I mean. And a lot of people do this because it's on their bucket list, it's something that they want to do at least once in their lives. As you heard the guy at the end mentioned, it's on my bucket list, who needs toes anyway, right? So it's so cold you could almost lose your toes. So in today's episode, we'll talk about why in the world a ball is dropped at Times Square on New Year's. But before we get to that, we'll do a joke, an expression, and some pronunciation exercises, all that have to do with balls. So, let's</w:t>
            </w:r>
            <w:ins w:id="5" w:author="Andrew Wilkinson" w:date="2023-06-27T16:24:00Z">
              <w:r w:rsidR="00356287">
                <w:rPr>
                  <w:noProof/>
                  <w:lang w:val="es-ES"/>
                </w:rPr>
                <w:t xml:space="preserve"> s</w:t>
              </w:r>
            </w:ins>
            <w:r w:rsidRPr="00E25DAE">
              <w:rPr>
                <w:noProof/>
                <w:lang w:val="es-ES"/>
              </w:rPr>
              <w:t xml:space="preserve">tart with the joke: Why was Cinderella kicked off the basketball team? Any ideas? She ran away from the ball. Get it? Yeah, so there's wordplay there on the word </w:t>
            </w:r>
            <w:del w:id="6" w:author="Andrew Wilkinson" w:date="2023-06-27T16:25:00Z">
              <w:r w:rsidRPr="00E25DAE" w:rsidDel="00043DF7">
                <w:rPr>
                  <w:noProof/>
                  <w:lang w:val="es-ES"/>
                </w:rPr>
                <w:delText>'ball</w:delText>
              </w:r>
            </w:del>
            <w:ins w:id="7" w:author="Andrew Wilkinson" w:date="2023-06-27T16:25:00Z">
              <w:r w:rsidR="00043DF7">
                <w:rPr>
                  <w:noProof/>
                  <w:lang w:val="es-ES"/>
                </w:rPr>
                <w:t>"</w:t>
              </w:r>
              <w:r w:rsidR="00043DF7" w:rsidRPr="00E25DAE">
                <w:rPr>
                  <w:noProof/>
                  <w:lang w:val="es-ES"/>
                </w:rPr>
                <w:t>ball</w:t>
              </w:r>
            </w:ins>
            <w:r w:rsidRPr="00E25DAE">
              <w:rPr>
                <w:noProof/>
                <w:lang w:val="es-ES"/>
              </w:rPr>
              <w:t>.</w:t>
            </w:r>
            <w:del w:id="8" w:author="Andrew Wilkinson" w:date="2023-06-27T16:25:00Z">
              <w:r w:rsidRPr="00E25DAE" w:rsidDel="00043DF7">
                <w:rPr>
                  <w:noProof/>
                  <w:lang w:val="es-ES"/>
                </w:rPr>
                <w:delText xml:space="preserve">' </w:delText>
              </w:r>
            </w:del>
            <w:ins w:id="9" w:author="Andrew Wilkinson" w:date="2023-06-27T16:25:00Z">
              <w:r w:rsidR="00043DF7">
                <w:rPr>
                  <w:noProof/>
                  <w:lang w:val="es-ES"/>
                </w:rPr>
                <w:t>"</w:t>
              </w:r>
              <w:r w:rsidR="00043DF7" w:rsidRPr="00E25DAE">
                <w:rPr>
                  <w:noProof/>
                  <w:lang w:val="es-ES"/>
                </w:rPr>
                <w:t xml:space="preserve"> </w:t>
              </w:r>
            </w:ins>
            <w:r w:rsidRPr="00E25DAE">
              <w:rPr>
                <w:noProof/>
                <w:lang w:val="es-ES"/>
              </w:rPr>
              <w:t xml:space="preserve">A ball is, of course, a sphere or egg-shaped object such as basketballs, footballs, soccer balls, ping pong balls, etc., right? So in a game of basketball, you definitely do not want a team player who runs away from the ball. You hope that your teammates run towards the ball or in the direction of the ball to get it. What makes this joke funny is that a ball is also a formal social gathering that involves dancing. </w:t>
            </w:r>
          </w:p>
          <w:p w14:paraId="7AC83BBF" w14:textId="77777777" w:rsidR="00E25DAE" w:rsidRPr="00E25DAE" w:rsidRDefault="00E25DAE" w:rsidP="00E25DAE">
            <w:pPr>
              <w:rPr>
                <w:noProof/>
                <w:lang w:val="es-ES"/>
              </w:rPr>
            </w:pPr>
            <w:r w:rsidRPr="00E25DAE">
              <w:rPr>
                <w:noProof/>
                <w:lang w:val="es-ES"/>
              </w:rPr>
              <w:t xml:space="preserve">In the Disney movie Cinderella, a fairy godmother puts a spell on Cinderella that will last until midnight, at which point her beautiful white ball gown, her </w:t>
            </w:r>
            <w:r w:rsidRPr="00E25DAE">
              <w:rPr>
                <w:noProof/>
                <w:lang w:val="es-ES"/>
              </w:rPr>
              <w:lastRenderedPageBreak/>
              <w:t>glass slippers, and her horse and carriage will turn back into what they originally were. So I think that was maybe a pumpkin for the carriage, mice for her horses, and I think she was just wearing a torn dress beforehand. So Cinderella runs away from the ball because midnight was approaching, she ran away from the ball. The ball can be a ball, the event, it can also be the ball like the sphere object. So I'm guessing that joke was pretty easy to understand. So let me tell you it one more time. Why was Cinderella kicked off the basketball team? She ran away from the ball.</w:t>
            </w:r>
            <w:del w:id="10" w:author="Andrew Wilkinson" w:date="2023-06-27T16:25:00Z">
              <w:r w:rsidRPr="00E25DAE" w:rsidDel="00403358">
                <w:rPr>
                  <w:noProof/>
                  <w:lang w:val="es-ES"/>
                </w:rPr>
                <w:delText xml:space="preserve"> "</w:delText>
              </w:r>
            </w:del>
          </w:p>
          <w:p w14:paraId="6EA91ACD" w14:textId="7094152F" w:rsidR="00E25DAE" w:rsidRPr="00E25DAE" w:rsidRDefault="00E25DAE" w:rsidP="00E25DAE">
            <w:pPr>
              <w:rPr>
                <w:noProof/>
                <w:lang w:val="es-ES"/>
              </w:rPr>
            </w:pPr>
            <w:r w:rsidRPr="00E25DAE">
              <w:rPr>
                <w:noProof/>
                <w:lang w:val="es-ES"/>
              </w:rPr>
              <w:t xml:space="preserve">That brings us to the expression of the day, which is </w:t>
            </w:r>
            <w:del w:id="11" w:author="Andrew Wilkinson" w:date="2023-06-27T16:25:00Z">
              <w:r w:rsidRPr="00E25DAE" w:rsidDel="00403358">
                <w:rPr>
                  <w:noProof/>
                  <w:lang w:val="es-ES"/>
                </w:rPr>
                <w:delText xml:space="preserve">'to </w:delText>
              </w:r>
            </w:del>
            <w:ins w:id="12" w:author="Andrew Wilkinson" w:date="2023-06-27T16:25:00Z">
              <w:r w:rsidR="00403358">
                <w:rPr>
                  <w:noProof/>
                  <w:lang w:val="es-ES"/>
                </w:rPr>
                <w:t>"</w:t>
              </w:r>
              <w:r w:rsidR="00403358" w:rsidRPr="00E25DAE">
                <w:rPr>
                  <w:noProof/>
                  <w:lang w:val="es-ES"/>
                </w:rPr>
                <w:t xml:space="preserve">to </w:t>
              </w:r>
            </w:ins>
            <w:r w:rsidRPr="00E25DAE">
              <w:rPr>
                <w:noProof/>
                <w:lang w:val="es-ES"/>
              </w:rPr>
              <w:t>drop the ball.</w:t>
            </w:r>
            <w:del w:id="13" w:author="Andrew Wilkinson" w:date="2023-06-27T16:25:00Z">
              <w:r w:rsidRPr="00E25DAE" w:rsidDel="00403358">
                <w:rPr>
                  <w:noProof/>
                  <w:lang w:val="es-ES"/>
                </w:rPr>
                <w:delText xml:space="preserve">' </w:delText>
              </w:r>
            </w:del>
            <w:ins w:id="14" w:author="Andrew Wilkinson" w:date="2023-06-27T16:25:00Z">
              <w:r w:rsidR="00403358">
                <w:rPr>
                  <w:noProof/>
                  <w:lang w:val="es-ES"/>
                </w:rPr>
                <w:t>"</w:t>
              </w:r>
              <w:r w:rsidR="00403358" w:rsidRPr="00E25DAE">
                <w:rPr>
                  <w:noProof/>
                  <w:lang w:val="es-ES"/>
                </w:rPr>
                <w:t xml:space="preserve"> </w:t>
              </w:r>
            </w:ins>
            <w:r w:rsidRPr="00E25DAE">
              <w:rPr>
                <w:noProof/>
                <w:lang w:val="es-ES"/>
              </w:rPr>
              <w:t>To drop means to let something fall or to let go of something. So, mom might drop her kids off at school in the morning</w:t>
            </w:r>
            <w:ins w:id="15" w:author="Andrew Wilkinson" w:date="2023-06-27T16:25:00Z">
              <w:r w:rsidR="00D12B3E">
                <w:rPr>
                  <w:noProof/>
                  <w:lang w:val="es-ES"/>
                </w:rPr>
                <w:t>—</w:t>
              </w:r>
            </w:ins>
            <w:del w:id="16" w:author="Andrew Wilkinson" w:date="2023-06-27T16:25:00Z">
              <w:r w:rsidRPr="00E25DAE" w:rsidDel="00D12B3E">
                <w:rPr>
                  <w:noProof/>
                  <w:lang w:val="es-ES"/>
                </w:rPr>
                <w:delText xml:space="preserve"> - </w:delText>
              </w:r>
            </w:del>
            <w:r w:rsidRPr="00E25DAE">
              <w:rPr>
                <w:noProof/>
                <w:lang w:val="es-ES"/>
              </w:rPr>
              <w:t xml:space="preserve">she kind of lets them go. Also, you can drop something while carrying it. For example, a glass of water: you can drop it and it'll land on the floor and splash everywhere. </w:t>
            </w:r>
            <w:del w:id="17" w:author="Andrew Wilkinson" w:date="2023-06-27T16:26:00Z">
              <w:r w:rsidRPr="00E25DAE" w:rsidDel="004271A1">
                <w:rPr>
                  <w:noProof/>
                  <w:lang w:val="es-ES"/>
                </w:rPr>
                <w:delText xml:space="preserve">'To </w:delText>
              </w:r>
            </w:del>
            <w:ins w:id="18" w:author="Andrew Wilkinson" w:date="2023-06-27T16:26:00Z">
              <w:r w:rsidR="004271A1">
                <w:rPr>
                  <w:noProof/>
                  <w:lang w:val="es-ES"/>
                </w:rPr>
                <w:t>"</w:t>
              </w:r>
              <w:r w:rsidR="004271A1" w:rsidRPr="00E25DAE">
                <w:rPr>
                  <w:noProof/>
                  <w:lang w:val="es-ES"/>
                </w:rPr>
                <w:t xml:space="preserve">To </w:t>
              </w:r>
            </w:ins>
            <w:r w:rsidRPr="00E25DAE">
              <w:rPr>
                <w:noProof/>
                <w:lang w:val="es-ES"/>
              </w:rPr>
              <w:t xml:space="preserve">drop the </w:t>
            </w:r>
            <w:del w:id="19" w:author="Andrew Wilkinson" w:date="2023-06-27T16:26:00Z">
              <w:r w:rsidRPr="00E25DAE" w:rsidDel="004271A1">
                <w:rPr>
                  <w:noProof/>
                  <w:lang w:val="es-ES"/>
                </w:rPr>
                <w:delText xml:space="preserve">ball' </w:delText>
              </w:r>
            </w:del>
            <w:ins w:id="20" w:author="Andrew Wilkinson" w:date="2023-06-27T16:26:00Z">
              <w:r w:rsidR="004271A1" w:rsidRPr="00E25DAE">
                <w:rPr>
                  <w:noProof/>
                  <w:lang w:val="es-ES"/>
                </w:rPr>
                <w:t>ball</w:t>
              </w:r>
              <w:r w:rsidR="004271A1">
                <w:rPr>
                  <w:noProof/>
                  <w:lang w:val="es-ES"/>
                </w:rPr>
                <w:t>"</w:t>
              </w:r>
              <w:r w:rsidR="004271A1" w:rsidRPr="00E25DAE">
                <w:rPr>
                  <w:noProof/>
                  <w:lang w:val="es-ES"/>
                </w:rPr>
                <w:t xml:space="preserve"> </w:t>
              </w:r>
            </w:ins>
            <w:r w:rsidRPr="00E25DAE">
              <w:rPr>
                <w:noProof/>
                <w:lang w:val="es-ES"/>
              </w:rPr>
              <w:t xml:space="preserve">or </w:t>
            </w:r>
            <w:del w:id="21" w:author="Andrew Wilkinson" w:date="2023-06-27T16:26:00Z">
              <w:r w:rsidRPr="00E25DAE" w:rsidDel="004271A1">
                <w:rPr>
                  <w:noProof/>
                  <w:lang w:val="es-ES"/>
                </w:rPr>
                <w:delText xml:space="preserve">'to </w:delText>
              </w:r>
            </w:del>
            <w:ins w:id="22" w:author="Andrew Wilkinson" w:date="2023-06-27T16:26:00Z">
              <w:r w:rsidR="004271A1">
                <w:rPr>
                  <w:noProof/>
                  <w:lang w:val="es-ES"/>
                </w:rPr>
                <w:t>"</w:t>
              </w:r>
              <w:r w:rsidR="004271A1" w:rsidRPr="00E25DAE">
                <w:rPr>
                  <w:noProof/>
                  <w:lang w:val="es-ES"/>
                </w:rPr>
                <w:t xml:space="preserve">to </w:t>
              </w:r>
            </w:ins>
            <w:r w:rsidRPr="00E25DAE">
              <w:rPr>
                <w:noProof/>
                <w:lang w:val="es-ES"/>
              </w:rPr>
              <w:t xml:space="preserve">let the ball </w:t>
            </w:r>
            <w:del w:id="23" w:author="Andrew Wilkinson" w:date="2023-06-27T16:26:00Z">
              <w:r w:rsidRPr="00E25DAE" w:rsidDel="004271A1">
                <w:rPr>
                  <w:noProof/>
                  <w:lang w:val="es-ES"/>
                </w:rPr>
                <w:delText xml:space="preserve">drop' </w:delText>
              </w:r>
            </w:del>
            <w:ins w:id="24" w:author="Andrew Wilkinson" w:date="2023-06-27T16:26:00Z">
              <w:r w:rsidR="004271A1" w:rsidRPr="00E25DAE">
                <w:rPr>
                  <w:noProof/>
                  <w:lang w:val="es-ES"/>
                </w:rPr>
                <w:t>drop</w:t>
              </w:r>
              <w:r w:rsidR="004271A1">
                <w:rPr>
                  <w:noProof/>
                  <w:lang w:val="es-ES"/>
                </w:rPr>
                <w:t>"</w:t>
              </w:r>
              <w:r w:rsidR="004271A1" w:rsidRPr="00E25DAE">
                <w:rPr>
                  <w:noProof/>
                  <w:lang w:val="es-ES"/>
                </w:rPr>
                <w:t xml:space="preserve"> </w:t>
              </w:r>
            </w:ins>
            <w:r w:rsidRPr="00E25DAE">
              <w:rPr>
                <w:noProof/>
                <w:lang w:val="es-ES"/>
              </w:rPr>
              <w:t>as an expression means to miss an opportunity because you fail to commit, you do not follow through, you do not carry out your plans. You can probably imagine, actually, in a game of basketball, if you have the ball and you have the opportunity to shoot and score, dropping the ball would mean that you miss that opportunity. Makes sense, right? So let's go through some more examples so that you can hear this expression used in a few more different contexts.</w:t>
            </w:r>
          </w:p>
          <w:p w14:paraId="68761398" w14:textId="77777777" w:rsidR="00E25DAE" w:rsidRPr="00E25DAE" w:rsidRDefault="00E25DAE" w:rsidP="00E25DAE">
            <w:pPr>
              <w:rPr>
                <w:noProof/>
                <w:lang w:val="es-ES"/>
              </w:rPr>
            </w:pPr>
            <w:r w:rsidRPr="00E25DAE">
              <w:rPr>
                <w:noProof/>
                <w:lang w:val="es-ES"/>
              </w:rPr>
              <w:t>Example number one: Imagine that you go to a networking event in New York City. Inside the room, there are a ton of very important people, and amidst them, you see the head of a company you'd love to work for. So, you muster up all of your courage to go up and talk to him, and to your surprise, he's a really cool guy. You hit it off; he gives you his business card and tells you to reach out. Therefore, you leave the event feeling great. But then, you drop the ball. You don't write him, you don't reach out because you're busy with other things. And because you don't follow through, you missed the opportunity of potentially working for that company. You didn't commit; you dropped the ball.</w:t>
            </w:r>
          </w:p>
          <w:p w14:paraId="14DAA86E" w14:textId="291F6A7B" w:rsidR="00E25DAE" w:rsidRPr="00E25DAE" w:rsidRDefault="00E25DAE" w:rsidP="00E25DAE">
            <w:pPr>
              <w:rPr>
                <w:noProof/>
                <w:lang w:val="es-ES"/>
              </w:rPr>
            </w:pPr>
            <w:r w:rsidRPr="00E25DAE">
              <w:rPr>
                <w:noProof/>
                <w:lang w:val="es-ES"/>
              </w:rPr>
              <w:t xml:space="preserve">Example number two: Imagine that you've decided to volunteer at a senior citizen home, and you feel great about it. You know that you will spend meaningful hours with people who can share their stories with you and who you will also be able to </w:t>
            </w:r>
            <w:r w:rsidRPr="00E25DAE">
              <w:rPr>
                <w:noProof/>
                <w:lang w:val="es-ES"/>
              </w:rPr>
              <w:lastRenderedPageBreak/>
              <w:t xml:space="preserve">help in other ways. One day, the organizer of volunteers at the senior citizen home calls you and tells you, </w:t>
            </w:r>
            <w:del w:id="25" w:author="Andrew Wilkinson" w:date="2023-06-27T16:26:00Z">
              <w:r w:rsidRPr="00E25DAE" w:rsidDel="008071B3">
                <w:rPr>
                  <w:noProof/>
                  <w:lang w:val="es-ES"/>
                </w:rPr>
                <w:delText>'Yeah</w:delText>
              </w:r>
            </w:del>
            <w:ins w:id="26" w:author="Andrew Wilkinson" w:date="2023-06-27T16:26:00Z">
              <w:r w:rsidR="008071B3">
                <w:rPr>
                  <w:noProof/>
                  <w:lang w:val="es-ES"/>
                </w:rPr>
                <w:t>"</w:t>
              </w:r>
              <w:r w:rsidR="008071B3" w:rsidRPr="00E25DAE">
                <w:rPr>
                  <w:noProof/>
                  <w:lang w:val="es-ES"/>
                </w:rPr>
                <w:t>Yeah</w:t>
              </w:r>
            </w:ins>
            <w:r w:rsidRPr="00E25DAE">
              <w:rPr>
                <w:noProof/>
                <w:lang w:val="es-ES"/>
              </w:rPr>
              <w:t>, sure, you can volunteer, but you need to come in at 4:00 a.m. in the morning in order to do it.</w:t>
            </w:r>
            <w:del w:id="27" w:author="Andrew Wilkinson" w:date="2023-06-27T16:26:00Z">
              <w:r w:rsidRPr="00E25DAE" w:rsidDel="008071B3">
                <w:rPr>
                  <w:noProof/>
                  <w:lang w:val="es-ES"/>
                </w:rPr>
                <w:delText xml:space="preserve">' </w:delText>
              </w:r>
            </w:del>
            <w:ins w:id="28" w:author="Andrew Wilkinson" w:date="2023-06-27T16:26:00Z">
              <w:r w:rsidR="008071B3">
                <w:rPr>
                  <w:noProof/>
                  <w:lang w:val="es-ES"/>
                </w:rPr>
                <w:t>"</w:t>
              </w:r>
              <w:r w:rsidR="008071B3" w:rsidRPr="00E25DAE">
                <w:rPr>
                  <w:noProof/>
                  <w:lang w:val="es-ES"/>
                </w:rPr>
                <w:t xml:space="preserve"> </w:t>
              </w:r>
            </w:ins>
            <w:r w:rsidRPr="00E25DAE">
              <w:rPr>
                <w:noProof/>
                <w:lang w:val="es-ES"/>
              </w:rPr>
              <w:t>You want to help, but 4:00 a.m. in the morning is just simply too early. So, you let the ball drop. You do not commit, you do not carry out your plans, you do not follow through because the time is too early. You "dropped the ball</w:t>
            </w:r>
            <w:ins w:id="29" w:author="Andrew Wilkinson" w:date="2023-06-27T16:26:00Z">
              <w:r w:rsidR="007A332E">
                <w:rPr>
                  <w:noProof/>
                  <w:lang w:val="es-ES"/>
                </w:rPr>
                <w:t>.</w:t>
              </w:r>
            </w:ins>
            <w:r w:rsidRPr="00E25DAE">
              <w:rPr>
                <w:noProof/>
                <w:lang w:val="es-ES"/>
              </w:rPr>
              <w:t>"</w:t>
            </w:r>
            <w:del w:id="30" w:author="Andrew Wilkinson" w:date="2023-06-27T16:26:00Z">
              <w:r w:rsidRPr="00E25DAE" w:rsidDel="007A332E">
                <w:rPr>
                  <w:noProof/>
                  <w:lang w:val="es-ES"/>
                </w:rPr>
                <w:delText>.</w:delText>
              </w:r>
            </w:del>
          </w:p>
          <w:p w14:paraId="237C4141" w14:textId="0CB33118" w:rsidR="00E25DAE" w:rsidRPr="00E25DAE" w:rsidRDefault="00E25DAE" w:rsidP="00E25DAE">
            <w:pPr>
              <w:rPr>
                <w:noProof/>
                <w:lang w:val="es-ES"/>
              </w:rPr>
            </w:pPr>
            <w:r w:rsidRPr="00E25DAE">
              <w:rPr>
                <w:noProof/>
                <w:lang w:val="es-ES"/>
              </w:rPr>
              <w:t>Example number three: Recently, Lucas, my husband, and I have been looking for a caretaker for Julia, our daughter, so that we can have a few extra hours in the week to work. We've never had someone take care of Julia before, other than my mom. And so, after looking and receiving some applications from potential hires, I sort of dropped the ball. I failed to follow through with hiring someone, the reason being I'm hesitant and nervous about the idea of hiring someone, which is exactly what my husband warned me about. He said, "Don't drop the ball</w:t>
            </w:r>
            <w:ins w:id="31" w:author="Andrew Wilkinson" w:date="2023-06-27T16:27:00Z">
              <w:r w:rsidR="00160641">
                <w:rPr>
                  <w:noProof/>
                  <w:lang w:val="es-ES"/>
                </w:rPr>
                <w:t>,</w:t>
              </w:r>
            </w:ins>
            <w:r w:rsidRPr="00E25DAE">
              <w:rPr>
                <w:noProof/>
                <w:lang w:val="es-ES"/>
              </w:rPr>
              <w:t>"</w:t>
            </w:r>
            <w:del w:id="32" w:author="Andrew Wilkinson" w:date="2023-06-27T16:27:00Z">
              <w:r w:rsidRPr="00E25DAE" w:rsidDel="00160641">
                <w:rPr>
                  <w:noProof/>
                  <w:lang w:val="es-ES"/>
                </w:rPr>
                <w:delText>,</w:delText>
              </w:r>
            </w:del>
            <w:r w:rsidRPr="00E25DAE">
              <w:rPr>
                <w:noProof/>
                <w:lang w:val="es-ES"/>
              </w:rPr>
              <w:t xml:space="preserve"> but I did.</w:t>
            </w:r>
          </w:p>
          <w:p w14:paraId="70E0246A" w14:textId="3BD0942F" w:rsidR="00E25DAE" w:rsidRPr="00E25DAE" w:rsidRDefault="00E25DAE" w:rsidP="00E25DAE">
            <w:pPr>
              <w:rPr>
                <w:noProof/>
                <w:lang w:val="es-ES"/>
              </w:rPr>
            </w:pPr>
            <w:del w:id="33" w:author="Andrew Wilkinson" w:date="2023-06-27T16:27:00Z">
              <w:r w:rsidRPr="00E25DAE" w:rsidDel="00123DF7">
                <w:rPr>
                  <w:noProof/>
                  <w:lang w:val="es-ES"/>
                </w:rPr>
                <w:delText>"</w:delText>
              </w:r>
            </w:del>
            <w:r w:rsidRPr="00E25DAE">
              <w:rPr>
                <w:noProof/>
                <w:lang w:val="es-ES"/>
              </w:rPr>
              <w:t xml:space="preserve">All right, I hope that makes a little bit more sense. Let's go through some pronunciation exercises. We'll use </w:t>
            </w:r>
            <w:del w:id="34" w:author="Andrew Wilkinson" w:date="2023-06-27T16:27:00Z">
              <w:r w:rsidRPr="00E25DAE" w:rsidDel="00A02FBD">
                <w:rPr>
                  <w:noProof/>
                  <w:lang w:val="es-ES"/>
                </w:rPr>
                <w:delText xml:space="preserve">'don't </w:delText>
              </w:r>
            </w:del>
            <w:ins w:id="35" w:author="Andrew Wilkinson" w:date="2023-06-27T16:27:00Z">
              <w:r w:rsidR="00A02FBD">
                <w:rPr>
                  <w:noProof/>
                  <w:lang w:val="es-ES"/>
                </w:rPr>
                <w:t>"</w:t>
              </w:r>
              <w:r w:rsidR="00A02FBD" w:rsidRPr="00E25DAE">
                <w:rPr>
                  <w:noProof/>
                  <w:lang w:val="es-ES"/>
                </w:rPr>
                <w:t xml:space="preserve">don't </w:t>
              </w:r>
            </w:ins>
            <w:r w:rsidRPr="00E25DAE">
              <w:rPr>
                <w:noProof/>
                <w:lang w:val="es-ES"/>
              </w:rPr>
              <w:t>drop the ball.</w:t>
            </w:r>
            <w:del w:id="36" w:author="Andrew Wilkinson" w:date="2023-06-27T16:27:00Z">
              <w:r w:rsidRPr="00E25DAE" w:rsidDel="00A02FBD">
                <w:rPr>
                  <w:noProof/>
                  <w:lang w:val="es-ES"/>
                </w:rPr>
                <w:delText xml:space="preserve">' </w:delText>
              </w:r>
            </w:del>
            <w:ins w:id="37" w:author="Andrew Wilkinson" w:date="2023-06-27T16:27:00Z">
              <w:r w:rsidR="00A02FBD">
                <w:rPr>
                  <w:noProof/>
                  <w:lang w:val="es-ES"/>
                </w:rPr>
                <w:t>"</w:t>
              </w:r>
              <w:r w:rsidR="00A02FBD" w:rsidRPr="00E25DAE">
                <w:rPr>
                  <w:noProof/>
                  <w:lang w:val="es-ES"/>
                </w:rPr>
                <w:t xml:space="preserve"> </w:t>
              </w:r>
            </w:ins>
            <w:r w:rsidRPr="00E25DAE">
              <w:rPr>
                <w:noProof/>
                <w:lang w:val="es-ES"/>
              </w:rPr>
              <w:t xml:space="preserve">Repeat after me: </w:t>
            </w:r>
            <w:del w:id="38" w:author="Andrew Wilkinson" w:date="2023-06-27T16:27:00Z">
              <w:r w:rsidRPr="00E25DAE" w:rsidDel="00A02FBD">
                <w:rPr>
                  <w:noProof/>
                  <w:lang w:val="es-ES"/>
                </w:rPr>
                <w:delText>'Don't</w:delText>
              </w:r>
            </w:del>
            <w:ins w:id="39" w:author="Andrew Wilkinson" w:date="2023-06-27T16:27:00Z">
              <w:r w:rsidR="00A02FBD">
                <w:rPr>
                  <w:noProof/>
                  <w:lang w:val="es-ES"/>
                </w:rPr>
                <w:t>"</w:t>
              </w:r>
              <w:r w:rsidR="00A02FBD" w:rsidRPr="00E25DAE">
                <w:rPr>
                  <w:noProof/>
                  <w:lang w:val="es-ES"/>
                </w:rPr>
                <w:t>Don't</w:t>
              </w:r>
            </w:ins>
            <w:r w:rsidRPr="00E25DAE">
              <w:rPr>
                <w:noProof/>
                <w:lang w:val="es-ES"/>
              </w:rPr>
              <w:t>,</w:t>
            </w:r>
            <w:del w:id="40" w:author="Andrew Wilkinson" w:date="2023-06-27T16:27:00Z">
              <w:r w:rsidRPr="00E25DAE" w:rsidDel="00A02FBD">
                <w:rPr>
                  <w:noProof/>
                  <w:lang w:val="es-ES"/>
                </w:rPr>
                <w:delText xml:space="preserve">' </w:delText>
              </w:r>
            </w:del>
            <w:ins w:id="41" w:author="Andrew Wilkinson" w:date="2023-06-27T16:27:00Z">
              <w:r w:rsidR="00A02FBD">
                <w:rPr>
                  <w:noProof/>
                  <w:lang w:val="es-ES"/>
                </w:rPr>
                <w:t>"</w:t>
              </w:r>
              <w:r w:rsidR="00A02FBD" w:rsidRPr="00E25DAE">
                <w:rPr>
                  <w:noProof/>
                  <w:lang w:val="es-ES"/>
                </w:rPr>
                <w:t xml:space="preserve"> </w:t>
              </w:r>
            </w:ins>
            <w:del w:id="42" w:author="Andrew Wilkinson" w:date="2023-06-27T16:27:00Z">
              <w:r w:rsidRPr="00E25DAE" w:rsidDel="00A02FBD">
                <w:rPr>
                  <w:noProof/>
                  <w:lang w:val="es-ES"/>
                </w:rPr>
                <w:delText xml:space="preserve">'Don't </w:delText>
              </w:r>
            </w:del>
            <w:ins w:id="43" w:author="Andrew Wilkinson" w:date="2023-06-27T16:27:00Z">
              <w:r w:rsidR="00A02FBD">
                <w:rPr>
                  <w:noProof/>
                  <w:lang w:val="es-ES"/>
                </w:rPr>
                <w:t>"</w:t>
              </w:r>
              <w:r w:rsidR="00A02FBD" w:rsidRPr="00E25DAE">
                <w:rPr>
                  <w:noProof/>
                  <w:lang w:val="es-ES"/>
                </w:rPr>
                <w:t xml:space="preserve">Don't </w:t>
              </w:r>
            </w:ins>
            <w:r w:rsidRPr="00E25DAE">
              <w:rPr>
                <w:noProof/>
                <w:lang w:val="es-ES"/>
              </w:rPr>
              <w:t>drop,</w:t>
            </w:r>
            <w:del w:id="44" w:author="Andrew Wilkinson" w:date="2023-06-27T16:27:00Z">
              <w:r w:rsidRPr="00E25DAE" w:rsidDel="00A02FBD">
                <w:rPr>
                  <w:noProof/>
                  <w:lang w:val="es-ES"/>
                </w:rPr>
                <w:delText xml:space="preserve">' </w:delText>
              </w:r>
            </w:del>
            <w:ins w:id="45" w:author="Andrew Wilkinson" w:date="2023-06-27T16:27:00Z">
              <w:r w:rsidR="00A02FBD">
                <w:rPr>
                  <w:noProof/>
                  <w:lang w:val="es-ES"/>
                </w:rPr>
                <w:t>"</w:t>
              </w:r>
              <w:r w:rsidR="00A02FBD" w:rsidRPr="00E25DAE">
                <w:rPr>
                  <w:noProof/>
                  <w:lang w:val="es-ES"/>
                </w:rPr>
                <w:t xml:space="preserve"> </w:t>
              </w:r>
            </w:ins>
            <w:del w:id="46" w:author="Andrew Wilkinson" w:date="2023-06-27T16:27:00Z">
              <w:r w:rsidRPr="00E25DAE" w:rsidDel="00A02FBD">
                <w:rPr>
                  <w:noProof/>
                  <w:lang w:val="es-ES"/>
                </w:rPr>
                <w:delText xml:space="preserve">'don't </w:delText>
              </w:r>
            </w:del>
            <w:ins w:id="47" w:author="Andrew Wilkinson" w:date="2023-06-27T16:27:00Z">
              <w:r w:rsidR="00A02FBD">
                <w:rPr>
                  <w:noProof/>
                  <w:lang w:val="es-ES"/>
                </w:rPr>
                <w:t>"</w:t>
              </w:r>
              <w:r w:rsidR="00A02FBD" w:rsidRPr="00E25DAE">
                <w:rPr>
                  <w:noProof/>
                  <w:lang w:val="es-ES"/>
                </w:rPr>
                <w:t xml:space="preserve">don't </w:t>
              </w:r>
            </w:ins>
            <w:r w:rsidRPr="00E25DAE">
              <w:rPr>
                <w:noProof/>
                <w:lang w:val="es-ES"/>
              </w:rPr>
              <w:t>drop the,</w:t>
            </w:r>
            <w:del w:id="48" w:author="Andrew Wilkinson" w:date="2023-06-27T16:27:00Z">
              <w:r w:rsidRPr="00E25DAE" w:rsidDel="00A02FBD">
                <w:rPr>
                  <w:noProof/>
                  <w:lang w:val="es-ES"/>
                </w:rPr>
                <w:delText xml:space="preserve">' </w:delText>
              </w:r>
            </w:del>
            <w:ins w:id="49" w:author="Andrew Wilkinson" w:date="2023-06-27T16:27:00Z">
              <w:r w:rsidR="00A02FBD">
                <w:rPr>
                  <w:noProof/>
                  <w:lang w:val="es-ES"/>
                </w:rPr>
                <w:t>"</w:t>
              </w:r>
              <w:r w:rsidR="00A02FBD" w:rsidRPr="00E25DAE">
                <w:rPr>
                  <w:noProof/>
                  <w:lang w:val="es-ES"/>
                </w:rPr>
                <w:t xml:space="preserve"> </w:t>
              </w:r>
            </w:ins>
            <w:del w:id="50" w:author="Andrew Wilkinson" w:date="2023-06-27T16:27:00Z">
              <w:r w:rsidRPr="00E25DAE" w:rsidDel="00A02FBD">
                <w:rPr>
                  <w:noProof/>
                  <w:lang w:val="es-ES"/>
                </w:rPr>
                <w:delText xml:space="preserve">'don't </w:delText>
              </w:r>
            </w:del>
            <w:ins w:id="51" w:author="Andrew Wilkinson" w:date="2023-06-27T16:27:00Z">
              <w:r w:rsidR="00A02FBD">
                <w:rPr>
                  <w:noProof/>
                  <w:lang w:val="es-ES"/>
                </w:rPr>
                <w:t>"</w:t>
              </w:r>
              <w:r w:rsidR="00A02FBD" w:rsidRPr="00E25DAE">
                <w:rPr>
                  <w:noProof/>
                  <w:lang w:val="es-ES"/>
                </w:rPr>
                <w:t xml:space="preserve">don't </w:t>
              </w:r>
            </w:ins>
            <w:r w:rsidRPr="00E25DAE">
              <w:rPr>
                <w:noProof/>
                <w:lang w:val="es-ES"/>
              </w:rPr>
              <w:t>drop the ball,</w:t>
            </w:r>
            <w:del w:id="52" w:author="Andrew Wilkinson" w:date="2023-06-27T16:27:00Z">
              <w:r w:rsidRPr="00E25DAE" w:rsidDel="00A02FBD">
                <w:rPr>
                  <w:noProof/>
                  <w:lang w:val="es-ES"/>
                </w:rPr>
                <w:delText xml:space="preserve">' </w:delText>
              </w:r>
            </w:del>
            <w:ins w:id="53" w:author="Andrew Wilkinson" w:date="2023-06-27T16:27:00Z">
              <w:r w:rsidR="00A02FBD">
                <w:rPr>
                  <w:noProof/>
                  <w:lang w:val="es-ES"/>
                </w:rPr>
                <w:t>"</w:t>
              </w:r>
              <w:r w:rsidR="00A02FBD" w:rsidRPr="00E25DAE">
                <w:rPr>
                  <w:noProof/>
                  <w:lang w:val="es-ES"/>
                </w:rPr>
                <w:t xml:space="preserve"> </w:t>
              </w:r>
            </w:ins>
            <w:del w:id="54" w:author="Andrew Wilkinson" w:date="2023-06-27T16:27:00Z">
              <w:r w:rsidRPr="00E25DAE" w:rsidDel="00A02FBD">
                <w:rPr>
                  <w:noProof/>
                  <w:lang w:val="es-ES"/>
                </w:rPr>
                <w:delText xml:space="preserve">'don't </w:delText>
              </w:r>
            </w:del>
            <w:ins w:id="55" w:author="Andrew Wilkinson" w:date="2023-06-27T16:27:00Z">
              <w:r w:rsidR="00A02FBD">
                <w:rPr>
                  <w:noProof/>
                  <w:lang w:val="es-ES"/>
                </w:rPr>
                <w:t>"</w:t>
              </w:r>
              <w:r w:rsidR="00A02FBD" w:rsidRPr="00E25DAE">
                <w:rPr>
                  <w:noProof/>
                  <w:lang w:val="es-ES"/>
                </w:rPr>
                <w:t xml:space="preserve">don't </w:t>
              </w:r>
            </w:ins>
            <w:r w:rsidRPr="00E25DAE">
              <w:rPr>
                <w:noProof/>
                <w:lang w:val="es-ES"/>
              </w:rPr>
              <w:t>drop the ball.</w:t>
            </w:r>
            <w:del w:id="56" w:author="Andrew Wilkinson" w:date="2023-06-27T16:27:00Z">
              <w:r w:rsidRPr="00E25DAE" w:rsidDel="00A02FBD">
                <w:rPr>
                  <w:noProof/>
                  <w:lang w:val="es-ES"/>
                </w:rPr>
                <w:delText xml:space="preserve">' </w:delText>
              </w:r>
            </w:del>
            <w:ins w:id="57" w:author="Andrew Wilkinson" w:date="2023-06-27T16:27:00Z">
              <w:r w:rsidR="00A02FBD">
                <w:rPr>
                  <w:noProof/>
                  <w:lang w:val="es-ES"/>
                </w:rPr>
                <w:t>"</w:t>
              </w:r>
              <w:r w:rsidR="00A02FBD" w:rsidRPr="00E25DAE">
                <w:rPr>
                  <w:noProof/>
                  <w:lang w:val="es-ES"/>
                </w:rPr>
                <w:t xml:space="preserve"> </w:t>
              </w:r>
            </w:ins>
            <w:r w:rsidRPr="00E25DAE">
              <w:rPr>
                <w:noProof/>
                <w:lang w:val="es-ES"/>
              </w:rPr>
              <w:t xml:space="preserve">All right, and the conjugation: Repeat after me: </w:t>
            </w:r>
            <w:del w:id="58" w:author="Andrew Wilkinson" w:date="2023-06-27T16:27:00Z">
              <w:r w:rsidRPr="00E25DAE" w:rsidDel="00A02FBD">
                <w:rPr>
                  <w:noProof/>
                  <w:lang w:val="es-ES"/>
                </w:rPr>
                <w:delText xml:space="preserve">'I </w:delText>
              </w:r>
            </w:del>
            <w:ins w:id="59" w:author="Andrew Wilkinson" w:date="2023-06-27T16:27:00Z">
              <w:r w:rsidR="00A02FBD">
                <w:rPr>
                  <w:noProof/>
                  <w:lang w:val="es-ES"/>
                </w:rPr>
                <w:t>"</w:t>
              </w:r>
              <w:r w:rsidR="00A02FBD" w:rsidRPr="00E25DAE">
                <w:rPr>
                  <w:noProof/>
                  <w:lang w:val="es-ES"/>
                </w:rPr>
                <w:t xml:space="preserve">I </w:t>
              </w:r>
            </w:ins>
            <w:r w:rsidRPr="00E25DAE">
              <w:rPr>
                <w:noProof/>
                <w:lang w:val="es-ES"/>
              </w:rPr>
              <w:t>dropped the ball,</w:t>
            </w:r>
            <w:ins w:id="60" w:author="Andrew Wilkinson" w:date="2023-06-27T16:27:00Z">
              <w:r w:rsidR="00A02FBD">
                <w:rPr>
                  <w:noProof/>
                  <w:lang w:val="es-ES"/>
                </w:rPr>
                <w:t>"</w:t>
              </w:r>
            </w:ins>
            <w:del w:id="61" w:author="Andrew Wilkinson" w:date="2023-06-27T16:27:00Z">
              <w:r w:rsidRPr="00E25DAE" w:rsidDel="00A02FBD">
                <w:rPr>
                  <w:noProof/>
                  <w:lang w:val="es-ES"/>
                </w:rPr>
                <w:delText>'</w:delText>
              </w:r>
            </w:del>
            <w:r w:rsidRPr="00E25DAE">
              <w:rPr>
                <w:noProof/>
                <w:lang w:val="es-ES"/>
              </w:rPr>
              <w:t xml:space="preserve"> </w:t>
            </w:r>
            <w:del w:id="62" w:author="Andrew Wilkinson" w:date="2023-06-27T16:27:00Z">
              <w:r w:rsidRPr="00E25DAE" w:rsidDel="00A02FBD">
                <w:rPr>
                  <w:noProof/>
                  <w:lang w:val="es-ES"/>
                </w:rPr>
                <w:delText xml:space="preserve">'you </w:delText>
              </w:r>
            </w:del>
            <w:ins w:id="63" w:author="Andrew Wilkinson" w:date="2023-06-27T16:27:00Z">
              <w:r w:rsidR="00A02FBD">
                <w:rPr>
                  <w:noProof/>
                  <w:lang w:val="es-ES"/>
                </w:rPr>
                <w:t>"</w:t>
              </w:r>
              <w:r w:rsidR="00A02FBD" w:rsidRPr="00E25DAE">
                <w:rPr>
                  <w:noProof/>
                  <w:lang w:val="es-ES"/>
                </w:rPr>
                <w:t xml:space="preserve">you </w:t>
              </w:r>
            </w:ins>
            <w:r w:rsidRPr="00E25DAE">
              <w:rPr>
                <w:noProof/>
                <w:lang w:val="es-ES"/>
              </w:rPr>
              <w:t>dropped the ball,</w:t>
            </w:r>
            <w:del w:id="64" w:author="Andrew Wilkinson" w:date="2023-06-27T16:27:00Z">
              <w:r w:rsidRPr="00E25DAE" w:rsidDel="00A02FBD">
                <w:rPr>
                  <w:noProof/>
                  <w:lang w:val="es-ES"/>
                </w:rPr>
                <w:delText xml:space="preserve">' </w:delText>
              </w:r>
            </w:del>
            <w:ins w:id="65" w:author="Andrew Wilkinson" w:date="2023-06-27T16:27:00Z">
              <w:r w:rsidR="00A02FBD">
                <w:rPr>
                  <w:noProof/>
                  <w:lang w:val="es-ES"/>
                </w:rPr>
                <w:t>"</w:t>
              </w:r>
              <w:r w:rsidR="00A02FBD" w:rsidRPr="00E25DAE">
                <w:rPr>
                  <w:noProof/>
                  <w:lang w:val="es-ES"/>
                </w:rPr>
                <w:t xml:space="preserve"> </w:t>
              </w:r>
            </w:ins>
            <w:del w:id="66" w:author="Andrew Wilkinson" w:date="2023-06-27T16:27:00Z">
              <w:r w:rsidRPr="00E25DAE" w:rsidDel="00A02FBD">
                <w:rPr>
                  <w:noProof/>
                  <w:lang w:val="es-ES"/>
                </w:rPr>
                <w:delText xml:space="preserve">'he </w:delText>
              </w:r>
            </w:del>
            <w:ins w:id="67" w:author="Andrew Wilkinson" w:date="2023-06-27T16:27:00Z">
              <w:r w:rsidR="00A02FBD">
                <w:rPr>
                  <w:noProof/>
                  <w:lang w:val="es-ES"/>
                </w:rPr>
                <w:t>"</w:t>
              </w:r>
              <w:r w:rsidR="00A02FBD" w:rsidRPr="00E25DAE">
                <w:rPr>
                  <w:noProof/>
                  <w:lang w:val="es-ES"/>
                </w:rPr>
                <w:t xml:space="preserve">he </w:t>
              </w:r>
            </w:ins>
            <w:r w:rsidRPr="00E25DAE">
              <w:rPr>
                <w:noProof/>
                <w:lang w:val="es-ES"/>
              </w:rPr>
              <w:t>dropped the ball,</w:t>
            </w:r>
            <w:del w:id="68" w:author="Andrew Wilkinson" w:date="2023-06-27T16:27:00Z">
              <w:r w:rsidRPr="00E25DAE" w:rsidDel="00A02FBD">
                <w:rPr>
                  <w:noProof/>
                  <w:lang w:val="es-ES"/>
                </w:rPr>
                <w:delText xml:space="preserve">' </w:delText>
              </w:r>
            </w:del>
            <w:ins w:id="69" w:author="Andrew Wilkinson" w:date="2023-06-27T16:27:00Z">
              <w:r w:rsidR="00A02FBD">
                <w:rPr>
                  <w:noProof/>
                  <w:lang w:val="es-ES"/>
                </w:rPr>
                <w:t>"</w:t>
              </w:r>
              <w:r w:rsidR="00A02FBD" w:rsidRPr="00E25DAE">
                <w:rPr>
                  <w:noProof/>
                  <w:lang w:val="es-ES"/>
                </w:rPr>
                <w:t xml:space="preserve"> </w:t>
              </w:r>
            </w:ins>
            <w:del w:id="70" w:author="Andrew Wilkinson" w:date="2023-06-27T16:27:00Z">
              <w:r w:rsidRPr="00E25DAE" w:rsidDel="00A02FBD">
                <w:rPr>
                  <w:noProof/>
                  <w:lang w:val="es-ES"/>
                </w:rPr>
                <w:delText xml:space="preserve">'she </w:delText>
              </w:r>
            </w:del>
            <w:ins w:id="71" w:author="Andrew Wilkinson" w:date="2023-06-27T16:27:00Z">
              <w:r w:rsidR="00A02FBD">
                <w:rPr>
                  <w:noProof/>
                  <w:lang w:val="es-ES"/>
                </w:rPr>
                <w:t>"</w:t>
              </w:r>
              <w:r w:rsidR="00A02FBD" w:rsidRPr="00E25DAE">
                <w:rPr>
                  <w:noProof/>
                  <w:lang w:val="es-ES"/>
                </w:rPr>
                <w:t xml:space="preserve">she </w:t>
              </w:r>
            </w:ins>
            <w:r w:rsidRPr="00E25DAE">
              <w:rPr>
                <w:noProof/>
                <w:lang w:val="es-ES"/>
              </w:rPr>
              <w:t>dropped the ball,</w:t>
            </w:r>
            <w:del w:id="72" w:author="Andrew Wilkinson" w:date="2023-06-27T16:27:00Z">
              <w:r w:rsidRPr="00E25DAE" w:rsidDel="00A02FBD">
                <w:rPr>
                  <w:noProof/>
                  <w:lang w:val="es-ES"/>
                </w:rPr>
                <w:delText xml:space="preserve">' </w:delText>
              </w:r>
            </w:del>
            <w:ins w:id="73" w:author="Andrew Wilkinson" w:date="2023-06-27T16:27:00Z">
              <w:r w:rsidR="00A02FBD">
                <w:rPr>
                  <w:noProof/>
                  <w:lang w:val="es-ES"/>
                </w:rPr>
                <w:t>"</w:t>
              </w:r>
              <w:r w:rsidR="00A02FBD" w:rsidRPr="00E25DAE">
                <w:rPr>
                  <w:noProof/>
                  <w:lang w:val="es-ES"/>
                </w:rPr>
                <w:t xml:space="preserve"> </w:t>
              </w:r>
            </w:ins>
            <w:del w:id="74" w:author="Andrew Wilkinson" w:date="2023-06-27T16:27:00Z">
              <w:r w:rsidRPr="00E25DAE" w:rsidDel="00A02FBD">
                <w:rPr>
                  <w:noProof/>
                  <w:lang w:val="es-ES"/>
                </w:rPr>
                <w:delText xml:space="preserve">'they </w:delText>
              </w:r>
            </w:del>
            <w:ins w:id="75" w:author="Andrew Wilkinson" w:date="2023-06-27T16:27:00Z">
              <w:r w:rsidR="00A02FBD">
                <w:rPr>
                  <w:noProof/>
                  <w:lang w:val="es-ES"/>
                </w:rPr>
                <w:t>"</w:t>
              </w:r>
              <w:r w:rsidR="00A02FBD" w:rsidRPr="00E25DAE">
                <w:rPr>
                  <w:noProof/>
                  <w:lang w:val="es-ES"/>
                </w:rPr>
                <w:t xml:space="preserve">they </w:t>
              </w:r>
            </w:ins>
            <w:r w:rsidRPr="00E25DAE">
              <w:rPr>
                <w:noProof/>
                <w:lang w:val="es-ES"/>
              </w:rPr>
              <w:t>dropped the ball,</w:t>
            </w:r>
            <w:del w:id="76" w:author="Andrew Wilkinson" w:date="2023-06-27T16:27:00Z">
              <w:r w:rsidRPr="00E25DAE" w:rsidDel="00A02FBD">
                <w:rPr>
                  <w:noProof/>
                  <w:lang w:val="es-ES"/>
                </w:rPr>
                <w:delText xml:space="preserve">' </w:delText>
              </w:r>
            </w:del>
            <w:ins w:id="77" w:author="Andrew Wilkinson" w:date="2023-06-27T16:27:00Z">
              <w:r w:rsidR="00A02FBD">
                <w:rPr>
                  <w:noProof/>
                  <w:lang w:val="es-ES"/>
                </w:rPr>
                <w:t>"</w:t>
              </w:r>
              <w:r w:rsidR="00A02FBD" w:rsidRPr="00E25DAE">
                <w:rPr>
                  <w:noProof/>
                  <w:lang w:val="es-ES"/>
                </w:rPr>
                <w:t xml:space="preserve"> </w:t>
              </w:r>
            </w:ins>
            <w:del w:id="78" w:author="Andrew Wilkinson" w:date="2023-06-27T16:27:00Z">
              <w:r w:rsidRPr="00E25DAE" w:rsidDel="00A02FBD">
                <w:rPr>
                  <w:noProof/>
                  <w:lang w:val="es-ES"/>
                </w:rPr>
                <w:delText xml:space="preserve">'we </w:delText>
              </w:r>
            </w:del>
            <w:ins w:id="79" w:author="Andrew Wilkinson" w:date="2023-06-27T16:27:00Z">
              <w:r w:rsidR="00A02FBD">
                <w:rPr>
                  <w:noProof/>
                  <w:lang w:val="es-ES"/>
                </w:rPr>
                <w:t>"</w:t>
              </w:r>
              <w:r w:rsidR="00A02FBD" w:rsidRPr="00E25DAE">
                <w:rPr>
                  <w:noProof/>
                  <w:lang w:val="es-ES"/>
                </w:rPr>
                <w:t xml:space="preserve">we </w:t>
              </w:r>
            </w:ins>
            <w:r w:rsidRPr="00E25DAE">
              <w:rPr>
                <w:noProof/>
                <w:lang w:val="es-ES"/>
              </w:rPr>
              <w:t>dropped the ball,</w:t>
            </w:r>
            <w:del w:id="80" w:author="Andrew Wilkinson" w:date="2023-06-27T16:28:00Z">
              <w:r w:rsidRPr="00E25DAE" w:rsidDel="00A02FBD">
                <w:rPr>
                  <w:noProof/>
                  <w:lang w:val="es-ES"/>
                </w:rPr>
                <w:delText xml:space="preserve">' </w:delText>
              </w:r>
            </w:del>
            <w:ins w:id="81" w:author="Andrew Wilkinson" w:date="2023-06-27T16:28:00Z">
              <w:r w:rsidR="00A02FBD">
                <w:rPr>
                  <w:noProof/>
                  <w:lang w:val="es-ES"/>
                </w:rPr>
                <w:t>"</w:t>
              </w:r>
              <w:r w:rsidR="00A02FBD" w:rsidRPr="00E25DAE">
                <w:rPr>
                  <w:noProof/>
                  <w:lang w:val="es-ES"/>
                </w:rPr>
                <w:t xml:space="preserve"> </w:t>
              </w:r>
            </w:ins>
            <w:del w:id="82" w:author="Andrew Wilkinson" w:date="2023-06-27T16:28:00Z">
              <w:r w:rsidRPr="00E25DAE" w:rsidDel="00A02FBD">
                <w:rPr>
                  <w:noProof/>
                  <w:lang w:val="es-ES"/>
                </w:rPr>
                <w:delText xml:space="preserve">'it </w:delText>
              </w:r>
            </w:del>
            <w:ins w:id="83" w:author="Andrew Wilkinson" w:date="2023-06-27T16:28:00Z">
              <w:r w:rsidR="00A02FBD">
                <w:rPr>
                  <w:noProof/>
                  <w:lang w:val="es-ES"/>
                </w:rPr>
                <w:t>"</w:t>
              </w:r>
              <w:r w:rsidR="00A02FBD" w:rsidRPr="00E25DAE">
                <w:rPr>
                  <w:noProof/>
                  <w:lang w:val="es-ES"/>
                </w:rPr>
                <w:t xml:space="preserve">it </w:t>
              </w:r>
            </w:ins>
            <w:r w:rsidRPr="00E25DAE">
              <w:rPr>
                <w:noProof/>
                <w:lang w:val="es-ES"/>
              </w:rPr>
              <w:t>dropped the ball.</w:t>
            </w:r>
            <w:del w:id="84" w:author="Andrew Wilkinson" w:date="2023-06-27T16:28:00Z">
              <w:r w:rsidRPr="00E25DAE" w:rsidDel="00A02FBD">
                <w:rPr>
                  <w:noProof/>
                  <w:lang w:val="es-ES"/>
                </w:rPr>
                <w:delText>'</w:delText>
              </w:r>
            </w:del>
            <w:ins w:id="85" w:author="Andrew Wilkinson" w:date="2023-06-27T16:28:00Z">
              <w:r w:rsidR="00A02FBD">
                <w:rPr>
                  <w:noProof/>
                  <w:lang w:val="es-ES"/>
                </w:rPr>
                <w:t>"</w:t>
              </w:r>
            </w:ins>
          </w:p>
          <w:p w14:paraId="61E1F37D" w14:textId="06AAF2D0" w:rsidR="00E25DAE" w:rsidRPr="00E25DAE" w:rsidRDefault="00E25DAE" w:rsidP="00E25DAE">
            <w:pPr>
              <w:rPr>
                <w:noProof/>
                <w:lang w:val="es-ES"/>
              </w:rPr>
            </w:pPr>
            <w:r w:rsidRPr="00E25DAE">
              <w:rPr>
                <w:noProof/>
                <w:lang w:val="es-ES"/>
              </w:rPr>
              <w:t xml:space="preserve">Notice how the </w:t>
            </w:r>
            <w:del w:id="86" w:author="Andrew Wilkinson" w:date="2023-06-27T16:28:00Z">
              <w:r w:rsidRPr="00E25DAE" w:rsidDel="0070794E">
                <w:rPr>
                  <w:noProof/>
                  <w:lang w:val="es-ES"/>
                </w:rPr>
                <w:delText>'</w:delText>
              </w:r>
            </w:del>
            <w:ins w:id="87" w:author="Andrew Wilkinson" w:date="2023-06-27T16:28:00Z">
              <w:r w:rsidR="0070794E">
                <w:rPr>
                  <w:noProof/>
                  <w:lang w:val="es-ES"/>
                </w:rPr>
                <w:t>"</w:t>
              </w:r>
            </w:ins>
            <w:r w:rsidRPr="00E25DAE">
              <w:rPr>
                <w:noProof/>
                <w:lang w:val="es-ES"/>
              </w:rPr>
              <w:t>-</w:t>
            </w:r>
            <w:del w:id="88" w:author="Andrew Wilkinson" w:date="2023-06-27T16:28:00Z">
              <w:r w:rsidRPr="00E25DAE" w:rsidDel="0070794E">
                <w:rPr>
                  <w:noProof/>
                  <w:lang w:val="es-ES"/>
                </w:rPr>
                <w:delText xml:space="preserve">ed' </w:delText>
              </w:r>
            </w:del>
            <w:ins w:id="89" w:author="Andrew Wilkinson" w:date="2023-06-27T16:28:00Z">
              <w:r w:rsidR="0070794E" w:rsidRPr="00E25DAE">
                <w:rPr>
                  <w:noProof/>
                  <w:lang w:val="es-ES"/>
                </w:rPr>
                <w:t>ed</w:t>
              </w:r>
              <w:r w:rsidR="0070794E">
                <w:rPr>
                  <w:noProof/>
                  <w:lang w:val="es-ES"/>
                </w:rPr>
                <w:t>"</w:t>
              </w:r>
              <w:r w:rsidR="0070794E" w:rsidRPr="00E25DAE">
                <w:rPr>
                  <w:noProof/>
                  <w:lang w:val="es-ES"/>
                </w:rPr>
                <w:t xml:space="preserve"> </w:t>
              </w:r>
            </w:ins>
            <w:r w:rsidRPr="00E25DAE">
              <w:rPr>
                <w:noProof/>
                <w:lang w:val="es-ES"/>
              </w:rPr>
              <w:t xml:space="preserve">ending has a very, very slight sound of a </w:t>
            </w:r>
            <w:del w:id="90" w:author="Andrew Wilkinson" w:date="2023-06-27T16:28:00Z">
              <w:r w:rsidRPr="00E25DAE" w:rsidDel="0070794E">
                <w:rPr>
                  <w:noProof/>
                  <w:lang w:val="es-ES"/>
                </w:rPr>
                <w:delText xml:space="preserve">'t' </w:delText>
              </w:r>
            </w:del>
            <w:ins w:id="91" w:author="Andrew Wilkinson" w:date="2023-06-27T16:28:00Z">
              <w:r w:rsidR="0070794E">
                <w:rPr>
                  <w:noProof/>
                  <w:lang w:val="es-ES"/>
                </w:rPr>
                <w:t>"</w:t>
              </w:r>
              <w:r w:rsidR="0070794E" w:rsidRPr="00E25DAE">
                <w:rPr>
                  <w:noProof/>
                  <w:lang w:val="es-ES"/>
                </w:rPr>
                <w:t>t</w:t>
              </w:r>
              <w:r w:rsidR="0070794E">
                <w:rPr>
                  <w:noProof/>
                  <w:lang w:val="es-ES"/>
                </w:rPr>
                <w:t>"</w:t>
              </w:r>
              <w:r w:rsidR="0070794E" w:rsidRPr="00E25DAE">
                <w:rPr>
                  <w:noProof/>
                  <w:lang w:val="es-ES"/>
                </w:rPr>
                <w:t xml:space="preserve"> </w:t>
              </w:r>
            </w:ins>
            <w:r w:rsidRPr="00E25DAE">
              <w:rPr>
                <w:noProof/>
                <w:lang w:val="es-ES"/>
              </w:rPr>
              <w:t xml:space="preserve">here. She dropped the ball. That's because the </w:t>
            </w:r>
            <w:del w:id="92" w:author="Andrew Wilkinson" w:date="2023-06-27T16:28:00Z">
              <w:r w:rsidRPr="00E25DAE" w:rsidDel="0070794E">
                <w:rPr>
                  <w:noProof/>
                  <w:lang w:val="es-ES"/>
                </w:rPr>
                <w:delText xml:space="preserve">'p' </w:delText>
              </w:r>
            </w:del>
            <w:ins w:id="93" w:author="Andrew Wilkinson" w:date="2023-06-27T16:28:00Z">
              <w:r w:rsidR="0070794E">
                <w:rPr>
                  <w:noProof/>
                  <w:lang w:val="es-ES"/>
                </w:rPr>
                <w:t>"</w:t>
              </w:r>
              <w:r w:rsidR="0070794E" w:rsidRPr="00E25DAE">
                <w:rPr>
                  <w:noProof/>
                  <w:lang w:val="es-ES"/>
                </w:rPr>
                <w:t>p</w:t>
              </w:r>
              <w:r w:rsidR="0070794E">
                <w:rPr>
                  <w:noProof/>
                  <w:lang w:val="es-ES"/>
                </w:rPr>
                <w:t>"</w:t>
              </w:r>
              <w:r w:rsidR="0070794E" w:rsidRPr="00E25DAE">
                <w:rPr>
                  <w:noProof/>
                  <w:lang w:val="es-ES"/>
                </w:rPr>
                <w:t xml:space="preserve"> </w:t>
              </w:r>
            </w:ins>
            <w:r w:rsidRPr="00E25DAE">
              <w:rPr>
                <w:noProof/>
                <w:lang w:val="es-ES"/>
              </w:rPr>
              <w:t xml:space="preserve">which is the last consonant in </w:t>
            </w:r>
            <w:del w:id="94" w:author="Andrew Wilkinson" w:date="2023-06-27T16:28:00Z">
              <w:r w:rsidRPr="00E25DAE" w:rsidDel="0070794E">
                <w:rPr>
                  <w:noProof/>
                  <w:lang w:val="es-ES"/>
                </w:rPr>
                <w:delText>'drop</w:delText>
              </w:r>
            </w:del>
            <w:ins w:id="95" w:author="Andrew Wilkinson" w:date="2023-06-27T16:28:00Z">
              <w:r w:rsidR="0070794E">
                <w:rPr>
                  <w:noProof/>
                  <w:lang w:val="es-ES"/>
                </w:rPr>
                <w:t>"</w:t>
              </w:r>
              <w:r w:rsidR="0070794E" w:rsidRPr="00E25DAE">
                <w:rPr>
                  <w:noProof/>
                  <w:lang w:val="es-ES"/>
                </w:rPr>
                <w:t>drop</w:t>
              </w:r>
            </w:ins>
            <w:r w:rsidRPr="00E25DAE">
              <w:rPr>
                <w:noProof/>
                <w:lang w:val="es-ES"/>
              </w:rPr>
              <w:t>,</w:t>
            </w:r>
            <w:del w:id="96" w:author="Andrew Wilkinson" w:date="2023-06-27T16:28:00Z">
              <w:r w:rsidRPr="00E25DAE" w:rsidDel="0070794E">
                <w:rPr>
                  <w:noProof/>
                  <w:lang w:val="es-ES"/>
                </w:rPr>
                <w:delText xml:space="preserve">' </w:delText>
              </w:r>
            </w:del>
            <w:ins w:id="97" w:author="Andrew Wilkinson" w:date="2023-06-27T16:28:00Z">
              <w:r w:rsidR="0070794E">
                <w:rPr>
                  <w:noProof/>
                  <w:lang w:val="es-ES"/>
                </w:rPr>
                <w:t>"</w:t>
              </w:r>
              <w:r w:rsidR="0070794E" w:rsidRPr="00E25DAE">
                <w:rPr>
                  <w:noProof/>
                  <w:lang w:val="es-ES"/>
                </w:rPr>
                <w:t xml:space="preserve"> </w:t>
              </w:r>
            </w:ins>
            <w:r w:rsidRPr="00E25DAE">
              <w:rPr>
                <w:noProof/>
                <w:lang w:val="es-ES"/>
              </w:rPr>
              <w:t>right? D</w:t>
            </w:r>
            <w:ins w:id="98" w:author="Andrew Wilkinson" w:date="2023-06-27T16:28:00Z">
              <w:r w:rsidR="0070794E">
                <w:rPr>
                  <w:noProof/>
                  <w:lang w:val="es-ES"/>
                </w:rPr>
                <w:t>-</w:t>
              </w:r>
            </w:ins>
            <w:r w:rsidRPr="00E25DAE">
              <w:rPr>
                <w:noProof/>
                <w:lang w:val="es-ES"/>
              </w:rPr>
              <w:t>R</w:t>
            </w:r>
            <w:ins w:id="99" w:author="Andrew Wilkinson" w:date="2023-06-27T16:28:00Z">
              <w:r w:rsidR="0070794E">
                <w:rPr>
                  <w:noProof/>
                  <w:lang w:val="es-ES"/>
                </w:rPr>
                <w:t>-</w:t>
              </w:r>
            </w:ins>
            <w:r w:rsidRPr="00E25DAE">
              <w:rPr>
                <w:noProof/>
                <w:lang w:val="es-ES"/>
              </w:rPr>
              <w:t>O</w:t>
            </w:r>
            <w:ins w:id="100" w:author="Andrew Wilkinson" w:date="2023-06-27T16:28:00Z">
              <w:r w:rsidR="0070794E">
                <w:rPr>
                  <w:noProof/>
                  <w:lang w:val="es-ES"/>
                </w:rPr>
                <w:t>-</w:t>
              </w:r>
            </w:ins>
            <w:r w:rsidRPr="00E25DAE">
              <w:rPr>
                <w:noProof/>
                <w:lang w:val="es-ES"/>
              </w:rPr>
              <w:t xml:space="preserve">P, P, P, P. You can't hear your throat vibrate when you say that </w:t>
            </w:r>
            <w:del w:id="101" w:author="Andrew Wilkinson" w:date="2023-06-27T16:28:00Z">
              <w:r w:rsidRPr="00E25DAE" w:rsidDel="0070794E">
                <w:rPr>
                  <w:noProof/>
                  <w:lang w:val="es-ES"/>
                </w:rPr>
                <w:delText xml:space="preserve">'p' </w:delText>
              </w:r>
            </w:del>
            <w:ins w:id="102" w:author="Andrew Wilkinson" w:date="2023-06-27T16:28:00Z">
              <w:r w:rsidR="0070794E">
                <w:rPr>
                  <w:noProof/>
                  <w:lang w:val="es-ES"/>
                </w:rPr>
                <w:t>"</w:t>
              </w:r>
              <w:r w:rsidR="0070794E" w:rsidRPr="00E25DAE">
                <w:rPr>
                  <w:noProof/>
                  <w:lang w:val="es-ES"/>
                </w:rPr>
                <w:t>p</w:t>
              </w:r>
              <w:r w:rsidR="0070794E">
                <w:rPr>
                  <w:noProof/>
                  <w:lang w:val="es-ES"/>
                </w:rPr>
                <w:t>"</w:t>
              </w:r>
              <w:r w:rsidR="0070794E" w:rsidRPr="00E25DAE">
                <w:rPr>
                  <w:noProof/>
                  <w:lang w:val="es-ES"/>
                </w:rPr>
                <w:t xml:space="preserve"> </w:t>
              </w:r>
            </w:ins>
            <w:r w:rsidRPr="00E25DAE">
              <w:rPr>
                <w:noProof/>
                <w:lang w:val="es-ES"/>
              </w:rPr>
              <w:t xml:space="preserve">sound. P, P. The sound comes directly from your mouth, and therefore it is voiceless or unvoiced, and that's why the </w:t>
            </w:r>
            <w:del w:id="103" w:author="Andrew Wilkinson" w:date="2023-06-27T16:28:00Z">
              <w:r w:rsidRPr="00E25DAE" w:rsidDel="0070794E">
                <w:rPr>
                  <w:noProof/>
                  <w:lang w:val="es-ES"/>
                </w:rPr>
                <w:delText>'</w:delText>
              </w:r>
            </w:del>
            <w:ins w:id="104" w:author="Andrew Wilkinson" w:date="2023-06-27T16:28:00Z">
              <w:r w:rsidR="0070794E">
                <w:rPr>
                  <w:noProof/>
                  <w:lang w:val="es-ES"/>
                </w:rPr>
                <w:t>"</w:t>
              </w:r>
            </w:ins>
            <w:r w:rsidRPr="00E25DAE">
              <w:rPr>
                <w:noProof/>
                <w:lang w:val="es-ES"/>
              </w:rPr>
              <w:t>-</w:t>
            </w:r>
            <w:del w:id="105" w:author="Andrew Wilkinson" w:date="2023-06-27T16:28:00Z">
              <w:r w:rsidRPr="00E25DAE" w:rsidDel="0070794E">
                <w:rPr>
                  <w:noProof/>
                  <w:lang w:val="es-ES"/>
                </w:rPr>
                <w:delText xml:space="preserve">ed' </w:delText>
              </w:r>
            </w:del>
            <w:ins w:id="106" w:author="Andrew Wilkinson" w:date="2023-06-27T16:28:00Z">
              <w:r w:rsidR="0070794E" w:rsidRPr="00E25DAE">
                <w:rPr>
                  <w:noProof/>
                  <w:lang w:val="es-ES"/>
                </w:rPr>
                <w:t>ed</w:t>
              </w:r>
              <w:r w:rsidR="0070794E">
                <w:rPr>
                  <w:noProof/>
                  <w:lang w:val="es-ES"/>
                </w:rPr>
                <w:t>"</w:t>
              </w:r>
              <w:r w:rsidR="0070794E" w:rsidRPr="00E25DAE">
                <w:rPr>
                  <w:noProof/>
                  <w:lang w:val="es-ES"/>
                </w:rPr>
                <w:t xml:space="preserve"> </w:t>
              </w:r>
            </w:ins>
            <w:r w:rsidRPr="00E25DAE">
              <w:rPr>
                <w:noProof/>
                <w:lang w:val="es-ES"/>
              </w:rPr>
              <w:t xml:space="preserve">ending has a </w:t>
            </w:r>
            <w:del w:id="107" w:author="Andrew Wilkinson" w:date="2023-06-27T16:28:00Z">
              <w:r w:rsidRPr="00E25DAE" w:rsidDel="0070794E">
                <w:rPr>
                  <w:noProof/>
                  <w:lang w:val="es-ES"/>
                </w:rPr>
                <w:delText xml:space="preserve">'t' </w:delText>
              </w:r>
            </w:del>
            <w:ins w:id="108" w:author="Andrew Wilkinson" w:date="2023-06-27T16:28:00Z">
              <w:r w:rsidR="0070794E">
                <w:rPr>
                  <w:noProof/>
                  <w:lang w:val="es-ES"/>
                </w:rPr>
                <w:t>"</w:t>
              </w:r>
              <w:r w:rsidR="0070794E" w:rsidRPr="00E25DAE">
                <w:rPr>
                  <w:noProof/>
                  <w:lang w:val="es-ES"/>
                </w:rPr>
                <w:t>t</w:t>
              </w:r>
              <w:r w:rsidR="0070794E">
                <w:rPr>
                  <w:noProof/>
                  <w:lang w:val="es-ES"/>
                </w:rPr>
                <w:t>"</w:t>
              </w:r>
              <w:r w:rsidR="0070794E" w:rsidRPr="00E25DAE">
                <w:rPr>
                  <w:noProof/>
                  <w:lang w:val="es-ES"/>
                </w:rPr>
                <w:t xml:space="preserve"> </w:t>
              </w:r>
            </w:ins>
            <w:r w:rsidRPr="00E25DAE">
              <w:rPr>
                <w:noProof/>
                <w:lang w:val="es-ES"/>
              </w:rPr>
              <w:t>sound.</w:t>
            </w:r>
            <w:del w:id="109" w:author="Andrew Wilkinson" w:date="2023-06-27T16:28:00Z">
              <w:r w:rsidRPr="00E25DAE" w:rsidDel="0070794E">
                <w:rPr>
                  <w:noProof/>
                  <w:lang w:val="es-ES"/>
                </w:rPr>
                <w:delText>"</w:delText>
              </w:r>
            </w:del>
          </w:p>
          <w:p w14:paraId="3446DB5A" w14:textId="4E6A183E" w:rsidR="00E25DAE" w:rsidRPr="00E25DAE" w:rsidRDefault="00E25DAE" w:rsidP="00E25DAE">
            <w:pPr>
              <w:rPr>
                <w:noProof/>
                <w:lang w:val="es-ES"/>
              </w:rPr>
            </w:pPr>
            <w:r w:rsidRPr="00E25DAE">
              <w:rPr>
                <w:noProof/>
                <w:lang w:val="es-ES"/>
              </w:rPr>
              <w:t xml:space="preserve">Now, it's very, very slight in this sentence because a consonant follows: </w:t>
            </w:r>
            <w:ins w:id="110" w:author="Andrew Wilkinson" w:date="2023-06-27T16:36:00Z">
              <w:r w:rsidR="00A33589">
                <w:rPr>
                  <w:noProof/>
                  <w:lang w:val="es-ES"/>
                </w:rPr>
                <w:t>"</w:t>
              </w:r>
            </w:ins>
            <w:del w:id="111" w:author="Andrew Wilkinson" w:date="2023-06-27T16:28:00Z">
              <w:r w:rsidRPr="00E25DAE" w:rsidDel="00421D52">
                <w:rPr>
                  <w:noProof/>
                  <w:lang w:val="es-ES"/>
                </w:rPr>
                <w:delText>DROPPED</w:delText>
              </w:r>
            </w:del>
            <w:ins w:id="112" w:author="Andrew Wilkinson" w:date="2023-06-27T16:28:00Z">
              <w:r w:rsidR="00421D52">
                <w:rPr>
                  <w:noProof/>
                  <w:lang w:val="es-ES"/>
                </w:rPr>
                <w:t>dropped</w:t>
              </w:r>
            </w:ins>
            <w:r w:rsidRPr="00E25DAE">
              <w:rPr>
                <w:noProof/>
                <w:lang w:val="es-ES"/>
              </w:rPr>
              <w:t>,</w:t>
            </w:r>
            <w:ins w:id="113" w:author="Andrew Wilkinson" w:date="2023-06-27T16:36:00Z">
              <w:r w:rsidR="00A33589">
                <w:rPr>
                  <w:noProof/>
                  <w:lang w:val="es-ES"/>
                </w:rPr>
                <w:t>"</w:t>
              </w:r>
            </w:ins>
            <w:r w:rsidRPr="00E25DAE">
              <w:rPr>
                <w:noProof/>
                <w:lang w:val="es-ES"/>
              </w:rPr>
              <w:t xml:space="preserve"> </w:t>
            </w:r>
            <w:ins w:id="114" w:author="Andrew Wilkinson" w:date="2023-06-27T16:36:00Z">
              <w:r w:rsidR="00A33589">
                <w:rPr>
                  <w:noProof/>
                  <w:lang w:val="es-ES"/>
                </w:rPr>
                <w:t>"</w:t>
              </w:r>
            </w:ins>
            <w:del w:id="115" w:author="Andrew Wilkinson" w:date="2023-06-27T16:28:00Z">
              <w:r w:rsidRPr="00E25DAE" w:rsidDel="00421D52">
                <w:rPr>
                  <w:noProof/>
                  <w:lang w:val="es-ES"/>
                </w:rPr>
                <w:delText>DROPPED THE BALL</w:delText>
              </w:r>
            </w:del>
            <w:ins w:id="116" w:author="Andrew Wilkinson" w:date="2023-06-27T16:28:00Z">
              <w:r w:rsidR="00421D52">
                <w:rPr>
                  <w:noProof/>
                  <w:lang w:val="es-ES"/>
                </w:rPr>
                <w:t>dropped the ball</w:t>
              </w:r>
            </w:ins>
            <w:r w:rsidRPr="00E25DAE">
              <w:rPr>
                <w:noProof/>
                <w:lang w:val="es-ES"/>
              </w:rPr>
              <w:t>,</w:t>
            </w:r>
            <w:ins w:id="117" w:author="Andrew Wilkinson" w:date="2023-06-27T16:36:00Z">
              <w:r w:rsidR="00A33589">
                <w:rPr>
                  <w:noProof/>
                  <w:lang w:val="es-ES"/>
                </w:rPr>
                <w:t>"</w:t>
              </w:r>
            </w:ins>
            <w:r w:rsidRPr="00E25DAE">
              <w:rPr>
                <w:noProof/>
                <w:lang w:val="es-ES"/>
              </w:rPr>
              <w:t xml:space="preserve"> </w:t>
            </w:r>
            <w:ins w:id="118" w:author="Andrew Wilkinson" w:date="2023-06-27T16:36:00Z">
              <w:r w:rsidR="00A33589">
                <w:rPr>
                  <w:noProof/>
                  <w:lang w:val="es-ES"/>
                </w:rPr>
                <w:t>"</w:t>
              </w:r>
            </w:ins>
            <w:del w:id="119" w:author="Andrew Wilkinson" w:date="2023-06-27T16:29:00Z">
              <w:r w:rsidRPr="00E25DAE" w:rsidDel="00421D52">
                <w:rPr>
                  <w:noProof/>
                  <w:lang w:val="es-ES"/>
                </w:rPr>
                <w:delText>DROPPED THE BALL</w:delText>
              </w:r>
            </w:del>
            <w:ins w:id="120" w:author="Andrew Wilkinson" w:date="2023-06-27T16:29:00Z">
              <w:r w:rsidR="00421D52">
                <w:rPr>
                  <w:noProof/>
                  <w:lang w:val="es-ES"/>
                </w:rPr>
                <w:t>dropped the ball</w:t>
              </w:r>
            </w:ins>
            <w:r w:rsidRPr="00E25DAE">
              <w:rPr>
                <w:noProof/>
                <w:lang w:val="es-ES"/>
              </w:rPr>
              <w:t>.</w:t>
            </w:r>
            <w:ins w:id="121" w:author="Andrew Wilkinson" w:date="2023-06-27T16:36:00Z">
              <w:r w:rsidR="00A33589">
                <w:rPr>
                  <w:noProof/>
                  <w:lang w:val="es-ES"/>
                </w:rPr>
                <w:t>"</w:t>
              </w:r>
            </w:ins>
            <w:r w:rsidRPr="00E25DAE">
              <w:rPr>
                <w:noProof/>
                <w:lang w:val="es-ES"/>
              </w:rPr>
              <w:t xml:space="preserve"> You can barely hear that </w:t>
            </w:r>
            <w:del w:id="122" w:author="Andrew Wilkinson" w:date="2023-06-27T16:29:00Z">
              <w:r w:rsidRPr="00E25DAE" w:rsidDel="00B146C8">
                <w:rPr>
                  <w:noProof/>
                  <w:lang w:val="es-ES"/>
                </w:rPr>
                <w:delText xml:space="preserve">'t' </w:delText>
              </w:r>
            </w:del>
            <w:ins w:id="123" w:author="Andrew Wilkinson" w:date="2023-06-27T16:29:00Z">
              <w:r w:rsidR="00B146C8">
                <w:rPr>
                  <w:noProof/>
                  <w:lang w:val="es-ES"/>
                </w:rPr>
                <w:t>"</w:t>
              </w:r>
              <w:r w:rsidR="00B146C8" w:rsidRPr="00E25DAE">
                <w:rPr>
                  <w:noProof/>
                  <w:lang w:val="es-ES"/>
                </w:rPr>
                <w:t>t</w:t>
              </w:r>
              <w:r w:rsidR="00B146C8">
                <w:rPr>
                  <w:noProof/>
                  <w:lang w:val="es-ES"/>
                </w:rPr>
                <w:t>"</w:t>
              </w:r>
              <w:r w:rsidR="00B146C8" w:rsidRPr="00E25DAE">
                <w:rPr>
                  <w:noProof/>
                  <w:lang w:val="es-ES"/>
                </w:rPr>
                <w:t xml:space="preserve"> </w:t>
              </w:r>
            </w:ins>
            <w:r w:rsidRPr="00E25DAE">
              <w:rPr>
                <w:noProof/>
                <w:lang w:val="es-ES"/>
              </w:rPr>
              <w:t xml:space="preserve">sound, but it is there. We do not get rid of it. Once again, if you do want to practice more pronunciation, there is the American English Accent Course which is available online at </w:t>
            </w:r>
            <w:ins w:id="124" w:author="Andrew Wilkinson" w:date="2023-06-27T16:29:00Z">
              <w:r w:rsidR="00B146C8">
                <w:rPr>
                  <w:noProof/>
                  <w:lang w:val="es-ES"/>
                </w:rPr>
                <w:t>a</w:t>
              </w:r>
            </w:ins>
            <w:del w:id="125" w:author="Andrew Wilkinson" w:date="2023-06-27T16:29:00Z">
              <w:r w:rsidRPr="00E25DAE" w:rsidDel="00B146C8">
                <w:rPr>
                  <w:noProof/>
                  <w:lang w:val="es-ES"/>
                </w:rPr>
                <w:delText>A</w:delText>
              </w:r>
            </w:del>
            <w:r w:rsidRPr="00E25DAE">
              <w:rPr>
                <w:noProof/>
                <w:lang w:val="es-ES"/>
              </w:rPr>
              <w:t>merican</w:t>
            </w:r>
            <w:ins w:id="126" w:author="Andrew Wilkinson" w:date="2023-06-27T16:29:00Z">
              <w:r w:rsidR="00B146C8">
                <w:rPr>
                  <w:noProof/>
                  <w:lang w:val="es-ES"/>
                </w:rPr>
                <w:t>e</w:t>
              </w:r>
            </w:ins>
            <w:del w:id="127" w:author="Andrew Wilkinson" w:date="2023-06-27T16:29:00Z">
              <w:r w:rsidRPr="00E25DAE" w:rsidDel="00B146C8">
                <w:rPr>
                  <w:noProof/>
                  <w:lang w:val="es-ES"/>
                </w:rPr>
                <w:delText xml:space="preserve"> E</w:delText>
              </w:r>
            </w:del>
            <w:r w:rsidRPr="00E25DAE">
              <w:rPr>
                <w:noProof/>
                <w:lang w:val="es-ES"/>
              </w:rPr>
              <w:t>nglish</w:t>
            </w:r>
            <w:ins w:id="128" w:author="Andrew Wilkinson" w:date="2023-06-27T16:29:00Z">
              <w:r w:rsidR="00B146C8">
                <w:rPr>
                  <w:noProof/>
                  <w:lang w:val="es-ES"/>
                </w:rPr>
                <w:t>p</w:t>
              </w:r>
            </w:ins>
            <w:del w:id="129" w:author="Andrew Wilkinson" w:date="2023-06-27T16:29:00Z">
              <w:r w:rsidRPr="00E25DAE" w:rsidDel="00B146C8">
                <w:rPr>
                  <w:noProof/>
                  <w:lang w:val="es-ES"/>
                </w:rPr>
                <w:delText xml:space="preserve"> P</w:delText>
              </w:r>
            </w:del>
            <w:r w:rsidRPr="00E25DAE">
              <w:rPr>
                <w:noProof/>
                <w:lang w:val="es-ES"/>
              </w:rPr>
              <w:t>odcast.com. I will also add a link to it in the episode notes.</w:t>
            </w:r>
          </w:p>
          <w:p w14:paraId="1D59D67A" w14:textId="77777777" w:rsidR="00E25DAE" w:rsidRPr="00E25DAE" w:rsidRDefault="00E25DAE" w:rsidP="00E25DAE">
            <w:pPr>
              <w:rPr>
                <w:noProof/>
                <w:lang w:val="es-ES"/>
              </w:rPr>
            </w:pPr>
            <w:r w:rsidRPr="00E25DAE">
              <w:rPr>
                <w:noProof/>
                <w:lang w:val="es-ES"/>
              </w:rPr>
              <w:t xml:space="preserve">Let's move on to the topic of the day: Which is why a ball is dropped at Times Square on New Year's? As I mentioned, every year millions of people watch on </w:t>
            </w:r>
            <w:r w:rsidRPr="00E25DAE">
              <w:rPr>
                <w:noProof/>
                <w:lang w:val="es-ES"/>
              </w:rPr>
              <w:lastRenderedPageBreak/>
              <w:t>TV as a giant ball is lowered from the top of a building in Times Square, New York. The tradition of watching the ball drop is common across the United States. Even often times in the middle of a raging New Year's Eve party, people will turn on a live</w:t>
            </w:r>
            <w:del w:id="130" w:author="Andrew Wilkinson" w:date="2023-06-27T16:29:00Z">
              <w:r w:rsidRPr="00E25DAE" w:rsidDel="00D1219B">
                <w:rPr>
                  <w:noProof/>
                  <w:lang w:val="es-ES"/>
                </w:rPr>
                <w:delText xml:space="preserve"> </w:delText>
              </w:r>
            </w:del>
            <w:r w:rsidRPr="00E25DAE">
              <w:rPr>
                <w:noProof/>
                <w:lang w:val="es-ES"/>
              </w:rPr>
              <w:t>stream of the event in Times Square just to see the ball be lowered and count down, sometimes from 60, sometimes from 10, with the crowd in New York. So, before researching this episode, I never asked why we lower a ball in New York City. Fortunately, on the official Times Square website, I was able to find a short and wonderful video that answered the exact question of why the ball is dropped.</w:t>
            </w:r>
          </w:p>
          <w:p w14:paraId="1A85C470" w14:textId="76056DFC" w:rsidR="00E25DAE" w:rsidRPr="00E25DAE" w:rsidRDefault="00E25DAE" w:rsidP="00E25DAE">
            <w:pPr>
              <w:rPr>
                <w:noProof/>
                <w:lang w:val="es-ES"/>
              </w:rPr>
            </w:pPr>
            <w:r w:rsidRPr="00E25DAE">
              <w:rPr>
                <w:noProof/>
                <w:lang w:val="es-ES"/>
              </w:rPr>
              <w:t xml:space="preserve">I've decided to retell this story to you in my own way, so let's begin. One of the reasons why Times Square is called Times Square is because it was named after the first building there, which was for the New York Times newspaper. The New York Times newspaper decided in 1904 that they wanted to move up to what is now Times Square, which had no buildings. Everyone thought they were crazy. They said, </w:t>
            </w:r>
            <w:del w:id="131" w:author="Andrew Wilkinson" w:date="2023-06-27T16:30:00Z">
              <w:r w:rsidRPr="00E25DAE" w:rsidDel="00B44C1F">
                <w:rPr>
                  <w:noProof/>
                  <w:lang w:val="es-ES"/>
                </w:rPr>
                <w:delText xml:space="preserve">'How </w:delText>
              </w:r>
            </w:del>
            <w:ins w:id="132" w:author="Andrew Wilkinson" w:date="2023-06-27T16:30:00Z">
              <w:r w:rsidR="00B44C1F">
                <w:rPr>
                  <w:noProof/>
                  <w:lang w:val="es-ES"/>
                </w:rPr>
                <w:t>"</w:t>
              </w:r>
              <w:r w:rsidR="00B44C1F" w:rsidRPr="00E25DAE">
                <w:rPr>
                  <w:noProof/>
                  <w:lang w:val="es-ES"/>
                </w:rPr>
                <w:t xml:space="preserve">How </w:t>
              </w:r>
            </w:ins>
            <w:r w:rsidRPr="00E25DAE">
              <w:rPr>
                <w:noProof/>
                <w:lang w:val="es-ES"/>
              </w:rPr>
              <w:t>do you plan on delivering newspapers if your building is all the way up there? You will be so far away from everybody and everything.</w:t>
            </w:r>
            <w:del w:id="133" w:author="Andrew Wilkinson" w:date="2023-06-27T16:30:00Z">
              <w:r w:rsidRPr="00E25DAE" w:rsidDel="00B44C1F">
                <w:rPr>
                  <w:noProof/>
                  <w:lang w:val="es-ES"/>
                </w:rPr>
                <w:delText xml:space="preserve">' </w:delText>
              </w:r>
            </w:del>
            <w:ins w:id="134" w:author="Andrew Wilkinson" w:date="2023-06-27T16:30:00Z">
              <w:r w:rsidR="00B44C1F">
                <w:rPr>
                  <w:noProof/>
                  <w:lang w:val="es-ES"/>
                </w:rPr>
                <w:t>"</w:t>
              </w:r>
              <w:r w:rsidR="00B44C1F" w:rsidRPr="00E25DAE">
                <w:rPr>
                  <w:noProof/>
                  <w:lang w:val="es-ES"/>
                </w:rPr>
                <w:t xml:space="preserve"> </w:t>
              </w:r>
            </w:ins>
            <w:r w:rsidRPr="00E25DAE">
              <w:rPr>
                <w:noProof/>
                <w:lang w:val="es-ES"/>
              </w:rPr>
              <w:t xml:space="preserve">But the New York Times was actually thinking ahead. There was a </w:t>
            </w:r>
            <w:del w:id="135" w:author="Andrew Wilkinson" w:date="2023-06-27T16:30:00Z">
              <w:r w:rsidRPr="00E25DAE" w:rsidDel="00B44C1F">
                <w:rPr>
                  <w:noProof/>
                  <w:lang w:val="es-ES"/>
                </w:rPr>
                <w:delText xml:space="preserve">real </w:delText>
              </w:r>
            </w:del>
            <w:ins w:id="136" w:author="Andrew Wilkinson" w:date="2023-06-27T16:30:00Z">
              <w:r w:rsidR="00B44C1F">
                <w:rPr>
                  <w:noProof/>
                  <w:lang w:val="es-ES"/>
                </w:rPr>
                <w:t>rail</w:t>
              </w:r>
              <w:r w:rsidR="00B44C1F" w:rsidRPr="00E25DAE">
                <w:rPr>
                  <w:noProof/>
                  <w:lang w:val="es-ES"/>
                </w:rPr>
                <w:t xml:space="preserve"> </w:t>
              </w:r>
            </w:ins>
            <w:r w:rsidRPr="00E25DAE">
              <w:rPr>
                <w:noProof/>
                <w:lang w:val="es-ES"/>
              </w:rPr>
              <w:t>line or a metro line being built up to that area, and so they were the first to actually use it. They had a printing press underground where they printed the newspapers, and then they would send those newspapers south to the southern part of Manhattan. And they were able to actually deliver more newspapers than some of their competitors. They were able to get their newspapers out quicker, and so the New York Times grew in popularity. But the thing is, in 1904, they still wanted to get more recognition. So, they decided that they wanted to throw a big party: the New Year's party.</w:t>
            </w:r>
          </w:p>
          <w:p w14:paraId="128C8B36" w14:textId="66343C57" w:rsidR="00E25DAE" w:rsidRPr="00E25DAE" w:rsidRDefault="00E25DAE" w:rsidP="00E25DAE">
            <w:pPr>
              <w:rPr>
                <w:noProof/>
                <w:lang w:val="es-ES"/>
              </w:rPr>
            </w:pPr>
            <w:r w:rsidRPr="00E25DAE">
              <w:rPr>
                <w:noProof/>
                <w:lang w:val="es-ES"/>
              </w:rPr>
              <w:t xml:space="preserve">At that time, New Year's Eve had been celebrated at Trinity Church, which is actually more south, and the elders or the people who worked at the church didn't like that New Year's was celebrated there. People would drink occasionally, according to the video, they would throw bricks and they would break windows. So, they said, </w:t>
            </w:r>
            <w:del w:id="137" w:author="Andrew Wilkinson" w:date="2023-06-27T16:30:00Z">
              <w:r w:rsidRPr="00E25DAE" w:rsidDel="001B41B6">
                <w:rPr>
                  <w:noProof/>
                  <w:lang w:val="es-ES"/>
                </w:rPr>
                <w:delText xml:space="preserve">'If </w:delText>
              </w:r>
            </w:del>
            <w:ins w:id="138" w:author="Andrew Wilkinson" w:date="2023-06-27T16:30:00Z">
              <w:r w:rsidR="001B41B6">
                <w:rPr>
                  <w:noProof/>
                  <w:lang w:val="es-ES"/>
                </w:rPr>
                <w:t>"</w:t>
              </w:r>
              <w:r w:rsidR="001B41B6" w:rsidRPr="00E25DAE">
                <w:rPr>
                  <w:noProof/>
                  <w:lang w:val="es-ES"/>
                </w:rPr>
                <w:t xml:space="preserve">If </w:t>
              </w:r>
            </w:ins>
            <w:r w:rsidRPr="00E25DAE">
              <w:rPr>
                <w:noProof/>
                <w:lang w:val="es-ES"/>
              </w:rPr>
              <w:t>you want to take New Year's, feel free. Go ahead, you can celebrate New Year's at your building, and yeah, just take the event away from us.</w:t>
            </w:r>
            <w:del w:id="139" w:author="Andrew Wilkinson" w:date="2023-06-27T16:30:00Z">
              <w:r w:rsidRPr="00E25DAE" w:rsidDel="001B41B6">
                <w:rPr>
                  <w:noProof/>
                  <w:lang w:val="es-ES"/>
                </w:rPr>
                <w:delText xml:space="preserve">' </w:delText>
              </w:r>
            </w:del>
            <w:ins w:id="140" w:author="Andrew Wilkinson" w:date="2023-06-27T16:30:00Z">
              <w:r w:rsidR="001B41B6">
                <w:rPr>
                  <w:noProof/>
                  <w:lang w:val="es-ES"/>
                </w:rPr>
                <w:t>"</w:t>
              </w:r>
              <w:r w:rsidR="001B41B6" w:rsidRPr="00E25DAE">
                <w:rPr>
                  <w:noProof/>
                  <w:lang w:val="es-ES"/>
                </w:rPr>
                <w:t xml:space="preserve"> </w:t>
              </w:r>
            </w:ins>
            <w:r w:rsidRPr="00E25DAE">
              <w:rPr>
                <w:noProof/>
                <w:lang w:val="es-ES"/>
              </w:rPr>
              <w:t xml:space="preserve">And so they did. The first year that New Year's was celebrated in Times Square or in </w:t>
            </w:r>
            <w:r w:rsidRPr="00E25DAE">
              <w:rPr>
                <w:noProof/>
                <w:lang w:val="es-ES"/>
              </w:rPr>
              <w:lastRenderedPageBreak/>
              <w:t xml:space="preserve">front of this New York Times building was in 1904, and from 1904 until 1907, they had a ton of fireworks. Fireworks are those explosives that we set off and explode in the sky, letting off a bunch of different colors. But the problem with setting off fireworks was that the ash from the fireworks landed on the public below. For about 3 years, it went on like that before they decided they needed to make a change. So, they decided, </w:t>
            </w:r>
            <w:del w:id="141" w:author="Andrew Wilkinson" w:date="2023-06-27T16:31:00Z">
              <w:r w:rsidRPr="00E25DAE" w:rsidDel="00641A56">
                <w:rPr>
                  <w:noProof/>
                  <w:lang w:val="es-ES"/>
                </w:rPr>
                <w:delText xml:space="preserve">'We </w:delText>
              </w:r>
            </w:del>
            <w:ins w:id="142" w:author="Andrew Wilkinson" w:date="2023-06-27T16:31:00Z">
              <w:r w:rsidR="00641A56">
                <w:rPr>
                  <w:noProof/>
                  <w:lang w:val="es-ES"/>
                </w:rPr>
                <w:t>"</w:t>
              </w:r>
              <w:r w:rsidR="00641A56" w:rsidRPr="00E25DAE">
                <w:rPr>
                  <w:noProof/>
                  <w:lang w:val="es-ES"/>
                </w:rPr>
                <w:t xml:space="preserve">We </w:t>
              </w:r>
            </w:ins>
            <w:r w:rsidRPr="00E25DAE">
              <w:rPr>
                <w:noProof/>
                <w:lang w:val="es-ES"/>
              </w:rPr>
              <w:t>will adopt the maritime tradition or the tradition of the ocean of boats of lowering a ball at noon.</w:t>
            </w:r>
            <w:del w:id="143" w:author="Andrew Wilkinson" w:date="2023-06-27T16:31:00Z">
              <w:r w:rsidRPr="00E25DAE" w:rsidDel="00641A56">
                <w:rPr>
                  <w:noProof/>
                  <w:lang w:val="es-ES"/>
                </w:rPr>
                <w:delText xml:space="preserve">' </w:delText>
              </w:r>
            </w:del>
            <w:ins w:id="144" w:author="Andrew Wilkinson" w:date="2023-06-27T16:31:00Z">
              <w:r w:rsidR="00641A56">
                <w:rPr>
                  <w:noProof/>
                  <w:lang w:val="es-ES"/>
                </w:rPr>
                <w:t>"</w:t>
              </w:r>
              <w:r w:rsidR="00641A56" w:rsidRPr="00E25DAE">
                <w:rPr>
                  <w:noProof/>
                  <w:lang w:val="es-ES"/>
                </w:rPr>
                <w:t xml:space="preserve"> </w:t>
              </w:r>
            </w:ins>
            <w:r w:rsidRPr="00E25DAE">
              <w:rPr>
                <w:noProof/>
                <w:lang w:val="es-ES"/>
              </w:rPr>
              <w:t>It would be an alternative to setting off fireworks. And so, they built a ball out of iron and wood, and they put 120-watt light bulbs in it. And that was the same ball they used from 1907 to 1920. From 1920 to 1954, they changed the material to simply iron, which, oddly enough, was lighter than the original. From 1954 to 1995, the material changed to aluminum, or if you're British, aluminium. And from 1995, they added computer controls and strobe lights to a glitter ball. It's very, very shiny. In 1999, for the Millennium, they decided to create a millennium ball, which was over 1,000 pounds and was the largest crystal ball at the time. Of course, they made updates since then. They got Phillips LED lights and could create a bunch of different images on it. So, that's the ball we use today, the one that was created in 2007, and it's over 11,000 pounds</w:t>
            </w:r>
            <w:ins w:id="145" w:author="Andrew Wilkinson" w:date="2023-06-27T16:31:00Z">
              <w:r w:rsidR="00D77518">
                <w:rPr>
                  <w:noProof/>
                  <w:lang w:val="es-ES"/>
                </w:rPr>
                <w:t>.</w:t>
              </w:r>
            </w:ins>
          </w:p>
        </w:tc>
        <w:tc>
          <w:tcPr>
            <w:tcW w:w="5395" w:type="dxa"/>
          </w:tcPr>
          <w:p w14:paraId="54BFE837" w14:textId="6A0A84CE" w:rsidR="00E25DAE" w:rsidRPr="00E25DAE" w:rsidRDefault="00E25DAE" w:rsidP="00E25DAE">
            <w:pPr>
              <w:rPr>
                <w:noProof/>
                <w:lang w:val="es-ES"/>
              </w:rPr>
            </w:pPr>
            <w:del w:id="146" w:author="Andrew Wilkinson" w:date="2023-06-27T16:23:00Z">
              <w:r w:rsidRPr="00E25DAE" w:rsidDel="00E55330">
                <w:rPr>
                  <w:noProof/>
                  <w:lang w:val="es-ES"/>
                </w:rPr>
                <w:lastRenderedPageBreak/>
                <w:delText>"</w:delText>
              </w:r>
            </w:del>
            <w:r w:rsidRPr="00E25DAE">
              <w:rPr>
                <w:noProof/>
                <w:lang w:val="es-ES"/>
              </w:rPr>
              <w:t xml:space="preserve">¡Hola a todos! Me llamo </w:t>
            </w:r>
            <w:del w:id="147" w:author="Andrew Wilkinson" w:date="2023-06-27T16:23:00Z">
              <w:r w:rsidRPr="00E25DAE" w:rsidDel="001E19EA">
                <w:rPr>
                  <w:noProof/>
                  <w:lang w:val="es-ES"/>
                </w:rPr>
                <w:delText>Shawna</w:delText>
              </w:r>
            </w:del>
            <w:ins w:id="148" w:author="Andrew Wilkinson" w:date="2023-06-27T16:23:00Z">
              <w:r w:rsidR="001E19EA">
                <w:rPr>
                  <w:noProof/>
                  <w:lang w:val="es-ES"/>
                </w:rPr>
                <w:t>Shana</w:t>
              </w:r>
            </w:ins>
            <w:r w:rsidRPr="00E25DAE">
              <w:rPr>
                <w:noProof/>
                <w:lang w:val="es-ES"/>
              </w:rPr>
              <w:t xml:space="preserve"> y éste es el podcast de American English. Mi objetivo aquí es enseñarles el inglés que se habla en Estados Unidos a través de expresiones comunes, consejos de pronunciación y fragmentos o historias culturales interesantes. Espero que sea divertido, útil e interesante. Comencemos</w:t>
            </w:r>
            <w:del w:id="149" w:author="Andrew Wilkinson" w:date="2023-06-27T16:23:00Z">
              <w:r w:rsidRPr="00E25DAE" w:rsidDel="00F8539C">
                <w:rPr>
                  <w:noProof/>
                  <w:lang w:val="es-ES"/>
                </w:rPr>
                <w:delText>"</w:delText>
              </w:r>
            </w:del>
            <w:r w:rsidRPr="00E25DAE">
              <w:rPr>
                <w:noProof/>
                <w:lang w:val="es-ES"/>
              </w:rPr>
              <w:t>.</w:t>
            </w:r>
          </w:p>
          <w:p w14:paraId="613C6A88" w14:textId="77777777" w:rsidR="00E25DAE" w:rsidRPr="00E25DAE" w:rsidRDefault="00E25DAE" w:rsidP="00E25DAE">
            <w:pPr>
              <w:rPr>
                <w:noProof/>
                <w:lang w:val="es-ES"/>
              </w:rPr>
            </w:pPr>
            <w:del w:id="150" w:author="Andrew Wilkinson" w:date="2023-06-27T16:23:00Z">
              <w:r w:rsidRPr="00E25DAE" w:rsidDel="00F8539C">
                <w:rPr>
                  <w:noProof/>
                  <w:lang w:val="es-ES"/>
                </w:rPr>
                <w:delText>"</w:delText>
              </w:r>
            </w:del>
            <w:r w:rsidRPr="00E25DAE">
              <w:rPr>
                <w:noProof/>
                <w:lang w:val="es-ES"/>
              </w:rPr>
              <w:t>Hola, ¡feliz casi Año Nuevo! Y como siempre, estoy lista para pasar la víspera de Año Nuevo en casa, viendo la cuenta regresiva hasta el Año Nuevo 2020. Según USA Today, un millón de personas se reúnen en Times Square, en Nueva York, para la emblemática caída de la esfera. 198 millones de estadounidenses lo ven por televisión, y mil millones de personas de todo el mundo también. Mientras cae esta esfera de 6 toneladas, a medida que se acerca el año nuevo, en esa introducción del canal de YouTube de la CBS de Nueva York, se puede oír lo helado que es esperar fuera todo el día. Algunas personas llegan allí a las 6 de la mañana para conseguir un sitio en las zonas de espectadores, y una vez que están dentro, realmente no pueden salir, así que no hay baños. Recuerdo que cuando vivía en Nueva York, algunas personas mencionaron que muchos de los espectadores llevaban pañales para adultos para poder ir al baño y mantener su sitio en la fila, ¿me entienden lo que quiero decir? Y mucha gente lo hace porque está en su lista de deseos, es algo que quieren hacer al menos una vez en la vida. Como cuando escuchas decir al tipo del final, está en mi lista de cosas que hacer antes de morir, ¿quién necesita los dedos de los pies, verdad? Hace tanto frío que casi puedes perder los dedos de los pies. Así que en el episodio de hoy, vamos a hablar de por qué en el mundo se deja caer una esfera en Times Square en Año Nuevo. Pero antes de llegar a eso, haremos un chiste, una expresión y algunos ejercicios de pronunciación, todo ello relacionado con pelotas. Así que comencemos con el chiste: ¿Por qué expulsaron a Cenicienta del equipo de baloncesto? ¿Alguna idea? Se escapó del baile. ¿Lo entienden? Sí, hay un juego de palabras con la palabra "</w:t>
            </w:r>
            <w:del w:id="151" w:author="Andrew Wilkinson" w:date="2023-06-27T16:32:00Z">
              <w:r w:rsidRPr="00E25DAE" w:rsidDel="0057579E">
                <w:rPr>
                  <w:noProof/>
                  <w:lang w:val="es-ES"/>
                </w:rPr>
                <w:delText>"</w:delText>
              </w:r>
            </w:del>
            <w:r w:rsidRPr="00E25DAE">
              <w:rPr>
                <w:noProof/>
                <w:lang w:val="es-ES"/>
              </w:rPr>
              <w:t>pelota</w:t>
            </w:r>
            <w:del w:id="152" w:author="Andrew Wilkinson" w:date="2023-06-27T16:32:00Z">
              <w:r w:rsidRPr="00E25DAE" w:rsidDel="0057579E">
                <w:rPr>
                  <w:noProof/>
                  <w:lang w:val="es-ES"/>
                </w:rPr>
                <w:delText>"</w:delText>
              </w:r>
            </w:del>
            <w:r w:rsidRPr="00E25DAE">
              <w:rPr>
                <w:noProof/>
                <w:lang w:val="es-ES"/>
              </w:rPr>
              <w:t xml:space="preserve">". Una pelota es, por supuesto, una esfera u objeto con forma de huevo, como balones de baloncesto, soccer, fútbol americano, ping pong, etc., ¿verdad? Por lo que en un partido de baloncesto, definitivamente no quieres un jugador del equipo que huya del balón. Esperas que tus compañeros corran hacia el balón o en dirección a él </w:t>
            </w:r>
            <w:r w:rsidRPr="00E25DAE">
              <w:rPr>
                <w:noProof/>
                <w:lang w:val="es-ES"/>
              </w:rPr>
              <w:lastRenderedPageBreak/>
              <w:t>para conseguirlo. Lo que hace divertido a este chiste es que un baile es también una reunión social, formal en la que se baila.</w:t>
            </w:r>
          </w:p>
          <w:p w14:paraId="65CFDA77" w14:textId="77777777" w:rsidR="00E25DAE" w:rsidRPr="00E25DAE" w:rsidRDefault="00E25DAE" w:rsidP="00E25DAE">
            <w:pPr>
              <w:rPr>
                <w:noProof/>
                <w:lang w:val="es-ES"/>
              </w:rPr>
            </w:pPr>
            <w:r w:rsidRPr="00E25DAE">
              <w:rPr>
                <w:noProof/>
                <w:lang w:val="es-ES"/>
              </w:rPr>
              <w:t>En la película de Disney Cenicienta, una hada madrina hechiza a Cenicienta hasta medianoche, momento en el que su precioso vestido de baile blanco, sus zapatillas de cristal, su caballo y su carruaje volverán a ser lo que eran originalmente. Así que creo que tal vez era una calabaza para el carruaje, ratones para sus caballos, y creo que ella sólo llevaba un vestido roto de antes. Así que Cenicienta huye del baile porque se acercaba la medianoche, huyó del baile. El baile puede ser la peolota, el evento, también puede ser el baile como la esfera, el objeto. Así que supongo que el chiste era bastante fácil de entender. Así que déjenme que se los cuente una vez más. ¿Por qué expulsaron a Cenicienta del equipo de baloncesto? Huyó del baile.</w:t>
            </w:r>
            <w:del w:id="153" w:author="Andrew Wilkinson" w:date="2023-06-27T16:32:00Z">
              <w:r w:rsidRPr="00E25DAE" w:rsidDel="002D1C46">
                <w:rPr>
                  <w:noProof/>
                  <w:lang w:val="es-ES"/>
                </w:rPr>
                <w:delText>"</w:delText>
              </w:r>
            </w:del>
          </w:p>
          <w:p w14:paraId="71FCF91E" w14:textId="213053D2" w:rsidR="00E25DAE" w:rsidRPr="00E25DAE" w:rsidRDefault="00E25DAE" w:rsidP="00E25DAE">
            <w:pPr>
              <w:rPr>
                <w:noProof/>
                <w:lang w:val="es-ES"/>
              </w:rPr>
            </w:pPr>
            <w:r w:rsidRPr="00E25DAE">
              <w:rPr>
                <w:noProof/>
                <w:lang w:val="es-ES"/>
              </w:rPr>
              <w:t xml:space="preserve">Esto nos lleva a la expresión del día, que es "dejar caer la pelota". " Dejar caer" significa dejar caer algo o desprenderse de algo. Por ejemplo, cuando una madre deja a sus hijos en el colegio por la mañana, mas o menos los suelta. También se te puede caer algo mientras lo llevas. Por ejemplo, un vaso de agua: puedes dejarlo caer y caerá al suelo y salpicará por todas partes. </w:t>
            </w:r>
            <w:ins w:id="154" w:author="Andrew Wilkinson" w:date="2023-06-27T16:33:00Z">
              <w:r w:rsidR="000A65D7">
                <w:rPr>
                  <w:noProof/>
                  <w:lang w:val="es-ES"/>
                </w:rPr>
                <w:t>"</w:t>
              </w:r>
            </w:ins>
            <w:r w:rsidRPr="00E25DAE">
              <w:rPr>
                <w:noProof/>
                <w:lang w:val="es-ES"/>
              </w:rPr>
              <w:t>Dejar caer la pelota" como expresión significa perder una oportunidad porque no te comprometes, no sigues adelante, no llevas a cabo tus planes. En un partido de baloncesto, si tienes el balón y la oportunidad de encestar y anotar, dejar caer el balón significaría que pierdes esa oportunidad. Tiene sentido, ¿verdad? Veamos algunos ejemplos más para que puedas oír esta expresión en otros contextos diferentes.</w:t>
            </w:r>
          </w:p>
          <w:p w14:paraId="10EDF7B3" w14:textId="77777777" w:rsidR="00E25DAE" w:rsidRPr="00E25DAE" w:rsidRDefault="00E25DAE" w:rsidP="00E25DAE">
            <w:pPr>
              <w:rPr>
                <w:noProof/>
                <w:lang w:val="es-ES"/>
              </w:rPr>
            </w:pPr>
            <w:r w:rsidRPr="00E25DAE">
              <w:rPr>
                <w:noProof/>
                <w:lang w:val="es-ES"/>
              </w:rPr>
              <w:t xml:space="preserve">Ejemplo número uno: Imagina que vas a un evento de networking en Nueva York. Dentro de la sala hay un montón de gente muy importante y, entre ellos, ves al director de una empresa en la que te encantaría trabajar. Así que te armas de valor, te acercas a hablar con él y, para tu sorpresa, es una persona muy agradable. Se llevan muy bien, te da su tarjeta de presentación y te dice que te pongas en contacto con él. Por lo tanto, sales del evento sintiéndote muy bien. Pero entonces, te desentiendes. No le escribes, no te pones en contacto con él porque estás ocupado con otras cosas. Y como no sigues adelante, pierdes la oportunidad de trabajar potencialmente para esa </w:t>
            </w:r>
            <w:r w:rsidRPr="00E25DAE">
              <w:rPr>
                <w:noProof/>
                <w:lang w:val="es-ES"/>
              </w:rPr>
              <w:lastRenderedPageBreak/>
              <w:t>empresa. No te comprometiste, dejaste pasar la oportunidad.</w:t>
            </w:r>
          </w:p>
          <w:p w14:paraId="144454FD" w14:textId="05BB2241" w:rsidR="00E25DAE" w:rsidRPr="00E25DAE" w:rsidRDefault="00E25DAE" w:rsidP="00E25DAE">
            <w:pPr>
              <w:rPr>
                <w:noProof/>
                <w:lang w:val="es-ES"/>
              </w:rPr>
            </w:pPr>
            <w:r w:rsidRPr="00E25DAE">
              <w:rPr>
                <w:noProof/>
                <w:lang w:val="es-ES"/>
              </w:rPr>
              <w:t xml:space="preserve">Ejemplo número dos: Imagina que has decidido trabajar como voluntario en una residencia de ancianos y te sientes muy bien por ello. Sabes que pasarás horas significativas con personas que pueden compartir contigo sus historias y a las que también podrás ayudar de otras maneras. Un día, el organizador de voluntarios del hogar de ancianos te llama y te dice: </w:t>
            </w:r>
            <w:del w:id="155" w:author="Andrew Wilkinson" w:date="2023-06-27T16:33:00Z">
              <w:r w:rsidRPr="00E25DAE" w:rsidDel="000A65D7">
                <w:rPr>
                  <w:noProof/>
                  <w:lang w:val="es-ES"/>
                </w:rPr>
                <w:delText>'Sí</w:delText>
              </w:r>
            </w:del>
            <w:ins w:id="156" w:author="Andrew Wilkinson" w:date="2023-06-27T16:33:00Z">
              <w:r w:rsidR="000A65D7">
                <w:rPr>
                  <w:noProof/>
                  <w:lang w:val="es-ES"/>
                </w:rPr>
                <w:t>"</w:t>
              </w:r>
              <w:r w:rsidR="000A65D7" w:rsidRPr="00E25DAE">
                <w:rPr>
                  <w:noProof/>
                  <w:lang w:val="es-ES"/>
                </w:rPr>
                <w:t>Sí</w:t>
              </w:r>
            </w:ins>
            <w:r w:rsidRPr="00E25DAE">
              <w:rPr>
                <w:noProof/>
                <w:lang w:val="es-ES"/>
              </w:rPr>
              <w:t xml:space="preserve">, claro, puedes ser voluntario, pero tienes que venir a las 4 de la mañana para poder </w:t>
            </w:r>
            <w:del w:id="157" w:author="Andrew Wilkinson" w:date="2023-06-27T16:33:00Z">
              <w:r w:rsidRPr="00E25DAE" w:rsidDel="000A65D7">
                <w:rPr>
                  <w:noProof/>
                  <w:lang w:val="es-ES"/>
                </w:rPr>
                <w:delText>hacerlo'</w:delText>
              </w:r>
            </w:del>
            <w:ins w:id="158" w:author="Andrew Wilkinson" w:date="2023-06-27T16:33:00Z">
              <w:r w:rsidR="000A65D7" w:rsidRPr="00E25DAE">
                <w:rPr>
                  <w:noProof/>
                  <w:lang w:val="es-ES"/>
                </w:rPr>
                <w:t>hacerlo</w:t>
              </w:r>
              <w:r w:rsidR="000A65D7">
                <w:rPr>
                  <w:noProof/>
                  <w:lang w:val="es-ES"/>
                </w:rPr>
                <w:t>"</w:t>
              </w:r>
            </w:ins>
            <w:r w:rsidRPr="00E25DAE">
              <w:rPr>
                <w:noProof/>
                <w:lang w:val="es-ES"/>
              </w:rPr>
              <w:t>. Tú quieres ayudar, pero a las 4 de la mañana es demasiado temprano. Así que dejas pasar la oportunidad. No te comprometes, no llevas a cabo tus planes, no sigues adelante porque la hora es demasiado temprano. Has "dejado caer la pelota".</w:t>
            </w:r>
          </w:p>
          <w:p w14:paraId="1C7D21EA" w14:textId="77777777" w:rsidR="00E25DAE" w:rsidRPr="00E25DAE" w:rsidRDefault="00E25DAE" w:rsidP="00E25DAE">
            <w:pPr>
              <w:rPr>
                <w:noProof/>
                <w:lang w:val="es-ES"/>
              </w:rPr>
            </w:pPr>
            <w:r w:rsidRPr="00E25DAE">
              <w:rPr>
                <w:noProof/>
                <w:lang w:val="es-ES"/>
              </w:rPr>
              <w:t>Ejemplo número tres: Recientemente, Lucas, mi marido y yo, hemos estado buscando una persona que cuide de Julia, nuestra hija, para poder disponer de unas horas extra a la semana para trabajar. Nunca habíamos tenido a nadie que cuidara de Julia, aparte de mi madre. Y así, después de buscar y recibir algunas solicitudes de posibles contrataciones, como que dejé caer la pelota. No seguí adelante con la contratación de alguien, la razón es que estoy indecisa y nerviosa ante la idea de contratar a alguien, que es exactamente lo que mi marido me advirtió. Me dijo: "No dejes caer la pelota", pero lo hice.</w:t>
            </w:r>
          </w:p>
          <w:p w14:paraId="078AC3BC" w14:textId="2C072635" w:rsidR="00E25DAE" w:rsidRPr="00E25DAE" w:rsidRDefault="00E25DAE" w:rsidP="00E25DAE">
            <w:pPr>
              <w:rPr>
                <w:noProof/>
                <w:lang w:val="es-ES"/>
              </w:rPr>
            </w:pPr>
            <w:del w:id="159" w:author="Andrew Wilkinson" w:date="2023-06-27T16:34:00Z">
              <w:r w:rsidRPr="00E25DAE" w:rsidDel="00803382">
                <w:rPr>
                  <w:noProof/>
                  <w:lang w:val="es-ES"/>
                </w:rPr>
                <w:delText>"</w:delText>
              </w:r>
            </w:del>
            <w:r w:rsidRPr="00E25DAE">
              <w:rPr>
                <w:noProof/>
                <w:lang w:val="es-ES"/>
              </w:rPr>
              <w:t xml:space="preserve">Muy bien, espero que esto tenga un poco más de sentido. Vamos a hacer algunos ejercicios de pronunciación. Usaremos </w:t>
            </w:r>
            <w:del w:id="160" w:author="Andrew Wilkinson" w:date="2023-06-27T16:34:00Z">
              <w:r w:rsidRPr="00E25DAE" w:rsidDel="00803382">
                <w:rPr>
                  <w:noProof/>
                  <w:lang w:val="es-ES"/>
                </w:rPr>
                <w:delText xml:space="preserve">'don't </w:delText>
              </w:r>
            </w:del>
            <w:ins w:id="161" w:author="Andrew Wilkinson" w:date="2023-06-27T16:34:00Z">
              <w:r w:rsidR="00803382">
                <w:rPr>
                  <w:noProof/>
                  <w:lang w:val="es-ES"/>
                </w:rPr>
                <w:t>"</w:t>
              </w:r>
              <w:r w:rsidR="00803382" w:rsidRPr="00E25DAE">
                <w:rPr>
                  <w:noProof/>
                  <w:lang w:val="es-ES"/>
                </w:rPr>
                <w:t xml:space="preserve">don't </w:t>
              </w:r>
            </w:ins>
            <w:r w:rsidRPr="00E25DAE">
              <w:rPr>
                <w:noProof/>
                <w:lang w:val="es-ES"/>
              </w:rPr>
              <w:t xml:space="preserve">drop the </w:t>
            </w:r>
            <w:del w:id="162" w:author="Andrew Wilkinson" w:date="2023-06-27T16:34:00Z">
              <w:r w:rsidRPr="00E25DAE" w:rsidDel="00803382">
                <w:rPr>
                  <w:noProof/>
                  <w:lang w:val="es-ES"/>
                </w:rPr>
                <w:delText>ball'</w:delText>
              </w:r>
            </w:del>
            <w:ins w:id="163" w:author="Andrew Wilkinson" w:date="2023-06-27T16:34:00Z">
              <w:r w:rsidR="00803382" w:rsidRPr="00E25DAE">
                <w:rPr>
                  <w:noProof/>
                  <w:lang w:val="es-ES"/>
                </w:rPr>
                <w:t>ball</w:t>
              </w:r>
              <w:r w:rsidR="00803382">
                <w:rPr>
                  <w:noProof/>
                  <w:lang w:val="es-ES"/>
                </w:rPr>
                <w:t>"</w:t>
              </w:r>
            </w:ins>
            <w:r w:rsidRPr="00E25DAE">
              <w:rPr>
                <w:noProof/>
                <w:lang w:val="es-ES"/>
              </w:rPr>
              <w:t xml:space="preserve">. Repite conmigo: </w:t>
            </w:r>
            <w:del w:id="164" w:author="Andrew Wilkinson" w:date="2023-06-27T16:34:00Z">
              <w:r w:rsidRPr="00E25DAE" w:rsidDel="00803382">
                <w:rPr>
                  <w:noProof/>
                  <w:lang w:val="es-ES"/>
                </w:rPr>
                <w:delText>'Don't'</w:delText>
              </w:r>
            </w:del>
            <w:ins w:id="165" w:author="Andrew Wilkinson" w:date="2023-06-27T16:34:00Z">
              <w:r w:rsidR="00803382">
                <w:rPr>
                  <w:noProof/>
                  <w:lang w:val="es-ES"/>
                </w:rPr>
                <w:t>"</w:t>
              </w:r>
              <w:r w:rsidR="00803382" w:rsidRPr="00E25DAE">
                <w:rPr>
                  <w:noProof/>
                  <w:lang w:val="es-ES"/>
                </w:rPr>
                <w:t>Don't</w:t>
              </w:r>
              <w:r w:rsidR="00803382">
                <w:rPr>
                  <w:noProof/>
                  <w:lang w:val="es-ES"/>
                </w:rPr>
                <w:t>"</w:t>
              </w:r>
            </w:ins>
            <w:r w:rsidRPr="00E25DAE">
              <w:rPr>
                <w:noProof/>
                <w:lang w:val="es-ES"/>
              </w:rPr>
              <w:t xml:space="preserve">, </w:t>
            </w:r>
            <w:del w:id="166" w:author="Andrew Wilkinson" w:date="2023-06-27T16:34:00Z">
              <w:r w:rsidRPr="00E25DAE" w:rsidDel="00803382">
                <w:rPr>
                  <w:noProof/>
                  <w:lang w:val="es-ES"/>
                </w:rPr>
                <w:delText xml:space="preserve">'Don't </w:delText>
              </w:r>
            </w:del>
            <w:ins w:id="167" w:author="Andrew Wilkinson" w:date="2023-06-27T16:34:00Z">
              <w:r w:rsidR="00803382">
                <w:rPr>
                  <w:noProof/>
                  <w:lang w:val="es-ES"/>
                </w:rPr>
                <w:t>"</w:t>
              </w:r>
              <w:r w:rsidR="00803382" w:rsidRPr="00E25DAE">
                <w:rPr>
                  <w:noProof/>
                  <w:lang w:val="es-ES"/>
                </w:rPr>
                <w:t xml:space="preserve">Don't </w:t>
              </w:r>
            </w:ins>
            <w:del w:id="168" w:author="Andrew Wilkinson" w:date="2023-06-27T16:34:00Z">
              <w:r w:rsidRPr="00E25DAE" w:rsidDel="00803382">
                <w:rPr>
                  <w:noProof/>
                  <w:lang w:val="es-ES"/>
                </w:rPr>
                <w:delText>drop'</w:delText>
              </w:r>
            </w:del>
            <w:ins w:id="169" w:author="Andrew Wilkinson" w:date="2023-06-27T16:34:00Z">
              <w:r w:rsidR="00803382" w:rsidRPr="00E25DAE">
                <w:rPr>
                  <w:noProof/>
                  <w:lang w:val="es-ES"/>
                </w:rPr>
                <w:t>drop</w:t>
              </w:r>
              <w:r w:rsidR="00803382">
                <w:rPr>
                  <w:noProof/>
                  <w:lang w:val="es-ES"/>
                </w:rPr>
                <w:t>"</w:t>
              </w:r>
            </w:ins>
            <w:r w:rsidRPr="00E25DAE">
              <w:rPr>
                <w:noProof/>
                <w:lang w:val="es-ES"/>
              </w:rPr>
              <w:t xml:space="preserve">, </w:t>
            </w:r>
            <w:del w:id="170" w:author="Andrew Wilkinson" w:date="2023-06-27T16:34:00Z">
              <w:r w:rsidRPr="00E25DAE" w:rsidDel="00803382">
                <w:rPr>
                  <w:noProof/>
                  <w:lang w:val="es-ES"/>
                </w:rPr>
                <w:delText xml:space="preserve">'don't </w:delText>
              </w:r>
            </w:del>
            <w:ins w:id="171" w:author="Andrew Wilkinson" w:date="2023-06-27T16:34:00Z">
              <w:r w:rsidR="00803382">
                <w:rPr>
                  <w:noProof/>
                  <w:lang w:val="es-ES"/>
                </w:rPr>
                <w:t>"</w:t>
              </w:r>
              <w:r w:rsidR="00803382" w:rsidRPr="00E25DAE">
                <w:rPr>
                  <w:noProof/>
                  <w:lang w:val="es-ES"/>
                </w:rPr>
                <w:t xml:space="preserve">don't </w:t>
              </w:r>
            </w:ins>
            <w:r w:rsidRPr="00E25DAE">
              <w:rPr>
                <w:noProof/>
                <w:lang w:val="es-ES"/>
              </w:rPr>
              <w:t xml:space="preserve">drop </w:t>
            </w:r>
            <w:del w:id="172" w:author="Andrew Wilkinson" w:date="2023-06-27T16:34:00Z">
              <w:r w:rsidRPr="00E25DAE" w:rsidDel="00803382">
                <w:rPr>
                  <w:noProof/>
                  <w:lang w:val="es-ES"/>
                </w:rPr>
                <w:delText>the'</w:delText>
              </w:r>
            </w:del>
            <w:ins w:id="173" w:author="Andrew Wilkinson" w:date="2023-06-27T16:34:00Z">
              <w:r w:rsidR="00803382" w:rsidRPr="00E25DAE">
                <w:rPr>
                  <w:noProof/>
                  <w:lang w:val="es-ES"/>
                </w:rPr>
                <w:t>the</w:t>
              </w:r>
              <w:r w:rsidR="00803382">
                <w:rPr>
                  <w:noProof/>
                  <w:lang w:val="es-ES"/>
                </w:rPr>
                <w:t>"</w:t>
              </w:r>
            </w:ins>
            <w:r w:rsidRPr="00E25DAE">
              <w:rPr>
                <w:noProof/>
                <w:lang w:val="es-ES"/>
              </w:rPr>
              <w:t xml:space="preserve">, </w:t>
            </w:r>
            <w:del w:id="174" w:author="Andrew Wilkinson" w:date="2023-06-27T16:34:00Z">
              <w:r w:rsidRPr="00E25DAE" w:rsidDel="00803382">
                <w:rPr>
                  <w:noProof/>
                  <w:lang w:val="es-ES"/>
                </w:rPr>
                <w:delText xml:space="preserve">'don't </w:delText>
              </w:r>
            </w:del>
            <w:ins w:id="175" w:author="Andrew Wilkinson" w:date="2023-06-27T16:34:00Z">
              <w:r w:rsidR="00803382">
                <w:rPr>
                  <w:noProof/>
                  <w:lang w:val="es-ES"/>
                </w:rPr>
                <w:t>"</w:t>
              </w:r>
              <w:r w:rsidR="00803382" w:rsidRPr="00E25DAE">
                <w:rPr>
                  <w:noProof/>
                  <w:lang w:val="es-ES"/>
                </w:rPr>
                <w:t xml:space="preserve">don't </w:t>
              </w:r>
            </w:ins>
            <w:r w:rsidRPr="00E25DAE">
              <w:rPr>
                <w:noProof/>
                <w:lang w:val="es-ES"/>
              </w:rPr>
              <w:t xml:space="preserve">drop the </w:t>
            </w:r>
            <w:del w:id="176" w:author="Andrew Wilkinson" w:date="2023-06-27T16:34:00Z">
              <w:r w:rsidRPr="00E25DAE" w:rsidDel="00803382">
                <w:rPr>
                  <w:noProof/>
                  <w:lang w:val="es-ES"/>
                </w:rPr>
                <w:delText>ball'</w:delText>
              </w:r>
            </w:del>
            <w:ins w:id="177" w:author="Andrew Wilkinson" w:date="2023-06-27T16:34:00Z">
              <w:r w:rsidR="00803382" w:rsidRPr="00E25DAE">
                <w:rPr>
                  <w:noProof/>
                  <w:lang w:val="es-ES"/>
                </w:rPr>
                <w:t>ball</w:t>
              </w:r>
              <w:r w:rsidR="00803382">
                <w:rPr>
                  <w:noProof/>
                  <w:lang w:val="es-ES"/>
                </w:rPr>
                <w:t>"</w:t>
              </w:r>
            </w:ins>
            <w:r w:rsidRPr="00E25DAE">
              <w:rPr>
                <w:noProof/>
                <w:lang w:val="es-ES"/>
              </w:rPr>
              <w:t xml:space="preserve">, </w:t>
            </w:r>
            <w:del w:id="178" w:author="Andrew Wilkinson" w:date="2023-06-27T16:34:00Z">
              <w:r w:rsidRPr="00E25DAE" w:rsidDel="00803382">
                <w:rPr>
                  <w:noProof/>
                  <w:lang w:val="es-ES"/>
                </w:rPr>
                <w:delText xml:space="preserve">'don't </w:delText>
              </w:r>
            </w:del>
            <w:ins w:id="179" w:author="Andrew Wilkinson" w:date="2023-06-27T16:34:00Z">
              <w:r w:rsidR="00803382">
                <w:rPr>
                  <w:noProof/>
                  <w:lang w:val="es-ES"/>
                </w:rPr>
                <w:t>"</w:t>
              </w:r>
              <w:r w:rsidR="00803382" w:rsidRPr="00E25DAE">
                <w:rPr>
                  <w:noProof/>
                  <w:lang w:val="es-ES"/>
                </w:rPr>
                <w:t xml:space="preserve">don't </w:t>
              </w:r>
            </w:ins>
            <w:r w:rsidRPr="00E25DAE">
              <w:rPr>
                <w:noProof/>
                <w:lang w:val="es-ES"/>
              </w:rPr>
              <w:t xml:space="preserve">drop the </w:t>
            </w:r>
            <w:del w:id="180" w:author="Andrew Wilkinson" w:date="2023-06-27T16:34:00Z">
              <w:r w:rsidRPr="00E25DAE" w:rsidDel="00803382">
                <w:rPr>
                  <w:noProof/>
                  <w:lang w:val="es-ES"/>
                </w:rPr>
                <w:delText>ball'</w:delText>
              </w:r>
            </w:del>
            <w:ins w:id="181" w:author="Andrew Wilkinson" w:date="2023-06-27T16:34:00Z">
              <w:r w:rsidR="00803382" w:rsidRPr="00E25DAE">
                <w:rPr>
                  <w:noProof/>
                  <w:lang w:val="es-ES"/>
                </w:rPr>
                <w:t>ball</w:t>
              </w:r>
            </w:ins>
            <w:ins w:id="182" w:author="Andrew Wilkinson" w:date="2023-06-27T16:35:00Z">
              <w:r w:rsidR="00803382">
                <w:rPr>
                  <w:noProof/>
                  <w:lang w:val="es-ES"/>
                </w:rPr>
                <w:t>"</w:t>
              </w:r>
            </w:ins>
            <w:r w:rsidRPr="00E25DAE">
              <w:rPr>
                <w:noProof/>
                <w:lang w:val="es-ES"/>
              </w:rPr>
              <w:t xml:space="preserve">. Muy bien, y la conjugación: Repite conmigo: </w:t>
            </w:r>
            <w:del w:id="183" w:author="Andrew Wilkinson" w:date="2023-06-27T16:35:00Z">
              <w:r w:rsidRPr="00E25DAE" w:rsidDel="00803382">
                <w:rPr>
                  <w:noProof/>
                  <w:lang w:val="es-ES"/>
                </w:rPr>
                <w:delText xml:space="preserve">'I </w:delText>
              </w:r>
            </w:del>
            <w:ins w:id="184" w:author="Andrew Wilkinson" w:date="2023-06-27T16:35:00Z">
              <w:r w:rsidR="00803382">
                <w:rPr>
                  <w:noProof/>
                  <w:lang w:val="es-ES"/>
                </w:rPr>
                <w:t>"</w:t>
              </w:r>
              <w:r w:rsidR="00803382" w:rsidRPr="00E25DAE">
                <w:rPr>
                  <w:noProof/>
                  <w:lang w:val="es-ES"/>
                </w:rPr>
                <w:t xml:space="preserve">I </w:t>
              </w:r>
            </w:ins>
            <w:r w:rsidRPr="00E25DAE">
              <w:rPr>
                <w:noProof/>
                <w:lang w:val="es-ES"/>
              </w:rPr>
              <w:t xml:space="preserve">dropped the </w:t>
            </w:r>
            <w:del w:id="185" w:author="Andrew Wilkinson" w:date="2023-06-27T16:35:00Z">
              <w:r w:rsidRPr="00E25DAE" w:rsidDel="00803382">
                <w:rPr>
                  <w:noProof/>
                  <w:lang w:val="es-ES"/>
                </w:rPr>
                <w:delText>ball'</w:delText>
              </w:r>
            </w:del>
            <w:ins w:id="186"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187" w:author="Andrew Wilkinson" w:date="2023-06-27T16:35:00Z">
              <w:r w:rsidRPr="00E25DAE" w:rsidDel="00803382">
                <w:rPr>
                  <w:noProof/>
                  <w:lang w:val="es-ES"/>
                </w:rPr>
                <w:delText xml:space="preserve">'you </w:delText>
              </w:r>
            </w:del>
            <w:ins w:id="188" w:author="Andrew Wilkinson" w:date="2023-06-27T16:35:00Z">
              <w:r w:rsidR="00803382">
                <w:rPr>
                  <w:noProof/>
                  <w:lang w:val="es-ES"/>
                </w:rPr>
                <w:t>"</w:t>
              </w:r>
              <w:r w:rsidR="00803382" w:rsidRPr="00E25DAE">
                <w:rPr>
                  <w:noProof/>
                  <w:lang w:val="es-ES"/>
                </w:rPr>
                <w:t xml:space="preserve">you </w:t>
              </w:r>
            </w:ins>
            <w:r w:rsidRPr="00E25DAE">
              <w:rPr>
                <w:noProof/>
                <w:lang w:val="es-ES"/>
              </w:rPr>
              <w:t xml:space="preserve">dropped the </w:t>
            </w:r>
            <w:del w:id="189" w:author="Andrew Wilkinson" w:date="2023-06-27T16:35:00Z">
              <w:r w:rsidRPr="00E25DAE" w:rsidDel="00803382">
                <w:rPr>
                  <w:noProof/>
                  <w:lang w:val="es-ES"/>
                </w:rPr>
                <w:delText>ball'</w:delText>
              </w:r>
            </w:del>
            <w:ins w:id="190"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191" w:author="Andrew Wilkinson" w:date="2023-06-27T16:35:00Z">
              <w:r w:rsidRPr="00E25DAE" w:rsidDel="00803382">
                <w:rPr>
                  <w:noProof/>
                  <w:lang w:val="es-ES"/>
                </w:rPr>
                <w:delText xml:space="preserve">'he </w:delText>
              </w:r>
            </w:del>
            <w:ins w:id="192" w:author="Andrew Wilkinson" w:date="2023-06-27T16:35:00Z">
              <w:r w:rsidR="00803382">
                <w:rPr>
                  <w:noProof/>
                  <w:lang w:val="es-ES"/>
                </w:rPr>
                <w:t>"</w:t>
              </w:r>
              <w:r w:rsidR="00803382" w:rsidRPr="00E25DAE">
                <w:rPr>
                  <w:noProof/>
                  <w:lang w:val="es-ES"/>
                </w:rPr>
                <w:t xml:space="preserve">he </w:t>
              </w:r>
            </w:ins>
            <w:r w:rsidRPr="00E25DAE">
              <w:rPr>
                <w:noProof/>
                <w:lang w:val="es-ES"/>
              </w:rPr>
              <w:t xml:space="preserve">dropped the </w:t>
            </w:r>
            <w:del w:id="193" w:author="Andrew Wilkinson" w:date="2023-06-27T16:35:00Z">
              <w:r w:rsidRPr="00E25DAE" w:rsidDel="00803382">
                <w:rPr>
                  <w:noProof/>
                  <w:lang w:val="es-ES"/>
                </w:rPr>
                <w:delText>ball'</w:delText>
              </w:r>
            </w:del>
            <w:ins w:id="194"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195" w:author="Andrew Wilkinson" w:date="2023-06-27T16:35:00Z">
              <w:r w:rsidRPr="00E25DAE" w:rsidDel="00803382">
                <w:rPr>
                  <w:noProof/>
                  <w:lang w:val="es-ES"/>
                </w:rPr>
                <w:delText xml:space="preserve">'she </w:delText>
              </w:r>
            </w:del>
            <w:ins w:id="196" w:author="Andrew Wilkinson" w:date="2023-06-27T16:35:00Z">
              <w:r w:rsidR="00803382">
                <w:rPr>
                  <w:noProof/>
                  <w:lang w:val="es-ES"/>
                </w:rPr>
                <w:t>"</w:t>
              </w:r>
              <w:r w:rsidR="00803382" w:rsidRPr="00E25DAE">
                <w:rPr>
                  <w:noProof/>
                  <w:lang w:val="es-ES"/>
                </w:rPr>
                <w:t xml:space="preserve">she </w:t>
              </w:r>
            </w:ins>
            <w:r w:rsidRPr="00E25DAE">
              <w:rPr>
                <w:noProof/>
                <w:lang w:val="es-ES"/>
              </w:rPr>
              <w:t xml:space="preserve">dropped the </w:t>
            </w:r>
            <w:del w:id="197" w:author="Andrew Wilkinson" w:date="2023-06-27T16:35:00Z">
              <w:r w:rsidRPr="00E25DAE" w:rsidDel="00803382">
                <w:rPr>
                  <w:noProof/>
                  <w:lang w:val="es-ES"/>
                </w:rPr>
                <w:delText>ball'</w:delText>
              </w:r>
            </w:del>
            <w:ins w:id="198"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199" w:author="Andrew Wilkinson" w:date="2023-06-27T16:35:00Z">
              <w:r w:rsidRPr="00E25DAE" w:rsidDel="00803382">
                <w:rPr>
                  <w:noProof/>
                  <w:lang w:val="es-ES"/>
                </w:rPr>
                <w:delText xml:space="preserve">'they </w:delText>
              </w:r>
            </w:del>
            <w:ins w:id="200" w:author="Andrew Wilkinson" w:date="2023-06-27T16:35:00Z">
              <w:r w:rsidR="00803382">
                <w:rPr>
                  <w:noProof/>
                  <w:lang w:val="es-ES"/>
                </w:rPr>
                <w:t>"</w:t>
              </w:r>
              <w:r w:rsidR="00803382" w:rsidRPr="00E25DAE">
                <w:rPr>
                  <w:noProof/>
                  <w:lang w:val="es-ES"/>
                </w:rPr>
                <w:t xml:space="preserve">they </w:t>
              </w:r>
            </w:ins>
            <w:r w:rsidRPr="00E25DAE">
              <w:rPr>
                <w:noProof/>
                <w:lang w:val="es-ES"/>
              </w:rPr>
              <w:t xml:space="preserve">dropped the </w:t>
            </w:r>
            <w:del w:id="201" w:author="Andrew Wilkinson" w:date="2023-06-27T16:35:00Z">
              <w:r w:rsidRPr="00E25DAE" w:rsidDel="00803382">
                <w:rPr>
                  <w:noProof/>
                  <w:lang w:val="es-ES"/>
                </w:rPr>
                <w:delText>ball'</w:delText>
              </w:r>
            </w:del>
            <w:ins w:id="202"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203" w:author="Andrew Wilkinson" w:date="2023-06-27T16:35:00Z">
              <w:r w:rsidRPr="00E25DAE" w:rsidDel="00803382">
                <w:rPr>
                  <w:noProof/>
                  <w:lang w:val="es-ES"/>
                </w:rPr>
                <w:delText xml:space="preserve">'we </w:delText>
              </w:r>
            </w:del>
            <w:ins w:id="204" w:author="Andrew Wilkinson" w:date="2023-06-27T16:35:00Z">
              <w:r w:rsidR="00803382">
                <w:rPr>
                  <w:noProof/>
                  <w:lang w:val="es-ES"/>
                </w:rPr>
                <w:t>"</w:t>
              </w:r>
              <w:r w:rsidR="00803382" w:rsidRPr="00E25DAE">
                <w:rPr>
                  <w:noProof/>
                  <w:lang w:val="es-ES"/>
                </w:rPr>
                <w:t xml:space="preserve">we </w:t>
              </w:r>
            </w:ins>
            <w:r w:rsidRPr="00E25DAE">
              <w:rPr>
                <w:noProof/>
                <w:lang w:val="es-ES"/>
              </w:rPr>
              <w:t xml:space="preserve">dropped the </w:t>
            </w:r>
            <w:del w:id="205" w:author="Andrew Wilkinson" w:date="2023-06-27T16:35:00Z">
              <w:r w:rsidRPr="00E25DAE" w:rsidDel="00803382">
                <w:rPr>
                  <w:noProof/>
                  <w:lang w:val="es-ES"/>
                </w:rPr>
                <w:delText>ball'</w:delText>
              </w:r>
            </w:del>
            <w:ins w:id="206" w:author="Andrew Wilkinson" w:date="2023-06-27T16:35:00Z">
              <w:r w:rsidR="00803382" w:rsidRPr="00E25DAE">
                <w:rPr>
                  <w:noProof/>
                  <w:lang w:val="es-ES"/>
                </w:rPr>
                <w:t>ball</w:t>
              </w:r>
              <w:r w:rsidR="00803382">
                <w:rPr>
                  <w:noProof/>
                  <w:lang w:val="es-ES"/>
                </w:rPr>
                <w:t>"</w:t>
              </w:r>
            </w:ins>
            <w:r w:rsidRPr="00E25DAE">
              <w:rPr>
                <w:noProof/>
                <w:lang w:val="es-ES"/>
              </w:rPr>
              <w:t xml:space="preserve">, </w:t>
            </w:r>
            <w:del w:id="207" w:author="Andrew Wilkinson" w:date="2023-06-27T16:35:00Z">
              <w:r w:rsidRPr="00E25DAE" w:rsidDel="00803382">
                <w:rPr>
                  <w:noProof/>
                  <w:lang w:val="es-ES"/>
                </w:rPr>
                <w:delText xml:space="preserve">'it </w:delText>
              </w:r>
            </w:del>
            <w:ins w:id="208" w:author="Andrew Wilkinson" w:date="2023-06-27T16:35:00Z">
              <w:r w:rsidR="00803382">
                <w:rPr>
                  <w:noProof/>
                  <w:lang w:val="es-ES"/>
                </w:rPr>
                <w:t>"</w:t>
              </w:r>
              <w:r w:rsidR="00803382" w:rsidRPr="00E25DAE">
                <w:rPr>
                  <w:noProof/>
                  <w:lang w:val="es-ES"/>
                </w:rPr>
                <w:t xml:space="preserve">it </w:t>
              </w:r>
            </w:ins>
            <w:r w:rsidRPr="00E25DAE">
              <w:rPr>
                <w:noProof/>
                <w:lang w:val="es-ES"/>
              </w:rPr>
              <w:t xml:space="preserve">dropped the </w:t>
            </w:r>
            <w:del w:id="209" w:author="Andrew Wilkinson" w:date="2023-06-27T16:35:00Z">
              <w:r w:rsidRPr="00E25DAE" w:rsidDel="00803382">
                <w:rPr>
                  <w:noProof/>
                  <w:lang w:val="es-ES"/>
                </w:rPr>
                <w:delText>ball'</w:delText>
              </w:r>
            </w:del>
            <w:ins w:id="210" w:author="Andrew Wilkinson" w:date="2023-06-27T16:35:00Z">
              <w:r w:rsidR="00803382" w:rsidRPr="00E25DAE">
                <w:rPr>
                  <w:noProof/>
                  <w:lang w:val="es-ES"/>
                </w:rPr>
                <w:t>ball</w:t>
              </w:r>
              <w:r w:rsidR="00803382">
                <w:rPr>
                  <w:noProof/>
                  <w:lang w:val="es-ES"/>
                </w:rPr>
                <w:t>"</w:t>
              </w:r>
            </w:ins>
            <w:r w:rsidRPr="00E25DAE">
              <w:rPr>
                <w:noProof/>
                <w:lang w:val="es-ES"/>
              </w:rPr>
              <w:t>.</w:t>
            </w:r>
          </w:p>
          <w:p w14:paraId="7183BFD6" w14:textId="295C2DBE" w:rsidR="00E25DAE" w:rsidRPr="00E25DAE" w:rsidRDefault="00E25DAE" w:rsidP="00E25DAE">
            <w:pPr>
              <w:rPr>
                <w:noProof/>
                <w:lang w:val="es-ES"/>
              </w:rPr>
            </w:pPr>
            <w:r w:rsidRPr="00E25DAE">
              <w:rPr>
                <w:noProof/>
                <w:lang w:val="es-ES"/>
              </w:rPr>
              <w:t xml:space="preserve">Fíjate en que la terminación </w:t>
            </w:r>
            <w:del w:id="211" w:author="Andrew Wilkinson" w:date="2023-06-27T16:35:00Z">
              <w:r w:rsidRPr="00E25DAE" w:rsidDel="00CE07BB">
                <w:rPr>
                  <w:noProof/>
                  <w:lang w:val="es-ES"/>
                </w:rPr>
                <w:delText>"</w:delText>
              </w:r>
            </w:del>
            <w:r w:rsidRPr="00E25DAE">
              <w:rPr>
                <w:noProof/>
                <w:lang w:val="es-ES"/>
              </w:rPr>
              <w:t>"-ed</w:t>
            </w:r>
            <w:del w:id="212" w:author="Andrew Wilkinson" w:date="2023-06-27T16:35:00Z">
              <w:r w:rsidRPr="00E25DAE" w:rsidDel="00CE07BB">
                <w:rPr>
                  <w:noProof/>
                  <w:lang w:val="es-ES"/>
                </w:rPr>
                <w:delText>"</w:delText>
              </w:r>
            </w:del>
            <w:r w:rsidRPr="00E25DAE">
              <w:rPr>
                <w:noProof/>
                <w:lang w:val="es-ES"/>
              </w:rPr>
              <w:t xml:space="preserve">" tiene aquí un sonido muy, muy leve de </w:t>
            </w:r>
            <w:del w:id="213" w:author="Andrew Wilkinson" w:date="2023-06-27T16:35:00Z">
              <w:r w:rsidRPr="00E25DAE" w:rsidDel="00CE07BB">
                <w:rPr>
                  <w:noProof/>
                  <w:lang w:val="es-ES"/>
                </w:rPr>
                <w:delText>"</w:delText>
              </w:r>
            </w:del>
            <w:r w:rsidRPr="00E25DAE">
              <w:rPr>
                <w:noProof/>
                <w:lang w:val="es-ES"/>
              </w:rPr>
              <w:t>"t</w:t>
            </w:r>
            <w:del w:id="214" w:author="Andrew Wilkinson" w:date="2023-06-27T16:35:00Z">
              <w:r w:rsidRPr="00E25DAE" w:rsidDel="00CE07BB">
                <w:rPr>
                  <w:noProof/>
                  <w:lang w:val="es-ES"/>
                </w:rPr>
                <w:delText>"</w:delText>
              </w:r>
            </w:del>
            <w:r w:rsidRPr="00E25DAE">
              <w:rPr>
                <w:noProof/>
                <w:lang w:val="es-ES"/>
              </w:rPr>
              <w:t>". "</w:t>
            </w:r>
            <w:del w:id="215" w:author="Andrew Wilkinson" w:date="2023-06-27T16:35:00Z">
              <w:r w:rsidRPr="00E25DAE" w:rsidDel="00CE07BB">
                <w:rPr>
                  <w:noProof/>
                  <w:lang w:val="es-ES"/>
                </w:rPr>
                <w:delText>"</w:delText>
              </w:r>
            </w:del>
            <w:r w:rsidRPr="00E25DAE">
              <w:rPr>
                <w:noProof/>
                <w:lang w:val="es-ES"/>
              </w:rPr>
              <w:t>She dropped the ball</w:t>
            </w:r>
            <w:del w:id="216" w:author="Andrew Wilkinson" w:date="2023-06-27T16:35:00Z">
              <w:r w:rsidRPr="00E25DAE" w:rsidDel="00CE07BB">
                <w:rPr>
                  <w:noProof/>
                  <w:lang w:val="es-ES"/>
                </w:rPr>
                <w:delText>"</w:delText>
              </w:r>
            </w:del>
            <w:r w:rsidRPr="00E25DAE">
              <w:rPr>
                <w:noProof/>
                <w:lang w:val="es-ES"/>
              </w:rPr>
              <w:t xml:space="preserve">". Eso es porque la </w:t>
            </w:r>
            <w:del w:id="217" w:author="Andrew Wilkinson" w:date="2023-06-27T16:35:00Z">
              <w:r w:rsidRPr="00E25DAE" w:rsidDel="00CE07BB">
                <w:rPr>
                  <w:noProof/>
                  <w:lang w:val="es-ES"/>
                </w:rPr>
                <w:delText xml:space="preserve">'p' </w:delText>
              </w:r>
            </w:del>
            <w:ins w:id="218" w:author="Andrew Wilkinson" w:date="2023-06-27T16:35:00Z">
              <w:r w:rsidR="00CE07BB">
                <w:rPr>
                  <w:noProof/>
                  <w:lang w:val="es-ES"/>
                </w:rPr>
                <w:t>"</w:t>
              </w:r>
              <w:r w:rsidR="00CE07BB" w:rsidRPr="00E25DAE">
                <w:rPr>
                  <w:noProof/>
                  <w:lang w:val="es-ES"/>
                </w:rPr>
                <w:t>p</w:t>
              </w:r>
              <w:r w:rsidR="00CE07BB">
                <w:rPr>
                  <w:noProof/>
                  <w:lang w:val="es-ES"/>
                </w:rPr>
                <w:t>"</w:t>
              </w:r>
              <w:r w:rsidR="00CE07BB" w:rsidRPr="00E25DAE">
                <w:rPr>
                  <w:noProof/>
                  <w:lang w:val="es-ES"/>
                </w:rPr>
                <w:t xml:space="preserve"> </w:t>
              </w:r>
            </w:ins>
            <w:r w:rsidRPr="00E25DAE">
              <w:rPr>
                <w:noProof/>
                <w:lang w:val="es-ES"/>
              </w:rPr>
              <w:t xml:space="preserve">que es la última consonante en </w:t>
            </w:r>
            <w:del w:id="219" w:author="Andrew Wilkinson" w:date="2023-06-27T16:35:00Z">
              <w:r w:rsidRPr="00E25DAE" w:rsidDel="00CE07BB">
                <w:rPr>
                  <w:noProof/>
                  <w:lang w:val="es-ES"/>
                </w:rPr>
                <w:delText>'drop'</w:delText>
              </w:r>
            </w:del>
            <w:ins w:id="220" w:author="Andrew Wilkinson" w:date="2023-06-27T16:35:00Z">
              <w:r w:rsidR="00CE07BB">
                <w:rPr>
                  <w:noProof/>
                  <w:lang w:val="es-ES"/>
                </w:rPr>
                <w:t>"</w:t>
              </w:r>
              <w:r w:rsidR="00CE07BB" w:rsidRPr="00E25DAE">
                <w:rPr>
                  <w:noProof/>
                  <w:lang w:val="es-ES"/>
                </w:rPr>
                <w:t>drop</w:t>
              </w:r>
              <w:r w:rsidR="00CE07BB">
                <w:rPr>
                  <w:noProof/>
                  <w:lang w:val="es-ES"/>
                </w:rPr>
                <w:t>"</w:t>
              </w:r>
            </w:ins>
            <w:r w:rsidRPr="00E25DAE">
              <w:rPr>
                <w:noProof/>
                <w:lang w:val="es-ES"/>
              </w:rPr>
              <w:t>, ¿verdad? D</w:t>
            </w:r>
            <w:ins w:id="221" w:author="Andrew Wilkinson" w:date="2023-06-27T16:35:00Z">
              <w:r w:rsidR="00CE07BB">
                <w:rPr>
                  <w:noProof/>
                  <w:lang w:val="es-ES"/>
                </w:rPr>
                <w:t>-</w:t>
              </w:r>
            </w:ins>
            <w:r w:rsidRPr="00E25DAE">
              <w:rPr>
                <w:noProof/>
                <w:lang w:val="es-ES"/>
              </w:rPr>
              <w:t>R</w:t>
            </w:r>
            <w:ins w:id="222" w:author="Andrew Wilkinson" w:date="2023-06-27T16:35:00Z">
              <w:r w:rsidR="00CE07BB">
                <w:rPr>
                  <w:noProof/>
                  <w:lang w:val="es-ES"/>
                </w:rPr>
                <w:t>-</w:t>
              </w:r>
            </w:ins>
            <w:r w:rsidRPr="00E25DAE">
              <w:rPr>
                <w:noProof/>
                <w:lang w:val="es-ES"/>
              </w:rPr>
              <w:t>O</w:t>
            </w:r>
            <w:ins w:id="223" w:author="Andrew Wilkinson" w:date="2023-06-27T16:35:00Z">
              <w:r w:rsidR="00CE07BB">
                <w:rPr>
                  <w:noProof/>
                  <w:lang w:val="es-ES"/>
                </w:rPr>
                <w:t>-</w:t>
              </w:r>
            </w:ins>
            <w:r w:rsidRPr="00E25DAE">
              <w:rPr>
                <w:noProof/>
                <w:lang w:val="es-ES"/>
              </w:rPr>
              <w:t xml:space="preserve">P, P, P, P. No puedes oír vibrar tu garganta cuando dices ese sonido </w:t>
            </w:r>
            <w:del w:id="224" w:author="Andrew Wilkinson" w:date="2023-06-27T16:35:00Z">
              <w:r w:rsidRPr="00E25DAE" w:rsidDel="00CE07BB">
                <w:rPr>
                  <w:noProof/>
                  <w:lang w:val="es-ES"/>
                </w:rPr>
                <w:delText>'p'</w:delText>
              </w:r>
            </w:del>
            <w:ins w:id="225" w:author="Andrew Wilkinson" w:date="2023-06-27T16:35:00Z">
              <w:r w:rsidR="00CE07BB">
                <w:rPr>
                  <w:noProof/>
                  <w:lang w:val="es-ES"/>
                </w:rPr>
                <w:t>"</w:t>
              </w:r>
              <w:r w:rsidR="00CE07BB" w:rsidRPr="00E25DAE">
                <w:rPr>
                  <w:noProof/>
                  <w:lang w:val="es-ES"/>
                </w:rPr>
                <w:t>p</w:t>
              </w:r>
            </w:ins>
            <w:ins w:id="226" w:author="Andrew Wilkinson" w:date="2023-06-27T16:36:00Z">
              <w:r w:rsidR="00CE07BB">
                <w:rPr>
                  <w:noProof/>
                  <w:lang w:val="es-ES"/>
                </w:rPr>
                <w:t>"</w:t>
              </w:r>
            </w:ins>
            <w:r w:rsidRPr="00E25DAE">
              <w:rPr>
                <w:noProof/>
                <w:lang w:val="es-ES"/>
              </w:rPr>
              <w:t xml:space="preserve">. P, P. El sonido viene directamente de tu boca, y por lo tanto es sonoro o no sonoro, y es por eso que la terminación </w:t>
            </w:r>
            <w:del w:id="227" w:author="Andrew Wilkinson" w:date="2023-06-27T16:36:00Z">
              <w:r w:rsidRPr="00E25DAE" w:rsidDel="00CE07BB">
                <w:rPr>
                  <w:noProof/>
                  <w:lang w:val="es-ES"/>
                </w:rPr>
                <w:delText>'</w:delText>
              </w:r>
            </w:del>
            <w:ins w:id="228" w:author="Andrew Wilkinson" w:date="2023-06-27T16:36:00Z">
              <w:r w:rsidR="00CE07BB">
                <w:rPr>
                  <w:noProof/>
                  <w:lang w:val="es-ES"/>
                </w:rPr>
                <w:t>"</w:t>
              </w:r>
            </w:ins>
            <w:r w:rsidRPr="00E25DAE">
              <w:rPr>
                <w:noProof/>
                <w:lang w:val="es-ES"/>
              </w:rPr>
              <w:t>-</w:t>
            </w:r>
            <w:del w:id="229" w:author="Andrew Wilkinson" w:date="2023-06-27T16:36:00Z">
              <w:r w:rsidRPr="00E25DAE" w:rsidDel="00CE07BB">
                <w:rPr>
                  <w:noProof/>
                  <w:lang w:val="es-ES"/>
                </w:rPr>
                <w:delText xml:space="preserve">ed' </w:delText>
              </w:r>
            </w:del>
            <w:ins w:id="230" w:author="Andrew Wilkinson" w:date="2023-06-27T16:36:00Z">
              <w:r w:rsidR="00CE07BB" w:rsidRPr="00E25DAE">
                <w:rPr>
                  <w:noProof/>
                  <w:lang w:val="es-ES"/>
                </w:rPr>
                <w:t>ed</w:t>
              </w:r>
              <w:r w:rsidR="00CE07BB">
                <w:rPr>
                  <w:noProof/>
                  <w:lang w:val="es-ES"/>
                </w:rPr>
                <w:t>"</w:t>
              </w:r>
              <w:r w:rsidR="00CE07BB" w:rsidRPr="00E25DAE">
                <w:rPr>
                  <w:noProof/>
                  <w:lang w:val="es-ES"/>
                </w:rPr>
                <w:t xml:space="preserve"> </w:t>
              </w:r>
            </w:ins>
            <w:r w:rsidRPr="00E25DAE">
              <w:rPr>
                <w:noProof/>
                <w:lang w:val="es-ES"/>
              </w:rPr>
              <w:t xml:space="preserve">tiene un sonido </w:t>
            </w:r>
            <w:del w:id="231" w:author="Andrew Wilkinson" w:date="2023-06-27T16:36:00Z">
              <w:r w:rsidRPr="00E25DAE" w:rsidDel="00CE07BB">
                <w:rPr>
                  <w:noProof/>
                  <w:lang w:val="es-ES"/>
                </w:rPr>
                <w:delText>'t'</w:delText>
              </w:r>
            </w:del>
            <w:ins w:id="232" w:author="Andrew Wilkinson" w:date="2023-06-27T16:36:00Z">
              <w:r w:rsidR="00CE07BB">
                <w:rPr>
                  <w:noProof/>
                  <w:lang w:val="es-ES"/>
                </w:rPr>
                <w:t>"</w:t>
              </w:r>
              <w:r w:rsidR="00CE07BB" w:rsidRPr="00E25DAE">
                <w:rPr>
                  <w:noProof/>
                  <w:lang w:val="es-ES"/>
                </w:rPr>
                <w:t>t</w:t>
              </w:r>
              <w:r w:rsidR="00CE07BB">
                <w:rPr>
                  <w:noProof/>
                  <w:lang w:val="es-ES"/>
                </w:rPr>
                <w:t>"</w:t>
              </w:r>
            </w:ins>
            <w:r w:rsidRPr="00E25DAE">
              <w:rPr>
                <w:noProof/>
                <w:lang w:val="es-ES"/>
              </w:rPr>
              <w:t>.</w:t>
            </w:r>
            <w:del w:id="233" w:author="Andrew Wilkinson" w:date="2023-06-27T16:36:00Z">
              <w:r w:rsidRPr="00E25DAE" w:rsidDel="00CE07BB">
                <w:rPr>
                  <w:noProof/>
                  <w:lang w:val="es-ES"/>
                </w:rPr>
                <w:delText>"</w:delText>
              </w:r>
            </w:del>
          </w:p>
          <w:p w14:paraId="66636BF3" w14:textId="76B980D0" w:rsidR="00E25DAE" w:rsidRPr="00E25DAE" w:rsidRDefault="00E25DAE" w:rsidP="00E25DAE">
            <w:pPr>
              <w:rPr>
                <w:noProof/>
                <w:lang w:val="es-ES"/>
              </w:rPr>
            </w:pPr>
            <w:r w:rsidRPr="00E25DAE">
              <w:rPr>
                <w:noProof/>
                <w:lang w:val="es-ES"/>
              </w:rPr>
              <w:t xml:space="preserve">Ahora, es muy, muy leve en esta frase porque sigue una consonante: </w:t>
            </w:r>
            <w:del w:id="234" w:author="Andrew Wilkinson" w:date="2023-06-27T16:36:00Z">
              <w:r w:rsidRPr="00E25DAE" w:rsidDel="00A33589">
                <w:rPr>
                  <w:noProof/>
                  <w:lang w:val="es-ES"/>
                </w:rPr>
                <w:delText>DROPPED</w:delText>
              </w:r>
            </w:del>
            <w:ins w:id="235" w:author="Andrew Wilkinson" w:date="2023-06-27T16:36:00Z">
              <w:r w:rsidR="00A33589">
                <w:rPr>
                  <w:noProof/>
                  <w:lang w:val="es-ES"/>
                </w:rPr>
                <w:t>"dropped</w:t>
              </w:r>
            </w:ins>
            <w:del w:id="236" w:author="Andrew Wilkinson" w:date="2023-06-27T16:36:00Z">
              <w:r w:rsidRPr="00E25DAE" w:rsidDel="00A33589">
                <w:rPr>
                  <w:noProof/>
                  <w:lang w:val="es-ES"/>
                </w:rPr>
                <w:delText>,</w:delText>
              </w:r>
            </w:del>
            <w:ins w:id="237" w:author="Andrew Wilkinson" w:date="2023-06-27T16:36:00Z">
              <w:r w:rsidR="00A33589">
                <w:rPr>
                  <w:noProof/>
                  <w:lang w:val="es-ES"/>
                </w:rPr>
                <w:t>",</w:t>
              </w:r>
            </w:ins>
            <w:r w:rsidRPr="00E25DAE">
              <w:rPr>
                <w:noProof/>
                <w:lang w:val="es-ES"/>
              </w:rPr>
              <w:t xml:space="preserve"> </w:t>
            </w:r>
            <w:del w:id="238" w:author="Andrew Wilkinson" w:date="2023-06-27T16:36:00Z">
              <w:r w:rsidRPr="00E25DAE" w:rsidDel="00A33589">
                <w:rPr>
                  <w:noProof/>
                  <w:lang w:val="es-ES"/>
                </w:rPr>
                <w:delText xml:space="preserve">DROPED </w:delText>
              </w:r>
            </w:del>
            <w:ins w:id="239" w:author="Andrew Wilkinson" w:date="2023-06-27T16:36:00Z">
              <w:r w:rsidR="00A33589">
                <w:rPr>
                  <w:noProof/>
                  <w:lang w:val="es-ES"/>
                </w:rPr>
                <w:t>"dropped the ball</w:t>
              </w:r>
            </w:ins>
            <w:del w:id="240" w:author="Andrew Wilkinson" w:date="2023-06-27T16:36:00Z">
              <w:r w:rsidRPr="00E25DAE" w:rsidDel="00A33589">
                <w:rPr>
                  <w:noProof/>
                  <w:lang w:val="es-ES"/>
                </w:rPr>
                <w:delText>THE BALL,</w:delText>
              </w:r>
            </w:del>
            <w:ins w:id="241" w:author="Andrew Wilkinson" w:date="2023-06-27T16:36:00Z">
              <w:r w:rsidR="00A33589">
                <w:rPr>
                  <w:noProof/>
                  <w:lang w:val="es-ES"/>
                </w:rPr>
                <w:t>"</w:t>
              </w:r>
            </w:ins>
            <w:ins w:id="242" w:author="Andrew Wilkinson" w:date="2023-06-27T16:37:00Z">
              <w:r w:rsidR="00A33589">
                <w:rPr>
                  <w:noProof/>
                  <w:lang w:val="es-ES"/>
                </w:rPr>
                <w:t>,</w:t>
              </w:r>
            </w:ins>
            <w:r w:rsidRPr="00E25DAE">
              <w:rPr>
                <w:noProof/>
                <w:lang w:val="es-ES"/>
              </w:rPr>
              <w:t xml:space="preserve"> </w:t>
            </w:r>
            <w:del w:id="243" w:author="Andrew Wilkinson" w:date="2023-06-27T16:36:00Z">
              <w:r w:rsidRPr="00E25DAE" w:rsidDel="00A33589">
                <w:rPr>
                  <w:noProof/>
                  <w:lang w:val="es-ES"/>
                </w:rPr>
                <w:lastRenderedPageBreak/>
                <w:delText>DROPED THE BALL</w:delText>
              </w:r>
            </w:del>
            <w:ins w:id="244" w:author="Andrew Wilkinson" w:date="2023-06-27T16:36:00Z">
              <w:r w:rsidR="00A33589">
                <w:rPr>
                  <w:noProof/>
                  <w:lang w:val="es-ES"/>
                </w:rPr>
                <w:t>"dropped the ball"</w:t>
              </w:r>
            </w:ins>
            <w:r w:rsidRPr="00E25DAE">
              <w:rPr>
                <w:noProof/>
                <w:lang w:val="es-ES"/>
              </w:rPr>
              <w:t xml:space="preserve">. Apenas se oye el sonido de la </w:t>
            </w:r>
            <w:ins w:id="245" w:author="Andrew Wilkinson" w:date="2023-06-27T16:37:00Z">
              <w:r w:rsidR="006311D6">
                <w:rPr>
                  <w:noProof/>
                  <w:lang w:val="es-ES"/>
                </w:rPr>
                <w:t>"</w:t>
              </w:r>
            </w:ins>
            <w:del w:id="246" w:author="Andrew Wilkinson" w:date="2023-06-27T16:37:00Z">
              <w:r w:rsidRPr="00E25DAE" w:rsidDel="006311D6">
                <w:rPr>
                  <w:noProof/>
                  <w:lang w:val="es-ES"/>
                </w:rPr>
                <w:delText>'</w:delText>
              </w:r>
            </w:del>
            <w:r w:rsidRPr="00E25DAE">
              <w:rPr>
                <w:noProof/>
                <w:lang w:val="es-ES"/>
              </w:rPr>
              <w:t>t</w:t>
            </w:r>
            <w:del w:id="247" w:author="Andrew Wilkinson" w:date="2023-06-27T16:37:00Z">
              <w:r w:rsidRPr="00E25DAE" w:rsidDel="006311D6">
                <w:rPr>
                  <w:noProof/>
                  <w:lang w:val="es-ES"/>
                </w:rPr>
                <w:delText>'</w:delText>
              </w:r>
            </w:del>
            <w:ins w:id="248" w:author="Andrew Wilkinson" w:date="2023-06-27T16:37:00Z">
              <w:r w:rsidR="006311D6">
                <w:rPr>
                  <w:noProof/>
                  <w:lang w:val="es-ES"/>
                </w:rPr>
                <w:t>"</w:t>
              </w:r>
            </w:ins>
            <w:r w:rsidRPr="00E25DAE">
              <w:rPr>
                <w:noProof/>
                <w:lang w:val="es-ES"/>
              </w:rPr>
              <w:t xml:space="preserve">, pero está ahí. No nos deshacemos de él. Una vez más, si quieres practicar más la pronunciación, existe el curso American English Accent Course, disponible en línea en </w:t>
            </w:r>
            <w:ins w:id="249" w:author="Andrew Wilkinson" w:date="2023-06-27T16:37:00Z">
              <w:r w:rsidR="00C53C0F">
                <w:rPr>
                  <w:noProof/>
                  <w:lang w:val="es-ES"/>
                </w:rPr>
                <w:t>a</w:t>
              </w:r>
            </w:ins>
            <w:del w:id="250" w:author="Andrew Wilkinson" w:date="2023-06-27T16:37:00Z">
              <w:r w:rsidRPr="00E25DAE" w:rsidDel="00C53C0F">
                <w:rPr>
                  <w:noProof/>
                  <w:lang w:val="es-ES"/>
                </w:rPr>
                <w:delText>A</w:delText>
              </w:r>
            </w:del>
            <w:r w:rsidRPr="00E25DAE">
              <w:rPr>
                <w:noProof/>
                <w:lang w:val="es-ES"/>
              </w:rPr>
              <w:t>merican</w:t>
            </w:r>
            <w:ins w:id="251" w:author="Andrew Wilkinson" w:date="2023-06-27T16:37:00Z">
              <w:r w:rsidR="00C53C0F">
                <w:rPr>
                  <w:noProof/>
                  <w:lang w:val="es-ES"/>
                </w:rPr>
                <w:t>e</w:t>
              </w:r>
            </w:ins>
            <w:del w:id="252" w:author="Andrew Wilkinson" w:date="2023-06-27T16:37:00Z">
              <w:r w:rsidRPr="00E25DAE" w:rsidDel="00C53C0F">
                <w:rPr>
                  <w:noProof/>
                  <w:lang w:val="es-ES"/>
                </w:rPr>
                <w:delText xml:space="preserve"> E</w:delText>
              </w:r>
            </w:del>
            <w:r w:rsidRPr="00E25DAE">
              <w:rPr>
                <w:noProof/>
                <w:lang w:val="es-ES"/>
              </w:rPr>
              <w:t>nglish</w:t>
            </w:r>
            <w:ins w:id="253" w:author="Andrew Wilkinson" w:date="2023-06-27T16:37:00Z">
              <w:r w:rsidR="00C53C0F">
                <w:rPr>
                  <w:noProof/>
                  <w:lang w:val="es-ES"/>
                </w:rPr>
                <w:t>p</w:t>
              </w:r>
            </w:ins>
            <w:del w:id="254" w:author="Andrew Wilkinson" w:date="2023-06-27T16:37:00Z">
              <w:r w:rsidRPr="00E25DAE" w:rsidDel="00C53C0F">
                <w:rPr>
                  <w:noProof/>
                  <w:lang w:val="es-ES"/>
                </w:rPr>
                <w:delText xml:space="preserve"> P</w:delText>
              </w:r>
            </w:del>
            <w:r w:rsidRPr="00E25DAE">
              <w:rPr>
                <w:noProof/>
                <w:lang w:val="es-ES"/>
              </w:rPr>
              <w:t>odcast.com. También añadiré un enlace en las notas del episodio.</w:t>
            </w:r>
          </w:p>
          <w:p w14:paraId="0F31492F" w14:textId="77777777" w:rsidR="00E25DAE" w:rsidRPr="00E25DAE" w:rsidRDefault="00E25DAE" w:rsidP="00E25DAE">
            <w:pPr>
              <w:rPr>
                <w:noProof/>
                <w:lang w:val="es-ES"/>
              </w:rPr>
            </w:pPr>
            <w:r w:rsidRPr="00E25DAE">
              <w:rPr>
                <w:noProof/>
                <w:lang w:val="es-ES"/>
              </w:rPr>
              <w:t>Pasemos al tema del día: ¿Por qué se deja caer una esfera en Times Square en Año Nuevo? Como ya he dicho, cada año millones de personas ven por televisión cómo se baja una esfera gigante desde lo alto de un edificio en Times Square, Nueva York. La tradición de ver caer la esfera es común en todo Estados Unidos. Incluso a menudo, en medio de una gran fiesta de Fin de Año, la gente enciende una transmisión en directo del acontecimiento en Times Square sólo para ver bajar la esfera y la cuenta regresiva, a veces desde 60, a veces desde 10, con la multitud de Nueva York. Así que, antes de investigar sobre este episodio, nunca me había preguntado por qué se baja una esfera en Nueva York. Afortunadamente, en el sitio web oficial de Times Square pude encontrar un vídeo breve y maravilloso que respondía a la pregunta exacta de por qué se baja la esfera.</w:t>
            </w:r>
          </w:p>
          <w:p w14:paraId="70D145DF" w14:textId="77777777" w:rsidR="00E25DAE" w:rsidRPr="00E25DAE" w:rsidRDefault="00E25DAE" w:rsidP="00E25DAE">
            <w:pPr>
              <w:rPr>
                <w:noProof/>
                <w:lang w:val="es-ES"/>
              </w:rPr>
            </w:pPr>
            <w:r w:rsidRPr="00E25DAE">
              <w:rPr>
                <w:noProof/>
                <w:lang w:val="es-ES"/>
              </w:rPr>
              <w:t>He decidido contarles esta historia a mi manera, así que empecemos. Una de las razones por las que Times Square se llama Times Square es porque debe su nombre al primer edificio que allí se construyó, que era para el periódico New York Times. El periódico New York Times decidió en 1904 que quería trasladarse a lo que hoy es Times Square, que no tenía edificios. Todo el mundo pensó que estaban locos. Decían: "¿Cómo piensan repartir los periódicos si su edificio está ahí arriba? Estarán muy lejos de todo el mundo". Pero el New York Times estaba pensando en el futuro. Se estaba construyendo una línea de metro hasta esa zona, y fueron los primeros en utilizarla. Tenían una imprenta subterránea donde imprimían los periódicos, y luego los enviaban al sur, a la parte sur de Manhattan. Y fueron capaces de entregar más periódicos que algunos de sus competidores. Eran capaces de sacar sus periódicos más rápido, y así el New York Times creció en popularidad. Pero la cosa es que, en 1904, todavía querían obtener más reconocimiento. Así que decidieron que querían dar una gran fiesta: la fiesta de Año Nuevo.</w:t>
            </w:r>
          </w:p>
          <w:p w14:paraId="34C53FE7" w14:textId="4058B601" w:rsidR="00E25DAE" w:rsidRPr="00E25DAE" w:rsidRDefault="00E25DAE" w:rsidP="00E25DAE">
            <w:pPr>
              <w:rPr>
                <w:noProof/>
                <w:lang w:val="es-ES"/>
              </w:rPr>
            </w:pPr>
            <w:r w:rsidRPr="00E25DAE">
              <w:rPr>
                <w:noProof/>
                <w:lang w:val="es-ES"/>
              </w:rPr>
              <w:t xml:space="preserve">En aquella época, la víspera de Año Nuevo se celebraba en la iglesia de la Trinidad, que en realidad </w:t>
            </w:r>
            <w:r w:rsidRPr="00E25DAE">
              <w:rPr>
                <w:noProof/>
                <w:lang w:val="es-ES"/>
              </w:rPr>
              <w:lastRenderedPageBreak/>
              <w:t xml:space="preserve">está más al sur, y a los ancianos o a la gente que trabajaba en la iglesia no les gustaba que el Año Nuevo se celebrara allí. La gente bebía de vez en cuando, según el vídeo, tiraban ladrillos y rompían ventanas. Así que dijeron: </w:t>
            </w:r>
            <w:del w:id="255" w:author="Andrew Wilkinson" w:date="2023-06-27T16:37:00Z">
              <w:r w:rsidRPr="00E25DAE" w:rsidDel="0066626F">
                <w:rPr>
                  <w:noProof/>
                  <w:lang w:val="es-ES"/>
                </w:rPr>
                <w:delText xml:space="preserve">'Si </w:delText>
              </w:r>
            </w:del>
            <w:ins w:id="256" w:author="Andrew Wilkinson" w:date="2023-06-27T16:37:00Z">
              <w:r w:rsidR="0066626F">
                <w:rPr>
                  <w:noProof/>
                  <w:lang w:val="es-ES"/>
                </w:rPr>
                <w:t>"</w:t>
              </w:r>
              <w:r w:rsidR="0066626F" w:rsidRPr="00E25DAE">
                <w:rPr>
                  <w:noProof/>
                  <w:lang w:val="es-ES"/>
                </w:rPr>
                <w:t xml:space="preserve">Si </w:t>
              </w:r>
            </w:ins>
            <w:r w:rsidRPr="00E25DAE">
              <w:rPr>
                <w:noProof/>
                <w:lang w:val="es-ES"/>
              </w:rPr>
              <w:t xml:space="preserve">quieren celebrar el Año Nuevo, háganlo, Adelante, pueden celebrar el Año Nuevo en su edificio, y sí, sólo quítennos el </w:t>
            </w:r>
            <w:del w:id="257" w:author="Andrew Wilkinson" w:date="2023-06-27T16:37:00Z">
              <w:r w:rsidRPr="00E25DAE" w:rsidDel="0066626F">
                <w:rPr>
                  <w:noProof/>
                  <w:lang w:val="es-ES"/>
                </w:rPr>
                <w:delText>evento'</w:delText>
              </w:r>
            </w:del>
            <w:ins w:id="258" w:author="Andrew Wilkinson" w:date="2023-06-27T16:37:00Z">
              <w:r w:rsidR="0066626F" w:rsidRPr="00E25DAE">
                <w:rPr>
                  <w:noProof/>
                  <w:lang w:val="es-ES"/>
                </w:rPr>
                <w:t>evento</w:t>
              </w:r>
              <w:r w:rsidR="0066626F">
                <w:rPr>
                  <w:noProof/>
                  <w:lang w:val="es-ES"/>
                </w:rPr>
                <w:t>"</w:t>
              </w:r>
            </w:ins>
            <w:r w:rsidRPr="00E25DAE">
              <w:rPr>
                <w:noProof/>
                <w:lang w:val="es-ES"/>
              </w:rPr>
              <w:t xml:space="preserve">. Y así lo hicieron. El primer año que el Año Nuevo se celebró en Times Square o en frente de este edificio del New York Times fue en 1904, y desde 1904 hasta 1907, tuvieron una tonelada de fuegos artificiales. Los fuegos artificiales son esos explosivos que encendemos y explotan en el cielo, desprendiendo un montón de colores diferentes. Pero el problema de los fuegos artificiales era que la ceniza caía sobre los ciudadanos. Así fue durante tres años, hasta que decidieron que tenían que cambiar las cosas. Así que decidieron: </w:t>
            </w:r>
            <w:del w:id="259" w:author="Andrew Wilkinson" w:date="2023-06-27T16:38:00Z">
              <w:r w:rsidRPr="00E25DAE" w:rsidDel="00837313">
                <w:rPr>
                  <w:noProof/>
                  <w:lang w:val="es-ES"/>
                </w:rPr>
                <w:delText xml:space="preserve">'Adoptaremos </w:delText>
              </w:r>
            </w:del>
            <w:ins w:id="260" w:author="Andrew Wilkinson" w:date="2023-06-27T16:38:00Z">
              <w:r w:rsidR="00837313">
                <w:rPr>
                  <w:noProof/>
                  <w:lang w:val="es-ES"/>
                </w:rPr>
                <w:t>"</w:t>
              </w:r>
              <w:r w:rsidR="00837313" w:rsidRPr="00E25DAE">
                <w:rPr>
                  <w:noProof/>
                  <w:lang w:val="es-ES"/>
                </w:rPr>
                <w:t xml:space="preserve">Adoptaremos </w:t>
              </w:r>
            </w:ins>
            <w:r w:rsidRPr="00E25DAE">
              <w:rPr>
                <w:noProof/>
                <w:lang w:val="es-ES"/>
              </w:rPr>
              <w:t xml:space="preserve">la tradición marítima o la tradición del océano de barcos de bajar una </w:t>
            </w:r>
            <w:del w:id="261" w:author="Andrew Wilkinson" w:date="2023-06-27T16:38:00Z">
              <w:r w:rsidRPr="00E25DAE" w:rsidDel="00837313">
                <w:rPr>
                  <w:noProof/>
                  <w:lang w:val="es-ES"/>
                </w:rPr>
                <w:delText>"</w:delText>
              </w:r>
            </w:del>
            <w:r w:rsidRPr="00E25DAE">
              <w:rPr>
                <w:noProof/>
                <w:lang w:val="es-ES"/>
              </w:rPr>
              <w:t>esfera</w:t>
            </w:r>
            <w:del w:id="262" w:author="Andrew Wilkinson" w:date="2023-06-27T16:38:00Z">
              <w:r w:rsidRPr="00E25DAE" w:rsidDel="00837313">
                <w:rPr>
                  <w:noProof/>
                  <w:lang w:val="es-ES"/>
                </w:rPr>
                <w:delText>"</w:delText>
              </w:r>
            </w:del>
            <w:r w:rsidRPr="00E25DAE">
              <w:rPr>
                <w:noProof/>
                <w:lang w:val="es-ES"/>
              </w:rPr>
              <w:t xml:space="preserve"> a mediodía</w:t>
            </w:r>
            <w:ins w:id="263" w:author="Andrew Wilkinson" w:date="2023-06-27T16:38:00Z">
              <w:r w:rsidR="00837313">
                <w:rPr>
                  <w:noProof/>
                  <w:lang w:val="es-ES"/>
                </w:rPr>
                <w:t>"</w:t>
              </w:r>
            </w:ins>
            <w:del w:id="264" w:author="Andrew Wilkinson" w:date="2023-06-27T16:38:00Z">
              <w:r w:rsidRPr="00E25DAE" w:rsidDel="00837313">
                <w:rPr>
                  <w:noProof/>
                  <w:lang w:val="es-ES"/>
                </w:rPr>
                <w:delText>'</w:delText>
              </w:r>
            </w:del>
            <w:r w:rsidRPr="00E25DAE">
              <w:rPr>
                <w:noProof/>
                <w:lang w:val="es-ES"/>
              </w:rPr>
              <w:t>. Sería una alternativa a los fuegos artificiales. Y así, construyeron una esfera de hierro y madera, y le pusieron focos de 120 vatios. Y esa fue la misma bola que utilizaron desde 1907 hasta 1920. De 1920 a 1954, cambiaron el material a simplemente hierro, que, curiosamente, era más ligero que el original. De 1954 a 1995, el material cambió a aluminio, o si eres británico, aluminium. Y a partir de 1995, añadieron controles computerizados y luces electroboscópicas a una bola brillante. Es muy, muy brillante. En 1999, para el Milenio, decidieron crear una bola del milenio, que pesaba más de 1.000 libras y era la bola de cristal más grande de la época. Por supuesto, desde entonces han hecho modificaciones. Le pusieron luces LED Phillips y podían crear un montón de imágenes diferentes en ella. Así que esa es la bola que usamos hoy, la que se creó en 2007, y pesa más de 11.000 libras.</w:t>
            </w:r>
          </w:p>
        </w:tc>
      </w:tr>
    </w:tbl>
    <w:p w14:paraId="29EEDC90" w14:textId="77777777" w:rsidR="00315F22" w:rsidRPr="00E25DAE" w:rsidRDefault="00315F22">
      <w:pPr>
        <w:rPr>
          <w:noProof/>
          <w:lang w:val="es-ES"/>
        </w:rPr>
      </w:pPr>
    </w:p>
    <w:sectPr w:rsidR="00315F22" w:rsidRPr="00E25DAE" w:rsidSect="00E25D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AE"/>
    <w:rsid w:val="00043DF7"/>
    <w:rsid w:val="000A65D7"/>
    <w:rsid w:val="00123DF7"/>
    <w:rsid w:val="00160641"/>
    <w:rsid w:val="001B41B6"/>
    <w:rsid w:val="001E19EA"/>
    <w:rsid w:val="002D1C46"/>
    <w:rsid w:val="00315F22"/>
    <w:rsid w:val="00356287"/>
    <w:rsid w:val="00403358"/>
    <w:rsid w:val="00421D52"/>
    <w:rsid w:val="004271A1"/>
    <w:rsid w:val="0057579E"/>
    <w:rsid w:val="006311D6"/>
    <w:rsid w:val="00641A56"/>
    <w:rsid w:val="0066626F"/>
    <w:rsid w:val="0070794E"/>
    <w:rsid w:val="007450F7"/>
    <w:rsid w:val="007A332E"/>
    <w:rsid w:val="00803382"/>
    <w:rsid w:val="008071B3"/>
    <w:rsid w:val="00837313"/>
    <w:rsid w:val="00A02FBD"/>
    <w:rsid w:val="00A33589"/>
    <w:rsid w:val="00B146C8"/>
    <w:rsid w:val="00B44C1F"/>
    <w:rsid w:val="00C53C0F"/>
    <w:rsid w:val="00CE07BB"/>
    <w:rsid w:val="00CE6ADA"/>
    <w:rsid w:val="00D1219B"/>
    <w:rsid w:val="00D12B3E"/>
    <w:rsid w:val="00D77518"/>
    <w:rsid w:val="00E25DAE"/>
    <w:rsid w:val="00E350F6"/>
    <w:rsid w:val="00E55330"/>
    <w:rsid w:val="00F8539C"/>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82D1C"/>
  <w15:chartTrackingRefBased/>
  <w15:docId w15:val="{645EDE8D-B75E-7445-9E4A-7A8F4502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2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4141</Words>
  <Characters>18760</Characters>
  <Application>Microsoft Office Word</Application>
  <DocSecurity>0</DocSecurity>
  <Lines>507</Lines>
  <Paragraphs>104</Paragraphs>
  <ScaleCrop>false</ScaleCrop>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34</cp:revision>
  <dcterms:created xsi:type="dcterms:W3CDTF">2023-06-27T20:21:00Z</dcterms:created>
  <dcterms:modified xsi:type="dcterms:W3CDTF">2023-06-27T20:38:00Z</dcterms:modified>
</cp:coreProperties>
</file>