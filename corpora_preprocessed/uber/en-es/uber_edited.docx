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8F4443" w:rsidRPr="008F4443" w14:paraId="61A14B43" w14:textId="77777777" w:rsidTr="008F4443">
        <w:tc>
          <w:tcPr>
            <w:tcW w:w="5395" w:type="dxa"/>
          </w:tcPr>
          <w:p w14:paraId="10FA76BC" w14:textId="745E5CBD" w:rsidR="008F4443" w:rsidRPr="008F4443" w:rsidRDefault="008F4443" w:rsidP="008F4443">
            <w:pPr>
              <w:rPr>
                <w:noProof/>
                <w:lang w:val="es-ES"/>
              </w:rPr>
            </w:pPr>
            <w:r w:rsidRPr="008F4443">
              <w:rPr>
                <w:noProof/>
                <w:lang w:val="es-ES"/>
              </w:rPr>
              <w:t>Uber stock jumped 4</w:t>
            </w:r>
            <w:ins w:id="0" w:author="Andrew Wilkinson" w:date="2023-06-27T15:23:00Z">
              <w:r w:rsidR="00CA66ED">
                <w:rPr>
                  <w:noProof/>
                  <w:lang w:val="es-ES"/>
                </w:rPr>
                <w:t xml:space="preserve"> percent</w:t>
              </w:r>
            </w:ins>
            <w:del w:id="1" w:author="Andrew Wilkinson" w:date="2023-06-27T15:23:00Z">
              <w:r w:rsidRPr="008F4443" w:rsidDel="00CA66ED">
                <w:rPr>
                  <w:noProof/>
                  <w:lang w:val="es-ES"/>
                </w:rPr>
                <w:delText>%</w:delText>
              </w:r>
            </w:del>
            <w:r w:rsidRPr="008F4443">
              <w:rPr>
                <w:noProof/>
                <w:lang w:val="es-ES"/>
              </w:rPr>
              <w:t xml:space="preserve"> yesterday on their newest feature: car-sharing. They're letting anyone rent out their car on Uber. Hey Yetis, instead of being a landlord, we're gonna now have: carlords.</w:t>
            </w:r>
          </w:p>
          <w:p w14:paraId="73A9CA48" w14:textId="55F26BBB" w:rsidR="008F4443" w:rsidRPr="008F4443" w:rsidRDefault="008F4443" w:rsidP="008F4443">
            <w:pPr>
              <w:rPr>
                <w:noProof/>
                <w:lang w:val="es-ES"/>
              </w:rPr>
            </w:pPr>
            <w:r w:rsidRPr="008F4443">
              <w:rPr>
                <w:noProof/>
                <w:lang w:val="es-ES"/>
              </w:rPr>
              <w:t xml:space="preserve">For our second story, Adobe's Photoshop just revealed what the future of </w:t>
            </w:r>
            <w:del w:id="2" w:author="Andrew Wilkinson [2]" w:date="2023-06-27T15:47:00Z">
              <w:r w:rsidRPr="008F4443" w:rsidDel="007C3597">
                <w:rPr>
                  <w:noProof/>
                  <w:lang w:val="es-ES"/>
                </w:rPr>
                <w:delText>A.I.</w:delText>
              </w:r>
            </w:del>
            <w:ins w:id="3" w:author="Andrew Wilkinson [2]" w:date="2023-06-27T15:47:00Z">
              <w:r w:rsidR="007C3597">
                <w:rPr>
                  <w:noProof/>
                  <w:lang w:val="es-ES"/>
                </w:rPr>
                <w:t>AI</w:t>
              </w:r>
            </w:ins>
            <w:r w:rsidRPr="008F4443">
              <w:rPr>
                <w:noProof/>
                <w:lang w:val="es-ES"/>
              </w:rPr>
              <w:t xml:space="preserve"> actually looks like. Artificial Intelligence is actually Artificial Reality.</w:t>
            </w:r>
          </w:p>
          <w:p w14:paraId="53C23101" w14:textId="5A6E092F" w:rsidR="008F4443" w:rsidRPr="008F4443" w:rsidRDefault="008F4443" w:rsidP="008F4443">
            <w:pPr>
              <w:rPr>
                <w:noProof/>
                <w:lang w:val="es-ES"/>
              </w:rPr>
            </w:pPr>
            <w:r w:rsidRPr="008F4443">
              <w:rPr>
                <w:noProof/>
                <w:lang w:val="es-ES"/>
              </w:rPr>
              <w:t xml:space="preserve">And our third and final story is: Lionel Messi. That Argentine just turned down a billion dollars of </w:t>
            </w:r>
            <w:del w:id="4" w:author="Andrew Wilkinson" w:date="2023-06-27T15:24:00Z">
              <w:r w:rsidRPr="008F4443" w:rsidDel="00CA66ED">
                <w:rPr>
                  <w:noProof/>
                  <w:lang w:val="es-ES"/>
                </w:rPr>
                <w:delText xml:space="preserve">salary </w:delText>
              </w:r>
            </w:del>
            <w:ins w:id="5" w:author="Andrew Wilkinson" w:date="2023-06-27T15:24:00Z">
              <w:r w:rsidR="00CA66ED">
                <w:rPr>
                  <w:noProof/>
                  <w:lang w:val="es-ES"/>
                </w:rPr>
                <w:t>Saudi</w:t>
              </w:r>
              <w:r w:rsidR="00CA66ED" w:rsidRPr="008F4443">
                <w:rPr>
                  <w:noProof/>
                  <w:lang w:val="es-ES"/>
                </w:rPr>
                <w:t xml:space="preserve"> </w:t>
              </w:r>
            </w:ins>
            <w:r w:rsidRPr="008F4443">
              <w:rPr>
                <w:noProof/>
                <w:lang w:val="es-ES"/>
              </w:rPr>
              <w:t>money to play for Miami instead. Because on the field of finance, equity beats salary. Is it "Argentine" or "Argentinian</w:t>
            </w:r>
            <w:ins w:id="6" w:author="Andrew Wilkinson [2]" w:date="2023-06-27T15:24:00Z">
              <w:r w:rsidR="00CA66ED">
                <w:rPr>
                  <w:noProof/>
                  <w:lang w:val="es-ES"/>
                </w:rPr>
                <w:t>?</w:t>
              </w:r>
            </w:ins>
            <w:r w:rsidRPr="008F4443">
              <w:rPr>
                <w:noProof/>
                <w:lang w:val="es-ES"/>
              </w:rPr>
              <w:t>"</w:t>
            </w:r>
            <w:del w:id="7" w:author="Andrew Wilkinson [2]" w:date="2023-06-27T15:24:00Z">
              <w:r w:rsidRPr="008F4443" w:rsidDel="00CA66ED">
                <w:rPr>
                  <w:noProof/>
                  <w:lang w:val="es-ES"/>
                </w:rPr>
                <w:delText>?</w:delText>
              </w:r>
            </w:del>
            <w:r w:rsidRPr="008F4443">
              <w:rPr>
                <w:noProof/>
                <w:lang w:val="es-ES"/>
              </w:rPr>
              <w:t xml:space="preserve"> I said Argentine, it's </w:t>
            </w:r>
            <w:ins w:id="8" w:author="Andrew Wilkinson [2]" w:date="2023-06-27T15:24:00Z">
              <w:r w:rsidR="00CA66ED" w:rsidRPr="008F4443">
                <w:rPr>
                  <w:noProof/>
                  <w:lang w:val="es-ES"/>
                </w:rPr>
                <w:t>"</w:t>
              </w:r>
            </w:ins>
            <w:del w:id="9" w:author="Andrew Wilkinson [2]" w:date="2023-06-27T15:24:00Z">
              <w:r w:rsidRPr="008F4443" w:rsidDel="00CA66ED">
                <w:rPr>
                  <w:noProof/>
                  <w:lang w:val="es-ES"/>
                </w:rPr>
                <w:delText>Arientan</w:delText>
              </w:r>
            </w:del>
            <w:ins w:id="10" w:author="Andrew Wilkinson [2]" w:date="2023-06-27T15:24:00Z">
              <w:r w:rsidR="00CA66ED" w:rsidRPr="008F4443">
                <w:rPr>
                  <w:noProof/>
                  <w:lang w:val="es-ES"/>
                </w:rPr>
                <w:t>Arient</w:t>
              </w:r>
              <w:r w:rsidR="00CA66ED">
                <w:rPr>
                  <w:noProof/>
                  <w:lang w:val="es-ES"/>
                </w:rPr>
                <w:t>ine,</w:t>
              </w:r>
              <w:r w:rsidR="00CA66ED" w:rsidRPr="008F4443">
                <w:rPr>
                  <w:noProof/>
                  <w:lang w:val="es-ES"/>
                </w:rPr>
                <w:t>"</w:t>
              </w:r>
            </w:ins>
            <w:del w:id="11" w:author="Andrew Wilkinson [2]" w:date="2023-06-27T15:24:00Z">
              <w:r w:rsidRPr="008F4443" w:rsidDel="00CA66ED">
                <w:rPr>
                  <w:noProof/>
                  <w:lang w:val="es-ES"/>
                </w:rPr>
                <w:delText>,</w:delText>
              </w:r>
            </w:del>
            <w:r w:rsidRPr="008F4443">
              <w:rPr>
                <w:noProof/>
                <w:lang w:val="es-ES"/>
              </w:rPr>
              <w:t xml:space="preserve"> it's </w:t>
            </w:r>
            <w:ins w:id="12" w:author="Andrew Wilkinson [2]" w:date="2023-06-27T15:24:00Z">
              <w:r w:rsidR="00CA66ED" w:rsidRPr="008F4443">
                <w:rPr>
                  <w:noProof/>
                  <w:lang w:val="es-ES"/>
                </w:rPr>
                <w:t>"</w:t>
              </w:r>
            </w:ins>
            <w:del w:id="13" w:author="Andrew Wilkinson [2]" w:date="2023-06-27T15:25:00Z">
              <w:r w:rsidRPr="008F4443" w:rsidDel="00CA66ED">
                <w:rPr>
                  <w:noProof/>
                  <w:lang w:val="es-ES"/>
                </w:rPr>
                <w:delText>ARIENTAN</w:delText>
              </w:r>
            </w:del>
            <w:ins w:id="14" w:author="Andrew Wilkinson [2]" w:date="2023-06-27T15:25:00Z">
              <w:r w:rsidR="00CA66ED">
                <w:rPr>
                  <w:noProof/>
                  <w:lang w:val="es-ES"/>
                </w:rPr>
                <w:t>Arientine</w:t>
              </w:r>
            </w:ins>
            <w:r w:rsidRPr="008F4443">
              <w:rPr>
                <w:noProof/>
                <w:lang w:val="es-ES"/>
              </w:rPr>
              <w:t>!</w:t>
            </w:r>
            <w:ins w:id="15" w:author="Andrew Wilkinson [2]" w:date="2023-06-27T15:25:00Z">
              <w:r w:rsidR="00CA66ED" w:rsidRPr="008F4443">
                <w:rPr>
                  <w:noProof/>
                  <w:lang w:val="es-ES"/>
                </w:rPr>
                <w:t>"</w:t>
              </w:r>
            </w:ins>
            <w:r w:rsidRPr="008F4443">
              <w:rPr>
                <w:noProof/>
                <w:lang w:val="es-ES"/>
              </w:rPr>
              <w:t xml:space="preserve"> We discussed this before the show.</w:t>
            </w:r>
          </w:p>
          <w:p w14:paraId="5BDECF26" w14:textId="4A96BED2" w:rsidR="008F4443" w:rsidRPr="008F4443" w:rsidRDefault="008F4443" w:rsidP="008F4443">
            <w:pPr>
              <w:rPr>
                <w:noProof/>
                <w:lang w:val="es-ES"/>
              </w:rPr>
            </w:pPr>
            <w:r w:rsidRPr="008F4443">
              <w:rPr>
                <w:noProof/>
                <w:lang w:val="es-ES"/>
              </w:rPr>
              <w:t>Yetis, before that hit that wonderful mix, honestly i</w:t>
            </w:r>
            <w:ins w:id="16" w:author="Andrew Wilkinson [2]" w:date="2023-06-27T15:25:00Z">
              <w:r w:rsidR="00CA66ED">
                <w:rPr>
                  <w:noProof/>
                  <w:lang w:val="es-ES"/>
                </w:rPr>
                <w:t>t'</w:t>
              </w:r>
            </w:ins>
            <w:r w:rsidRPr="008F4443">
              <w:rPr>
                <w:noProof/>
                <w:lang w:val="es-ES"/>
              </w:rPr>
              <w:t xml:space="preserve">s whatever Lionel </w:t>
            </w:r>
            <w:del w:id="17" w:author="Andrew Wilkinson [2]" w:date="2023-06-27T15:25:00Z">
              <w:r w:rsidRPr="008F4443" w:rsidDel="00CA66ED">
                <w:rPr>
                  <w:noProof/>
                  <w:lang w:val="es-ES"/>
                </w:rPr>
                <w:delText xml:space="preserve">Messi </w:delText>
              </w:r>
            </w:del>
            <w:r w:rsidRPr="008F4443">
              <w:rPr>
                <w:noProof/>
                <w:lang w:val="es-ES"/>
              </w:rPr>
              <w:t xml:space="preserve">says it is at this point, true, wonderful mix by the way. Quick reminder </w:t>
            </w:r>
            <w:del w:id="18" w:author="Andrew Wilkinson [2]" w:date="2023-06-27T15:26:00Z">
              <w:r w:rsidRPr="008F4443" w:rsidDel="00CA66ED">
                <w:rPr>
                  <w:noProof/>
                  <w:lang w:val="es-ES"/>
                </w:rPr>
                <w:delText xml:space="preserve">that </w:delText>
              </w:r>
            </w:del>
            <w:ins w:id="19" w:author="Andrew Wilkinson [2]" w:date="2023-06-27T15:26:00Z">
              <w:r w:rsidR="00CA66ED">
                <w:rPr>
                  <w:noProof/>
                  <w:lang w:val="es-ES"/>
                </w:rPr>
                <w:t>the</w:t>
              </w:r>
              <w:r w:rsidR="00CA66ED" w:rsidRPr="008F4443">
                <w:rPr>
                  <w:noProof/>
                  <w:lang w:val="es-ES"/>
                </w:rPr>
                <w:t xml:space="preserve"> </w:t>
              </w:r>
            </w:ins>
            <w:r w:rsidRPr="008F4443">
              <w:rPr>
                <w:noProof/>
                <w:lang w:val="es-ES"/>
              </w:rPr>
              <w:t xml:space="preserve">baby's gonna come any day now. Like </w:t>
            </w:r>
            <w:ins w:id="20" w:author="Andrew Wilkinson [2]" w:date="2023-06-27T15:25:00Z">
              <w:r w:rsidR="00CA66ED">
                <w:rPr>
                  <w:noProof/>
                  <w:lang w:val="es-ES"/>
                </w:rPr>
                <w:t>our</w:t>
              </w:r>
            </w:ins>
            <w:del w:id="21" w:author="Andrew Wilkinson [2]" w:date="2023-06-27T15:25:00Z">
              <w:r w:rsidRPr="008F4443" w:rsidDel="00CA66ED">
                <w:rPr>
                  <w:noProof/>
                  <w:lang w:val="es-ES"/>
                </w:rPr>
                <w:delText>a</w:delText>
              </w:r>
            </w:del>
            <w:r w:rsidRPr="008F4443">
              <w:rPr>
                <w:noProof/>
                <w:lang w:val="es-ES"/>
              </w:rPr>
              <w:t xml:space="preserve"> due date, i</w:t>
            </w:r>
            <w:ins w:id="22" w:author="Andrew Wilkinson [2]" w:date="2023-06-27T15:26:00Z">
              <w:r w:rsidR="00CA66ED">
                <w:rPr>
                  <w:noProof/>
                  <w:lang w:val="es-ES"/>
                </w:rPr>
                <w:t>s</w:t>
              </w:r>
            </w:ins>
            <w:del w:id="23" w:author="Andrew Wilkinson [2]" w:date="2023-06-27T15:26:00Z">
              <w:r w:rsidRPr="008F4443" w:rsidDel="00CA66ED">
                <w:rPr>
                  <w:noProof/>
                  <w:lang w:val="es-ES"/>
                </w:rPr>
                <w:delText>t's</w:delText>
              </w:r>
            </w:del>
            <w:r w:rsidRPr="008F4443">
              <w:rPr>
                <w:noProof/>
                <w:lang w:val="es-ES"/>
              </w:rPr>
              <w:t xml:space="preserve"> like a week away Jack, and by the way, by the way, by the way, </w:t>
            </w:r>
            <w:del w:id="24" w:author="Andrew Wilkinson [2]" w:date="2023-06-27T15:26:00Z">
              <w:r w:rsidRPr="008F4443" w:rsidDel="00CA66ED">
                <w:rPr>
                  <w:noProof/>
                  <w:lang w:val="es-ES"/>
                </w:rPr>
                <w:delText xml:space="preserve">THIS </w:delText>
              </w:r>
            </w:del>
            <w:ins w:id="25" w:author="Andrew Wilkinson [2]" w:date="2023-06-27T15:26:00Z">
              <w:r w:rsidR="00CA66ED">
                <w:rPr>
                  <w:noProof/>
                  <w:lang w:val="es-ES"/>
                </w:rPr>
                <w:t>this</w:t>
              </w:r>
              <w:r w:rsidR="00CA66ED" w:rsidRPr="008F4443">
                <w:rPr>
                  <w:noProof/>
                  <w:lang w:val="es-ES"/>
                </w:rPr>
                <w:t xml:space="preserve"> </w:t>
              </w:r>
            </w:ins>
            <w:r w:rsidRPr="008F4443">
              <w:rPr>
                <w:noProof/>
                <w:lang w:val="es-ES"/>
              </w:rPr>
              <w:t xml:space="preserve">is a big baby, it is a pretty big baby </w:t>
            </w:r>
            <w:del w:id="26" w:author="Andrew Wilkinson [2]" w:date="2023-06-27T15:26:00Z">
              <w:r w:rsidRPr="008F4443" w:rsidDel="00F972E5">
                <w:rPr>
                  <w:noProof/>
                  <w:lang w:val="es-ES"/>
                </w:rPr>
                <w:delText>we're having</w:delText>
              </w:r>
            </w:del>
            <w:ins w:id="27" w:author="Andrew Wilkinson [2]" w:date="2023-06-27T15:26:00Z">
              <w:r w:rsidR="00F972E5">
                <w:rPr>
                  <w:noProof/>
                  <w:lang w:val="es-ES"/>
                </w:rPr>
                <w:t>we got</w:t>
              </w:r>
            </w:ins>
            <w:r w:rsidRPr="008F4443">
              <w:rPr>
                <w:noProof/>
                <w:lang w:val="es-ES"/>
              </w:rPr>
              <w:t xml:space="preserve"> coming, I know! What are the digits that the </w:t>
            </w:r>
            <w:del w:id="28" w:author="Andrew Wilkinson [2]" w:date="2023-06-27T15:26:00Z">
              <w:r w:rsidRPr="008F4443" w:rsidDel="00F972E5">
                <w:rPr>
                  <w:noProof/>
                  <w:lang w:val="es-ES"/>
                </w:rPr>
                <w:delText>Dr</w:delText>
              </w:r>
            </w:del>
            <w:ins w:id="29" w:author="Andrew Wilkinson [2]" w:date="2023-06-27T15:26:00Z">
              <w:r w:rsidR="00F972E5">
                <w:rPr>
                  <w:noProof/>
                  <w:lang w:val="es-ES"/>
                </w:rPr>
                <w:t>doctor</w:t>
              </w:r>
            </w:ins>
            <w:del w:id="30" w:author="Andrew Wilkinson [2]" w:date="2023-06-27T15:26:00Z">
              <w:r w:rsidRPr="008F4443" w:rsidDel="00F972E5">
                <w:rPr>
                  <w:noProof/>
                  <w:lang w:val="es-ES"/>
                </w:rPr>
                <w:delText>.</w:delText>
              </w:r>
            </w:del>
            <w:r w:rsidRPr="008F4443">
              <w:rPr>
                <w:noProof/>
                <w:lang w:val="es-ES"/>
              </w:rPr>
              <w:t xml:space="preserve"> told you? It's like 199</w:t>
            </w:r>
            <w:ins w:id="31" w:author="Andrew Wilkinson [2]" w:date="2023-06-27T15:26:00Z">
              <w:r w:rsidR="00F972E5">
                <w:rPr>
                  <w:noProof/>
                  <w:lang w:val="es-ES"/>
                </w:rPr>
                <w:t>th</w:t>
              </w:r>
            </w:ins>
            <w:del w:id="32" w:author="Andrew Wilkinson [2]" w:date="2023-06-27T15:27:00Z">
              <w:r w:rsidRPr="008F4443" w:rsidDel="00F972E5">
                <w:rPr>
                  <w:noProof/>
                  <w:lang w:val="es-ES"/>
                </w:rPr>
                <w:delText xml:space="preserve"> of</w:delText>
              </w:r>
            </w:del>
            <w:r w:rsidRPr="008F4443">
              <w:rPr>
                <w:noProof/>
                <w:lang w:val="es-ES"/>
              </w:rPr>
              <w:t xml:space="preserve"> percentile in the head, like it's a big head. I thought I had the huge head </w:t>
            </w:r>
            <w:del w:id="33" w:author="Andrew Wilkinson [2]" w:date="2023-06-27T15:27:00Z">
              <w:r w:rsidRPr="008F4443" w:rsidDel="00F972E5">
                <w:rPr>
                  <w:noProof/>
                  <w:lang w:val="es-ES"/>
                </w:rPr>
                <w:delText xml:space="preserve">in </w:delText>
              </w:r>
            </w:del>
            <w:ins w:id="34" w:author="Andrew Wilkinson [2]" w:date="2023-06-27T15:27:00Z">
              <w:r w:rsidR="00F972E5">
                <w:rPr>
                  <w:noProof/>
                  <w:lang w:val="es-ES"/>
                </w:rPr>
                <w:t>on</w:t>
              </w:r>
              <w:r w:rsidR="00F972E5" w:rsidRPr="008F4443">
                <w:rPr>
                  <w:noProof/>
                  <w:lang w:val="es-ES"/>
                </w:rPr>
                <w:t xml:space="preserve"> </w:t>
              </w:r>
            </w:ins>
            <w:r w:rsidRPr="008F4443">
              <w:rPr>
                <w:noProof/>
                <w:lang w:val="es-ES"/>
              </w:rPr>
              <w:t xml:space="preserve">this podcast. You do have a big head. This baby is a big baby and it's coming in like a week or so. </w:t>
            </w:r>
            <w:del w:id="35" w:author="Andrew Wilkinson [2]" w:date="2023-06-27T15:27:00Z">
              <w:r w:rsidRPr="008F4443" w:rsidDel="00F972E5">
                <w:rPr>
                  <w:noProof/>
                  <w:lang w:val="es-ES"/>
                </w:rPr>
                <w:delText>Not yet he is</w:delText>
              </w:r>
            </w:del>
            <w:ins w:id="36" w:author="Andrew Wilkinson [2]" w:date="2023-06-27T15:27:00Z">
              <w:r w:rsidR="00F972E5">
                <w:rPr>
                  <w:noProof/>
                  <w:lang w:val="es-ES"/>
                </w:rPr>
                <w:t>Now Yetis</w:t>
              </w:r>
            </w:ins>
            <w:r w:rsidRPr="008F4443">
              <w:rPr>
                <w:noProof/>
                <w:lang w:val="es-ES"/>
              </w:rPr>
              <w:t>,</w:t>
            </w:r>
            <w:del w:id="37" w:author="Andrew Wilkinson [2]" w:date="2023-06-27T15:27:00Z">
              <w:r w:rsidRPr="008F4443" w:rsidDel="00F972E5">
                <w:rPr>
                  <w:noProof/>
                  <w:lang w:val="es-ES"/>
                </w:rPr>
                <w:delText xml:space="preserve"> so</w:delText>
              </w:r>
            </w:del>
            <w:r w:rsidRPr="008F4443">
              <w:rPr>
                <w:noProof/>
                <w:lang w:val="es-ES"/>
              </w:rPr>
              <w:t xml:space="preserve"> when Nick's baby comes, we're gonna be very excited and then we're gonna take a week off from the pods and Nick </w:t>
            </w:r>
            <w:ins w:id="38" w:author="Andrew Wilkinson [2]" w:date="2023-06-27T15:27:00Z">
              <w:r w:rsidR="00F972E5">
                <w:rPr>
                  <w:noProof/>
                  <w:lang w:val="es-ES"/>
                </w:rPr>
                <w:t>can</w:t>
              </w:r>
            </w:ins>
            <w:del w:id="39" w:author="Andrew Wilkinson [2]" w:date="2023-06-27T15:27:00Z">
              <w:r w:rsidRPr="008F4443" w:rsidDel="00F972E5">
                <w:rPr>
                  <w:noProof/>
                  <w:lang w:val="es-ES"/>
                </w:rPr>
                <w:delText>to</w:delText>
              </w:r>
            </w:del>
            <w:r w:rsidRPr="008F4443">
              <w:rPr>
                <w:noProof/>
                <w:lang w:val="es-ES"/>
              </w:rPr>
              <w:t xml:space="preserve"> get to know that kid. So, we don't know exactly when this will happen, but after the baby arrives, we're taking one week off the show. Could be happening right now! Yeah it could be! I haven't checked my phone. Nick might have to run during this episode. I actually should probably check my phone. We're good!</w:t>
            </w:r>
          </w:p>
          <w:p w14:paraId="0DBDD234" w14:textId="7F4014AB" w:rsidR="008F4443" w:rsidRPr="008F4443" w:rsidRDefault="008F4443" w:rsidP="008F4443">
            <w:pPr>
              <w:rPr>
                <w:noProof/>
                <w:lang w:val="es-ES"/>
              </w:rPr>
            </w:pPr>
            <w:r w:rsidRPr="008F4443">
              <w:rPr>
                <w:noProof/>
                <w:lang w:val="es-ES"/>
              </w:rPr>
              <w:t xml:space="preserve">But a funny thing that Nick and I both noticed about getting ready for a baby, all the focus is on the physical prep. Yes! You're focused on setting up a nursery, on the diaper cake, on the swaddling, building </w:t>
            </w:r>
            <w:ins w:id="40" w:author="Andrew Wilkinson [2]" w:date="2023-06-27T15:28:00Z">
              <w:r w:rsidR="004F5519">
                <w:rPr>
                  <w:noProof/>
                  <w:lang w:val="es-ES"/>
                </w:rPr>
                <w:t xml:space="preserve">a </w:t>
              </w:r>
            </w:ins>
            <w:r w:rsidRPr="008F4443">
              <w:rPr>
                <w:noProof/>
                <w:lang w:val="es-ES"/>
              </w:rPr>
              <w:t>bassinet</w:t>
            </w:r>
            <w:del w:id="41" w:author="Andrew Wilkinson [2]" w:date="2023-06-27T15:28:00Z">
              <w:r w:rsidRPr="008F4443" w:rsidDel="004F5519">
                <w:rPr>
                  <w:noProof/>
                  <w:lang w:val="es-ES"/>
                </w:rPr>
                <w:delText>te</w:delText>
              </w:r>
            </w:del>
            <w:r w:rsidRPr="008F4443">
              <w:rPr>
                <w:noProof/>
                <w:lang w:val="es-ES"/>
              </w:rPr>
              <w:t xml:space="preserve"> for crying out loud. But no one talks about the digital prep. That's right, like a Gmail address, or an </w:t>
            </w:r>
            <w:ins w:id="42" w:author="Andrew Wilkinson [2]" w:date="2023-06-27T15:28:00Z">
              <w:r w:rsidR="00FD180A">
                <w:rPr>
                  <w:noProof/>
                  <w:lang w:val="es-ES"/>
                </w:rPr>
                <w:t>I</w:t>
              </w:r>
            </w:ins>
            <w:del w:id="43" w:author="Andrew Wilkinson [2]" w:date="2023-06-27T15:28:00Z">
              <w:r w:rsidRPr="008F4443" w:rsidDel="00FD180A">
                <w:rPr>
                  <w:noProof/>
                  <w:lang w:val="es-ES"/>
                </w:rPr>
                <w:delText>i</w:delText>
              </w:r>
            </w:del>
            <w:r w:rsidRPr="008F4443">
              <w:rPr>
                <w:noProof/>
                <w:lang w:val="es-ES"/>
              </w:rPr>
              <w:t>nsta</w:t>
            </w:r>
            <w:del w:id="44" w:author="Andrew Wilkinson [2]" w:date="2023-06-27T15:28:00Z">
              <w:r w:rsidRPr="008F4443" w:rsidDel="00FD180A">
                <w:rPr>
                  <w:noProof/>
                  <w:lang w:val="es-ES"/>
                </w:rPr>
                <w:delText>-</w:delText>
              </w:r>
            </w:del>
            <w:ins w:id="45" w:author="Andrew Wilkinson [2]" w:date="2023-06-27T15:28:00Z">
              <w:r w:rsidR="00FD180A">
                <w:rPr>
                  <w:noProof/>
                  <w:lang w:val="es-ES"/>
                </w:rPr>
                <w:t xml:space="preserve"> </w:t>
              </w:r>
            </w:ins>
            <w:r w:rsidRPr="008F4443">
              <w:rPr>
                <w:noProof/>
                <w:lang w:val="es-ES"/>
              </w:rPr>
              <w:t>handle, or a Twitter screen name, or a baby's first website domain.</w:t>
            </w:r>
          </w:p>
          <w:p w14:paraId="4635CFDC" w14:textId="22CF9ADA" w:rsidR="008F4443" w:rsidRPr="008F4443" w:rsidRDefault="008F4443" w:rsidP="008F4443">
            <w:pPr>
              <w:rPr>
                <w:noProof/>
                <w:lang w:val="es-ES"/>
              </w:rPr>
            </w:pPr>
            <w:r w:rsidRPr="008F4443">
              <w:rPr>
                <w:noProof/>
                <w:lang w:val="es-ES"/>
              </w:rPr>
              <w:t>Nick, how about a place</w:t>
            </w:r>
            <w:del w:id="46" w:author="Andrew Wilkinson [2]" w:date="2023-06-27T15:28:00Z">
              <w:r w:rsidRPr="008F4443" w:rsidDel="00FD180A">
                <w:rPr>
                  <w:noProof/>
                  <w:lang w:val="es-ES"/>
                </w:rPr>
                <w:delText xml:space="preserve"> </w:delText>
              </w:r>
            </w:del>
            <w:r w:rsidRPr="008F4443">
              <w:rPr>
                <w:noProof/>
                <w:lang w:val="es-ES"/>
              </w:rPr>
              <w:t xml:space="preserve">holder </w:t>
            </w:r>
            <w:del w:id="47" w:author="Andrew Wilkinson [2]" w:date="2023-06-27T15:28:00Z">
              <w:r w:rsidRPr="008F4443" w:rsidDel="00FD180A">
                <w:rPr>
                  <w:noProof/>
                  <w:lang w:val="es-ES"/>
                </w:rPr>
                <w:delText>pictures to count</w:delText>
              </w:r>
            </w:del>
            <w:ins w:id="48" w:author="Andrew Wilkinson [2]" w:date="2023-06-27T15:28:00Z">
              <w:r w:rsidR="00FD180A">
                <w:rPr>
                  <w:noProof/>
                  <w:lang w:val="es-ES"/>
                </w:rPr>
                <w:t>Pinterest account</w:t>
              </w:r>
            </w:ins>
            <w:r w:rsidRPr="008F4443">
              <w:rPr>
                <w:noProof/>
                <w:lang w:val="es-ES"/>
              </w:rPr>
              <w:t xml:space="preserve"> for the baby. What do I gotta do to whip up a Reddit form for this guy Jack? So the question </w:t>
            </w:r>
            <w:del w:id="49" w:author="Andrew Wilkinson [2]" w:date="2023-06-27T15:29:00Z">
              <w:r w:rsidRPr="008F4443" w:rsidDel="00FD180A">
                <w:rPr>
                  <w:noProof/>
                  <w:lang w:val="es-ES"/>
                </w:rPr>
                <w:delText>then is</w:delText>
              </w:r>
            </w:del>
            <w:ins w:id="50" w:author="Andrew Wilkinson [2]" w:date="2023-06-27T15:29:00Z">
              <w:r w:rsidR="00FD180A">
                <w:rPr>
                  <w:noProof/>
                  <w:lang w:val="es-ES"/>
                </w:rPr>
                <w:t>Yetis</w:t>
              </w:r>
            </w:ins>
            <w:r w:rsidRPr="008F4443">
              <w:rPr>
                <w:noProof/>
                <w:lang w:val="es-ES"/>
              </w:rPr>
              <w:t xml:space="preserve">, if you have the name for the baby all set in your head, shouldn't you snag that email address too? Jack and I were talking before the pod, </w:t>
            </w:r>
            <w:ins w:id="51" w:author="Andrew Wilkinson [2]" w:date="2023-06-27T15:29:00Z">
              <w:r w:rsidR="00FD180A">
                <w:rPr>
                  <w:noProof/>
                  <w:lang w:val="es-ES"/>
                </w:rPr>
                <w:t xml:space="preserve">we're </w:t>
              </w:r>
            </w:ins>
            <w:r w:rsidRPr="008F4443">
              <w:rPr>
                <w:noProof/>
                <w:lang w:val="es-ES"/>
              </w:rPr>
              <w:t>like if you know the name of the newborn, do you snag the username for that newborn?</w:t>
            </w:r>
          </w:p>
          <w:p w14:paraId="197402E4" w14:textId="312A05DB" w:rsidR="008F4443" w:rsidRPr="008F4443" w:rsidRDefault="008F4443" w:rsidP="008F4443">
            <w:pPr>
              <w:rPr>
                <w:noProof/>
                <w:lang w:val="es-ES"/>
              </w:rPr>
            </w:pPr>
            <w:r w:rsidRPr="008F4443">
              <w:rPr>
                <w:noProof/>
                <w:lang w:val="es-ES"/>
              </w:rPr>
              <w:lastRenderedPageBreak/>
              <w:t xml:space="preserve">This is a modern problem facing millennial parents. </w:t>
            </w:r>
            <w:del w:id="52" w:author="Andrew Wilkinson [2]" w:date="2023-06-27T15:29:00Z">
              <w:r w:rsidRPr="008F4443" w:rsidDel="008602BF">
                <w:rPr>
                  <w:noProof/>
                  <w:lang w:val="es-ES"/>
                </w:rPr>
                <w:delText>Yeah, it is</w:delText>
              </w:r>
            </w:del>
            <w:ins w:id="53" w:author="Andrew Wilkinson [2]" w:date="2023-06-27T15:29:00Z">
              <w:r w:rsidR="008602BF">
                <w:rPr>
                  <w:noProof/>
                  <w:lang w:val="es-ES"/>
                </w:rPr>
                <w:t>Yetis, it's</w:t>
              </w:r>
            </w:ins>
            <w:r w:rsidRPr="008F4443">
              <w:rPr>
                <w:noProof/>
                <w:lang w:val="es-ES"/>
              </w:rPr>
              <w:t xml:space="preserve"> </w:t>
            </w:r>
            <w:del w:id="54" w:author="Andrew Wilkinson [2]" w:date="2023-06-27T15:29:00Z">
              <w:r w:rsidRPr="008F4443" w:rsidDel="0044296E">
                <w:rPr>
                  <w:noProof/>
                  <w:lang w:val="es-ES"/>
                </w:rPr>
                <w:delText xml:space="preserve">the </w:delText>
              </w:r>
            </w:del>
            <w:ins w:id="55" w:author="Andrew Wilkinson [2]" w:date="2023-06-27T15:29:00Z">
              <w:r w:rsidR="0044296E">
                <w:rPr>
                  <w:noProof/>
                  <w:lang w:val="es-ES"/>
                </w:rPr>
                <w:t>a</w:t>
              </w:r>
              <w:r w:rsidR="0044296E" w:rsidRPr="008F4443">
                <w:rPr>
                  <w:noProof/>
                  <w:lang w:val="es-ES"/>
                </w:rPr>
                <w:t xml:space="preserve"> </w:t>
              </w:r>
            </w:ins>
            <w:r w:rsidRPr="008F4443">
              <w:rPr>
                <w:noProof/>
                <w:lang w:val="es-ES"/>
              </w:rPr>
              <w:t>new dilemma facing the daddies and the mommas. What we're talking about is digital real estate for your baby. Digital real estate, it's an investment in the future of their online identity. Setting up digital accounts for your kid</w:t>
            </w:r>
            <w:del w:id="56" w:author="Andrew Wilkinson [2]" w:date="2023-06-27T15:29:00Z">
              <w:r w:rsidRPr="008F4443" w:rsidDel="00B47266">
                <w:rPr>
                  <w:noProof/>
                  <w:lang w:val="es-ES"/>
                </w:rPr>
                <w:delText>s</w:delText>
              </w:r>
            </w:del>
            <w:r w:rsidRPr="008F4443">
              <w:rPr>
                <w:noProof/>
                <w:lang w:val="es-ES"/>
              </w:rPr>
              <w:t xml:space="preserve"> before they're born is like a will in reverse. Because if you don't snag that digital real estate, some other momma is gonna squat on it. Actually Jack, I already bought an email address with the kid's name, and you know why? Why? When the baby comes, I'm not gonna send the baby announcement, the baby's email is gonna send the baby announcement. Is that so? Jack, this baby is going to make their own baby announcement. He's declaring his first birth. Could be he, could be she, either way, they're gonna have a signature in that email.</w:t>
            </w:r>
          </w:p>
          <w:p w14:paraId="129FA1BF" w14:textId="1447A6F3" w:rsidR="008F4443" w:rsidRPr="008F4443" w:rsidRDefault="008F4443" w:rsidP="008F4443">
            <w:pPr>
              <w:rPr>
                <w:noProof/>
                <w:lang w:val="es-ES"/>
              </w:rPr>
            </w:pPr>
            <w:r w:rsidRPr="008F4443">
              <w:rPr>
                <w:noProof/>
                <w:lang w:val="es-ES"/>
              </w:rPr>
              <w:t>I guess when it comes to digital due diligence, I'm a dead</w:t>
            </w:r>
            <w:del w:id="57" w:author="Andrew Wilkinson [2]" w:date="2023-06-27T15:30:00Z">
              <w:r w:rsidRPr="008F4443" w:rsidDel="00B47266">
                <w:rPr>
                  <w:noProof/>
                  <w:lang w:val="es-ES"/>
                </w:rPr>
                <w:delText>-</w:delText>
              </w:r>
            </w:del>
            <w:r w:rsidRPr="008F4443">
              <w:rPr>
                <w:noProof/>
                <w:lang w:val="es-ES"/>
              </w:rPr>
              <w:t xml:space="preserve">beat dad, I look bad in comparison to you right now. And that is why you snag </w:t>
            </w:r>
            <w:ins w:id="58" w:author="Andrew Wilkinson [2]" w:date="2023-06-27T15:30:00Z">
              <w:r w:rsidR="00045F6E">
                <w:rPr>
                  <w:noProof/>
                  <w:lang w:val="es-ES"/>
                </w:rPr>
                <w:t xml:space="preserve">the </w:t>
              </w:r>
            </w:ins>
            <w:r w:rsidRPr="008F4443">
              <w:rPr>
                <w:noProof/>
                <w:lang w:val="es-ES"/>
              </w:rPr>
              <w:t>digital real estate. Yetis, let's hit our three stories:</w:t>
            </w:r>
          </w:p>
          <w:p w14:paraId="110CE9B7" w14:textId="77359763" w:rsidR="008F4443" w:rsidRPr="008F4443" w:rsidRDefault="008F4443" w:rsidP="008F4443">
            <w:pPr>
              <w:rPr>
                <w:noProof/>
                <w:lang w:val="es-ES"/>
              </w:rPr>
            </w:pPr>
            <w:r w:rsidRPr="008F4443">
              <w:rPr>
                <w:noProof/>
                <w:lang w:val="es-ES"/>
              </w:rPr>
              <w:t>For our first story, Uber. I</w:t>
            </w:r>
            <w:del w:id="59" w:author="Andrew Wilkinson [2]" w:date="2023-06-27T15:31:00Z">
              <w:r w:rsidRPr="008F4443" w:rsidDel="00532C31">
                <w:rPr>
                  <w:noProof/>
                  <w:lang w:val="es-ES"/>
                </w:rPr>
                <w:delText>s not</w:delText>
              </w:r>
            </w:del>
            <w:ins w:id="60" w:author="Andrew Wilkinson [2]" w:date="2023-06-27T15:31:00Z">
              <w:r w:rsidR="00532C31">
                <w:rPr>
                  <w:noProof/>
                  <w:lang w:val="es-ES"/>
                </w:rPr>
                <w:t>ts stock</w:t>
              </w:r>
            </w:ins>
            <w:r w:rsidRPr="008F4443">
              <w:rPr>
                <w:noProof/>
                <w:lang w:val="es-ES"/>
              </w:rPr>
              <w:t xml:space="preserve"> just jump</w:t>
            </w:r>
            <w:ins w:id="61" w:author="Andrew Wilkinson [2]" w:date="2023-06-27T15:31:00Z">
              <w:r w:rsidR="00532C31">
                <w:rPr>
                  <w:noProof/>
                  <w:lang w:val="es-ES"/>
                </w:rPr>
                <w:t>ed</w:t>
              </w:r>
            </w:ins>
            <w:r w:rsidRPr="008F4443">
              <w:rPr>
                <w:noProof/>
                <w:lang w:val="es-ES"/>
              </w:rPr>
              <w:t xml:space="preserve"> after unveiling its newest feature. Here it is, here it is: rent out your car to strangers. And that new product has us thinking about one thing. Yes, it does Jack, Airbnb. Airbnb, but Jack before we kick this off, can we talk about the hero stat here, let's just kick it off with the hero stat. Funny thing about cars, the average car sits unused, just sitting there, doing nothing, 95</w:t>
            </w:r>
            <w:ins w:id="62" w:author="Andrew Wilkinson [2]" w:date="2023-06-27T15:32:00Z">
              <w:r w:rsidR="0041289B">
                <w:rPr>
                  <w:noProof/>
                  <w:lang w:val="es-ES"/>
                </w:rPr>
                <w:t xml:space="preserve"> percent</w:t>
              </w:r>
            </w:ins>
            <w:del w:id="63" w:author="Andrew Wilkinson [2]" w:date="2023-06-27T15:32:00Z">
              <w:r w:rsidRPr="008F4443" w:rsidDel="0041289B">
                <w:rPr>
                  <w:noProof/>
                  <w:lang w:val="es-ES"/>
                </w:rPr>
                <w:delText>%</w:delText>
              </w:r>
            </w:del>
            <w:r w:rsidRPr="008F4443">
              <w:rPr>
                <w:noProof/>
                <w:lang w:val="es-ES"/>
              </w:rPr>
              <w:t xml:space="preserve"> of the time.</w:t>
            </w:r>
          </w:p>
          <w:p w14:paraId="376ED657" w14:textId="461A3F09" w:rsidR="008F4443" w:rsidRPr="008F4443" w:rsidRDefault="008F4443" w:rsidP="008F4443">
            <w:pPr>
              <w:rPr>
                <w:noProof/>
                <w:lang w:val="es-ES"/>
              </w:rPr>
            </w:pPr>
            <w:r w:rsidRPr="008F4443">
              <w:rPr>
                <w:noProof/>
                <w:lang w:val="es-ES"/>
              </w:rPr>
              <w:t xml:space="preserve">Cars are lazy. Yeah, cars are pretty lonely too. It's the loneliest product on earth, isn't </w:t>
            </w:r>
            <w:ins w:id="64" w:author="Andrew Wilkinson [2]" w:date="2023-06-27T15:32:00Z">
              <w:r w:rsidR="003D3F14">
                <w:rPr>
                  <w:noProof/>
                  <w:lang w:val="es-ES"/>
                </w:rPr>
                <w:t xml:space="preserve">it </w:t>
              </w:r>
            </w:ins>
            <w:r w:rsidRPr="008F4443">
              <w:rPr>
                <w:noProof/>
                <w:lang w:val="es-ES"/>
              </w:rPr>
              <w:t xml:space="preserve">Jack? They're like football players, they do a lot of sprinting but lot of not doing anything in between. A lot of just sitting there, it's kind of inefficient. They're only used 5% of the time. Well, Uber stock jumped 4% yesterday on a new feature that they call Uber car share. </w:t>
            </w:r>
            <w:del w:id="65" w:author="Andrew Wilkinson [2]" w:date="2023-06-27T15:32:00Z">
              <w:r w:rsidRPr="008F4443" w:rsidDel="00CA29F5">
                <w:rPr>
                  <w:noProof/>
                  <w:lang w:val="es-ES"/>
                </w:rPr>
                <w:delText>Yeah, it is</w:delText>
              </w:r>
            </w:del>
            <w:ins w:id="66" w:author="Andrew Wilkinson [2]" w:date="2023-06-27T15:32:00Z">
              <w:r w:rsidR="00CA29F5">
                <w:rPr>
                  <w:noProof/>
                  <w:lang w:val="es-ES"/>
                </w:rPr>
                <w:t>Yetis</w:t>
              </w:r>
            </w:ins>
            <w:r w:rsidRPr="008F4443">
              <w:rPr>
                <w:noProof/>
                <w:lang w:val="es-ES"/>
              </w:rPr>
              <w:t xml:space="preserve">, are you away for the weekend? Your Honda is just hanging out at home? You can get paid by renting it out to somebody else. That's right, Uber is now letting you add your car to your Uber account, set a rate, and then say when that car is available for anyone to use. So, let's say that your Range Rover is not roving this weekend, well, you can let some rando named Ronny ride this thing around for a cool 20 bucks an hour, or 30 bucks an hour, or 50 bucks an hour, you </w:t>
            </w:r>
            <w:del w:id="67" w:author="Andrew Wilkinson [2]" w:date="2023-06-27T15:33:00Z">
              <w:r w:rsidRPr="008F4443" w:rsidDel="00CA29F5">
                <w:rPr>
                  <w:noProof/>
                  <w:lang w:val="es-ES"/>
                </w:rPr>
                <w:delText xml:space="preserve">can </w:delText>
              </w:r>
            </w:del>
            <w:ins w:id="68" w:author="Andrew Wilkinson [2]" w:date="2023-06-27T15:33:00Z">
              <w:r w:rsidR="00CA29F5">
                <w:rPr>
                  <w:noProof/>
                  <w:lang w:val="es-ES"/>
                </w:rPr>
                <w:t>could</w:t>
              </w:r>
              <w:r w:rsidR="00CA29F5" w:rsidRPr="008F4443">
                <w:rPr>
                  <w:noProof/>
                  <w:lang w:val="es-ES"/>
                </w:rPr>
                <w:t xml:space="preserve"> </w:t>
              </w:r>
            </w:ins>
            <w:r w:rsidRPr="008F4443">
              <w:rPr>
                <w:noProof/>
                <w:lang w:val="es-ES"/>
              </w:rPr>
              <w:t xml:space="preserve">set the rate. Exactly! Now, Uber's </w:t>
            </w:r>
            <w:del w:id="69" w:author="Andrew Wilkinson [2]" w:date="2023-06-27T15:33:00Z">
              <w:r w:rsidRPr="008F4443" w:rsidDel="00CA29F5">
                <w:rPr>
                  <w:noProof/>
                  <w:lang w:val="es-ES"/>
                </w:rPr>
                <w:delText>pure to pure</w:delText>
              </w:r>
            </w:del>
            <w:ins w:id="70" w:author="Andrew Wilkinson [2]" w:date="2023-06-27T15:33:00Z">
              <w:r w:rsidR="00CA29F5">
                <w:rPr>
                  <w:noProof/>
                  <w:lang w:val="es-ES"/>
                </w:rPr>
                <w:t>peer-to-peer</w:t>
              </w:r>
            </w:ins>
            <w:r w:rsidRPr="008F4443">
              <w:rPr>
                <w:noProof/>
                <w:lang w:val="es-ES"/>
              </w:rPr>
              <w:t xml:space="preserve"> car</w:t>
            </w:r>
            <w:ins w:id="71" w:author="Andrew Wilkinson [2]" w:date="2023-06-27T15:40:00Z">
              <w:r w:rsidR="00F3543F">
                <w:rPr>
                  <w:noProof/>
                  <w:lang w:val="es-ES"/>
                </w:rPr>
                <w:t>-</w:t>
              </w:r>
            </w:ins>
            <w:del w:id="72" w:author="Andrew Wilkinson [2]" w:date="2023-06-27T15:40:00Z">
              <w:r w:rsidRPr="008F4443" w:rsidDel="00F3543F">
                <w:rPr>
                  <w:noProof/>
                  <w:lang w:val="es-ES"/>
                </w:rPr>
                <w:delText xml:space="preserve"> </w:delText>
              </w:r>
            </w:del>
            <w:r w:rsidRPr="008F4443">
              <w:rPr>
                <w:noProof/>
                <w:lang w:val="es-ES"/>
              </w:rPr>
              <w:t>sharing program, this starts in Boston</w:t>
            </w:r>
            <w:del w:id="73" w:author="Andrew Wilkinson [2]" w:date="2023-06-27T15:33:00Z">
              <w:r w:rsidRPr="008F4443" w:rsidDel="00CA29F5">
                <w:rPr>
                  <w:noProof/>
                  <w:lang w:val="es-ES"/>
                </w:rPr>
                <w:delText>, in</w:delText>
              </w:r>
            </w:del>
            <w:ins w:id="74" w:author="Andrew Wilkinson [2]" w:date="2023-06-27T15:33:00Z">
              <w:r w:rsidR="00CA29F5">
                <w:rPr>
                  <w:noProof/>
                  <w:lang w:val="es-ES"/>
                </w:rPr>
                <w:t xml:space="preserve"> and</w:t>
              </w:r>
            </w:ins>
            <w:r w:rsidRPr="008F4443">
              <w:rPr>
                <w:noProof/>
                <w:lang w:val="es-ES"/>
              </w:rPr>
              <w:t xml:space="preserve"> Toronto in July, it looks like, and the rate </w:t>
            </w:r>
            <w:r w:rsidRPr="008F4443">
              <w:rPr>
                <w:noProof/>
                <w:lang w:val="es-ES"/>
              </w:rPr>
              <w:lastRenderedPageBreak/>
              <w:t>that you set i</w:t>
            </w:r>
            <w:ins w:id="75" w:author="Andrew Wilkinson [2]" w:date="2023-06-27T15:33:00Z">
              <w:r w:rsidR="002D7A3A">
                <w:rPr>
                  <w:noProof/>
                  <w:lang w:val="es-ES"/>
                </w:rPr>
                <w:t>t'</w:t>
              </w:r>
            </w:ins>
            <w:r w:rsidRPr="008F4443">
              <w:rPr>
                <w:noProof/>
                <w:lang w:val="es-ES"/>
              </w:rPr>
              <w:t>s going to include insurance provided by Uber and the gas is included too.</w:t>
            </w:r>
          </w:p>
          <w:p w14:paraId="32219EAC" w14:textId="1A7B94E4" w:rsidR="008F4443" w:rsidRPr="008F4443" w:rsidRDefault="008F4443" w:rsidP="008F4443">
            <w:pPr>
              <w:rPr>
                <w:noProof/>
                <w:lang w:val="es-ES"/>
              </w:rPr>
            </w:pPr>
            <w:r w:rsidRPr="008F4443">
              <w:rPr>
                <w:noProof/>
                <w:lang w:val="es-ES"/>
              </w:rPr>
              <w:t xml:space="preserve">Now, </w:t>
            </w:r>
            <w:ins w:id="76" w:author="Andrew Wilkinson [2]" w:date="2023-06-27T15:34:00Z">
              <w:r w:rsidR="006C62F8">
                <w:rPr>
                  <w:noProof/>
                  <w:lang w:val="es-ES"/>
                </w:rPr>
                <w:t xml:space="preserve">Yetis, </w:t>
              </w:r>
            </w:ins>
            <w:r w:rsidRPr="008F4443">
              <w:rPr>
                <w:noProof/>
                <w:lang w:val="es-ES"/>
              </w:rPr>
              <w:t>here's what fascinated Jack and me about this story. We all know about landlords. Landlords own a home and then rent it out to somebody. But the way we see it, this, is a carlord. This is a carlord, i</w:t>
            </w:r>
            <w:ins w:id="77" w:author="Andrew Wilkinson [2]" w:date="2023-06-27T15:34:00Z">
              <w:r w:rsidR="00E13165">
                <w:rPr>
                  <w:noProof/>
                  <w:lang w:val="es-ES"/>
                </w:rPr>
                <w:t>t'</w:t>
              </w:r>
            </w:ins>
            <w:r w:rsidRPr="008F4443">
              <w:rPr>
                <w:noProof/>
                <w:lang w:val="es-ES"/>
              </w:rPr>
              <w:t>s someone who owns a car and can rent it out. So just like a landlord gets passive income to rent out their condo, a carlord gets passive income to rent out their Passat. And here's why Uber stock jumped 4</w:t>
            </w:r>
            <w:ins w:id="78" w:author="Andrew Wilkinson [2]" w:date="2023-06-27T15:34:00Z">
              <w:r w:rsidR="004A6441">
                <w:rPr>
                  <w:noProof/>
                  <w:lang w:val="es-ES"/>
                </w:rPr>
                <w:t xml:space="preserve"> percent</w:t>
              </w:r>
            </w:ins>
            <w:del w:id="79" w:author="Andrew Wilkinson [2]" w:date="2023-06-27T15:34:00Z">
              <w:r w:rsidRPr="008F4443" w:rsidDel="004A6441">
                <w:rPr>
                  <w:noProof/>
                  <w:lang w:val="es-ES"/>
                </w:rPr>
                <w:delText>%</w:delText>
              </w:r>
            </w:del>
            <w:r w:rsidRPr="008F4443">
              <w:rPr>
                <w:noProof/>
                <w:lang w:val="es-ES"/>
              </w:rPr>
              <w:t xml:space="preserve"> on the news, the carlord market could be bigger than the landlord market is. Carlord could become the ultimate side hustle. I thought you were going to say that carlord could become the landlord. Oh, that is, that is for another pod, we don't want to self-destruct.</w:t>
            </w:r>
          </w:p>
          <w:p w14:paraId="4ED108DF" w14:textId="6F758AE2" w:rsidR="008F4443" w:rsidRPr="008F4443" w:rsidRDefault="008F4443" w:rsidP="008F4443">
            <w:pPr>
              <w:rPr>
                <w:noProof/>
                <w:lang w:val="es-ES"/>
              </w:rPr>
            </w:pPr>
            <w:r w:rsidRPr="008F4443">
              <w:rPr>
                <w:noProof/>
                <w:lang w:val="es-ES"/>
              </w:rPr>
              <w:t xml:space="preserve">And here's why think that Yetis, there's a little over </w:t>
            </w:r>
            <w:del w:id="80" w:author="Andrew Wilkinson [2]" w:date="2023-06-27T15:34:00Z">
              <w:r w:rsidRPr="008F4443" w:rsidDel="00BA5B6F">
                <w:rPr>
                  <w:noProof/>
                  <w:lang w:val="es-ES"/>
                </w:rPr>
                <w:delText>two hundred</w:delText>
              </w:r>
            </w:del>
            <w:ins w:id="81" w:author="Andrew Wilkinson [2]" w:date="2023-06-27T15:34:00Z">
              <w:r w:rsidR="00BA5B6F">
                <w:rPr>
                  <w:noProof/>
                  <w:lang w:val="es-ES"/>
                </w:rPr>
                <w:t>200</w:t>
              </w:r>
            </w:ins>
            <w:r w:rsidRPr="008F4443">
              <w:rPr>
                <w:noProof/>
                <w:lang w:val="es-ES"/>
              </w:rPr>
              <w:t xml:space="preserve"> million homes in the United States right now. Right, but Jack how many cars are there in the United States? More than there are homes. There's </w:t>
            </w:r>
            <w:del w:id="82" w:author="Andrew Wilkinson [2]" w:date="2023-06-27T15:35:00Z">
              <w:r w:rsidRPr="008F4443" w:rsidDel="00726332">
                <w:rPr>
                  <w:noProof/>
                  <w:lang w:val="es-ES"/>
                </w:rPr>
                <w:delText>three hundred</w:delText>
              </w:r>
            </w:del>
            <w:ins w:id="83" w:author="Andrew Wilkinson [2]" w:date="2023-06-27T15:35:00Z">
              <w:r w:rsidR="00726332">
                <w:rPr>
                  <w:noProof/>
                  <w:lang w:val="es-ES"/>
                </w:rPr>
                <w:t>300</w:t>
              </w:r>
            </w:ins>
            <w:r w:rsidRPr="008F4443">
              <w:rPr>
                <w:noProof/>
                <w:lang w:val="es-ES"/>
              </w:rPr>
              <w:t xml:space="preserve"> million cars to </w:t>
            </w:r>
            <w:del w:id="84" w:author="Andrew Wilkinson [2]" w:date="2023-06-27T15:35:00Z">
              <w:r w:rsidRPr="008F4443" w:rsidDel="00726332">
                <w:rPr>
                  <w:noProof/>
                  <w:lang w:val="es-ES"/>
                </w:rPr>
                <w:delText>two hundred</w:delText>
              </w:r>
            </w:del>
            <w:ins w:id="85" w:author="Andrew Wilkinson [2]" w:date="2023-06-27T15:35:00Z">
              <w:r w:rsidR="00726332">
                <w:rPr>
                  <w:noProof/>
                  <w:lang w:val="es-ES"/>
                </w:rPr>
                <w:t>200</w:t>
              </w:r>
            </w:ins>
            <w:r w:rsidRPr="008F4443">
              <w:rPr>
                <w:noProof/>
                <w:lang w:val="es-ES"/>
              </w:rPr>
              <w:t xml:space="preserve"> million homes. Alright, so here's what we're saying Yetis, a car is available 95%</w:t>
            </w:r>
            <w:ins w:id="86" w:author="Andrew Wilkinson [2]" w:date="2023-06-27T15:35:00Z">
              <w:r w:rsidR="00726332">
                <w:rPr>
                  <w:noProof/>
                  <w:lang w:val="es-ES"/>
                </w:rPr>
                <w:t xml:space="preserve"> percent </w:t>
              </w:r>
            </w:ins>
            <w:del w:id="87" w:author="Andrew Wilkinson [2]" w:date="2023-06-27T15:35:00Z">
              <w:r w:rsidRPr="008F4443" w:rsidDel="00726332">
                <w:rPr>
                  <w:noProof/>
                  <w:lang w:val="es-ES"/>
                </w:rPr>
                <w:delText xml:space="preserve"> </w:delText>
              </w:r>
            </w:del>
            <w:r w:rsidRPr="008F4443">
              <w:rPr>
                <w:noProof/>
                <w:lang w:val="es-ES"/>
              </w:rPr>
              <w:t>of the time. Theoretically, you could make money by renting out your car 95</w:t>
            </w:r>
            <w:del w:id="88" w:author="Andrew Wilkinson [2]" w:date="2023-06-27T15:35:00Z">
              <w:r w:rsidRPr="008F4443" w:rsidDel="00726332">
                <w:rPr>
                  <w:noProof/>
                  <w:lang w:val="es-ES"/>
                </w:rPr>
                <w:delText xml:space="preserve">% </w:delText>
              </w:r>
            </w:del>
            <w:ins w:id="89" w:author="Andrew Wilkinson [2]" w:date="2023-06-27T15:35:00Z">
              <w:r w:rsidR="00726332">
                <w:rPr>
                  <w:noProof/>
                  <w:lang w:val="es-ES"/>
                </w:rPr>
                <w:t xml:space="preserve"> percent</w:t>
              </w:r>
              <w:r w:rsidR="00726332" w:rsidRPr="008F4443">
                <w:rPr>
                  <w:noProof/>
                  <w:lang w:val="es-ES"/>
                </w:rPr>
                <w:t xml:space="preserve"> </w:t>
              </w:r>
            </w:ins>
            <w:r w:rsidRPr="008F4443">
              <w:rPr>
                <w:noProof/>
                <w:lang w:val="es-ES"/>
              </w:rPr>
              <w:t>of the time.</w:t>
            </w:r>
          </w:p>
          <w:p w14:paraId="444E2B6D" w14:textId="0D4289FD" w:rsidR="008F4443" w:rsidRPr="008F4443" w:rsidRDefault="008F4443" w:rsidP="008F4443">
            <w:pPr>
              <w:rPr>
                <w:noProof/>
                <w:lang w:val="es-ES"/>
              </w:rPr>
            </w:pPr>
            <w:r w:rsidRPr="008F4443">
              <w:rPr>
                <w:noProof/>
                <w:lang w:val="es-ES"/>
              </w:rPr>
              <w:t>But a home is used 95</w:t>
            </w:r>
            <w:del w:id="90" w:author="Andrew Wilkinson [2]" w:date="2023-06-27T15:35:00Z">
              <w:r w:rsidRPr="008F4443" w:rsidDel="00726332">
                <w:rPr>
                  <w:noProof/>
                  <w:lang w:val="es-ES"/>
                </w:rPr>
                <w:delText xml:space="preserve">% </w:delText>
              </w:r>
            </w:del>
            <w:ins w:id="91" w:author="Andrew Wilkinson [2]" w:date="2023-06-27T15:35:00Z">
              <w:r w:rsidR="00726332">
                <w:rPr>
                  <w:noProof/>
                  <w:lang w:val="es-ES"/>
                </w:rPr>
                <w:t xml:space="preserve"> percent</w:t>
              </w:r>
              <w:r w:rsidR="00726332" w:rsidRPr="008F4443">
                <w:rPr>
                  <w:noProof/>
                  <w:lang w:val="es-ES"/>
                </w:rPr>
                <w:t xml:space="preserve"> </w:t>
              </w:r>
            </w:ins>
            <w:r w:rsidRPr="008F4443">
              <w:rPr>
                <w:noProof/>
                <w:lang w:val="es-ES"/>
              </w:rPr>
              <w:t>of the time. So, 95</w:t>
            </w:r>
            <w:del w:id="92" w:author="Andrew Wilkinson [2]" w:date="2023-06-27T15:35:00Z">
              <w:r w:rsidRPr="008F4443" w:rsidDel="00726332">
                <w:rPr>
                  <w:noProof/>
                  <w:lang w:val="es-ES"/>
                </w:rPr>
                <w:delText xml:space="preserve">% </w:delText>
              </w:r>
            </w:del>
            <w:ins w:id="93" w:author="Andrew Wilkinson [2]" w:date="2023-06-27T15:35:00Z">
              <w:r w:rsidR="00726332">
                <w:rPr>
                  <w:noProof/>
                  <w:lang w:val="es-ES"/>
                </w:rPr>
                <w:t xml:space="preserve"> percent</w:t>
              </w:r>
              <w:r w:rsidR="00726332" w:rsidRPr="008F4443">
                <w:rPr>
                  <w:noProof/>
                  <w:lang w:val="es-ES"/>
                </w:rPr>
                <w:t xml:space="preserve"> </w:t>
              </w:r>
            </w:ins>
            <w:r w:rsidRPr="008F4443">
              <w:rPr>
                <w:noProof/>
                <w:lang w:val="es-ES"/>
              </w:rPr>
              <w:t xml:space="preserve">of the time you can't make money by renting out your home, cause you're in it. Exactly! Which is why we said what we just said! Carlords could become bigger than landlords. Now, Uber is not the first company to do this product. Right! Good point Jack, like startups get around </w:t>
            </w:r>
            <w:ins w:id="94" w:author="Andrew Wilkinson [2]" w:date="2023-06-27T15:36:00Z">
              <w:r w:rsidR="00EB4E08">
                <w:rPr>
                  <w:noProof/>
                  <w:lang w:val="es-ES"/>
                </w:rPr>
                <w:t xml:space="preserve">and Turo, </w:t>
              </w:r>
            </w:ins>
            <w:r w:rsidRPr="008F4443">
              <w:rPr>
                <w:noProof/>
                <w:lang w:val="es-ES"/>
              </w:rPr>
              <w:t>they pioneered car-sharing, they've been doing this for years. And before them, Boston</w:t>
            </w:r>
            <w:ins w:id="95" w:author="Andrew Wilkinson [2]" w:date="2023-06-27T15:36:00Z">
              <w:r w:rsidR="00EB4E08">
                <w:rPr>
                  <w:noProof/>
                  <w:lang w:val="es-ES"/>
                </w:rPr>
                <w:t xml:space="preserve">-based </w:t>
              </w:r>
            </w:ins>
            <w:del w:id="96" w:author="Andrew Wilkinson [2]" w:date="2023-06-27T15:36:00Z">
              <w:r w:rsidRPr="008F4443" w:rsidDel="00EB4E08">
                <w:rPr>
                  <w:noProof/>
                  <w:lang w:val="es-ES"/>
                </w:rPr>
                <w:delText xml:space="preserve"> bay </w:delText>
              </w:r>
            </w:del>
            <w:r w:rsidRPr="008F4443">
              <w:rPr>
                <w:noProof/>
                <w:lang w:val="es-ES"/>
              </w:rPr>
              <w:t>Zip</w:t>
            </w:r>
            <w:ins w:id="97" w:author="Andrew Wilkinson [2]" w:date="2023-06-27T15:36:00Z">
              <w:r w:rsidR="00EB4E08">
                <w:rPr>
                  <w:noProof/>
                  <w:lang w:val="es-ES"/>
                </w:rPr>
                <w:t>car</w:t>
              </w:r>
            </w:ins>
            <w:del w:id="98" w:author="Andrew Wilkinson [2]" w:date="2023-06-27T15:36:00Z">
              <w:r w:rsidRPr="008F4443" w:rsidDel="00EB4E08">
                <w:rPr>
                  <w:noProof/>
                  <w:lang w:val="es-ES"/>
                </w:rPr>
                <w:delText>-card</w:delText>
              </w:r>
            </w:del>
            <w:r w:rsidRPr="008F4443">
              <w:rPr>
                <w:noProof/>
                <w:lang w:val="es-ES"/>
              </w:rPr>
              <w:t xml:space="preserve"> was kind of doing this too. Good point, I think </w:t>
            </w:r>
            <w:del w:id="99" w:author="Andrew Wilkinson [2]" w:date="2023-06-27T15:37:00Z">
              <w:r w:rsidRPr="008F4443" w:rsidDel="001B32A2">
                <w:rPr>
                  <w:noProof/>
                  <w:lang w:val="es-ES"/>
                </w:rPr>
                <w:delText xml:space="preserve">is still in </w:delText>
              </w:r>
            </w:del>
            <w:ins w:id="100" w:author="Andrew Wilkinson [2]" w:date="2023-06-27T15:37:00Z">
              <w:r w:rsidR="001B32A2">
                <w:rPr>
                  <w:noProof/>
                  <w:lang w:val="es-ES"/>
                </w:rPr>
                <w:t xml:space="preserve">I still have </w:t>
              </w:r>
            </w:ins>
            <w:r w:rsidRPr="008F4443">
              <w:rPr>
                <w:noProof/>
                <w:lang w:val="es-ES"/>
              </w:rPr>
              <w:t xml:space="preserve">my </w:t>
            </w:r>
            <w:del w:id="101" w:author="Andrew Wilkinson [2]" w:date="2023-06-27T15:36:00Z">
              <w:r w:rsidRPr="008F4443" w:rsidDel="00EB4E08">
                <w:rPr>
                  <w:noProof/>
                  <w:lang w:val="es-ES"/>
                </w:rPr>
                <w:delText>zip-card</w:delText>
              </w:r>
            </w:del>
            <w:ins w:id="102" w:author="Andrew Wilkinson [2]" w:date="2023-06-27T15:36:00Z">
              <w:r w:rsidR="00EB4E08">
                <w:rPr>
                  <w:noProof/>
                  <w:lang w:val="es-ES"/>
                </w:rPr>
                <w:t>Zipcar</w:t>
              </w:r>
            </w:ins>
            <w:r w:rsidRPr="008F4443">
              <w:rPr>
                <w:noProof/>
                <w:lang w:val="es-ES"/>
              </w:rPr>
              <w:t xml:space="preserve">, </w:t>
            </w:r>
            <w:del w:id="103" w:author="Andrew Wilkinson [2]" w:date="2023-06-27T15:36:00Z">
              <w:r w:rsidRPr="008F4443" w:rsidDel="00EB4E08">
                <w:rPr>
                  <w:noProof/>
                  <w:lang w:val="es-ES"/>
                </w:rPr>
                <w:delText>zip-card</w:delText>
              </w:r>
            </w:del>
            <w:ins w:id="104" w:author="Andrew Wilkinson [2]" w:date="2023-06-27T15:36:00Z">
              <w:r w:rsidR="00EB4E08">
                <w:rPr>
                  <w:noProof/>
                  <w:lang w:val="es-ES"/>
                </w:rPr>
                <w:t>Zipcar</w:t>
              </w:r>
            </w:ins>
            <w:r w:rsidRPr="008F4443">
              <w:rPr>
                <w:noProof/>
                <w:lang w:val="es-ES"/>
              </w:rPr>
              <w:t xml:space="preserve"> Jack.</w:t>
            </w:r>
          </w:p>
          <w:p w14:paraId="05E4DB54" w14:textId="2DD00437" w:rsidR="008F4443" w:rsidRPr="008F4443" w:rsidRDefault="008F4443" w:rsidP="008F4443">
            <w:pPr>
              <w:rPr>
                <w:noProof/>
                <w:lang w:val="es-ES"/>
              </w:rPr>
            </w:pPr>
            <w:r w:rsidRPr="008F4443">
              <w:rPr>
                <w:noProof/>
                <w:lang w:val="es-ES"/>
              </w:rPr>
              <w:t>Well, Uber's advantage to all those three, is its size. Right, it's got the large installed user</w:t>
            </w:r>
            <w:ins w:id="105" w:author="Andrew Wilkinson [2]" w:date="2023-06-27T15:38:00Z">
              <w:r w:rsidR="001B32A2">
                <w:rPr>
                  <w:noProof/>
                  <w:lang w:val="es-ES"/>
                </w:rPr>
                <w:t xml:space="preserve"> </w:t>
              </w:r>
            </w:ins>
            <w:del w:id="106" w:author="Andrew Wilkinson [2]" w:date="2023-06-27T15:38:00Z">
              <w:r w:rsidRPr="008F4443" w:rsidDel="001B32A2">
                <w:rPr>
                  <w:noProof/>
                  <w:lang w:val="es-ES"/>
                </w:rPr>
                <w:delText>-</w:delText>
              </w:r>
            </w:del>
            <w:r w:rsidRPr="008F4443">
              <w:rPr>
                <w:noProof/>
                <w:lang w:val="es-ES"/>
              </w:rPr>
              <w:t>base, you already have the app, and you already trust the brand. It's just a few tabs to add your car to Uber and let somebody rent it out. Tab, tab, tab, alright, so Jack, what's the takeaway for our buddies over</w:t>
            </w:r>
            <w:ins w:id="107" w:author="Andrew Wilkinson [2]" w:date="2023-06-27T15:38:00Z">
              <w:r w:rsidR="00EB5392">
                <w:rPr>
                  <w:noProof/>
                  <w:lang w:val="es-ES"/>
                </w:rPr>
                <w:t xml:space="preserve"> at</w:t>
              </w:r>
            </w:ins>
            <w:r w:rsidRPr="008F4443">
              <w:rPr>
                <w:noProof/>
                <w:lang w:val="es-ES"/>
              </w:rPr>
              <w:t xml:space="preserve"> Uber</w:t>
            </w:r>
            <w:del w:id="108" w:author="Andrew Wilkinson [2]" w:date="2023-06-27T15:38:00Z">
              <w:r w:rsidRPr="008F4443" w:rsidDel="00EB5392">
                <w:rPr>
                  <w:noProof/>
                  <w:lang w:val="es-ES"/>
                </w:rPr>
                <w:delText xml:space="preserve"> Dooper</w:delText>
              </w:r>
            </w:del>
            <w:r w:rsidRPr="008F4443">
              <w:rPr>
                <w:noProof/>
                <w:lang w:val="es-ES"/>
              </w:rPr>
              <w:t>?</w:t>
            </w:r>
          </w:p>
          <w:p w14:paraId="37BEDA1E" w14:textId="3BDB8C13" w:rsidR="008F4443" w:rsidRPr="008F4443" w:rsidRDefault="008F4443" w:rsidP="008F4443">
            <w:pPr>
              <w:rPr>
                <w:noProof/>
                <w:lang w:val="es-ES"/>
              </w:rPr>
            </w:pPr>
            <w:r w:rsidRPr="008F4443">
              <w:rPr>
                <w:noProof/>
                <w:lang w:val="es-ES"/>
              </w:rPr>
              <w:t>The biggest threat to Airbnb is Uber, and vice versa. I love this takeaway. Jack's been whipping it up and working on that vice versa all day. Okay besties, who is Uber's biggest competitor? Everyone says it's L</w:t>
            </w:r>
            <w:ins w:id="109" w:author="Andrew Wilkinson [2]" w:date="2023-06-27T15:39:00Z">
              <w:r w:rsidR="00EB5392">
                <w:rPr>
                  <w:noProof/>
                  <w:lang w:val="es-ES"/>
                </w:rPr>
                <w:t>y</w:t>
              </w:r>
            </w:ins>
            <w:del w:id="110" w:author="Andrew Wilkinson [2]" w:date="2023-06-27T15:39:00Z">
              <w:r w:rsidRPr="008F4443" w:rsidDel="00EB5392">
                <w:rPr>
                  <w:noProof/>
                  <w:lang w:val="es-ES"/>
                </w:rPr>
                <w:delText>i</w:delText>
              </w:r>
            </w:del>
            <w:r w:rsidRPr="008F4443">
              <w:rPr>
                <w:noProof/>
                <w:lang w:val="es-ES"/>
              </w:rPr>
              <w:t xml:space="preserve">ft. And Jack who is Airbnb's biggest competitor? Everyone says it's </w:t>
            </w:r>
            <w:ins w:id="111" w:author="Andrew Wilkinson [2]" w:date="2023-06-27T15:39:00Z">
              <w:r w:rsidR="00864E6C">
                <w:rPr>
                  <w:noProof/>
                  <w:lang w:val="es-ES"/>
                </w:rPr>
                <w:t>h</w:t>
              </w:r>
            </w:ins>
            <w:del w:id="112" w:author="Andrew Wilkinson [2]" w:date="2023-06-27T15:39:00Z">
              <w:r w:rsidRPr="008F4443" w:rsidDel="00864E6C">
                <w:rPr>
                  <w:noProof/>
                  <w:lang w:val="es-ES"/>
                </w:rPr>
                <w:delText>H</w:delText>
              </w:r>
            </w:del>
            <w:r w:rsidRPr="008F4443">
              <w:rPr>
                <w:noProof/>
                <w:lang w:val="es-ES"/>
              </w:rPr>
              <w:t xml:space="preserve">otels. But here's what Jack and I </w:t>
            </w:r>
            <w:r w:rsidRPr="008F4443">
              <w:rPr>
                <w:noProof/>
                <w:lang w:val="es-ES"/>
              </w:rPr>
              <w:lastRenderedPageBreak/>
              <w:t>are thinking, long-term Airbnb's greatest competitor could actually be Uber, we could be in the verge of a future conflict. By getting into car-sharing which Uber just did, they're kind of stepping into Airbnb's territory. Cause like if you rent out your car with Uber, then why not rent out your home with Uber one day?</w:t>
            </w:r>
          </w:p>
          <w:p w14:paraId="2FC27802" w14:textId="59BDF7FA" w:rsidR="008F4443" w:rsidRPr="008F4443" w:rsidRDefault="008F4443" w:rsidP="008F4443">
            <w:pPr>
              <w:rPr>
                <w:noProof/>
                <w:lang w:val="es-ES"/>
              </w:rPr>
            </w:pPr>
            <w:r w:rsidRPr="008F4443">
              <w:rPr>
                <w:noProof/>
                <w:lang w:val="es-ES"/>
              </w:rPr>
              <w:t>I</w:t>
            </w:r>
            <w:ins w:id="113" w:author="Andrew Wilkinson [2]" w:date="2023-06-27T15:40:00Z">
              <w:r w:rsidR="008C08E5">
                <w:rPr>
                  <w:noProof/>
                  <w:lang w:val="es-ES"/>
                </w:rPr>
                <w:t>t'</w:t>
              </w:r>
            </w:ins>
            <w:r w:rsidRPr="008F4443">
              <w:rPr>
                <w:noProof/>
                <w:lang w:val="es-ES"/>
              </w:rPr>
              <w:t>s the same technology, it would not be hard for Uber to add that to the product. Now, of course, Airbnb could just do the same thing. Right, when you're renting out your home on Airbnb, you could bundle in your car for the weekend too. But either way, we now think that Uber and Airbnb will ultimately collide. For Uber and Airbnb, their biggest competition isn't necessarily the direct competition.</w:t>
            </w:r>
          </w:p>
          <w:p w14:paraId="5282A6AA" w14:textId="265509A7" w:rsidR="008F4443" w:rsidRPr="008F4443" w:rsidRDefault="008F4443" w:rsidP="008F4443">
            <w:pPr>
              <w:rPr>
                <w:noProof/>
                <w:lang w:val="es-ES"/>
              </w:rPr>
            </w:pPr>
            <w:r w:rsidRPr="008F4443">
              <w:rPr>
                <w:noProof/>
                <w:lang w:val="es-ES"/>
              </w:rPr>
              <w:t xml:space="preserve">And now a word from our sponsor, Rocket </w:t>
            </w:r>
            <w:del w:id="114" w:author="Andrew Wilkinson [2]" w:date="2023-06-27T15:41:00Z">
              <w:r w:rsidRPr="008F4443" w:rsidDel="004C57E7">
                <w:rPr>
                  <w:noProof/>
                  <w:lang w:val="es-ES"/>
                </w:rPr>
                <w:delText>money</w:delText>
              </w:r>
            </w:del>
            <w:ins w:id="115" w:author="Andrew Wilkinson [2]" w:date="2023-06-27T15:41:00Z">
              <w:r w:rsidR="004C57E7">
                <w:rPr>
                  <w:noProof/>
                  <w:lang w:val="es-ES"/>
                </w:rPr>
                <w:t>M</w:t>
              </w:r>
              <w:r w:rsidR="004C57E7" w:rsidRPr="008F4443">
                <w:rPr>
                  <w:noProof/>
                  <w:lang w:val="es-ES"/>
                </w:rPr>
                <w:t>oney</w:t>
              </w:r>
            </w:ins>
            <w:r w:rsidRPr="008F4443">
              <w:rPr>
                <w:noProof/>
                <w:lang w:val="es-ES"/>
              </w:rPr>
              <w:t>. How much money do you spend every month on subscriptions? Alright, I was trying to add this</w:t>
            </w:r>
            <w:ins w:id="116" w:author="Andrew Wilkinson [2]" w:date="2023-06-27T15:41:00Z">
              <w:r w:rsidR="004C57E7">
                <w:rPr>
                  <w:noProof/>
                  <w:lang w:val="es-ES"/>
                </w:rPr>
                <w:t xml:space="preserve"> up</w:t>
              </w:r>
            </w:ins>
            <w:r w:rsidRPr="008F4443">
              <w:rPr>
                <w:noProof/>
                <w:lang w:val="es-ES"/>
              </w:rPr>
              <w:t xml:space="preserve"> before the pod, Jack, I got Netflix, I got HBO Max, I got like a deodorant subscription here, I got like a face</w:t>
            </w:r>
            <w:ins w:id="117" w:author="Andrew Wilkinson [2]" w:date="2023-06-27T15:41:00Z">
              <w:r w:rsidR="004C57E7">
                <w:rPr>
                  <w:noProof/>
                  <w:lang w:val="es-ES"/>
                </w:rPr>
                <w:t xml:space="preserve"> </w:t>
              </w:r>
            </w:ins>
            <w:del w:id="118" w:author="Andrew Wilkinson [2]" w:date="2023-06-27T15:41:00Z">
              <w:r w:rsidRPr="008F4443" w:rsidDel="004C57E7">
                <w:rPr>
                  <w:noProof/>
                  <w:lang w:val="es-ES"/>
                </w:rPr>
                <w:delText>-</w:delText>
              </w:r>
            </w:del>
            <w:r w:rsidRPr="008F4443">
              <w:rPr>
                <w:noProof/>
                <w:lang w:val="es-ES"/>
              </w:rPr>
              <w:t>cream subscription there man, how much is it?</w:t>
            </w:r>
          </w:p>
          <w:p w14:paraId="79409B99" w14:textId="358B5631" w:rsidR="008F4443" w:rsidRPr="008F4443" w:rsidRDefault="008F4443" w:rsidP="008F4443">
            <w:pPr>
              <w:rPr>
                <w:noProof/>
                <w:lang w:val="es-ES"/>
              </w:rPr>
            </w:pPr>
            <w:r w:rsidRPr="008F4443">
              <w:rPr>
                <w:noProof/>
                <w:lang w:val="es-ES"/>
              </w:rPr>
              <w:t xml:space="preserve">Most Americans think they spend 80 dollars a month on subscriptions. I was gonna say like a hundred bucks a month. Honestly, it couldn't be more than a hundred bucks a month, but they actually spend </w:t>
            </w:r>
            <w:del w:id="119" w:author="Andrew Wilkinson [2]" w:date="2023-06-27T15:42:00Z">
              <w:r w:rsidRPr="008F4443" w:rsidDel="004C57E7">
                <w:rPr>
                  <w:noProof/>
                  <w:lang w:val="es-ES"/>
                </w:rPr>
                <w:delText xml:space="preserve">two </w:delText>
              </w:r>
            </w:del>
            <w:ins w:id="120" w:author="Andrew Wilkinson [2]" w:date="2023-06-27T15:42:00Z">
              <w:r w:rsidR="004C57E7">
                <w:rPr>
                  <w:noProof/>
                  <w:lang w:val="es-ES"/>
                </w:rPr>
                <w:t>200</w:t>
              </w:r>
              <w:r w:rsidR="004C57E7" w:rsidRPr="008F4443">
                <w:rPr>
                  <w:noProof/>
                  <w:lang w:val="es-ES"/>
                </w:rPr>
                <w:t xml:space="preserve"> </w:t>
              </w:r>
            </w:ins>
            <w:del w:id="121" w:author="Andrew Wilkinson [2]" w:date="2023-06-27T15:42:00Z">
              <w:r w:rsidRPr="008F4443" w:rsidDel="00A5791C">
                <w:rPr>
                  <w:noProof/>
                  <w:lang w:val="es-ES"/>
                </w:rPr>
                <w:delText xml:space="preserve">hundred </w:delText>
              </w:r>
            </w:del>
            <w:r w:rsidRPr="008F4443">
              <w:rPr>
                <w:noProof/>
                <w:lang w:val="es-ES"/>
              </w:rPr>
              <w:t xml:space="preserve">a month on average. That's the average Yetis! Rocket Money, it is a personal finance app that finds and cancels your unwanted subscriptions. It also </w:t>
            </w:r>
            <w:del w:id="122" w:author="Andrew Wilkinson [2]" w:date="2023-06-27T15:42:00Z">
              <w:r w:rsidRPr="008F4443" w:rsidDel="00A5791C">
                <w:rPr>
                  <w:noProof/>
                  <w:lang w:val="es-ES"/>
                </w:rPr>
                <w:delText xml:space="preserve">alerts </w:delText>
              </w:r>
            </w:del>
            <w:ins w:id="123" w:author="Andrew Wilkinson [2]" w:date="2023-06-27T15:42:00Z">
              <w:r w:rsidR="00A5791C">
                <w:rPr>
                  <w:noProof/>
                  <w:lang w:val="es-ES"/>
                </w:rPr>
                <w:t>monitors</w:t>
              </w:r>
              <w:r w:rsidR="00A5791C" w:rsidRPr="008F4443">
                <w:rPr>
                  <w:noProof/>
                  <w:lang w:val="es-ES"/>
                </w:rPr>
                <w:t xml:space="preserve"> </w:t>
              </w:r>
            </w:ins>
            <w:r w:rsidRPr="008F4443">
              <w:rPr>
                <w:noProof/>
                <w:lang w:val="es-ES"/>
              </w:rPr>
              <w:t>your spending, and helps you lower your bills, all in one place.</w:t>
            </w:r>
          </w:p>
          <w:p w14:paraId="3E9E469A" w14:textId="038EF5E8" w:rsidR="008F4443" w:rsidRPr="008F4443" w:rsidRDefault="008F4443" w:rsidP="008F4443">
            <w:pPr>
              <w:rPr>
                <w:noProof/>
                <w:lang w:val="es-ES"/>
              </w:rPr>
            </w:pPr>
            <w:r w:rsidRPr="008F4443">
              <w:rPr>
                <w:noProof/>
                <w:lang w:val="es-ES"/>
              </w:rPr>
              <w:t xml:space="preserve">It's going to remind you that you are </w:t>
            </w:r>
            <w:ins w:id="124" w:author="Andrew Wilkinson [2]" w:date="2023-06-27T15:42:00Z">
              <w:r w:rsidR="00E152D6">
                <w:rPr>
                  <w:noProof/>
                  <w:lang w:val="es-ES"/>
                </w:rPr>
                <w:t>a</w:t>
              </w:r>
            </w:ins>
            <w:del w:id="125" w:author="Andrew Wilkinson [2]" w:date="2023-06-27T15:42:00Z">
              <w:r w:rsidRPr="008F4443" w:rsidDel="00E152D6">
                <w:rPr>
                  <w:noProof/>
                  <w:lang w:val="es-ES"/>
                </w:rPr>
                <w:delText>at</w:delText>
              </w:r>
            </w:del>
            <w:r w:rsidRPr="008F4443">
              <w:rPr>
                <w:noProof/>
                <w:lang w:val="es-ES"/>
              </w:rPr>
              <w:t xml:space="preserve"> Door</w:t>
            </w:r>
            <w:ins w:id="126" w:author="Andrew Wilkinson [2]" w:date="2023-06-27T15:43:00Z">
              <w:r w:rsidR="00E152D6">
                <w:rPr>
                  <w:noProof/>
                  <w:lang w:val="es-ES"/>
                </w:rPr>
                <w:t>D</w:t>
              </w:r>
            </w:ins>
            <w:del w:id="127" w:author="Andrew Wilkinson [2]" w:date="2023-06-27T15:43:00Z">
              <w:r w:rsidRPr="008F4443" w:rsidDel="00E152D6">
                <w:rPr>
                  <w:noProof/>
                  <w:lang w:val="es-ES"/>
                </w:rPr>
                <w:delText>d</w:delText>
              </w:r>
            </w:del>
            <w:r w:rsidRPr="008F4443">
              <w:rPr>
                <w:noProof/>
                <w:lang w:val="es-ES"/>
              </w:rPr>
              <w:t>ash plus member, but you haven't used Door</w:t>
            </w:r>
            <w:ins w:id="128" w:author="Andrew Wilkinson [2]" w:date="2023-06-27T15:43:00Z">
              <w:r w:rsidR="00E152D6">
                <w:rPr>
                  <w:noProof/>
                  <w:lang w:val="es-ES"/>
                </w:rPr>
                <w:t>D</w:t>
              </w:r>
            </w:ins>
            <w:del w:id="129" w:author="Andrew Wilkinson [2]" w:date="2023-06-27T15:43:00Z">
              <w:r w:rsidRPr="008F4443" w:rsidDel="00E152D6">
                <w:rPr>
                  <w:noProof/>
                  <w:lang w:val="es-ES"/>
                </w:rPr>
                <w:delText>d</w:delText>
              </w:r>
            </w:del>
            <w:r w:rsidRPr="008F4443">
              <w:rPr>
                <w:noProof/>
                <w:lang w:val="es-ES"/>
              </w:rPr>
              <w:t>ash in months, and it's going to remind you that you signed up for that free trial, oh that free trial ends tomorrow. Stop throwing away your money, cancel unwanted subscriptions and manage your expenses the easy way by going to rocketmoney.com/tboy. That's rocketmoney.com</w:t>
            </w:r>
            <w:del w:id="130" w:author="Andrew Wilkinson [2]" w:date="2023-06-27T15:44:00Z">
              <w:r w:rsidRPr="008F4443" w:rsidDel="00676AF6">
                <w:rPr>
                  <w:noProof/>
                  <w:lang w:val="es-ES"/>
                </w:rPr>
                <w:delText>/tboy</w:delText>
              </w:r>
            </w:del>
            <w:ins w:id="131" w:author="Andrew Wilkinson [2]" w:date="2023-06-27T15:44:00Z">
              <w:r w:rsidR="00676AF6">
                <w:rPr>
                  <w:noProof/>
                  <w:lang w:val="es-ES"/>
                </w:rPr>
                <w:t xml:space="preserve"> slash T-B-O-Y</w:t>
              </w:r>
            </w:ins>
            <w:ins w:id="132" w:author="Andrew Wilkinson [2]" w:date="2023-06-27T15:43:00Z">
              <w:r w:rsidR="00F13A85">
                <w:rPr>
                  <w:noProof/>
                  <w:lang w:val="es-ES"/>
                </w:rPr>
                <w:t>.</w:t>
              </w:r>
            </w:ins>
            <w:ins w:id="133" w:author="Andrew Wilkinson [2]" w:date="2023-06-27T15:44:00Z">
              <w:r w:rsidR="00676AF6">
                <w:rPr>
                  <w:noProof/>
                  <w:lang w:val="es-ES"/>
                </w:rPr>
                <w:t xml:space="preserve"> </w:t>
              </w:r>
              <w:r w:rsidR="00676AF6" w:rsidRPr="008F4443">
                <w:rPr>
                  <w:noProof/>
                  <w:lang w:val="es-ES"/>
                </w:rPr>
                <w:t>rocketmoney.com/tboy</w:t>
              </w:r>
              <w:r w:rsidR="00676AF6">
                <w:rPr>
                  <w:noProof/>
                  <w:lang w:val="es-ES"/>
                </w:rPr>
                <w:t>.</w:t>
              </w:r>
            </w:ins>
          </w:p>
          <w:p w14:paraId="59074BE6" w14:textId="218E7C3F" w:rsidR="008F4443" w:rsidRPr="008F4443" w:rsidRDefault="008F4443" w:rsidP="008F4443">
            <w:pPr>
              <w:rPr>
                <w:noProof/>
                <w:lang w:val="es-ES"/>
              </w:rPr>
            </w:pPr>
            <w:r w:rsidRPr="008F4443">
              <w:rPr>
                <w:noProof/>
                <w:lang w:val="es-ES"/>
              </w:rPr>
              <w:t xml:space="preserve">For our second story, Adobe just launched Firefly to turn your imagination into an image. It's artificial intelligence, but it can create an artificial reality too. Jack, we are going to talk about Adobe, the </w:t>
            </w:r>
            <w:del w:id="134" w:author="Andrew Wilkinson [2]" w:date="2023-06-27T15:45:00Z">
              <w:r w:rsidRPr="008F4443" w:rsidDel="009C4A21">
                <w:rPr>
                  <w:noProof/>
                  <w:lang w:val="es-ES"/>
                </w:rPr>
                <w:delText>two hundred</w:delText>
              </w:r>
            </w:del>
            <w:ins w:id="135" w:author="Andrew Wilkinson [2]" w:date="2023-06-27T15:45:00Z">
              <w:r w:rsidR="009C4A21">
                <w:rPr>
                  <w:noProof/>
                  <w:lang w:val="es-ES"/>
                </w:rPr>
                <w:t>200</w:t>
              </w:r>
            </w:ins>
            <w:r w:rsidRPr="008F4443">
              <w:rPr>
                <w:noProof/>
                <w:lang w:val="es-ES"/>
              </w:rPr>
              <w:t xml:space="preserve"> billion dollar software company. We gotta talk about the </w:t>
            </w:r>
            <w:ins w:id="136" w:author="Andrew Wilkinson [2]" w:date="2023-06-27T15:45:00Z">
              <w:r w:rsidR="009C4A21">
                <w:rPr>
                  <w:noProof/>
                  <w:lang w:val="es-ES"/>
                </w:rPr>
                <w:t>.</w:t>
              </w:r>
            </w:ins>
            <w:del w:id="137" w:author="Andrew Wilkinson [2]" w:date="2023-06-27T15:45:00Z">
              <w:r w:rsidRPr="008F4443" w:rsidDel="009C4A21">
                <w:rPr>
                  <w:noProof/>
                  <w:lang w:val="es-ES"/>
                </w:rPr>
                <w:delText>PDF</w:delText>
              </w:r>
            </w:del>
            <w:ins w:id="138" w:author="Andrew Wilkinson [2]" w:date="2023-06-27T15:45:00Z">
              <w:r w:rsidR="009C4A21">
                <w:rPr>
                  <w:noProof/>
                  <w:lang w:val="es-ES"/>
                </w:rPr>
                <w:t>pdf</w:t>
              </w:r>
            </w:ins>
            <w:r w:rsidRPr="008F4443">
              <w:rPr>
                <w:noProof/>
                <w:lang w:val="es-ES"/>
              </w:rPr>
              <w:t xml:space="preserve">. Adobe invented the </w:t>
            </w:r>
            <w:del w:id="139" w:author="Andrew Wilkinson [2]" w:date="2023-06-27T15:45:00Z">
              <w:r w:rsidRPr="008F4443" w:rsidDel="009C4A21">
                <w:rPr>
                  <w:noProof/>
                  <w:lang w:val="es-ES"/>
                </w:rPr>
                <w:delText>PDF</w:delText>
              </w:r>
            </w:del>
            <w:ins w:id="140" w:author="Andrew Wilkinson [2]" w:date="2023-06-27T15:45:00Z">
              <w:r w:rsidR="009C4A21">
                <w:rPr>
                  <w:noProof/>
                  <w:lang w:val="es-ES"/>
                </w:rPr>
                <w:t>.pdf</w:t>
              </w:r>
            </w:ins>
            <w:r w:rsidRPr="008F4443">
              <w:rPr>
                <w:noProof/>
                <w:lang w:val="es-ES"/>
              </w:rPr>
              <w:t>, which is just behind .doc and .jpeg as the most popular image</w:t>
            </w:r>
            <w:del w:id="141" w:author="Andrew Wilkinson [2]" w:date="2023-06-27T15:46:00Z">
              <w:r w:rsidRPr="008F4443" w:rsidDel="004A2083">
                <w:rPr>
                  <w:noProof/>
                  <w:lang w:val="es-ES"/>
                </w:rPr>
                <w:delText>s</w:delText>
              </w:r>
            </w:del>
            <w:r w:rsidRPr="008F4443">
              <w:rPr>
                <w:noProof/>
                <w:lang w:val="es-ES"/>
              </w:rPr>
              <w:t xml:space="preserve"> files in the world, I think. But frankly Adobe is really best known, not for the </w:t>
            </w:r>
            <w:del w:id="142" w:author="Andrew Wilkinson [2]" w:date="2023-06-27T15:46:00Z">
              <w:r w:rsidRPr="008F4443" w:rsidDel="002659AA">
                <w:rPr>
                  <w:noProof/>
                  <w:lang w:val="es-ES"/>
                </w:rPr>
                <w:delText xml:space="preserve">PDF </w:delText>
              </w:r>
            </w:del>
            <w:ins w:id="143" w:author="Andrew Wilkinson [2]" w:date="2023-06-27T15:46:00Z">
              <w:r w:rsidR="002659AA">
                <w:rPr>
                  <w:noProof/>
                  <w:lang w:val="es-ES"/>
                </w:rPr>
                <w:t>.pdf</w:t>
              </w:r>
              <w:r w:rsidR="002659AA" w:rsidRPr="008F4443">
                <w:rPr>
                  <w:noProof/>
                  <w:lang w:val="es-ES"/>
                </w:rPr>
                <w:t xml:space="preserve"> </w:t>
              </w:r>
            </w:ins>
            <w:r w:rsidRPr="008F4443">
              <w:rPr>
                <w:noProof/>
                <w:lang w:val="es-ES"/>
              </w:rPr>
              <w:t>but for Photoshop. The Sillicon Valley</w:t>
            </w:r>
            <w:ins w:id="144" w:author="Andrew Wilkinson [2]" w:date="2023-06-27T15:46:00Z">
              <w:r w:rsidR="004E4829">
                <w:rPr>
                  <w:noProof/>
                  <w:lang w:val="es-ES"/>
                </w:rPr>
                <w:t>–</w:t>
              </w:r>
            </w:ins>
            <w:del w:id="145" w:author="Andrew Wilkinson [2]" w:date="2023-06-27T15:46:00Z">
              <w:r w:rsidRPr="008F4443" w:rsidDel="004E4829">
                <w:rPr>
                  <w:noProof/>
                  <w:lang w:val="es-ES"/>
                </w:rPr>
                <w:delText xml:space="preserve">, </w:delText>
              </w:r>
            </w:del>
            <w:r w:rsidRPr="008F4443">
              <w:rPr>
                <w:noProof/>
                <w:lang w:val="es-ES"/>
              </w:rPr>
              <w:t>based software giant Adobe, is the go-</w:t>
            </w:r>
            <w:r w:rsidRPr="008F4443">
              <w:rPr>
                <w:noProof/>
                <w:lang w:val="es-ES"/>
              </w:rPr>
              <w:lastRenderedPageBreak/>
              <w:t>to software suite for every graphic designer to do their job</w:t>
            </w:r>
            <w:del w:id="146" w:author="Andrew Wilkinson [2]" w:date="2023-06-27T15:46:00Z">
              <w:r w:rsidRPr="008F4443" w:rsidDel="00A562AA">
                <w:rPr>
                  <w:noProof/>
                  <w:lang w:val="es-ES"/>
                </w:rPr>
                <w:delText>s</w:delText>
              </w:r>
            </w:del>
            <w:r w:rsidRPr="008F4443">
              <w:rPr>
                <w:noProof/>
                <w:lang w:val="es-ES"/>
              </w:rPr>
              <w:t>.</w:t>
            </w:r>
          </w:p>
          <w:p w14:paraId="07F79B1D" w14:textId="70E62C6D" w:rsidR="008F4443" w:rsidRPr="008F4443" w:rsidRDefault="008F4443" w:rsidP="008F4443">
            <w:pPr>
              <w:rPr>
                <w:noProof/>
                <w:lang w:val="es-ES"/>
              </w:rPr>
            </w:pPr>
            <w:r w:rsidRPr="008F4443">
              <w:rPr>
                <w:noProof/>
                <w:lang w:val="es-ES"/>
              </w:rPr>
              <w:t xml:space="preserve">Yeah, like what Excel is to the Princeton grad, Adobe's creative suite is to the </w:t>
            </w:r>
            <w:del w:id="147" w:author="Andrew Wilkinson [2]" w:date="2023-06-27T15:46:00Z">
              <w:r w:rsidRPr="008F4443" w:rsidDel="00A562AA">
                <w:rPr>
                  <w:noProof/>
                  <w:lang w:val="es-ES"/>
                </w:rPr>
                <w:delText xml:space="preserve">Risdi </w:delText>
              </w:r>
            </w:del>
            <w:ins w:id="148" w:author="Andrew Wilkinson [2]" w:date="2023-06-27T15:46:00Z">
              <w:r w:rsidR="00A562AA">
                <w:rPr>
                  <w:noProof/>
                  <w:lang w:val="es-ES"/>
                </w:rPr>
                <w:t>RISD</w:t>
              </w:r>
              <w:r w:rsidR="00A562AA" w:rsidRPr="008F4443">
                <w:rPr>
                  <w:noProof/>
                  <w:lang w:val="es-ES"/>
                </w:rPr>
                <w:t xml:space="preserve"> </w:t>
              </w:r>
            </w:ins>
            <w:r w:rsidRPr="008F4443">
              <w:rPr>
                <w:noProof/>
                <w:lang w:val="es-ES"/>
              </w:rPr>
              <w:t>grad. And Adobe just launched Firefly which is their text</w:t>
            </w:r>
            <w:ins w:id="149" w:author="Andrew Wilkinson [2]" w:date="2023-06-27T15:47:00Z">
              <w:r w:rsidR="007C3597">
                <w:rPr>
                  <w:noProof/>
                  <w:lang w:val="es-ES"/>
                </w:rPr>
                <w:t>-</w:t>
              </w:r>
            </w:ins>
            <w:del w:id="150" w:author="Andrew Wilkinson [2]" w:date="2023-06-27T15:47:00Z">
              <w:r w:rsidRPr="008F4443" w:rsidDel="007C3597">
                <w:rPr>
                  <w:noProof/>
                  <w:lang w:val="es-ES"/>
                </w:rPr>
                <w:delText xml:space="preserve"> </w:delText>
              </w:r>
            </w:del>
            <w:r w:rsidRPr="008F4443">
              <w:rPr>
                <w:noProof/>
                <w:lang w:val="es-ES"/>
              </w:rPr>
              <w:t>to</w:t>
            </w:r>
            <w:del w:id="151" w:author="Andrew Wilkinson [2]" w:date="2023-06-27T15:47:00Z">
              <w:r w:rsidRPr="008F4443" w:rsidDel="007C3597">
                <w:rPr>
                  <w:noProof/>
                  <w:lang w:val="es-ES"/>
                </w:rPr>
                <w:delText xml:space="preserve"> </w:delText>
              </w:r>
            </w:del>
            <w:ins w:id="152" w:author="Andrew Wilkinson [2]" w:date="2023-06-27T15:47:00Z">
              <w:r w:rsidR="007C3597">
                <w:rPr>
                  <w:noProof/>
                  <w:lang w:val="es-ES"/>
                </w:rPr>
                <w:t>-</w:t>
              </w:r>
            </w:ins>
            <w:r w:rsidRPr="008F4443">
              <w:rPr>
                <w:noProof/>
                <w:lang w:val="es-ES"/>
              </w:rPr>
              <w:t xml:space="preserve">image generative AI product. Yetis, this is like the visual future of </w:t>
            </w:r>
            <w:ins w:id="153" w:author="Andrew Wilkinson [2]" w:date="2023-06-27T15:48:00Z">
              <w:r w:rsidR="004D17D7">
                <w:rPr>
                  <w:noProof/>
                  <w:lang w:val="es-ES"/>
                </w:rPr>
                <w:t>a</w:t>
              </w:r>
            </w:ins>
            <w:del w:id="154" w:author="Andrew Wilkinson [2]" w:date="2023-06-27T15:48:00Z">
              <w:r w:rsidRPr="008F4443" w:rsidDel="004D17D7">
                <w:rPr>
                  <w:noProof/>
                  <w:lang w:val="es-ES"/>
                </w:rPr>
                <w:delText>A</w:delText>
              </w:r>
            </w:del>
            <w:r w:rsidRPr="008F4443">
              <w:rPr>
                <w:noProof/>
                <w:lang w:val="es-ES"/>
              </w:rPr>
              <w:t xml:space="preserve">rtificial </w:t>
            </w:r>
            <w:del w:id="155" w:author="Andrew Wilkinson [2]" w:date="2023-06-27T15:48:00Z">
              <w:r w:rsidRPr="008F4443" w:rsidDel="004D17D7">
                <w:rPr>
                  <w:noProof/>
                  <w:lang w:val="es-ES"/>
                </w:rPr>
                <w:delText>Intelligence</w:delText>
              </w:r>
            </w:del>
            <w:ins w:id="156" w:author="Andrew Wilkinson [2]" w:date="2023-06-27T15:48:00Z">
              <w:r w:rsidR="004D17D7">
                <w:rPr>
                  <w:noProof/>
                  <w:lang w:val="es-ES"/>
                </w:rPr>
                <w:t>i</w:t>
              </w:r>
              <w:r w:rsidR="004D17D7" w:rsidRPr="008F4443">
                <w:rPr>
                  <w:noProof/>
                  <w:lang w:val="es-ES"/>
                </w:rPr>
                <w:t>ntelligence</w:t>
              </w:r>
            </w:ins>
            <w:r w:rsidRPr="008F4443">
              <w:rPr>
                <w:noProof/>
                <w:lang w:val="es-ES"/>
              </w:rPr>
              <w:t>. And let's repeat that, text</w:t>
            </w:r>
            <w:ins w:id="157" w:author="Andrew Wilkinson [2]" w:date="2023-06-27T15:48:00Z">
              <w:r w:rsidR="004D17D7">
                <w:rPr>
                  <w:noProof/>
                  <w:lang w:val="es-ES"/>
                </w:rPr>
                <w:t>-</w:t>
              </w:r>
            </w:ins>
            <w:del w:id="158" w:author="Andrew Wilkinson [2]" w:date="2023-06-27T15:48:00Z">
              <w:r w:rsidRPr="008F4443" w:rsidDel="004D17D7">
                <w:rPr>
                  <w:noProof/>
                  <w:lang w:val="es-ES"/>
                </w:rPr>
                <w:delText xml:space="preserve"> </w:delText>
              </w:r>
            </w:del>
            <w:r w:rsidRPr="008F4443">
              <w:rPr>
                <w:noProof/>
                <w:lang w:val="es-ES"/>
              </w:rPr>
              <w:t>to</w:t>
            </w:r>
            <w:ins w:id="159" w:author="Andrew Wilkinson [2]" w:date="2023-06-27T15:48:00Z">
              <w:r w:rsidR="004D17D7">
                <w:rPr>
                  <w:noProof/>
                  <w:lang w:val="es-ES"/>
                </w:rPr>
                <w:t>-</w:t>
              </w:r>
            </w:ins>
            <w:del w:id="160" w:author="Andrew Wilkinson [2]" w:date="2023-06-27T15:48:00Z">
              <w:r w:rsidRPr="008F4443" w:rsidDel="004D17D7">
                <w:rPr>
                  <w:noProof/>
                  <w:lang w:val="es-ES"/>
                </w:rPr>
                <w:delText xml:space="preserve"> </w:delText>
              </w:r>
            </w:del>
            <w:r w:rsidRPr="008F4443">
              <w:rPr>
                <w:noProof/>
                <w:lang w:val="es-ES"/>
              </w:rPr>
              <w:t>image generative AI. Hey Jack, can you whip up a translation for us over there? You type in text, and it generates an image, easy as that.</w:t>
            </w:r>
          </w:p>
          <w:p w14:paraId="410651DF" w14:textId="77777777" w:rsidR="008F4443" w:rsidRPr="008F4443" w:rsidRDefault="008F4443" w:rsidP="008F4443">
            <w:pPr>
              <w:rPr>
                <w:noProof/>
                <w:lang w:val="es-ES"/>
              </w:rPr>
            </w:pPr>
            <w:r w:rsidRPr="008F4443">
              <w:rPr>
                <w:noProof/>
                <w:lang w:val="es-ES"/>
              </w:rPr>
              <w:t>Now, Yetis, Jack and I were thinking about this, we're talking about an extremely visual product and yet Jack and I are an extremely audio podcast, aren't we Jack? So to help you visualize this we're gonna go to your Instagram page. Yes, we are. Right now on Instagram you can exaggerate a bit about the pictures you post.</w:t>
            </w:r>
          </w:p>
          <w:p w14:paraId="2A7FA38B" w14:textId="4DA31A04" w:rsidR="008F4443" w:rsidRPr="008F4443" w:rsidRDefault="008F4443" w:rsidP="008F4443">
            <w:pPr>
              <w:rPr>
                <w:noProof/>
                <w:lang w:val="es-ES"/>
              </w:rPr>
            </w:pPr>
            <w:r w:rsidRPr="008F4443">
              <w:rPr>
                <w:noProof/>
                <w:lang w:val="es-ES"/>
              </w:rPr>
              <w:t>Jack, let's say you took a trip to Bali</w:t>
            </w:r>
            <w:ins w:id="161" w:author="Andrew Wilkinson [2]" w:date="2023-06-27T15:48:00Z">
              <w:r w:rsidR="008F3A35">
                <w:rPr>
                  <w:noProof/>
                  <w:lang w:val="es-ES"/>
                </w:rPr>
                <w:t>,</w:t>
              </w:r>
            </w:ins>
            <w:r w:rsidRPr="008F4443">
              <w:rPr>
                <w:noProof/>
                <w:lang w:val="es-ES"/>
              </w:rPr>
              <w:t xml:space="preserve"> </w:t>
            </w:r>
            <w:del w:id="162" w:author="Andrew Wilkinson [2]" w:date="2023-06-27T15:48:00Z">
              <w:r w:rsidRPr="008F4443" w:rsidDel="008F3A35">
                <w:rPr>
                  <w:noProof/>
                  <w:lang w:val="es-ES"/>
                </w:rPr>
                <w:delText xml:space="preserve">and </w:delText>
              </w:r>
            </w:del>
            <w:r w:rsidRPr="008F4443">
              <w:rPr>
                <w:noProof/>
                <w:lang w:val="es-ES"/>
              </w:rPr>
              <w:t>it wasn't as sunny as you hoped, you weren't as tan as you hoped, maybe you change</w:t>
            </w:r>
            <w:del w:id="163" w:author="Andrew Wilkinson [2]" w:date="2023-06-27T15:49:00Z">
              <w:r w:rsidRPr="008F4443" w:rsidDel="00BF564C">
                <w:rPr>
                  <w:noProof/>
                  <w:lang w:val="es-ES"/>
                </w:rPr>
                <w:delText>d</w:delText>
              </w:r>
            </w:del>
            <w:r w:rsidRPr="008F4443">
              <w:rPr>
                <w:noProof/>
                <w:lang w:val="es-ES"/>
              </w:rPr>
              <w:t xml:space="preserve"> </w:t>
            </w:r>
            <w:del w:id="164" w:author="Andrew Wilkinson [2]" w:date="2023-06-27T15:49:00Z">
              <w:r w:rsidRPr="008F4443" w:rsidDel="00BF564C">
                <w:rPr>
                  <w:noProof/>
                  <w:lang w:val="es-ES"/>
                </w:rPr>
                <w:delText xml:space="preserve">a </w:delText>
              </w:r>
            </w:del>
            <w:ins w:id="165" w:author="Andrew Wilkinson [2]" w:date="2023-06-27T15:49:00Z">
              <w:r w:rsidR="00BF564C">
                <w:rPr>
                  <w:noProof/>
                  <w:lang w:val="es-ES"/>
                </w:rPr>
                <w:t>the</w:t>
              </w:r>
              <w:r w:rsidR="00BF564C" w:rsidRPr="008F4443">
                <w:rPr>
                  <w:noProof/>
                  <w:lang w:val="es-ES"/>
                </w:rPr>
                <w:t xml:space="preserve"> </w:t>
              </w:r>
            </w:ins>
            <w:r w:rsidRPr="008F4443">
              <w:rPr>
                <w:noProof/>
                <w:lang w:val="es-ES"/>
              </w:rPr>
              <w:t xml:space="preserve">filter and you </w:t>
            </w:r>
            <w:del w:id="166" w:author="Andrew Wilkinson [2]" w:date="2023-06-27T15:49:00Z">
              <w:r w:rsidRPr="008F4443" w:rsidDel="008F3A35">
                <w:rPr>
                  <w:noProof/>
                  <w:lang w:val="es-ES"/>
                </w:rPr>
                <w:delText xml:space="preserve">gave </w:delText>
              </w:r>
            </w:del>
            <w:ins w:id="167" w:author="Andrew Wilkinson [2]" w:date="2023-06-27T15:49:00Z">
              <w:r w:rsidR="008F3A35">
                <w:rPr>
                  <w:noProof/>
                  <w:lang w:val="es-ES"/>
                </w:rPr>
                <w:t>give</w:t>
              </w:r>
              <w:r w:rsidR="008F3A35" w:rsidRPr="008F4443">
                <w:rPr>
                  <w:noProof/>
                  <w:lang w:val="es-ES"/>
                </w:rPr>
                <w:t xml:space="preserve"> </w:t>
              </w:r>
            </w:ins>
            <w:r w:rsidRPr="008F4443">
              <w:rPr>
                <w:noProof/>
                <w:lang w:val="es-ES"/>
              </w:rPr>
              <w:t>yourself a tan and you make it brighter. The classic Instagram filters are basically Photoshop crop</w:t>
            </w:r>
            <w:ins w:id="168" w:author="Andrew Wilkinson [2]" w:date="2023-06-27T15:49:00Z">
              <w:r w:rsidR="00BF564C">
                <w:rPr>
                  <w:noProof/>
                  <w:lang w:val="es-ES"/>
                </w:rPr>
                <w:t>p</w:t>
              </w:r>
            </w:ins>
            <w:r w:rsidRPr="008F4443">
              <w:rPr>
                <w:noProof/>
                <w:lang w:val="es-ES"/>
              </w:rPr>
              <w:t>ings. Yeah, you add a little razzle-dazzle, you add a little sprinkle-dinkle. You can exaggerate how things actually were a little bit today on Instagram. But here's the shocker with Firefly, with Firefly you can post photos of you in Bali without ever having travelled to Bali.</w:t>
            </w:r>
          </w:p>
          <w:p w14:paraId="7DB1C291" w14:textId="0DA4B379" w:rsidR="008F4443" w:rsidRPr="008F4443" w:rsidRDefault="008F4443" w:rsidP="008F4443">
            <w:pPr>
              <w:rPr>
                <w:noProof/>
                <w:lang w:val="es-ES"/>
              </w:rPr>
            </w:pPr>
            <w:r w:rsidRPr="008F4443">
              <w:rPr>
                <w:noProof/>
                <w:lang w:val="es-ES"/>
              </w:rPr>
              <w:t>You can exaggerate the entire thing. Yeah, it's like the exaggeration but then you round it up a lot. From your basement, without having gone to Bali, you can type into a product like Firefly a picture of me with twelve</w:t>
            </w:r>
            <w:ins w:id="169" w:author="Andrew Wilkinson [2]" w:date="2023-06-27T15:51:00Z">
              <w:r w:rsidR="00BF564C">
                <w:rPr>
                  <w:noProof/>
                  <w:lang w:val="es-ES"/>
                </w:rPr>
                <w:t>-</w:t>
              </w:r>
            </w:ins>
            <w:del w:id="170" w:author="Andrew Wilkinson [2]" w:date="2023-06-27T15:51:00Z">
              <w:r w:rsidRPr="008F4443" w:rsidDel="00BF564C">
                <w:rPr>
                  <w:noProof/>
                  <w:lang w:val="es-ES"/>
                </w:rPr>
                <w:delText xml:space="preserve"> </w:delText>
              </w:r>
            </w:del>
            <w:r w:rsidRPr="008F4443">
              <w:rPr>
                <w:noProof/>
                <w:lang w:val="es-ES"/>
              </w:rPr>
              <w:t>pack abs, looking really tan</w:t>
            </w:r>
            <w:del w:id="171" w:author="Andrew Wilkinson [2]" w:date="2023-06-27T15:51:00Z">
              <w:r w:rsidRPr="008F4443" w:rsidDel="00BF564C">
                <w:rPr>
                  <w:noProof/>
                  <w:lang w:val="es-ES"/>
                </w:rPr>
                <w:delText xml:space="preserve"> </w:delText>
              </w:r>
            </w:del>
            <w:r w:rsidRPr="008F4443">
              <w:rPr>
                <w:noProof/>
                <w:lang w:val="es-ES"/>
              </w:rPr>
              <w:t>,</w:t>
            </w:r>
            <w:ins w:id="172" w:author="Andrew Wilkinson [2]" w:date="2023-06-27T15:51:00Z">
              <w:r w:rsidR="00BF564C">
                <w:rPr>
                  <w:noProof/>
                  <w:lang w:val="es-ES"/>
                </w:rPr>
                <w:t xml:space="preserve"> </w:t>
              </w:r>
            </w:ins>
            <w:r w:rsidRPr="008F4443">
              <w:rPr>
                <w:noProof/>
                <w:lang w:val="es-ES"/>
              </w:rPr>
              <w:t>on a beach, in Bali. So, all it needs is a picture of you and then it did it, it handled the rest. That picture is there, even though you never went to Bali, it looks like you did.</w:t>
            </w:r>
          </w:p>
          <w:p w14:paraId="278221EC" w14:textId="28F18611" w:rsidR="008F4443" w:rsidRPr="008F4443" w:rsidRDefault="008F4443" w:rsidP="008F4443">
            <w:pPr>
              <w:rPr>
                <w:noProof/>
                <w:lang w:val="es-ES"/>
              </w:rPr>
            </w:pPr>
            <w:r w:rsidRPr="008F4443">
              <w:rPr>
                <w:noProof/>
                <w:lang w:val="es-ES"/>
              </w:rPr>
              <w:t xml:space="preserve">Okay, so Jack, let's say you wanna make that picture kind of epic, so, you wanna have you in Bali, but </w:t>
            </w:r>
            <w:del w:id="173" w:author="Andrew Wilkinson [2]" w:date="2023-06-27T15:52:00Z">
              <w:r w:rsidRPr="008F4443" w:rsidDel="009822F0">
                <w:rPr>
                  <w:noProof/>
                  <w:lang w:val="es-ES"/>
                </w:rPr>
                <w:delText>we're adding</w:delText>
              </w:r>
            </w:del>
            <w:ins w:id="174" w:author="Andrew Wilkinson [2]" w:date="2023-06-27T15:52:00Z">
              <w:r w:rsidR="009822F0">
                <w:rPr>
                  <w:noProof/>
                  <w:lang w:val="es-ES"/>
                </w:rPr>
                <w:t>riding</w:t>
              </w:r>
            </w:ins>
            <w:r w:rsidRPr="008F4443">
              <w:rPr>
                <w:noProof/>
                <w:lang w:val="es-ES"/>
              </w:rPr>
              <w:t xml:space="preserve"> a few of those dolphins you've been talking about. All you gotta do is type it in and Firefly will make those pictures. Boom! You got a whole slideshow of pics from your trip to Bali that you never even took.</w:t>
            </w:r>
          </w:p>
          <w:p w14:paraId="465C2E48" w14:textId="4408CAB3" w:rsidR="008F4443" w:rsidRPr="008F4443" w:rsidRDefault="008F4443" w:rsidP="008F4443">
            <w:pPr>
              <w:rPr>
                <w:noProof/>
                <w:lang w:val="es-ES"/>
              </w:rPr>
            </w:pPr>
            <w:r w:rsidRPr="008F4443">
              <w:rPr>
                <w:noProof/>
                <w:lang w:val="es-ES"/>
              </w:rPr>
              <w:t xml:space="preserve">Firefly is actually a B2B product. It's not gonna be used like this Instagram thing we're talking about. It's gonna be used by businesses to create content for their brand. Like maybe an entire advertising campaign typed in from scratch. But AI like this, can by used by anyone already, for anything. So Jack, </w:t>
            </w:r>
            <w:r w:rsidRPr="008F4443">
              <w:rPr>
                <w:noProof/>
                <w:lang w:val="es-ES"/>
              </w:rPr>
              <w:lastRenderedPageBreak/>
              <w:t xml:space="preserve">what's the takeaway for all </w:t>
            </w:r>
            <w:del w:id="175" w:author="Andrew Wilkinson [2]" w:date="2023-06-27T15:53:00Z">
              <w:r w:rsidRPr="008F4443" w:rsidDel="00F13BDD">
                <w:rPr>
                  <w:noProof/>
                  <w:lang w:val="es-ES"/>
                </w:rPr>
                <w:delText xml:space="preserve">of </w:delText>
              </w:r>
            </w:del>
            <w:r w:rsidRPr="008F4443">
              <w:rPr>
                <w:noProof/>
                <w:lang w:val="es-ES"/>
              </w:rPr>
              <w:t>our buddies using visual A</w:t>
            </w:r>
            <w:del w:id="176" w:author="Andrew Wilkinson [2]" w:date="2023-06-27T15:47:00Z">
              <w:r w:rsidRPr="008F4443" w:rsidDel="00DC092A">
                <w:rPr>
                  <w:noProof/>
                  <w:lang w:val="es-ES"/>
                </w:rPr>
                <w:delText>.</w:delText>
              </w:r>
            </w:del>
            <w:r w:rsidRPr="008F4443">
              <w:rPr>
                <w:noProof/>
                <w:lang w:val="es-ES"/>
              </w:rPr>
              <w:t>I</w:t>
            </w:r>
            <w:del w:id="177" w:author="Andrew Wilkinson [2]" w:date="2023-06-27T15:48:00Z">
              <w:r w:rsidRPr="008F4443" w:rsidDel="00DC092A">
                <w:rPr>
                  <w:noProof/>
                  <w:lang w:val="es-ES"/>
                </w:rPr>
                <w:delText>.</w:delText>
              </w:r>
            </w:del>
            <w:r w:rsidRPr="008F4443">
              <w:rPr>
                <w:noProof/>
                <w:lang w:val="es-ES"/>
              </w:rPr>
              <w:t>?</w:t>
            </w:r>
          </w:p>
          <w:p w14:paraId="596847F0" w14:textId="67F3A5AF" w:rsidR="008F4443" w:rsidRPr="008F4443" w:rsidRDefault="008F4443" w:rsidP="008F4443">
            <w:pPr>
              <w:rPr>
                <w:noProof/>
                <w:lang w:val="es-ES"/>
              </w:rPr>
            </w:pPr>
            <w:r w:rsidRPr="008F4443">
              <w:rPr>
                <w:noProof/>
                <w:lang w:val="es-ES"/>
              </w:rPr>
              <w:t xml:space="preserve">Artificial intelligence can create an </w:t>
            </w:r>
            <w:ins w:id="178" w:author="Andrew Wilkinson [2]" w:date="2023-06-27T15:53:00Z">
              <w:r w:rsidR="00F13BDD">
                <w:rPr>
                  <w:noProof/>
                  <w:lang w:val="es-ES"/>
                </w:rPr>
                <w:t>a</w:t>
              </w:r>
            </w:ins>
            <w:del w:id="179" w:author="Andrew Wilkinson [2]" w:date="2023-06-27T15:53:00Z">
              <w:r w:rsidRPr="008F4443" w:rsidDel="00F13BDD">
                <w:rPr>
                  <w:noProof/>
                  <w:lang w:val="es-ES"/>
                </w:rPr>
                <w:delText>A</w:delText>
              </w:r>
            </w:del>
            <w:r w:rsidRPr="008F4443">
              <w:rPr>
                <w:noProof/>
                <w:lang w:val="es-ES"/>
              </w:rPr>
              <w:t xml:space="preserve">rtificial </w:t>
            </w:r>
            <w:del w:id="180" w:author="Andrew Wilkinson [2]" w:date="2023-06-27T15:53:00Z">
              <w:r w:rsidRPr="008F4443" w:rsidDel="00F13BDD">
                <w:rPr>
                  <w:noProof/>
                  <w:lang w:val="es-ES"/>
                </w:rPr>
                <w:delText>Reality</w:delText>
              </w:r>
            </w:del>
            <w:ins w:id="181" w:author="Andrew Wilkinson [2]" w:date="2023-06-27T15:53:00Z">
              <w:r w:rsidR="00F13BDD">
                <w:rPr>
                  <w:noProof/>
                  <w:lang w:val="es-ES"/>
                </w:rPr>
                <w:t>r</w:t>
              </w:r>
              <w:r w:rsidR="00F13BDD" w:rsidRPr="008F4443">
                <w:rPr>
                  <w:noProof/>
                  <w:lang w:val="es-ES"/>
                </w:rPr>
                <w:t>eality</w:t>
              </w:r>
            </w:ins>
            <w:r w:rsidRPr="008F4443">
              <w:rPr>
                <w:noProof/>
                <w:lang w:val="es-ES"/>
              </w:rPr>
              <w:t xml:space="preserve">. Alright, Yetis, remember the Balenciaga Pope? Like the Pope </w:t>
            </w:r>
            <w:del w:id="182" w:author="Andrew Wilkinson [2]" w:date="2023-06-27T15:53:00Z">
              <w:r w:rsidRPr="008F4443" w:rsidDel="00F13BDD">
                <w:rPr>
                  <w:noProof/>
                  <w:lang w:val="es-ES"/>
                </w:rPr>
                <w:delText xml:space="preserve">on </w:delText>
              </w:r>
            </w:del>
            <w:ins w:id="183" w:author="Andrew Wilkinson [2]" w:date="2023-06-27T15:53:00Z">
              <w:r w:rsidR="00F13BDD">
                <w:rPr>
                  <w:noProof/>
                  <w:lang w:val="es-ES"/>
                </w:rPr>
                <w:t>in</w:t>
              </w:r>
              <w:r w:rsidR="00F13BDD" w:rsidRPr="008F4443">
                <w:rPr>
                  <w:noProof/>
                  <w:lang w:val="es-ES"/>
                </w:rPr>
                <w:t xml:space="preserve"> </w:t>
              </w:r>
            </w:ins>
            <w:r w:rsidRPr="008F4443">
              <w:rPr>
                <w:noProof/>
                <w:lang w:val="es-ES"/>
              </w:rPr>
              <w:t xml:space="preserve">the big jacket? He was looking pretty cool. It was a fake picture and articles immediately debunked and showed us it was fake. But here's the thing, soon we could be flooded with synthetic images. Adobe's Firefly sounds like </w:t>
            </w:r>
            <w:ins w:id="184" w:author="Andrew Wilkinson [2]" w:date="2023-06-27T15:53:00Z">
              <w:r w:rsidR="00595B28">
                <w:rPr>
                  <w:noProof/>
                  <w:lang w:val="es-ES"/>
                </w:rPr>
                <w:t xml:space="preserve">an </w:t>
              </w:r>
            </w:ins>
            <w:r w:rsidRPr="008F4443">
              <w:rPr>
                <w:noProof/>
                <w:lang w:val="es-ES"/>
              </w:rPr>
              <w:t xml:space="preserve">exciting AI tool but it could also create </w:t>
            </w:r>
            <w:ins w:id="185" w:author="Andrew Wilkinson [2]" w:date="2023-06-27T15:53:00Z">
              <w:r w:rsidR="00656C01">
                <w:rPr>
                  <w:noProof/>
                  <w:lang w:val="es-ES"/>
                </w:rPr>
                <w:t xml:space="preserve">an </w:t>
              </w:r>
            </w:ins>
            <w:r w:rsidRPr="008F4443">
              <w:rPr>
                <w:noProof/>
                <w:lang w:val="es-ES"/>
              </w:rPr>
              <w:t>artificial reality. And with AI</w:t>
            </w:r>
            <w:ins w:id="186" w:author="Andrew Wilkinson [2]" w:date="2023-06-27T15:53:00Z">
              <w:r w:rsidR="00656C01">
                <w:rPr>
                  <w:noProof/>
                  <w:lang w:val="es-ES"/>
                </w:rPr>
                <w:t>-</w:t>
              </w:r>
            </w:ins>
            <w:del w:id="187" w:author="Andrew Wilkinson [2]" w:date="2023-06-27T15:53:00Z">
              <w:r w:rsidRPr="008F4443" w:rsidDel="00656C01">
                <w:rPr>
                  <w:noProof/>
                  <w:lang w:val="es-ES"/>
                </w:rPr>
                <w:delText xml:space="preserve"> </w:delText>
              </w:r>
            </w:del>
            <w:r w:rsidRPr="008F4443">
              <w:rPr>
                <w:noProof/>
                <w:lang w:val="es-ES"/>
              </w:rPr>
              <w:t xml:space="preserve">generated images, it could be impossible for normies like us to </w:t>
            </w:r>
            <w:del w:id="188" w:author="Andrew Wilkinson [2]" w:date="2023-06-27T15:53:00Z">
              <w:r w:rsidRPr="008F4443" w:rsidDel="004B7F0B">
                <w:rPr>
                  <w:noProof/>
                  <w:lang w:val="es-ES"/>
                </w:rPr>
                <w:delText>decide for</w:delText>
              </w:r>
            </w:del>
            <w:ins w:id="189" w:author="Andrew Wilkinson [2]" w:date="2023-06-27T15:53:00Z">
              <w:r w:rsidR="004B7F0B">
                <w:rPr>
                  <w:noProof/>
                  <w:lang w:val="es-ES"/>
                </w:rPr>
                <w:t>de</w:t>
              </w:r>
            </w:ins>
            <w:ins w:id="190" w:author="Andrew Wilkinson [2]" w:date="2023-06-27T15:54:00Z">
              <w:r w:rsidR="008C5023">
                <w:rPr>
                  <w:noProof/>
                  <w:lang w:val="es-ES"/>
                </w:rPr>
                <w:t>ci</w:t>
              </w:r>
            </w:ins>
            <w:ins w:id="191" w:author="Andrew Wilkinson [2]" w:date="2023-06-27T15:53:00Z">
              <w:r w:rsidR="004B7F0B">
                <w:rPr>
                  <w:noProof/>
                  <w:lang w:val="es-ES"/>
                </w:rPr>
                <w:t>pher</w:t>
              </w:r>
            </w:ins>
            <w:r w:rsidRPr="008F4443">
              <w:rPr>
                <w:noProof/>
                <w:lang w:val="es-ES"/>
              </w:rPr>
              <w:t xml:space="preserve"> the real from the fake, that's why politicians are scrambling to get ahead of AI right now. Because artificial intelligence</w:t>
            </w:r>
            <w:del w:id="192" w:author="Andrew Wilkinson [2]" w:date="2023-06-27T15:54:00Z">
              <w:r w:rsidRPr="008F4443" w:rsidDel="00B27AFF">
                <w:rPr>
                  <w:noProof/>
                  <w:lang w:val="es-ES"/>
                </w:rPr>
                <w:delText>,</w:delText>
              </w:r>
            </w:del>
            <w:r w:rsidRPr="008F4443">
              <w:rPr>
                <w:noProof/>
                <w:lang w:val="es-ES"/>
              </w:rPr>
              <w:t xml:space="preserve"> </w:t>
            </w:r>
            <w:del w:id="193" w:author="Andrew Wilkinson [2]" w:date="2023-06-27T15:54:00Z">
              <w:r w:rsidRPr="008F4443" w:rsidDel="00B27AFF">
                <w:rPr>
                  <w:noProof/>
                  <w:lang w:val="es-ES"/>
                </w:rPr>
                <w:delText>because artificial intelligence, could</w:delText>
              </w:r>
            </w:del>
            <w:ins w:id="194" w:author="Andrew Wilkinson [2]" w:date="2023-06-27T15:54:00Z">
              <w:r w:rsidR="00B27AFF">
                <w:rPr>
                  <w:noProof/>
                  <w:lang w:val="es-ES"/>
                </w:rPr>
                <w:t>can</w:t>
              </w:r>
            </w:ins>
            <w:r w:rsidRPr="008F4443">
              <w:rPr>
                <w:noProof/>
                <w:lang w:val="es-ES"/>
              </w:rPr>
              <w:t xml:space="preserve"> create</w:t>
            </w:r>
            <w:ins w:id="195" w:author="Andrew Wilkinson [2]" w:date="2023-06-27T15:54:00Z">
              <w:r w:rsidR="00B27AFF">
                <w:rPr>
                  <w:noProof/>
                  <w:lang w:val="es-ES"/>
                </w:rPr>
                <w:t xml:space="preserve"> an</w:t>
              </w:r>
            </w:ins>
            <w:r w:rsidRPr="008F4443">
              <w:rPr>
                <w:noProof/>
                <w:lang w:val="es-ES"/>
              </w:rPr>
              <w:t xml:space="preserve"> artificial reality.</w:t>
            </w:r>
          </w:p>
          <w:p w14:paraId="109C9C7B" w14:textId="744511C2" w:rsidR="008F4443" w:rsidRPr="008F4443" w:rsidRDefault="008F4443" w:rsidP="008F4443">
            <w:pPr>
              <w:rPr>
                <w:noProof/>
                <w:lang w:val="es-ES"/>
              </w:rPr>
            </w:pPr>
            <w:r w:rsidRPr="008F4443">
              <w:rPr>
                <w:noProof/>
                <w:lang w:val="es-ES"/>
              </w:rPr>
              <w:t xml:space="preserve">For our third and final story, Lionel Messi is coming to America. Instead of Saudi Arabia. Instead of taking a big paycheck from Saudi Arabia, really big paycheck. Lionel Messi is betting on himself. Now Yetis, Jack and I are gonna get a little existential with you here. We all have feet, we all have feet but, none of us have Lionel Messi's feet, except Lionel Messi, those are just some fantastic feet! Quickest feet in the world and for </w:t>
            </w:r>
            <w:del w:id="196" w:author="Andrew Wilkinson [2]" w:date="2023-06-27T15:55:00Z">
              <w:r w:rsidRPr="008F4443" w:rsidDel="00BC1605">
                <w:rPr>
                  <w:noProof/>
                  <w:lang w:val="es-ES"/>
                </w:rPr>
                <w:delText xml:space="preserve">seventeen </w:delText>
              </w:r>
            </w:del>
            <w:ins w:id="197" w:author="Andrew Wilkinson [2]" w:date="2023-06-27T15:55:00Z">
              <w:r w:rsidR="00BC1605">
                <w:rPr>
                  <w:noProof/>
                  <w:lang w:val="es-ES"/>
                </w:rPr>
                <w:t>17</w:t>
              </w:r>
              <w:r w:rsidR="00BC1605" w:rsidRPr="008F4443">
                <w:rPr>
                  <w:noProof/>
                  <w:lang w:val="es-ES"/>
                </w:rPr>
                <w:t xml:space="preserve"> </w:t>
              </w:r>
            </w:ins>
            <w:r w:rsidRPr="008F4443">
              <w:rPr>
                <w:noProof/>
                <w:lang w:val="es-ES"/>
              </w:rPr>
              <w:t>years he played incredible soccer</w:t>
            </w:r>
            <w:ins w:id="198" w:author="Andrew Wilkinson [2]" w:date="2023-06-27T15:55:00Z">
              <w:r w:rsidR="008B0316">
                <w:rPr>
                  <w:noProof/>
                  <w:lang w:val="es-ES"/>
                </w:rPr>
                <w:t xml:space="preserve"> at</w:t>
              </w:r>
            </w:ins>
            <w:del w:id="199" w:author="Andrew Wilkinson [2]" w:date="2023-06-27T15:55:00Z">
              <w:r w:rsidRPr="008F4443" w:rsidDel="008B0316">
                <w:rPr>
                  <w:noProof/>
                  <w:lang w:val="es-ES"/>
                </w:rPr>
                <w:delText>,</w:delText>
              </w:r>
            </w:del>
            <w:r w:rsidRPr="008F4443">
              <w:rPr>
                <w:noProof/>
                <w:lang w:val="es-ES"/>
              </w:rPr>
              <w:t xml:space="preserve"> FC Barcelona. FC Barcelona, the past two years Lionel Messi was over </w:t>
            </w:r>
            <w:del w:id="200" w:author="Andrew Wilkinson [2]" w:date="2023-06-27T15:55:00Z">
              <w:r w:rsidRPr="008F4443" w:rsidDel="008C1D1C">
                <w:rPr>
                  <w:noProof/>
                  <w:lang w:val="es-ES"/>
                </w:rPr>
                <w:delText>a pair</w:delText>
              </w:r>
            </w:del>
            <w:ins w:id="201" w:author="Andrew Wilkinson [2]" w:date="2023-06-27T15:55:00Z">
              <w:r w:rsidR="008C1D1C">
                <w:rPr>
                  <w:noProof/>
                  <w:lang w:val="es-ES"/>
                </w:rPr>
                <w:t>at Paris,</w:t>
              </w:r>
            </w:ins>
            <w:del w:id="202" w:author="Andrew Wilkinson [2]" w:date="2023-06-27T15:55:00Z">
              <w:r w:rsidRPr="008F4443" w:rsidDel="008C1D1C">
                <w:rPr>
                  <w:noProof/>
                  <w:lang w:val="es-ES"/>
                </w:rPr>
                <w:delText xml:space="preserve"> at</w:delText>
              </w:r>
            </w:del>
            <w:r w:rsidRPr="008F4443">
              <w:rPr>
                <w:noProof/>
                <w:lang w:val="es-ES"/>
              </w:rPr>
              <w:t xml:space="preserve"> S</w:t>
            </w:r>
            <w:ins w:id="203" w:author="Andrew Wilkinson [2]" w:date="2023-06-27T15:55:00Z">
              <w:r w:rsidR="008B0316">
                <w:rPr>
                  <w:noProof/>
                  <w:lang w:val="es-ES"/>
                </w:rPr>
                <w:t>aint-</w:t>
              </w:r>
            </w:ins>
            <w:del w:id="204" w:author="Andrew Wilkinson [2]" w:date="2023-06-27T15:55:00Z">
              <w:r w:rsidRPr="008F4443" w:rsidDel="008B0316">
                <w:rPr>
                  <w:noProof/>
                  <w:lang w:val="es-ES"/>
                </w:rPr>
                <w:delText xml:space="preserve">t </w:delText>
              </w:r>
            </w:del>
            <w:r w:rsidRPr="008F4443">
              <w:rPr>
                <w:noProof/>
                <w:lang w:val="es-ES"/>
              </w:rPr>
              <w:t>Germain.</w:t>
            </w:r>
          </w:p>
          <w:p w14:paraId="6A80C9C2" w14:textId="67B0E2C2" w:rsidR="008F4443" w:rsidRPr="008F4443" w:rsidRDefault="008F4443" w:rsidP="008F4443">
            <w:pPr>
              <w:rPr>
                <w:noProof/>
                <w:lang w:val="es-ES"/>
              </w:rPr>
            </w:pPr>
            <w:r w:rsidRPr="008F4443">
              <w:rPr>
                <w:noProof/>
                <w:lang w:val="es-ES"/>
              </w:rPr>
              <w:t xml:space="preserve">And the </w:t>
            </w:r>
            <w:del w:id="205" w:author="Andrew Wilkinson [2]" w:date="2023-06-27T15:56:00Z">
              <w:r w:rsidRPr="008F4443" w:rsidDel="00E673C2">
                <w:rPr>
                  <w:noProof/>
                  <w:lang w:val="es-ES"/>
                </w:rPr>
                <w:delText>world cup</w:delText>
              </w:r>
            </w:del>
            <w:ins w:id="206" w:author="Andrew Wilkinson [2]" w:date="2023-06-27T15:56:00Z">
              <w:r w:rsidR="00E673C2">
                <w:rPr>
                  <w:noProof/>
                  <w:lang w:val="es-ES"/>
                </w:rPr>
                <w:t xml:space="preserve">World </w:t>
              </w:r>
            </w:ins>
            <w:del w:id="207" w:author="Andrew Wilkinson [2]" w:date="2023-06-27T15:56:00Z">
              <w:r w:rsidRPr="008F4443" w:rsidDel="00E673C2">
                <w:rPr>
                  <w:noProof/>
                  <w:lang w:val="es-ES"/>
                </w:rPr>
                <w:delText xml:space="preserve"> </w:delText>
              </w:r>
            </w:del>
            <w:ins w:id="208" w:author="Andrew Wilkinson [2]" w:date="2023-06-27T15:56:00Z">
              <w:r w:rsidR="00E673C2">
                <w:rPr>
                  <w:noProof/>
                  <w:lang w:val="es-ES"/>
                </w:rPr>
                <w:t>Cup</w:t>
              </w:r>
              <w:r w:rsidR="00E673C2">
                <w:rPr>
                  <w:noProof/>
                  <w:lang w:val="es-ES"/>
                </w:rPr>
                <w:t>–</w:t>
              </w:r>
            </w:ins>
            <w:r w:rsidRPr="008F4443">
              <w:rPr>
                <w:noProof/>
                <w:lang w:val="es-ES"/>
              </w:rPr>
              <w:t xml:space="preserve">winning thirty-five-year-old, is now taking his talents to South Beach. Lionel Messi is coming across the pond to join MLS </w:t>
            </w:r>
            <w:del w:id="209" w:author="Andrew Wilkinson [2]" w:date="2023-06-27T15:56:00Z">
              <w:r w:rsidRPr="008F4443" w:rsidDel="00122934">
                <w:rPr>
                  <w:noProof/>
                  <w:lang w:val="es-ES"/>
                </w:rPr>
                <w:delText xml:space="preserve">major </w:delText>
              </w:r>
            </w:del>
            <w:ins w:id="210" w:author="Andrew Wilkinson [2]" w:date="2023-06-27T15:56:00Z">
              <w:r w:rsidR="00122934">
                <w:rPr>
                  <w:noProof/>
                  <w:lang w:val="es-ES"/>
                </w:rPr>
                <w:t>M</w:t>
              </w:r>
              <w:r w:rsidR="00122934" w:rsidRPr="008F4443">
                <w:rPr>
                  <w:noProof/>
                  <w:lang w:val="es-ES"/>
                </w:rPr>
                <w:t xml:space="preserve">ajor </w:t>
              </w:r>
            </w:ins>
            <w:del w:id="211" w:author="Andrew Wilkinson [2]" w:date="2023-06-27T15:56:00Z">
              <w:r w:rsidRPr="008F4443" w:rsidDel="00122934">
                <w:rPr>
                  <w:noProof/>
                  <w:lang w:val="es-ES"/>
                </w:rPr>
                <w:delText xml:space="preserve">league </w:delText>
              </w:r>
            </w:del>
            <w:ins w:id="212" w:author="Andrew Wilkinson [2]" w:date="2023-06-27T15:56:00Z">
              <w:r w:rsidR="00122934">
                <w:rPr>
                  <w:noProof/>
                  <w:lang w:val="es-ES"/>
                </w:rPr>
                <w:t>L</w:t>
              </w:r>
              <w:r w:rsidR="00122934" w:rsidRPr="008F4443">
                <w:rPr>
                  <w:noProof/>
                  <w:lang w:val="es-ES"/>
                </w:rPr>
                <w:t xml:space="preserve">eague </w:t>
              </w:r>
            </w:ins>
            <w:del w:id="213" w:author="Andrew Wilkinson [2]" w:date="2023-06-27T15:56:00Z">
              <w:r w:rsidRPr="008F4443" w:rsidDel="00122934">
                <w:rPr>
                  <w:noProof/>
                  <w:lang w:val="es-ES"/>
                </w:rPr>
                <w:delText>soccer</w:delText>
              </w:r>
            </w:del>
            <w:ins w:id="214" w:author="Andrew Wilkinson [2]" w:date="2023-06-27T15:56:00Z">
              <w:r w:rsidR="00122934">
                <w:rPr>
                  <w:noProof/>
                  <w:lang w:val="es-ES"/>
                </w:rPr>
                <w:t>S</w:t>
              </w:r>
              <w:r w:rsidR="00122934" w:rsidRPr="008F4443">
                <w:rPr>
                  <w:noProof/>
                  <w:lang w:val="es-ES"/>
                </w:rPr>
                <w:t>occer</w:t>
              </w:r>
            </w:ins>
            <w:r w:rsidRPr="008F4443">
              <w:rPr>
                <w:noProof/>
                <w:lang w:val="es-ES"/>
              </w:rPr>
              <w:t>. He will reportedly play this season starting in July for Inter Miami, on July 21st. Which did you see? They have like slamming salmon</w:t>
            </w:r>
            <w:del w:id="215" w:author="Andrew Wilkinson [2]" w:date="2023-06-27T15:57:00Z">
              <w:r w:rsidRPr="008F4443" w:rsidDel="00884615">
                <w:rPr>
                  <w:noProof/>
                  <w:lang w:val="es-ES"/>
                </w:rPr>
                <w:delText>s</w:delText>
              </w:r>
            </w:del>
            <w:r w:rsidRPr="008F4443">
              <w:rPr>
                <w:noProof/>
                <w:lang w:val="es-ES"/>
              </w:rPr>
              <w:t xml:space="preserve"> sweaters, Jack, they have slamming salmon jerseys, yeah, I didn't realize that, that's pretty cool, that's a nice touch. Now, Lionel Messi hasn't made it Instagram</w:t>
            </w:r>
            <w:ins w:id="216" w:author="Andrew Wilkinson [2]" w:date="2023-06-27T15:57:00Z">
              <w:r w:rsidR="00923CB4">
                <w:rPr>
                  <w:noProof/>
                  <w:lang w:val="es-ES"/>
                </w:rPr>
                <w:t>-</w:t>
              </w:r>
            </w:ins>
            <w:del w:id="217" w:author="Andrew Wilkinson [2]" w:date="2023-06-27T15:57:00Z">
              <w:r w:rsidRPr="008F4443" w:rsidDel="00923CB4">
                <w:rPr>
                  <w:noProof/>
                  <w:lang w:val="es-ES"/>
                </w:rPr>
                <w:delText xml:space="preserve"> </w:delText>
              </w:r>
            </w:del>
            <w:r w:rsidRPr="008F4443">
              <w:rPr>
                <w:noProof/>
                <w:lang w:val="es-ES"/>
              </w:rPr>
              <w:t>official yet, but there are 469 million followers waiting for him to make it official. Now Yetis, the reported deal terms here are not standard, and that is why we wanted to do this story. This deal is about as non</w:t>
            </w:r>
            <w:del w:id="218" w:author="Andrew Wilkinson [2]" w:date="2023-06-27T15:57:00Z">
              <w:r w:rsidRPr="008F4443" w:rsidDel="003F669B">
                <w:rPr>
                  <w:noProof/>
                  <w:lang w:val="es-ES"/>
                </w:rPr>
                <w:delText>-</w:delText>
              </w:r>
            </w:del>
            <w:r w:rsidRPr="008F4443">
              <w:rPr>
                <w:noProof/>
                <w:lang w:val="es-ES"/>
              </w:rPr>
              <w:t xml:space="preserve">standard as any sports deal we've ever seen. Because Yetis, Lionel Messi is not just getting a salary, he's getting some very particular extras, isn't he Jack? He's getting streaming extras, jersey extras, and ownership extras. Jack, shall we kick things off with our buddies over </w:t>
            </w:r>
            <w:ins w:id="219" w:author="Andrew Wilkinson [2]" w:date="2023-06-27T15:57:00Z">
              <w:r w:rsidR="009B1C09">
                <w:rPr>
                  <w:noProof/>
                  <w:lang w:val="es-ES"/>
                </w:rPr>
                <w:t xml:space="preserve">at </w:t>
              </w:r>
            </w:ins>
            <w:r w:rsidRPr="008F4443">
              <w:rPr>
                <w:noProof/>
                <w:lang w:val="es-ES"/>
              </w:rPr>
              <w:t>Apple?</w:t>
            </w:r>
          </w:p>
        </w:tc>
        <w:tc>
          <w:tcPr>
            <w:tcW w:w="5395" w:type="dxa"/>
          </w:tcPr>
          <w:p w14:paraId="355D24D1" w14:textId="77777777" w:rsidR="008F4443" w:rsidRPr="008F4443" w:rsidRDefault="008F4443" w:rsidP="008F4443">
            <w:pPr>
              <w:rPr>
                <w:noProof/>
                <w:lang w:val="es-ES"/>
              </w:rPr>
            </w:pPr>
            <w:r w:rsidRPr="008F4443">
              <w:rPr>
                <w:noProof/>
                <w:lang w:val="es-ES"/>
              </w:rPr>
              <w:lastRenderedPageBreak/>
              <w:t>Las acciones de Uber se dispararon un 4% ayer con su nueva herramienta: "car-sharing" (auto-arrendamiento). Están autorizando a cualquiera rentar su automóvil en Uber. Sí, Yetis, en lugar de ser un arrendador, ahora serás un "autorrendador".</w:t>
            </w:r>
          </w:p>
          <w:p w14:paraId="515A3905" w14:textId="77777777" w:rsidR="008F4443" w:rsidRPr="008F4443" w:rsidRDefault="008F4443" w:rsidP="008F4443">
            <w:pPr>
              <w:rPr>
                <w:noProof/>
                <w:lang w:val="es-ES"/>
              </w:rPr>
            </w:pPr>
            <w:r w:rsidRPr="008F4443">
              <w:rPr>
                <w:noProof/>
                <w:lang w:val="es-ES"/>
              </w:rPr>
              <w:t>En nuestra segunda historia, Photoshop de Adobe acaba de revelar cómo se ve el futuro de la IA. La inteligencia artificial en realidad es realidad artificial.</w:t>
            </w:r>
          </w:p>
          <w:p w14:paraId="0D4A5F85" w14:textId="77777777" w:rsidR="008F4443" w:rsidRPr="008F4443" w:rsidRDefault="008F4443" w:rsidP="008F4443">
            <w:pPr>
              <w:rPr>
                <w:noProof/>
                <w:lang w:val="es-ES"/>
              </w:rPr>
            </w:pPr>
            <w:r w:rsidRPr="008F4443">
              <w:rPr>
                <w:noProof/>
                <w:lang w:val="es-ES"/>
              </w:rPr>
              <w:t>Y nuestra tercera e historia final es: Lionel Messi. El "argentanio" que acaba de rechazar mil millones de dólares en pago de salario para en lugar jugar en Miami. Ya que, tratándose del campo de finanzas, las acciones le ganan al salario. ¿Es "argentanio" o "argentino"? Dije "argentanio", es "Arientan", es "ARIENTAN", como lo hablamos antes del programa.</w:t>
            </w:r>
          </w:p>
          <w:p w14:paraId="793F179A" w14:textId="77777777" w:rsidR="008F4443" w:rsidRPr="008F4443" w:rsidRDefault="008F4443" w:rsidP="008F4443">
            <w:pPr>
              <w:rPr>
                <w:noProof/>
                <w:lang w:val="es-ES"/>
              </w:rPr>
            </w:pPr>
            <w:r w:rsidRPr="008F4443">
              <w:rPr>
                <w:noProof/>
                <w:lang w:val="es-ES"/>
              </w:rPr>
              <w:t>Yetis, antes de que arranquemos con esta fantástica mezcla, honestamente que sea lo que diga Lionel Messi a este punto, cierto, una gran mezcla, por cierto. Un recordatorio rápidamente que el bebé llegará en cualquier día. Si como día de plazo, ya falta como una semana Jack, y por cierto, por cierto, por cierto, ESTE es un bebé grande, es un bebé muy grande el que se nos viene, ¡ya sé! ¿Cuáles fueron las cifras que te dio el doctor? Es el 99 porcentil en la cabeza, tiene una cabeza grande. Yo pensaba que yo era el de la cabeza enorme en este podcast. Sí tienes una cabeza grande. Este bebé es un bebé grande y llega en una semana aproximadamente. Aún no, entonces, cuando el bebé de Nick llegue, estaremos muy emocionados y después nos tomaremos una semana de descanso del podcast y de Nick para conocer al pequeño. Entonces, no sabemos exactamente cuándo sucederá, pero una vez que el bebé llegue, tomaremos una semana de descanso del programa. ¡Podría estar pasando en estos momentos! ¡Sí, podría! No he checado mi teléfono. Nick quizá tendrá que salir corriendo durante el episodio. De hecho, quizá debería revisar mi teléfono. ¡Todo bien!</w:t>
            </w:r>
          </w:p>
          <w:p w14:paraId="0479682F" w14:textId="77777777" w:rsidR="008F4443" w:rsidRPr="008F4443" w:rsidRDefault="008F4443" w:rsidP="008F4443">
            <w:pPr>
              <w:rPr>
                <w:noProof/>
                <w:lang w:val="es-ES"/>
              </w:rPr>
            </w:pPr>
            <w:r w:rsidRPr="008F4443">
              <w:rPr>
                <w:noProof/>
                <w:lang w:val="es-ES"/>
              </w:rPr>
              <w:t>Pero un aspecto divertido es que tanto Nick como yo notamos que, al prepararte para un bebé, todo el enfoque está en la preparación física. ¡Sí! Estás enfocado en instalar un cuarto para el bebé, en el cambiador de pañales, en envolver cálidamente al bebé, en armar el moisés, ¡por Dios! Pero nadie te habla de la preparación digital. Así es, como una dirección de correo Gmail, o manejar un Instagram, o un nombre de usuario de Twitter, o el primer dominio del bebé.</w:t>
            </w:r>
          </w:p>
          <w:p w14:paraId="409E82A7" w14:textId="77777777" w:rsidR="008F4443" w:rsidRPr="008F4443" w:rsidRDefault="008F4443" w:rsidP="008F4443">
            <w:pPr>
              <w:rPr>
                <w:noProof/>
                <w:lang w:val="es-ES"/>
              </w:rPr>
            </w:pPr>
            <w:r w:rsidRPr="008F4443">
              <w:rPr>
                <w:noProof/>
                <w:lang w:val="es-ES"/>
              </w:rPr>
              <w:lastRenderedPageBreak/>
              <w:t>Nick, ¿qué tal el poner un portarretratos para el bebé? ¿Qué tengo que hacer para llenar un formulario de Reddit para éste chico, Jack? Entonces, la pregunta es, si ya tienes el bebé del bebé en tu mente, ¿no deberías también enganchar la dirección de correo electrónico? Jack y yo lo platicábamos antes del podcast, si ya sabes el bebé del recién nacido, aprovechas para de una vez enganchar el número de usuario para el recién nacido?</w:t>
            </w:r>
          </w:p>
          <w:p w14:paraId="1C07279F" w14:textId="77777777" w:rsidR="008F4443" w:rsidRPr="008F4443" w:rsidRDefault="008F4443" w:rsidP="008F4443">
            <w:pPr>
              <w:rPr>
                <w:noProof/>
                <w:lang w:val="es-ES"/>
              </w:rPr>
            </w:pPr>
            <w:r w:rsidRPr="008F4443">
              <w:rPr>
                <w:noProof/>
                <w:lang w:val="es-ES"/>
              </w:rPr>
              <w:t>Este es un problema moderno que están enfrentando los padres millenials. Sí, es el nuevo dilema que enfrentan los papas y mamás. De lo que estamos hablando es de: bienes digitales para tu bebé. Bienes digitales, es una inversión en el futuro de su identidad digital. El crear cuentas digitales para tus hijos antes de que nazcan es como tener un testamento, en reversa. Porque si no aprovechas ese bien digital, alguna otra mamá se aprovechará de ello. ¿Ah sí? Jack, este bebé va a hacer su propio anuncio de bebé. Él está declarando su primer cumpleaños. Podría ser un él, o ella, sea lo que sea, tendrán una firma en ese correo electrónico.</w:t>
            </w:r>
          </w:p>
          <w:p w14:paraId="5987C844" w14:textId="77777777" w:rsidR="008F4443" w:rsidRPr="008F4443" w:rsidRDefault="008F4443" w:rsidP="008F4443">
            <w:pPr>
              <w:rPr>
                <w:noProof/>
                <w:lang w:val="es-ES"/>
              </w:rPr>
            </w:pPr>
            <w:r w:rsidRPr="008F4443">
              <w:rPr>
                <w:noProof/>
                <w:lang w:val="es-ES"/>
              </w:rPr>
              <w:t>Creo que cuando se trata de toda la diligencia, soy un padre fuera de onda, me veo muy mal en comparación de ti en este momento. Y por eso es que enganchas un bien digital. Yetis, escuchemos nuestras tres historias:</w:t>
            </w:r>
          </w:p>
          <w:p w14:paraId="491AB9CF" w14:textId="77777777" w:rsidR="008F4443" w:rsidRPr="008F4443" w:rsidRDefault="008F4443" w:rsidP="008F4443">
            <w:pPr>
              <w:rPr>
                <w:noProof/>
                <w:lang w:val="es-ES"/>
              </w:rPr>
            </w:pPr>
            <w:r w:rsidRPr="008F4443">
              <w:rPr>
                <w:noProof/>
                <w:lang w:val="es-ES"/>
              </w:rPr>
              <w:t>Nuestra primera historia es, Uber. No es solo una emoción más después de su nuevo producto. Aquí les va: renta tu auto a extraños. Y este nuevo producto nos tiene pensando en una cosa. Sí, así es Jack, Airbnb. Airbnb, pero Jack, antes de lanzar esto, hablemos de las estadísticas, hay que lanzar esto con las estadísticas. Lo curioso acerca de los autos es que, el automóvil promedio permanece parado sin uso, ahí estacionado, haciendo nada el 95% del tiempo.</w:t>
            </w:r>
          </w:p>
          <w:p w14:paraId="215723A0" w14:textId="77777777" w:rsidR="008F4443" w:rsidRPr="008F4443" w:rsidRDefault="008F4443" w:rsidP="008F4443">
            <w:pPr>
              <w:rPr>
                <w:noProof/>
                <w:lang w:val="es-ES"/>
              </w:rPr>
            </w:pPr>
            <w:r w:rsidRPr="008F4443">
              <w:rPr>
                <w:noProof/>
                <w:lang w:val="es-ES"/>
              </w:rPr>
              <w:t xml:space="preserve">Los autos son flojos. Sí, los carros también son muy solitarios. Es el producto más solitario del planeta, ¿no crees, Jack? Son como jugadores del futbol, que hacen muchos esprints, pero pasan mucho tiempo sin hacer nada. Mucho tiempo ahí parados, es algo ineficaz. Sólo se utilizan el 5% del tiempo. Bien, las acciones de Uber se dispararon un 4% el día de ayer con su nueva característica llamada "Uber Car Share". Sí, así es, ¿saliste el fin se semana? ¿Tu Honda permanece ahí estacionado en casa? Podrías ganar dinero por rentarlo a alguien más. Así es, Uber ahora te permite agregar tu auto a tu cuenta de </w:t>
            </w:r>
            <w:r w:rsidRPr="008F4443">
              <w:rPr>
                <w:noProof/>
                <w:lang w:val="es-ES"/>
              </w:rPr>
              <w:lastRenderedPageBreak/>
              <w:t>Uber, fijar una tarifa y en seguida indicar cuando el carro estaba disponible para quien lo guste usar. Entonces, digamos que tu Range Rover no está rolando este fin de semana, bien, le puedes permitir a alguien equis, llamado Ronny manejar esta cosa por unos grandiosos 20 dólares por hora, o 30 dólares por hora, o 50 dólares por hora, tu fijas la tarifa. ¡Exacto! Ahora bien, el programa de Uber para compartir autos inicia en Boston, y en Toronto en julio, al parecer, y la tarifa que fijes incluirá seguro proporcionado por Uber y así como la gasolina.</w:t>
            </w:r>
          </w:p>
          <w:p w14:paraId="26FE7A68" w14:textId="77777777" w:rsidR="008F4443" w:rsidRPr="008F4443" w:rsidRDefault="008F4443" w:rsidP="008F4443">
            <w:pPr>
              <w:rPr>
                <w:noProof/>
                <w:lang w:val="es-ES"/>
              </w:rPr>
            </w:pPr>
            <w:r w:rsidRPr="008F4443">
              <w:rPr>
                <w:noProof/>
                <w:lang w:val="es-ES"/>
              </w:rPr>
              <w:t>Entonces, esto es lo que nos fascinó a Jack y a mí acerca de esta historia. Todos sabemos acerca de arrendadores. Los arrendadores son dueños de casas que la rentan a alguien. Pero la manera en que vemos eso es: "autorrendador". Es un autorrendador, una persona que es dueña de un auto y lo puede rentar. Es como el arrendador que recibe ingreso pasivo para rentar su condominio, autorrendador recibe ingreso pasivo por su Passat. Y aquí el porqué del salto del 4% de Uber en sus acciones; el mercado de autorrendadores podría ser más grande que el mercado del arrendador. Ser "autorrendador" podría convertirse el máximo ingreso extra. Creí que dirías que "autorrendador" se convertiría en "arrendador". Oh, eso, eso es para otro podcast, no queremos nuestra autodestrucción.</w:t>
            </w:r>
          </w:p>
          <w:p w14:paraId="0BAAB3FD" w14:textId="77777777" w:rsidR="008F4443" w:rsidRPr="008F4443" w:rsidRDefault="008F4443" w:rsidP="008F4443">
            <w:pPr>
              <w:rPr>
                <w:noProof/>
                <w:lang w:val="es-ES"/>
              </w:rPr>
            </w:pPr>
            <w:r w:rsidRPr="008F4443">
              <w:rPr>
                <w:noProof/>
                <w:lang w:val="es-ES"/>
              </w:rPr>
              <w:t>Y aquí es el por qué pensamos esto, Yetis, hay un poco más de doscientos millones de hogares en los Estados Unidos por el momento. Así es, pero Jack, ¿cuántos automóviles hay en los Estados Unidos? Más de lo que hay hogares. Hay trescientos millones de autos contra doscientos millones de hogares. Entonces, esto es lo que les decimos, Yetis, un carro está disponible el 95% del tiempo. En teoría, podrías ganar dinero por rentar tu auto el 95% del tiempo.</w:t>
            </w:r>
          </w:p>
          <w:p w14:paraId="2EC799F9" w14:textId="77777777" w:rsidR="008F4443" w:rsidRPr="008F4443" w:rsidRDefault="008F4443" w:rsidP="008F4443">
            <w:pPr>
              <w:rPr>
                <w:noProof/>
                <w:lang w:val="es-ES"/>
              </w:rPr>
            </w:pPr>
            <w:r w:rsidRPr="008F4443">
              <w:rPr>
                <w:noProof/>
                <w:lang w:val="es-ES"/>
              </w:rPr>
              <w:t>Sin embargo, un hogar lo utilizamos el 95% del tiempo. Por lo tanto, el 95% del tiempo no puedes ganar dinero rentando tu casa, porque estás en ella. ¡Exacto! ¡Es por eso que dijimos lo que dijimos! Los autorrendadores podrían ser más que los arrendadores. Ahora, Uber no es la primera compañía en lanzar este producto. ¡Correcto! Buen punto, Jack, como los startups que lo intentaron y fueron los pioneros en "car-sharing" y lo han hecho por años. Y previo a ellos, estaba Boston Bay Zip Card, que era algo también por el estilo. Correcto, creo que aún tengo mi zip-card de zip-card.</w:t>
            </w:r>
          </w:p>
          <w:p w14:paraId="3A6AAD9D" w14:textId="77777777" w:rsidR="008F4443" w:rsidRPr="008F4443" w:rsidRDefault="008F4443" w:rsidP="008F4443">
            <w:pPr>
              <w:rPr>
                <w:noProof/>
                <w:lang w:val="es-ES"/>
              </w:rPr>
            </w:pPr>
            <w:r w:rsidRPr="008F4443">
              <w:rPr>
                <w:noProof/>
                <w:lang w:val="es-ES"/>
              </w:rPr>
              <w:lastRenderedPageBreak/>
              <w:t>Bueno, la ventaja de Uber contra los otros tres, es su tamaño. Sí, tiene una gran base de usuarios, ya cuentan con la aplicación, existe confianza en la marca. Es cuestión de agregar la información de tu auto en Uber y dejar que alguien lo rente. Pestaña, pestaña, pestaña y listo, entonces Jack, ¿cuál es la conclusión para nuestros amigos repecto a Uber?</w:t>
            </w:r>
          </w:p>
          <w:p w14:paraId="299336CE" w14:textId="77777777" w:rsidR="008F4443" w:rsidRPr="008F4443" w:rsidRDefault="008F4443" w:rsidP="008F4443">
            <w:pPr>
              <w:rPr>
                <w:noProof/>
                <w:lang w:val="es-ES"/>
              </w:rPr>
            </w:pPr>
            <w:r w:rsidRPr="008F4443">
              <w:rPr>
                <w:noProof/>
                <w:lang w:val="es-ES"/>
              </w:rPr>
              <w:t>La amenaza mayor para Airbnb es Uber y viceversa. Me encanta esta conclusión. Jack ha estado preparando y trabajando el viceversa todo el día. Muy bien amigos, ¿quién es el mayor competidor de Uber? Todo mundo dice que es Lift. Y, Jack, ¿Quién es la competencia más grande de Airbnb? Todo mundo dice que es Hotels. Pero aquí es lo que Jack y yo pensamos; el competidor más grande de tiempo atrás de Airbnb es en realidad Uber, podríamos estar al borde de un conflicto futuro. Ya que, al entrar en el mercado de auto-arrendamiento, como Uber lo hizo, están entrando en territorio de Airbnb. Porque, si rentas tu auto en Uber, ¿por qué no rentar tu casa con Uber algún día?</w:t>
            </w:r>
          </w:p>
          <w:p w14:paraId="0FAA3D5A" w14:textId="77777777" w:rsidR="008F4443" w:rsidRPr="008F4443" w:rsidRDefault="008F4443" w:rsidP="008F4443">
            <w:pPr>
              <w:rPr>
                <w:noProof/>
                <w:lang w:val="es-ES"/>
              </w:rPr>
            </w:pPr>
            <w:r w:rsidRPr="008F4443">
              <w:rPr>
                <w:noProof/>
                <w:lang w:val="es-ES"/>
              </w:rPr>
              <w:t>Es la misma tecnología, no sería difícil para Uber agregar ese producto. Ahora, por supuesto, Airbnb podría hacer lo mismo. Cierto, cuando estés rentando tu hogar en Airbnb, podrías armar un paquete que incluya tu auto para el fin de semana también. Pero como sea, ahora creemos que Uber y Airbnb en algún punto chocarán. Para Uber y Airbnb, su competencia más grande no es necesariamente la competencia directa.</w:t>
            </w:r>
          </w:p>
          <w:p w14:paraId="1100683C" w14:textId="77777777" w:rsidR="008F4443" w:rsidRPr="008F4443" w:rsidRDefault="008F4443" w:rsidP="008F4443">
            <w:pPr>
              <w:rPr>
                <w:noProof/>
                <w:lang w:val="es-ES"/>
              </w:rPr>
            </w:pPr>
            <w:r w:rsidRPr="008F4443">
              <w:rPr>
                <w:noProof/>
                <w:lang w:val="es-ES"/>
              </w:rPr>
              <w:t>Y ahora, unas palabras de nuestro patrocinador, Rocket Money. ¿Cuánto dinero gastas cada mes en suscripciones? De acuerdo, estaba intentando contarlas antes del podcast, Jack, tengo Netflix, HBO Max, creo que tengo una suscripción para desodorante, tengo otra suscripción de crema facial, ¿cuánto es?</w:t>
            </w:r>
          </w:p>
          <w:p w14:paraId="57AB84A9" w14:textId="77777777" w:rsidR="008F4443" w:rsidRPr="008F4443" w:rsidRDefault="008F4443" w:rsidP="008F4443">
            <w:pPr>
              <w:rPr>
                <w:noProof/>
                <w:lang w:val="es-ES"/>
              </w:rPr>
            </w:pPr>
            <w:r w:rsidRPr="008F4443">
              <w:rPr>
                <w:noProof/>
                <w:lang w:val="es-ES"/>
              </w:rPr>
              <w:t>La mayoría de los estadounidenses creen que gastan 80 dólares al mes en suscripciones. Yo iba a decir que como 100 dólares al mes. Honestamente, no pueden ser más de cien dólares al mes, pero en realidad gastan doscientos dólares al mes en promedio. ¡Ese es el promedio, Yetis! Rocket Money, es una aplicación financiera que encuentra y cancela las suscripciones que ya no quieres. También te alerta en cuanto a tus gastos y te ayuda a bajar el costo de cuentas, todo en un mismo lugar.</w:t>
            </w:r>
          </w:p>
          <w:p w14:paraId="6A0D3071" w14:textId="77777777" w:rsidR="008F4443" w:rsidRPr="008F4443" w:rsidRDefault="008F4443" w:rsidP="008F4443">
            <w:pPr>
              <w:rPr>
                <w:noProof/>
                <w:lang w:val="es-ES"/>
              </w:rPr>
            </w:pPr>
            <w:r w:rsidRPr="008F4443">
              <w:rPr>
                <w:noProof/>
                <w:lang w:val="es-ES"/>
              </w:rPr>
              <w:t xml:space="preserve">Te va a recordar que eres un miembro plus en Doordash, aunque no hayas utilizado Doordash en </w:t>
            </w:r>
            <w:r w:rsidRPr="008F4443">
              <w:rPr>
                <w:noProof/>
                <w:lang w:val="es-ES"/>
              </w:rPr>
              <w:lastRenderedPageBreak/>
              <w:t>meses, y te va a recordar de aquel tiempo de prueba gratis, y esa prueba gratis termina mañana. Deja de tirar tu dinero, cancela todas las suscripciones que no deseas y administra tus gastos de la manera fácil entrando a rocketmoney.com/tboy, repetimos rocketmoney.com/tboy.</w:t>
            </w:r>
          </w:p>
          <w:p w14:paraId="17085238" w14:textId="77777777" w:rsidR="008F4443" w:rsidRPr="008F4443" w:rsidRDefault="008F4443" w:rsidP="008F4443">
            <w:pPr>
              <w:rPr>
                <w:noProof/>
                <w:lang w:val="es-ES"/>
              </w:rPr>
            </w:pPr>
            <w:r w:rsidRPr="008F4443">
              <w:rPr>
                <w:noProof/>
                <w:lang w:val="es-ES"/>
              </w:rPr>
              <w:t>En nuestra segunda historia, Adobe acaba de lanzar Fire para transformar tu imaginación en imagen. Es inteligencia artificial, pero también puede crear realidad artificial. Jack, vamos a hablar de Adobe, la compañía de software de doscientos mil millones de dólares. Tenemos que hablar del PDF. Adobe inventó el PDF, que está justo por debajo de .doc y .jpeg como los formatos de imagen más populares del mundo, creo. Pero francamente, Adobe es famoso, no por Photoshop, sino por PDF. El software gigante Adobe, con base en Sillicon Valley, es LA opción de software para cada diseñador gráfico en sus proyectos.</w:t>
            </w:r>
          </w:p>
          <w:p w14:paraId="3546E8CA" w14:textId="77777777" w:rsidR="008F4443" w:rsidRPr="008F4443" w:rsidRDefault="008F4443" w:rsidP="008F4443">
            <w:pPr>
              <w:rPr>
                <w:noProof/>
                <w:lang w:val="es-ES"/>
              </w:rPr>
            </w:pPr>
            <w:r w:rsidRPr="008F4443">
              <w:rPr>
                <w:noProof/>
                <w:lang w:val="es-ES"/>
              </w:rPr>
              <w:t>Sí, lo que es Excel para los graduados de Princeton, es Adobe para los graduados de RISD. Y Adobe acaba de lanzar Firefly, su producto de texto a imagen de Inteligencia Artificial. Yetis, este es el future de la inteligencia artificial visual. Y repitamos eso, generación de texto a imagen de IA. Oye, Jack, ¿puedes prepararnos una traducción por aquí? Ingresas el texto y genera una imagen, tan simple como eso.</w:t>
            </w:r>
          </w:p>
          <w:p w14:paraId="7C5D5AEE" w14:textId="77777777" w:rsidR="008F4443" w:rsidRPr="008F4443" w:rsidRDefault="008F4443" w:rsidP="008F4443">
            <w:pPr>
              <w:rPr>
                <w:noProof/>
                <w:lang w:val="es-ES"/>
              </w:rPr>
            </w:pPr>
            <w:r w:rsidRPr="008F4443">
              <w:rPr>
                <w:noProof/>
                <w:lang w:val="es-ES"/>
              </w:rPr>
              <w:t>Ok, Yetis, Jack y yo estábamos pensando en esto, hablando de un producto extremadamente visual, y sin embargo Jack y yo estamos en un podcast extremadamente auditivo, ¿no Jack? Entonces, para ayudarte a visualizar esto, vamos a ir a tu página de Instagram. Sí, lo haremos. En Instagram puedes exagerar un poco las fotos que publicas.</w:t>
            </w:r>
          </w:p>
          <w:p w14:paraId="24765C97" w14:textId="77777777" w:rsidR="008F4443" w:rsidRPr="008F4443" w:rsidRDefault="008F4443" w:rsidP="008F4443">
            <w:pPr>
              <w:rPr>
                <w:noProof/>
                <w:lang w:val="es-ES"/>
              </w:rPr>
            </w:pPr>
            <w:r w:rsidRPr="008F4443">
              <w:rPr>
                <w:noProof/>
                <w:lang w:val="es-ES"/>
              </w:rPr>
              <w:t>Jack, digamos que reservaste un viaje a Bali y no estaba tan asoleado como esperabas, no te bronceaste tanto como esperabas, quizá cambiaste un filtro en la imagen y te bronceaste un poco, y agregaste brillo. Los filtros clásicos de Instagram son prácticamente copias de Photoshop. Sí, le agregas un brillos y encanto. Exageras como son las cosas un poco en Instagram. Pero hay una sorpresa en Firefly, con Firefly puedes publicar fotos tuyas en Bali, sin nunca haber tenido que viajar a Bali.</w:t>
            </w:r>
          </w:p>
          <w:p w14:paraId="6BCAD7B5" w14:textId="77777777" w:rsidR="008F4443" w:rsidRPr="008F4443" w:rsidRDefault="008F4443" w:rsidP="008F4443">
            <w:pPr>
              <w:rPr>
                <w:noProof/>
                <w:lang w:val="es-ES"/>
              </w:rPr>
            </w:pPr>
            <w:r w:rsidRPr="008F4443">
              <w:rPr>
                <w:noProof/>
                <w:lang w:val="es-ES"/>
              </w:rPr>
              <w:t xml:space="preserve">Puedes exagerar todo. Sí, es como la exageración pero puedes detallarla mucho. Desde tu sótano, sin haber ido a Bali, puedes escribir en un producto como Firefly una foto mía con un abdomen marcado, </w:t>
            </w:r>
            <w:r w:rsidRPr="008F4443">
              <w:rPr>
                <w:noProof/>
                <w:lang w:val="es-ES"/>
              </w:rPr>
              <w:lastRenderedPageBreak/>
              <w:t>bronceado, en una playa de Bali. Entonces, lo único que necesitas es una fotografía tuya y después lo hace, se encarga del resto. La foto está ahí, aunque no hayas ido nunca a Bali parece que lo hiciste.</w:t>
            </w:r>
          </w:p>
          <w:p w14:paraId="5FC22633" w14:textId="77777777" w:rsidR="008F4443" w:rsidRPr="008F4443" w:rsidRDefault="008F4443" w:rsidP="008F4443">
            <w:pPr>
              <w:rPr>
                <w:noProof/>
                <w:lang w:val="es-ES"/>
              </w:rPr>
            </w:pPr>
            <w:r w:rsidRPr="008F4443">
              <w:rPr>
                <w:noProof/>
                <w:lang w:val="es-ES"/>
              </w:rPr>
              <w:t>De acuerdo, entonces Jack, digamos que quieres crear una fotografía un tanto épica, entonces, te quieres a ti mismo en Bali, pero agregaremos algunos delfines que tantos has hablado. Lo único que necesitas hacer es escribirlo y Firefly hará esas imágenes. ¡Bum! Tienes toda una presentación de imágenes del viaje a Bali que nunca tuviste.</w:t>
            </w:r>
          </w:p>
          <w:p w14:paraId="36405EA6" w14:textId="77777777" w:rsidR="008F4443" w:rsidRPr="008F4443" w:rsidRDefault="008F4443" w:rsidP="008F4443">
            <w:pPr>
              <w:rPr>
                <w:noProof/>
                <w:lang w:val="es-ES"/>
              </w:rPr>
            </w:pPr>
            <w:r w:rsidRPr="008F4443">
              <w:rPr>
                <w:noProof/>
                <w:lang w:val="es-ES"/>
              </w:rPr>
              <w:t>De hecho, Firefly es un producto de negocio a negocio. No será utilizado como una especie de Instagram, como lo que hablamos. Se utilizará para negocios que trabajen en el contenido de su marca. Como quizá toda una campaña de publicidad redactada desde ceros. Pero IA como esta, se puede utilizar por quien sea en realidad, para lo que sea. Entonces Jack, ¿cuál es la conclusión para nuestros amigos respecto a IA?</w:t>
            </w:r>
          </w:p>
          <w:p w14:paraId="5E7BE443" w14:textId="77777777" w:rsidR="008F4443" w:rsidRPr="008F4443" w:rsidRDefault="008F4443" w:rsidP="008F4443">
            <w:pPr>
              <w:rPr>
                <w:noProof/>
                <w:lang w:val="es-ES"/>
              </w:rPr>
            </w:pPr>
            <w:r w:rsidRPr="008F4443">
              <w:rPr>
                <w:noProof/>
                <w:lang w:val="es-ES"/>
              </w:rPr>
              <w:t>La inteligencia artificial puede crear una realidad artificial. Perfecto, Yetis, ¿recuerdan al Papa Balenciaga? ¿El Papa con la chamarrota? Se veía super. Era una fotografía falsa y los artículos inmediatamente desmintieron y nos mostraron que era falsa. Pero aquí hay algo, pronto podríamos estar unidos de imágenes sintéticas. Firefly de Adobe suena como una herramienta de IA fantástica, pero también puede crear realidad artificial. Y con las imágenes generadas con IA, podría ser imposible para nosotros los del montón discernir lo real de lo falso, es por ello que los políticos peleándose para ganarle a la IA. Porque la inteligencia artificial, podría crear realidad artificial.</w:t>
            </w:r>
          </w:p>
          <w:p w14:paraId="51F0D600" w14:textId="77777777" w:rsidR="008F4443" w:rsidRPr="008F4443" w:rsidRDefault="008F4443" w:rsidP="008F4443">
            <w:pPr>
              <w:rPr>
                <w:noProof/>
                <w:lang w:val="es-ES"/>
              </w:rPr>
            </w:pPr>
            <w:r w:rsidRPr="008F4443">
              <w:rPr>
                <w:noProof/>
                <w:lang w:val="es-ES"/>
              </w:rPr>
              <w:t>En nuestra tercera y final historia, Lionel Messi viene a Estados Unidos. En lugar de Arabia Saudita. En lugar de aceptar un gran pago de Arabia Saudita, un gran gran pago. Lionel Messi está apostando por sí mismo. Ahora Yetis, Jack y yo nos pondremos un poco existenciales con ustedes ahorita. Todos tenemos pies, todos tenemos pies, pero, ninguno tenemos los pies de Lionel Messi, excepto Lionel Messi, ¡esos son unos grandiosos pies! Los pies más rápidos del mundo y durante diecisiete años jugó increíble soccer en FC Barcelona. FC Barcelona, los últimos dos años Lionel Messi estuvo en St Germain.</w:t>
            </w:r>
          </w:p>
          <w:p w14:paraId="69C91115" w14:textId="1F4E9AEA" w:rsidR="008F4443" w:rsidRPr="008F4443" w:rsidRDefault="008F4443" w:rsidP="008F4443">
            <w:pPr>
              <w:rPr>
                <w:noProof/>
                <w:lang w:val="es-ES"/>
              </w:rPr>
            </w:pPr>
            <w:r w:rsidRPr="008F4443">
              <w:rPr>
                <w:noProof/>
                <w:lang w:val="es-ES"/>
              </w:rPr>
              <w:t xml:space="preserve">Y el campeón mundial de treinta y cinco años ahora está llevando sus talentos a South Beach. Lionel Messi está cruzando el charco para unirse a la liga </w:t>
            </w:r>
            <w:r w:rsidRPr="008F4443">
              <w:rPr>
                <w:noProof/>
                <w:lang w:val="es-ES"/>
              </w:rPr>
              <w:lastRenderedPageBreak/>
              <w:t>mayor MLS de soccer. Supuestamente jugará esta temporada iniciando en julio para Inter Miami, el 21 de julio. ¿Cuál viste? Tienen suéteres padrísimos, Jack, y jersey geniales, sí, no me había dado cuenta, está genial eso, es un buen toque. Ahora, Lionel Messi no lo ha hecho oficial en Instagram aún, pero hay 469 millones de seguidores esperando a que lo haga oficial. Ahora Yetis, los términos supuestamente no son estándares, y esa fue la razón por la cual decidimos hacer esta historia. El acuerdo es tan diferente como cualquier trato deportivo que hayamos visto. Porque Yetis, Lionel Messi no solo estará obteniendo un sueldo, también tendrá algunos extras muy peculiares, ¿verdad, Jack? Sí tendrá publicaciones extras, jersey extras y extras de propiedad. Jack ¿iniciamos con nuestros amigos de Apple?</w:t>
            </w:r>
          </w:p>
        </w:tc>
      </w:tr>
    </w:tbl>
    <w:p w14:paraId="06D9504A" w14:textId="77777777" w:rsidR="00315F22" w:rsidRPr="008F4443" w:rsidRDefault="00315F22">
      <w:pPr>
        <w:rPr>
          <w:noProof/>
          <w:lang w:val="es-ES"/>
        </w:rPr>
      </w:pPr>
    </w:p>
    <w:sectPr w:rsidR="00315F22" w:rsidRPr="008F4443" w:rsidSect="008F44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ilkinson">
    <w15:presenceInfo w15:providerId="AD" w15:userId="S::AWilkinson@sorenson.com::4007275d-7d1d-4b69-8b89-dfa3b5be2102"/>
  </w15:person>
  <w15:person w15:author="Andrew Wilkinson [2]">
    <w15:presenceInfo w15:providerId="AD" w15:userId="S::awilkinson@sorenson.com::4007275d-7d1d-4b69-8b89-dfa3b5be2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43"/>
    <w:rsid w:val="00045F6E"/>
    <w:rsid w:val="00122934"/>
    <w:rsid w:val="001B32A2"/>
    <w:rsid w:val="002659AA"/>
    <w:rsid w:val="002D7A3A"/>
    <w:rsid w:val="00315F22"/>
    <w:rsid w:val="003D3F14"/>
    <w:rsid w:val="003F669B"/>
    <w:rsid w:val="0041289B"/>
    <w:rsid w:val="0044296E"/>
    <w:rsid w:val="004A2083"/>
    <w:rsid w:val="004A6441"/>
    <w:rsid w:val="004B7F0B"/>
    <w:rsid w:val="004C57E7"/>
    <w:rsid w:val="004D17D7"/>
    <w:rsid w:val="004E4829"/>
    <w:rsid w:val="004F5519"/>
    <w:rsid w:val="00532C31"/>
    <w:rsid w:val="00595B28"/>
    <w:rsid w:val="00656C01"/>
    <w:rsid w:val="00676AF6"/>
    <w:rsid w:val="006B7975"/>
    <w:rsid w:val="006C62F8"/>
    <w:rsid w:val="00726332"/>
    <w:rsid w:val="0073294E"/>
    <w:rsid w:val="007450F7"/>
    <w:rsid w:val="007C3597"/>
    <w:rsid w:val="008602BF"/>
    <w:rsid w:val="00864E6C"/>
    <w:rsid w:val="00884615"/>
    <w:rsid w:val="008B0316"/>
    <w:rsid w:val="008C08E5"/>
    <w:rsid w:val="008C1D1C"/>
    <w:rsid w:val="008C5023"/>
    <w:rsid w:val="008F3A35"/>
    <w:rsid w:val="008F4443"/>
    <w:rsid w:val="00923CB4"/>
    <w:rsid w:val="009822F0"/>
    <w:rsid w:val="009B1C09"/>
    <w:rsid w:val="009C4A21"/>
    <w:rsid w:val="00A562AA"/>
    <w:rsid w:val="00A5791C"/>
    <w:rsid w:val="00B03110"/>
    <w:rsid w:val="00B27AFF"/>
    <w:rsid w:val="00B47266"/>
    <w:rsid w:val="00BA5B6F"/>
    <w:rsid w:val="00BC1605"/>
    <w:rsid w:val="00BF564C"/>
    <w:rsid w:val="00CA29F5"/>
    <w:rsid w:val="00CA66ED"/>
    <w:rsid w:val="00CD2423"/>
    <w:rsid w:val="00DC092A"/>
    <w:rsid w:val="00E13165"/>
    <w:rsid w:val="00E152D6"/>
    <w:rsid w:val="00E673C2"/>
    <w:rsid w:val="00EB4E08"/>
    <w:rsid w:val="00EB5392"/>
    <w:rsid w:val="00F13A85"/>
    <w:rsid w:val="00F13BDD"/>
    <w:rsid w:val="00F3543F"/>
    <w:rsid w:val="00F972E5"/>
    <w:rsid w:val="00FA43B6"/>
    <w:rsid w:val="00FD1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82949"/>
  <w15:chartTrackingRefBased/>
  <w15:docId w15:val="{3FC685E0-D678-684B-8832-79C41FB0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4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5388</Words>
  <Characters>24408</Characters>
  <Application>Microsoft Office Word</Application>
  <DocSecurity>0</DocSecurity>
  <Lines>659</Lines>
  <Paragraphs>136</Paragraphs>
  <ScaleCrop>false</ScaleCrop>
  <Company/>
  <LinksUpToDate>false</LinksUpToDate>
  <CharactersWithSpaces>29660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Wilkinson</dc:creator>
  <cp:keywords/>
  <dc:description/>
  <cp:lastModifiedBy>Andrew Wilkinson</cp:lastModifiedBy>
  <cp:revision>62</cp:revision>
  <dcterms:created xsi:type="dcterms:W3CDTF">2023-06-27T19:18:00Z</dcterms:created>
  <dcterms:modified xsi:type="dcterms:W3CDTF">2023-06-27T19:58:00Z</dcterms:modified>
</cp:coreProperties>
</file>