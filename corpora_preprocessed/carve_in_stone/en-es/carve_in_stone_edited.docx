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94803" w14:paraId="47CF6BDE" w14:textId="77777777" w:rsidTr="00294803">
        <w:tc>
          <w:tcPr>
            <w:tcW w:w="5395" w:type="dxa"/>
          </w:tcPr>
          <w:p w14:paraId="1E5429C6" w14:textId="37136574" w:rsidR="00294803" w:rsidRDefault="00294803" w:rsidP="00294803">
            <w:r>
              <w:t xml:space="preserve">Hi everybody, welcome to this week's episode of the </w:t>
            </w:r>
            <w:ins w:id="0" w:author="Andrew Wilkinson" w:date="2023-06-28T14:52:00Z">
              <w:r w:rsidR="003126B4">
                <w:t>p</w:t>
              </w:r>
            </w:ins>
            <w:del w:id="1" w:author="Andrew Wilkinson" w:date="2023-06-28T14:52:00Z">
              <w:r w:rsidDel="003126B4">
                <w:delText>P</w:delText>
              </w:r>
            </w:del>
            <w:r>
              <w:t>odcast</w:t>
            </w:r>
            <w:ins w:id="2" w:author="Andrew Wilkinson" w:date="2023-06-28T14:53:00Z">
              <w:r w:rsidR="003126B4">
                <w:t>.</w:t>
              </w:r>
            </w:ins>
          </w:p>
          <w:p w14:paraId="1DD35D5C" w14:textId="3C437044" w:rsidR="00294803" w:rsidRDefault="00294803" w:rsidP="00294803">
            <w:r>
              <w:t xml:space="preserve">In that introduction you heard a recording from the </w:t>
            </w:r>
            <w:del w:id="3" w:author="Andrew Wilkinson" w:date="2023-06-28T14:53:00Z">
              <w:r w:rsidDel="003126B4">
                <w:delText>YouTube</w:delText>
              </w:r>
            </w:del>
            <w:ins w:id="4" w:author="Andrew Wilkinson" w:date="2023-06-28T14:53:00Z">
              <w:r w:rsidR="003126B4">
                <w:t>YouTube</w:t>
              </w:r>
            </w:ins>
            <w:r>
              <w:t xml:space="preserve"> Channel titled "The Smithsonian Channel</w:t>
            </w:r>
            <w:ins w:id="5" w:author="Andrew Wilkinson" w:date="2023-06-28T14:53:00Z">
              <w:r w:rsidR="003126B4">
                <w:t>.</w:t>
              </w:r>
            </w:ins>
            <w:r>
              <w:t>"</w:t>
            </w:r>
          </w:p>
          <w:p w14:paraId="50B15063" w14:textId="65B5140A" w:rsidR="00294803" w:rsidRDefault="00294803" w:rsidP="00294803">
            <w:r>
              <w:t>Mount Rushmore was supposed to look very different, I'll add the link to the transcript</w:t>
            </w:r>
            <w:ins w:id="6" w:author="Andrew Wilkinson" w:date="2023-06-28T14:56:00Z">
              <w:r w:rsidR="003126B4">
                <w:t>.</w:t>
              </w:r>
            </w:ins>
          </w:p>
          <w:p w14:paraId="3D65C81F" w14:textId="7D8C3914" w:rsidR="00294803" w:rsidDel="003126B4" w:rsidRDefault="00294803" w:rsidP="00294803">
            <w:pPr>
              <w:rPr>
                <w:del w:id="7" w:author="Andrew Wilkinson" w:date="2023-06-28T14:56:00Z"/>
              </w:rPr>
            </w:pPr>
            <w:r>
              <w:t>As you heard in that video</w:t>
            </w:r>
            <w:ins w:id="8" w:author="Andrew Wilkinson" w:date="2023-06-28T14:56:00Z">
              <w:r w:rsidR="003126B4">
                <w:t>,</w:t>
              </w:r>
            </w:ins>
            <w:r>
              <w:t xml:space="preserve"> Mount Rushmore was intended</w:t>
            </w:r>
            <w:ins w:id="9" w:author="Andrew Wilkinson" w:date="2023-06-28T14:56:00Z">
              <w:r w:rsidR="003126B4">
                <w:t xml:space="preserve"> t</w:t>
              </w:r>
            </w:ins>
          </w:p>
          <w:p w14:paraId="04BB2528" w14:textId="4AE4B157" w:rsidR="00294803" w:rsidRDefault="00294803" w:rsidP="00294803">
            <w:del w:id="10" w:author="Andrew Wilkinson" w:date="2023-06-28T14:56:00Z">
              <w:r w:rsidDel="003126B4">
                <w:delText>T</w:delText>
              </w:r>
            </w:del>
            <w:r>
              <w:t>o be an inspiring monument</w:t>
            </w:r>
            <w:ins w:id="11" w:author="Andrew Wilkinson" w:date="2023-06-28T14:56:00Z">
              <w:r w:rsidR="003126B4">
                <w:t>.</w:t>
              </w:r>
            </w:ins>
          </w:p>
          <w:p w14:paraId="1A8D257B" w14:textId="30ABFEDB" w:rsidR="00294803" w:rsidRDefault="00294803" w:rsidP="00294803">
            <w:r>
              <w:t>You also heard that it's a carved sculpture made in rock</w:t>
            </w:r>
            <w:ins w:id="12" w:author="Andrew Wilkinson" w:date="2023-06-28T14:56:00Z">
              <w:r w:rsidR="003126B4">
                <w:t>.</w:t>
              </w:r>
            </w:ins>
          </w:p>
          <w:p w14:paraId="33E3B122" w14:textId="2E29E1D7" w:rsidR="00294803" w:rsidRDefault="00294803" w:rsidP="00294803">
            <w:r>
              <w:t>That rock monument</w:t>
            </w:r>
            <w:ins w:id="13" w:author="Andrew Wilkinson" w:date="2023-06-28T14:56:00Z">
              <w:r w:rsidR="003126B4">
                <w:t>,</w:t>
              </w:r>
            </w:ins>
            <w:r>
              <w:t xml:space="preserve"> as he said, measures six stories tall</w:t>
            </w:r>
            <w:ins w:id="14" w:author="Andrew Wilkinson" w:date="2023-06-28T14:56:00Z">
              <w:r w:rsidR="003126B4">
                <w:t>.</w:t>
              </w:r>
            </w:ins>
          </w:p>
          <w:p w14:paraId="410F29D6" w14:textId="4E838703" w:rsidR="00294803" w:rsidRDefault="00294803" w:rsidP="00294803">
            <w:r>
              <w:t>When I say something is six stories tall, it means that is the height of a building with six floors</w:t>
            </w:r>
            <w:ins w:id="15" w:author="Andrew Wilkinson" w:date="2023-06-28T14:56:00Z">
              <w:r w:rsidR="003126B4">
                <w:t>.</w:t>
              </w:r>
            </w:ins>
          </w:p>
          <w:p w14:paraId="7DC4D154" w14:textId="77777777" w:rsidR="00294803" w:rsidRDefault="00294803" w:rsidP="00294803">
            <w:r>
              <w:t>That's one massive monument, right?</w:t>
            </w:r>
          </w:p>
          <w:p w14:paraId="029F7483" w14:textId="2F97239D" w:rsidR="00294803" w:rsidDel="003126B4" w:rsidRDefault="00294803" w:rsidP="00294803">
            <w:pPr>
              <w:rPr>
                <w:del w:id="16" w:author="Andrew Wilkinson" w:date="2023-06-28T14:56:00Z"/>
              </w:rPr>
            </w:pPr>
            <w:r>
              <w:t>So in today's lesson, we'll talk about mount Rushmore</w:t>
            </w:r>
            <w:ins w:id="17" w:author="Andrew Wilkinson" w:date="2023-06-28T14:56:00Z">
              <w:r w:rsidR="003126B4">
                <w:t>,</w:t>
              </w:r>
            </w:ins>
            <w:r>
              <w:t xml:space="preserve"> but</w:t>
            </w:r>
            <w:del w:id="18" w:author="Andrew Wilkinson" w:date="2023-06-28T14:56:00Z">
              <w:r w:rsidDel="003126B4">
                <w:delText>,</w:delText>
              </w:r>
            </w:del>
            <w:ins w:id="19" w:author="Andrew Wilkinson" w:date="2023-06-28T14:56:00Z">
              <w:r w:rsidR="003126B4">
                <w:t xml:space="preserve"> </w:t>
              </w:r>
            </w:ins>
          </w:p>
          <w:p w14:paraId="3A4575C5" w14:textId="0CF12F40" w:rsidR="00294803" w:rsidDel="003126B4" w:rsidRDefault="00294803" w:rsidP="00294803">
            <w:pPr>
              <w:rPr>
                <w:del w:id="20" w:author="Andrew Wilkinson" w:date="2023-06-28T14:57:00Z"/>
              </w:rPr>
            </w:pPr>
            <w:r>
              <w:t xml:space="preserve">I would also like to talk briefly about the </w:t>
            </w:r>
            <w:del w:id="21" w:author="Andrew Wilkinson" w:date="2023-06-28T14:56:00Z">
              <w:r w:rsidDel="003126B4">
                <w:delText xml:space="preserve">crazy </w:delText>
              </w:r>
            </w:del>
            <w:ins w:id="22" w:author="Andrew Wilkinson" w:date="2023-06-28T14:56:00Z">
              <w:r w:rsidR="003126B4">
                <w:t>C</w:t>
              </w:r>
              <w:r w:rsidR="003126B4">
                <w:t xml:space="preserve">razy </w:t>
              </w:r>
            </w:ins>
            <w:del w:id="23" w:author="Andrew Wilkinson" w:date="2023-06-28T14:56:00Z">
              <w:r w:rsidDel="003126B4">
                <w:delText xml:space="preserve">horse </w:delText>
              </w:r>
            </w:del>
            <w:ins w:id="24" w:author="Andrew Wilkinson" w:date="2023-06-28T14:56:00Z">
              <w:r w:rsidR="003126B4">
                <w:t>H</w:t>
              </w:r>
              <w:r w:rsidR="003126B4">
                <w:t xml:space="preserve">orse </w:t>
              </w:r>
            </w:ins>
            <w:r>
              <w:t>memorial</w:t>
            </w:r>
            <w:ins w:id="25" w:author="Andrew Wilkinson" w:date="2023-06-28T14:57:00Z">
              <w:r w:rsidR="003126B4">
                <w:t>,</w:t>
              </w:r>
            </w:ins>
            <w:r>
              <w:t xml:space="preserve"> which</w:t>
            </w:r>
            <w:ins w:id="26" w:author="Andrew Wilkinson" w:date="2023-06-28T14:57:00Z">
              <w:r w:rsidR="003126B4">
                <w:t xml:space="preserve"> d</w:t>
              </w:r>
            </w:ins>
          </w:p>
          <w:p w14:paraId="15C3D88B" w14:textId="670FB3F6" w:rsidR="00294803" w:rsidDel="003126B4" w:rsidRDefault="00294803" w:rsidP="00294803">
            <w:pPr>
              <w:rPr>
                <w:del w:id="27" w:author="Andrew Wilkinson" w:date="2023-06-28T14:57:00Z"/>
              </w:rPr>
            </w:pPr>
            <w:del w:id="28" w:author="Andrew Wilkinson" w:date="2023-06-28T14:57:00Z">
              <w:r w:rsidDel="003126B4">
                <w:delText>D</w:delText>
              </w:r>
            </w:del>
            <w:r>
              <w:t>oesn't commemorate American presidents, but actually a leader</w:t>
            </w:r>
            <w:ins w:id="29" w:author="Andrew Wilkinson" w:date="2023-06-28T14:57:00Z">
              <w:r w:rsidR="003126B4">
                <w:t xml:space="preserve"> o</w:t>
              </w:r>
            </w:ins>
          </w:p>
          <w:p w14:paraId="15570C0A" w14:textId="41C1B6DE" w:rsidR="00294803" w:rsidRDefault="00294803" w:rsidP="00294803">
            <w:del w:id="30" w:author="Andrew Wilkinson" w:date="2023-06-28T14:57:00Z">
              <w:r w:rsidDel="003126B4">
                <w:delText>O</w:delText>
              </w:r>
            </w:del>
            <w:r>
              <w:t xml:space="preserve">f a </w:t>
            </w:r>
            <w:ins w:id="31" w:author="Andrew Wilkinson" w:date="2023-06-28T14:58:00Z">
              <w:r w:rsidR="003126B4">
                <w:t>n</w:t>
              </w:r>
            </w:ins>
            <w:del w:id="32" w:author="Andrew Wilkinson" w:date="2023-06-28T14:57:00Z">
              <w:r w:rsidDel="003126B4">
                <w:delText>n</w:delText>
              </w:r>
            </w:del>
            <w:r>
              <w:t xml:space="preserve">ative Amercan </w:t>
            </w:r>
            <w:del w:id="33" w:author="Andrew Wilkinson" w:date="2023-06-28T14:57:00Z">
              <w:r w:rsidDel="003126B4">
                <w:delText xml:space="preserve">Tribe </w:delText>
              </w:r>
            </w:del>
            <w:ins w:id="34" w:author="Andrew Wilkinson" w:date="2023-06-28T14:57:00Z">
              <w:r w:rsidR="003126B4">
                <w:t>t</w:t>
              </w:r>
              <w:r w:rsidR="003126B4">
                <w:t xml:space="preserve">ribe </w:t>
              </w:r>
            </w:ins>
            <w:r>
              <w:t>called "Crazy Horse</w:t>
            </w:r>
            <w:ins w:id="35" w:author="Andrew Wilkinson" w:date="2023-06-28T14:57:00Z">
              <w:r w:rsidR="003126B4">
                <w:t>.</w:t>
              </w:r>
            </w:ins>
            <w:r>
              <w:t>"</w:t>
            </w:r>
          </w:p>
          <w:p w14:paraId="4775904F" w14:textId="483277A7" w:rsidR="00294803" w:rsidRDefault="00294803" w:rsidP="00294803">
            <w:r>
              <w:t>The two monuments are just fifteen miles away from each other</w:t>
            </w:r>
            <w:ins w:id="36" w:author="Andrew Wilkinson" w:date="2023-06-28T14:57:00Z">
              <w:r w:rsidR="003126B4">
                <w:t>.</w:t>
              </w:r>
            </w:ins>
          </w:p>
          <w:p w14:paraId="042DF4C7" w14:textId="09F8E65C" w:rsidR="00294803" w:rsidDel="003126B4" w:rsidRDefault="00294803" w:rsidP="00294803">
            <w:pPr>
              <w:rPr>
                <w:del w:id="37" w:author="Andrew Wilkinson" w:date="2023-06-28T14:58:00Z"/>
              </w:rPr>
            </w:pPr>
            <w:r>
              <w:t>And they give a small insight into an ongoing issue that the United States</w:t>
            </w:r>
            <w:ins w:id="38" w:author="Andrew Wilkinson" w:date="2023-06-28T14:58:00Z">
              <w:r w:rsidR="003126B4">
                <w:t xml:space="preserve"> g</w:t>
              </w:r>
            </w:ins>
          </w:p>
          <w:p w14:paraId="7214341B" w14:textId="56B3A21F" w:rsidR="00294803" w:rsidRDefault="00294803" w:rsidP="00294803">
            <w:del w:id="39" w:author="Andrew Wilkinson" w:date="2023-06-28T14:58:00Z">
              <w:r w:rsidDel="003126B4">
                <w:delText>G</w:delText>
              </w:r>
            </w:del>
            <w:r>
              <w:t>overnment has with native Americans</w:t>
            </w:r>
            <w:ins w:id="40" w:author="Andrew Wilkinson" w:date="2023-06-28T14:58:00Z">
              <w:r w:rsidR="003126B4">
                <w:t>.</w:t>
              </w:r>
            </w:ins>
          </w:p>
          <w:p w14:paraId="0C1FEA65" w14:textId="2FF0240E" w:rsidR="00294803" w:rsidDel="003126B4" w:rsidRDefault="00294803" w:rsidP="00294803">
            <w:pPr>
              <w:rPr>
                <w:del w:id="41" w:author="Andrew Wilkinson" w:date="2023-06-28T14:58:00Z"/>
              </w:rPr>
            </w:pPr>
            <w:r>
              <w:t>In this lesson we'll also go into the expression</w:t>
            </w:r>
            <w:ins w:id="42" w:author="Andrew Wilkinson" w:date="2023-06-28T14:58:00Z">
              <w:r w:rsidR="003126B4">
                <w:t xml:space="preserve"> "t</w:t>
              </w:r>
            </w:ins>
          </w:p>
          <w:p w14:paraId="3F6FDE76" w14:textId="7E5ADBFC" w:rsidR="00294803" w:rsidRDefault="00294803" w:rsidP="00294803">
            <w:del w:id="43" w:author="Andrew Wilkinson" w:date="2023-06-28T14:58:00Z">
              <w:r w:rsidDel="003126B4">
                <w:delText>T</w:delText>
              </w:r>
            </w:del>
            <w:r>
              <w:t>o carve in stone</w:t>
            </w:r>
            <w:ins w:id="44" w:author="Andrew Wilkinson" w:date="2023-06-28T14:58:00Z">
              <w:r w:rsidR="003126B4">
                <w:t>."</w:t>
              </w:r>
            </w:ins>
          </w:p>
          <w:p w14:paraId="41B6306E" w14:textId="3DD89C13" w:rsidR="00294803" w:rsidDel="003126B4" w:rsidRDefault="00294803" w:rsidP="00294803">
            <w:pPr>
              <w:rPr>
                <w:del w:id="45" w:author="Andrew Wilkinson" w:date="2023-06-28T14:58:00Z"/>
              </w:rPr>
            </w:pPr>
            <w:r>
              <w:t>If you're interested in getting all of the bonus material</w:t>
            </w:r>
            <w:ins w:id="46" w:author="Andrew Wilkinson" w:date="2023-06-28T14:58:00Z">
              <w:r w:rsidR="003126B4">
                <w:t xml:space="preserve"> f</w:t>
              </w:r>
            </w:ins>
          </w:p>
          <w:p w14:paraId="056CC475" w14:textId="19FC8156" w:rsidR="00294803" w:rsidDel="003126B4" w:rsidRDefault="00294803" w:rsidP="00294803">
            <w:pPr>
              <w:rPr>
                <w:del w:id="47" w:author="Andrew Wilkinson" w:date="2023-06-28T14:58:00Z"/>
              </w:rPr>
            </w:pPr>
            <w:del w:id="48" w:author="Andrew Wilkinson" w:date="2023-06-28T14:58:00Z">
              <w:r w:rsidDel="003126B4">
                <w:delText>F</w:delText>
              </w:r>
            </w:del>
            <w:r>
              <w:t>or this episode</w:t>
            </w:r>
            <w:ins w:id="49" w:author="Andrew Wilkinson" w:date="2023-06-28T14:58:00Z">
              <w:r w:rsidR="003126B4">
                <w:t>,</w:t>
              </w:r>
            </w:ins>
            <w:r>
              <w:t xml:space="preserve"> which includes the transcript</w:t>
            </w:r>
            <w:ins w:id="50" w:author="Andrew Wilkinson" w:date="2023-06-28T14:58:00Z">
              <w:r w:rsidR="003126B4">
                <w:t xml:space="preserve"> a</w:t>
              </w:r>
            </w:ins>
          </w:p>
          <w:p w14:paraId="38B95D79" w14:textId="5DFD429A" w:rsidR="00294803" w:rsidDel="003126B4" w:rsidRDefault="00294803" w:rsidP="00294803">
            <w:pPr>
              <w:rPr>
                <w:del w:id="51" w:author="Andrew Wilkinson" w:date="2023-06-28T14:58:00Z"/>
              </w:rPr>
            </w:pPr>
            <w:del w:id="52" w:author="Andrew Wilkinson" w:date="2023-06-28T14:58:00Z">
              <w:r w:rsidDel="003126B4">
                <w:delText>A</w:delText>
              </w:r>
            </w:del>
            <w:r>
              <w:t xml:space="preserve">nd the </w:t>
            </w:r>
            <w:del w:id="53" w:author="Andrew Wilkinson" w:date="2023-06-28T14:58:00Z">
              <w:r w:rsidDel="003126B4">
                <w:delText>MP3</w:delText>
              </w:r>
            </w:del>
            <w:ins w:id="54" w:author="Andrew Wilkinson" w:date="2023-06-28T14:58:00Z">
              <w:r w:rsidR="003126B4">
                <w:t>.mp3</w:t>
              </w:r>
            </w:ins>
            <w:r>
              <w:t>, the vocabulary builder exercise, pronunciation drills and quizzes</w:t>
            </w:r>
            <w:ins w:id="55" w:author="Andrew Wilkinson" w:date="2023-06-28T14:58:00Z">
              <w:r w:rsidR="003126B4">
                <w:t>,</w:t>
              </w:r>
            </w:ins>
            <w:r>
              <w:t xml:space="preserve"> be sure to visit</w:t>
            </w:r>
            <w:ins w:id="56" w:author="Andrew Wilkinson" w:date="2023-06-28T14:58:00Z">
              <w:r w:rsidR="003126B4">
                <w:t xml:space="preserve"> a</w:t>
              </w:r>
            </w:ins>
          </w:p>
          <w:p w14:paraId="3A43C1CD" w14:textId="5AFB865F" w:rsidR="00294803" w:rsidRDefault="00294803" w:rsidP="00294803">
            <w:pPr>
              <w:rPr>
                <w:ins w:id="57" w:author="Andrew Wilkinson" w:date="2023-06-28T14:59:00Z"/>
              </w:rPr>
            </w:pPr>
            <w:del w:id="58" w:author="Andrew Wilkinson" w:date="2023-06-28T14:58:00Z">
              <w:r w:rsidDel="003126B4">
                <w:delText>A</w:delText>
              </w:r>
            </w:del>
            <w:r>
              <w:t>merican</w:t>
            </w:r>
            <w:del w:id="59" w:author="Andrew Wilkinson" w:date="2023-06-28T14:58:00Z">
              <w:r w:rsidDel="003126B4">
                <w:delText xml:space="preserve"> E</w:delText>
              </w:r>
            </w:del>
            <w:ins w:id="60" w:author="Andrew Wilkinson" w:date="2023-06-28T14:58:00Z">
              <w:r w:rsidR="003126B4">
                <w:t>e</w:t>
              </w:r>
            </w:ins>
            <w:r>
              <w:t>nglish</w:t>
            </w:r>
            <w:del w:id="61" w:author="Andrew Wilkinson" w:date="2023-06-28T14:58:00Z">
              <w:r w:rsidDel="003126B4">
                <w:delText xml:space="preserve"> P</w:delText>
              </w:r>
            </w:del>
            <w:ins w:id="62" w:author="Andrew Wilkinson" w:date="2023-06-28T14:58:00Z">
              <w:r w:rsidR="003126B4">
                <w:t>p</w:t>
              </w:r>
            </w:ins>
            <w:r>
              <w:t>odcast</w:t>
            </w:r>
            <w:del w:id="63" w:author="Andrew Wilkinson" w:date="2023-06-28T14:58:00Z">
              <w:r w:rsidDel="003126B4">
                <w:delText xml:space="preserve"> dot com</w:delText>
              </w:r>
            </w:del>
            <w:ins w:id="64" w:author="Andrew Wilkinson" w:date="2023-06-28T14:58:00Z">
              <w:r w:rsidR="003126B4">
                <w:t>.com</w:t>
              </w:r>
            </w:ins>
            <w:ins w:id="65" w:author="Andrew Wilkinson" w:date="2023-06-28T14:59:00Z">
              <w:r w:rsidR="003126B4">
                <w:t>.</w:t>
              </w:r>
            </w:ins>
          </w:p>
          <w:p w14:paraId="121EFF97" w14:textId="77777777" w:rsidR="003126B4" w:rsidRDefault="003126B4" w:rsidP="00294803"/>
          <w:p w14:paraId="546E9CF4" w14:textId="61D55B01" w:rsidR="00294803" w:rsidRDefault="00294803" w:rsidP="00294803">
            <w:r>
              <w:t>You will need to join a classroom in order to access that</w:t>
            </w:r>
            <w:ins w:id="66" w:author="Andrew Wilkinson" w:date="2023-06-28T14:59:00Z">
              <w:r w:rsidR="003126B4">
                <w:t>.</w:t>
              </w:r>
            </w:ins>
          </w:p>
          <w:p w14:paraId="3288216C" w14:textId="5534778E" w:rsidR="00294803" w:rsidRDefault="00294803" w:rsidP="00294803">
            <w:r>
              <w:t>So, on to the expression of the day, "to carve in stone</w:t>
            </w:r>
            <w:ins w:id="67" w:author="Andrew Wilkinson" w:date="2023-06-28T15:00:00Z">
              <w:r w:rsidR="003126B4">
                <w:t>.</w:t>
              </w:r>
            </w:ins>
            <w:r>
              <w:t>"</w:t>
            </w:r>
          </w:p>
          <w:p w14:paraId="2B76EB7A" w14:textId="3A6FE9B9" w:rsidR="00294803" w:rsidRDefault="00294803" w:rsidP="00294803">
            <w:r>
              <w:t>To carve in stone means to make something permanent</w:t>
            </w:r>
            <w:ins w:id="68" w:author="Andrew Wilkinson" w:date="2023-06-28T15:00:00Z">
              <w:r w:rsidR="003126B4">
                <w:t>.</w:t>
              </w:r>
            </w:ins>
          </w:p>
          <w:p w14:paraId="0C34667D" w14:textId="2EE50FB5" w:rsidR="00294803" w:rsidDel="003126B4" w:rsidRDefault="00294803" w:rsidP="00294803">
            <w:pPr>
              <w:rPr>
                <w:del w:id="69" w:author="Andrew Wilkinson" w:date="2023-06-28T15:00:00Z"/>
              </w:rPr>
            </w:pPr>
            <w:r>
              <w:t>We often use this expression in a negative form</w:t>
            </w:r>
            <w:ins w:id="70" w:author="Andrew Wilkinson" w:date="2023-06-28T15:00:00Z">
              <w:r w:rsidR="003126B4">
                <w:t xml:space="preserve">, </w:t>
              </w:r>
            </w:ins>
            <w:del w:id="71" w:author="Andrew Wilkinson" w:date="2023-06-28T15:00:00Z">
              <w:r w:rsidDel="003126B4">
                <w:delText xml:space="preserve"> </w:delText>
              </w:r>
            </w:del>
            <w:r>
              <w:t>something is not carved in stone</w:t>
            </w:r>
            <w:ins w:id="72" w:author="Andrew Wilkinson" w:date="2023-06-28T15:00:00Z">
              <w:r w:rsidR="003126B4">
                <w:t>, o</w:t>
              </w:r>
            </w:ins>
          </w:p>
          <w:p w14:paraId="514C819B" w14:textId="1C9699B6" w:rsidR="00294803" w:rsidRDefault="00294803" w:rsidP="00294803">
            <w:del w:id="73" w:author="Andrew Wilkinson" w:date="2023-06-28T15:00:00Z">
              <w:r w:rsidDel="003126B4">
                <w:delText>O</w:delText>
              </w:r>
            </w:del>
            <w:r>
              <w:t>r we haven't carved it in stone yet</w:t>
            </w:r>
            <w:ins w:id="74" w:author="Andrew Wilkinson" w:date="2023-06-28T15:00:00Z">
              <w:r w:rsidR="003126B4">
                <w:t>.</w:t>
              </w:r>
            </w:ins>
          </w:p>
          <w:p w14:paraId="7F14F9FC" w14:textId="52FE1D87" w:rsidR="00294803" w:rsidRDefault="00294803" w:rsidP="00294803">
            <w:r>
              <w:t>That means that it is not fixed, or not permanent</w:t>
            </w:r>
            <w:ins w:id="75" w:author="Andrew Wilkinson" w:date="2023-06-28T15:00:00Z">
              <w:r w:rsidR="003126B4">
                <w:t>.</w:t>
              </w:r>
            </w:ins>
          </w:p>
          <w:p w14:paraId="62C74137" w14:textId="51744201" w:rsidR="00294803" w:rsidRDefault="00294803" w:rsidP="00294803">
            <w:r>
              <w:t>It is subject to change</w:t>
            </w:r>
            <w:ins w:id="76" w:author="Andrew Wilkinson" w:date="2023-06-28T15:00:00Z">
              <w:r w:rsidR="003126B4">
                <w:t>.</w:t>
              </w:r>
            </w:ins>
          </w:p>
          <w:p w14:paraId="02E9CBD1" w14:textId="77777777" w:rsidR="003126B4" w:rsidRDefault="00294803" w:rsidP="00294803">
            <w:pPr>
              <w:rPr>
                <w:ins w:id="77" w:author="Andrew Wilkinson" w:date="2023-06-28T15:01:00Z"/>
              </w:rPr>
            </w:pPr>
            <w:r>
              <w:t>Someone might ask you</w:t>
            </w:r>
            <w:ins w:id="78" w:author="Andrew Wilkinson" w:date="2023-06-28T15:01:00Z">
              <w:r w:rsidR="003126B4">
                <w:t>,</w:t>
              </w:r>
            </w:ins>
            <w:r>
              <w:t xml:space="preserve"> "</w:t>
            </w:r>
            <w:del w:id="79" w:author="Andrew Wilkinson" w:date="2023-06-28T15:01:00Z">
              <w:r w:rsidDel="003126B4">
                <w:delText xml:space="preserve"> h</w:delText>
              </w:r>
            </w:del>
            <w:ins w:id="80" w:author="Andrew Wilkinson" w:date="2023-06-28T15:01:00Z">
              <w:r w:rsidR="003126B4">
                <w:t>H</w:t>
              </w:r>
            </w:ins>
            <w:r>
              <w:t>ey, can we change the day and time of the meeting?"</w:t>
            </w:r>
          </w:p>
          <w:p w14:paraId="111DC0D0" w14:textId="6A01753B" w:rsidR="00294803" w:rsidRDefault="00294803" w:rsidP="00294803">
            <w:del w:id="81" w:author="Andrew Wilkinson" w:date="2023-06-28T15:01:00Z">
              <w:r w:rsidDel="003126B4">
                <w:delText xml:space="preserve"> </w:delText>
              </w:r>
            </w:del>
            <w:r>
              <w:t>The response might be "</w:t>
            </w:r>
            <w:ins w:id="82" w:author="Andrew Wilkinson" w:date="2023-06-28T15:01:00Z">
              <w:r w:rsidR="003126B4">
                <w:t>N</w:t>
              </w:r>
            </w:ins>
            <w:del w:id="83" w:author="Andrew Wilkinson" w:date="2023-06-28T15:01:00Z">
              <w:r w:rsidDel="003126B4">
                <w:delText xml:space="preserve"> n</w:delText>
              </w:r>
            </w:del>
            <w:r>
              <w:t>o, sorry</w:t>
            </w:r>
            <w:ins w:id="84" w:author="Andrew Wilkinson" w:date="2023-06-28T15:01:00Z">
              <w:r w:rsidR="003126B4">
                <w:t>,</w:t>
              </w:r>
            </w:ins>
            <w:r>
              <w:t xml:space="preserve"> it's carved in stone</w:t>
            </w:r>
            <w:ins w:id="85" w:author="Andrew Wilkinson" w:date="2023-06-28T15:01:00Z">
              <w:r w:rsidR="003126B4">
                <w:t>.</w:t>
              </w:r>
            </w:ins>
            <w:r>
              <w:t>"</w:t>
            </w:r>
          </w:p>
          <w:p w14:paraId="3D7A9945" w14:textId="7EA05CCD" w:rsidR="00294803" w:rsidRDefault="00294803" w:rsidP="00294803">
            <w:r>
              <w:lastRenderedPageBreak/>
              <w:t>In other words it's fixed, it's permanent</w:t>
            </w:r>
            <w:ins w:id="86" w:author="Andrew Wilkinson" w:date="2023-06-28T15:10:00Z">
              <w:r w:rsidR="00695FB5">
                <w:t>.</w:t>
              </w:r>
            </w:ins>
          </w:p>
          <w:p w14:paraId="2356BE44" w14:textId="4F68C7A7" w:rsidR="00294803" w:rsidRDefault="00294803" w:rsidP="00294803">
            <w:r>
              <w:t>It is not subject to change</w:t>
            </w:r>
            <w:ins w:id="87" w:author="Andrew Wilkinson" w:date="2023-06-28T15:10:00Z">
              <w:r w:rsidR="00695FB5">
                <w:t>.</w:t>
              </w:r>
            </w:ins>
          </w:p>
          <w:p w14:paraId="51CDF425" w14:textId="36DAC1BF" w:rsidR="00294803" w:rsidRDefault="00294803" w:rsidP="00294803">
            <w:r>
              <w:t>Right. This expression "to carve in stone" is synonymous to "set in stone</w:t>
            </w:r>
            <w:ins w:id="88" w:author="Andrew Wilkinson" w:date="2023-06-28T15:10:00Z">
              <w:r w:rsidR="00695FB5">
                <w:t>.</w:t>
              </w:r>
            </w:ins>
            <w:r>
              <w:t>"</w:t>
            </w:r>
          </w:p>
          <w:p w14:paraId="651C072E" w14:textId="1FFBE38E" w:rsidR="00294803" w:rsidRDefault="00294803" w:rsidP="00294803">
            <w:r>
              <w:t xml:space="preserve">So according to </w:t>
            </w:r>
            <w:del w:id="89" w:author="Andrew Wilkinson" w:date="2023-06-28T15:10:00Z">
              <w:r w:rsidDel="00695FB5">
                <w:delText>Grammarist dot com</w:delText>
              </w:r>
            </w:del>
            <w:ins w:id="90" w:author="Andrew Wilkinson" w:date="2023-06-28T15:10:00Z">
              <w:r w:rsidR="00695FB5">
                <w:t>grammarist.com</w:t>
              </w:r>
            </w:ins>
            <w:r>
              <w:t>, there are few possible different origins of this expression</w:t>
            </w:r>
            <w:ins w:id="91" w:author="Andrew Wilkinson" w:date="2023-06-28T15:10:00Z">
              <w:r w:rsidR="00695FB5">
                <w:t>.</w:t>
              </w:r>
            </w:ins>
          </w:p>
          <w:p w14:paraId="7F4C6472" w14:textId="10638652" w:rsidR="00294803" w:rsidDel="00695FB5" w:rsidRDefault="00294803" w:rsidP="00294803">
            <w:pPr>
              <w:rPr>
                <w:del w:id="92" w:author="Andrew Wilkinson" w:date="2023-06-28T15:10:00Z"/>
              </w:rPr>
            </w:pPr>
            <w:r>
              <w:t>The first is that it came from Mesopotamia, from the ancient world, where the law of the land</w:t>
            </w:r>
            <w:ins w:id="93" w:author="Andrew Wilkinson" w:date="2023-06-28T15:10:00Z">
              <w:r w:rsidR="00695FB5">
                <w:t xml:space="preserve"> w</w:t>
              </w:r>
            </w:ins>
          </w:p>
          <w:p w14:paraId="30B66978" w14:textId="0580E63F" w:rsidR="00294803" w:rsidDel="00695FB5" w:rsidRDefault="00294803" w:rsidP="00294803">
            <w:pPr>
              <w:rPr>
                <w:del w:id="94" w:author="Andrew Wilkinson" w:date="2023-06-28T15:11:00Z"/>
              </w:rPr>
            </w:pPr>
            <w:del w:id="95" w:author="Andrew Wilkinson" w:date="2023-06-28T15:10:00Z">
              <w:r w:rsidDel="00695FB5">
                <w:delText>W</w:delText>
              </w:r>
            </w:del>
            <w:r>
              <w:t>as written on stone columns, when the words were carved in stone,</w:t>
            </w:r>
          </w:p>
          <w:p w14:paraId="60F8E467" w14:textId="21AA72BA" w:rsidR="00294803" w:rsidRDefault="00695FB5" w:rsidP="00294803">
            <w:pPr>
              <w:rPr>
                <w:ins w:id="96" w:author="Andrew Wilkinson" w:date="2023-06-28T15:11:00Z"/>
              </w:rPr>
            </w:pPr>
            <w:ins w:id="97" w:author="Andrew Wilkinson" w:date="2023-06-28T15:11:00Z">
              <w:r>
                <w:t xml:space="preserve"> </w:t>
              </w:r>
            </w:ins>
            <w:del w:id="98" w:author="Andrew Wilkinson" w:date="2023-06-28T15:11:00Z">
              <w:r w:rsidR="00294803" w:rsidDel="00695FB5">
                <w:delText>T</w:delText>
              </w:r>
            </w:del>
            <w:ins w:id="99" w:author="Andrew Wilkinson" w:date="2023-06-28T15:11:00Z">
              <w:r>
                <w:t>t</w:t>
              </w:r>
            </w:ins>
            <w:r w:rsidR="00294803">
              <w:t>he law was official, it was unchangeable.</w:t>
            </w:r>
          </w:p>
          <w:p w14:paraId="1917EB48" w14:textId="77777777" w:rsidR="00695FB5" w:rsidRDefault="00695FB5" w:rsidP="00294803"/>
          <w:p w14:paraId="475F2C05" w14:textId="77777777" w:rsidR="00294803" w:rsidRDefault="00294803" w:rsidP="00294803">
            <w:r>
              <w:t>It was permanent.</w:t>
            </w:r>
          </w:p>
          <w:p w14:paraId="2928852C" w14:textId="1CAF9CD4" w:rsidR="00294803" w:rsidDel="00695FB5" w:rsidRDefault="00294803" w:rsidP="00294803">
            <w:pPr>
              <w:rPr>
                <w:del w:id="100" w:author="Andrew Wilkinson" w:date="2023-06-28T15:12:00Z"/>
              </w:rPr>
            </w:pPr>
            <w:r>
              <w:t xml:space="preserve">These columns were discovered in </w:t>
            </w:r>
            <w:del w:id="101" w:author="Andrew Wilkinson" w:date="2023-06-28T15:12:00Z">
              <w:r w:rsidDel="00695FB5">
                <w:delText>nineteen o one (1991)</w:delText>
              </w:r>
            </w:del>
            <w:ins w:id="102" w:author="Andrew Wilkinson" w:date="2023-06-28T15:12:00Z">
              <w:r w:rsidR="00695FB5">
                <w:t>1901,</w:t>
              </w:r>
            </w:ins>
          </w:p>
          <w:p w14:paraId="1289BC28" w14:textId="2D220F21" w:rsidR="00294803" w:rsidRDefault="00695FB5" w:rsidP="00294803">
            <w:ins w:id="103" w:author="Andrew Wilkinson" w:date="2023-06-28T15:12:00Z">
              <w:r>
                <w:t xml:space="preserve"> </w:t>
              </w:r>
            </w:ins>
            <w:del w:id="104" w:author="Andrew Wilkinson" w:date="2023-06-28T15:12:00Z">
              <w:r w:rsidR="00294803" w:rsidDel="00695FB5">
                <w:delText>A</w:delText>
              </w:r>
            </w:del>
            <w:ins w:id="105" w:author="Andrew Wilkinson" w:date="2023-06-28T15:12:00Z">
              <w:r>
                <w:t>a</w:t>
              </w:r>
            </w:ins>
            <w:r w:rsidR="00294803">
              <w:t>nd you can actually see them if you visit the Louvre in Paris</w:t>
            </w:r>
            <w:ins w:id="106" w:author="Andrew Wilkinson" w:date="2023-06-28T15:13:00Z">
              <w:r>
                <w:t>.</w:t>
              </w:r>
            </w:ins>
          </w:p>
          <w:p w14:paraId="490415D5" w14:textId="3FD795E6" w:rsidR="00294803" w:rsidDel="00695FB5" w:rsidRDefault="00294803" w:rsidP="00294803">
            <w:pPr>
              <w:rPr>
                <w:del w:id="107" w:author="Andrew Wilkinson" w:date="2023-06-28T15:13:00Z"/>
              </w:rPr>
            </w:pPr>
            <w:r>
              <w:t>The other possible origin for this expression</w:t>
            </w:r>
            <w:ins w:id="108" w:author="Andrew Wilkinson" w:date="2023-06-28T15:13:00Z">
              <w:r w:rsidR="00695FB5">
                <w:t xml:space="preserve"> i</w:t>
              </w:r>
            </w:ins>
          </w:p>
          <w:p w14:paraId="3CC67B46" w14:textId="49AFF52D" w:rsidR="00294803" w:rsidDel="00695FB5" w:rsidRDefault="00294803" w:rsidP="00294803">
            <w:pPr>
              <w:rPr>
                <w:del w:id="109" w:author="Andrew Wilkinson" w:date="2023-06-28T15:16:00Z"/>
              </w:rPr>
            </w:pPr>
            <w:del w:id="110" w:author="Andrew Wilkinson" w:date="2023-06-28T15:13:00Z">
              <w:r w:rsidDel="00695FB5">
                <w:delText>I</w:delText>
              </w:r>
            </w:del>
            <w:r>
              <w:t>s from Exodus in the Bible, that says that God wrote the ten commandments</w:t>
            </w:r>
            <w:ins w:id="111" w:author="Andrew Wilkinson" w:date="2023-06-28T15:16:00Z">
              <w:r w:rsidR="00695FB5">
                <w:t xml:space="preserve"> o</w:t>
              </w:r>
            </w:ins>
          </w:p>
          <w:p w14:paraId="2573FFAD" w14:textId="195202C4" w:rsidR="00294803" w:rsidRDefault="00294803" w:rsidP="00294803">
            <w:del w:id="112" w:author="Andrew Wilkinson" w:date="2023-06-28T15:16:00Z">
              <w:r w:rsidDel="00695FB5">
                <w:delText>O</w:delText>
              </w:r>
            </w:del>
            <w:r>
              <w:t>n stone tablets for Moses</w:t>
            </w:r>
            <w:ins w:id="113" w:author="Andrew Wilkinson" w:date="2023-06-28T15:16:00Z">
              <w:r w:rsidR="00695FB5">
                <w:t>.</w:t>
              </w:r>
            </w:ins>
          </w:p>
          <w:p w14:paraId="6E24621E" w14:textId="3E9FAB0D" w:rsidR="00294803" w:rsidDel="00695FB5" w:rsidRDefault="00294803" w:rsidP="00294803">
            <w:pPr>
              <w:rPr>
                <w:del w:id="114" w:author="Andrew Wilkinson" w:date="2023-06-28T15:16:00Z"/>
              </w:rPr>
            </w:pPr>
            <w:r>
              <w:t>Just like the laws created by the king of Babylon in Mesopotamia</w:t>
            </w:r>
            <w:ins w:id="115" w:author="Andrew Wilkinson" w:date="2023-06-28T15:16:00Z">
              <w:r w:rsidR="00695FB5">
                <w:t xml:space="preserve">, </w:t>
              </w:r>
            </w:ins>
          </w:p>
          <w:p w14:paraId="04D503AD" w14:textId="372A922C" w:rsidR="00294803" w:rsidDel="00695FB5" w:rsidRDefault="00294803" w:rsidP="00294803">
            <w:pPr>
              <w:rPr>
                <w:del w:id="116" w:author="Andrew Wilkinson" w:date="2023-06-28T15:16:00Z"/>
              </w:rPr>
            </w:pPr>
            <w:r>
              <w:t>God's ten commandments were fixed,</w:t>
            </w:r>
            <w:ins w:id="117" w:author="Andrew Wilkinson" w:date="2023-06-28T15:16:00Z">
              <w:r w:rsidR="00695FB5">
                <w:t xml:space="preserve"> </w:t>
              </w:r>
            </w:ins>
            <w:del w:id="118" w:author="Andrew Wilkinson" w:date="2023-06-28T15:16:00Z">
              <w:r w:rsidDel="00695FB5">
                <w:delText xml:space="preserve"> </w:delText>
              </w:r>
            </w:del>
            <w:r>
              <w:t>they were permanent</w:t>
            </w:r>
            <w:ins w:id="119" w:author="Andrew Wilkinson" w:date="2023-06-28T15:16:00Z">
              <w:r w:rsidR="00695FB5">
                <w:t xml:space="preserve">, </w:t>
              </w:r>
            </w:ins>
          </w:p>
          <w:p w14:paraId="7AFAB12D" w14:textId="0F92B07A" w:rsidR="00294803" w:rsidRDefault="00294803" w:rsidP="00294803">
            <w:del w:id="120" w:author="Andrew Wilkinson" w:date="2023-06-28T15:16:00Z">
              <w:r w:rsidDel="00695FB5">
                <w:delText>T</w:delText>
              </w:r>
            </w:del>
            <w:ins w:id="121" w:author="Andrew Wilkinson" w:date="2023-06-28T15:16:00Z">
              <w:r w:rsidR="00695FB5">
                <w:t>t</w:t>
              </w:r>
            </w:ins>
            <w:r>
              <w:t>hey were unchangeable, they were carved in stone, right?</w:t>
            </w:r>
          </w:p>
          <w:p w14:paraId="7E6C076D" w14:textId="2DECFB37" w:rsidR="00294803" w:rsidRDefault="00294803" w:rsidP="00294803">
            <w:r>
              <w:t>Both literally and figuratively</w:t>
            </w:r>
            <w:ins w:id="122" w:author="Andrew Wilkinson" w:date="2023-06-28T15:17:00Z">
              <w:r w:rsidR="00695FB5">
                <w:t>.</w:t>
              </w:r>
            </w:ins>
          </w:p>
          <w:p w14:paraId="1165D903" w14:textId="7ADA9B03" w:rsidR="00294803" w:rsidRDefault="00294803" w:rsidP="00294803">
            <w:r>
              <w:t xml:space="preserve">So let's </w:t>
            </w:r>
            <w:del w:id="123" w:author="Andrew Wilkinson" w:date="2023-06-28T15:17:00Z">
              <w:r w:rsidDel="00695FB5">
                <w:delText xml:space="preserve">so </w:delText>
              </w:r>
            </w:del>
            <w:ins w:id="124" w:author="Andrew Wilkinson" w:date="2023-06-28T15:17:00Z">
              <w:r w:rsidR="00695FB5">
                <w:t>g</w:t>
              </w:r>
              <w:r w:rsidR="00695FB5">
                <w:t xml:space="preserve">o </w:t>
              </w:r>
            </w:ins>
            <w:r>
              <w:t>t</w:t>
            </w:r>
            <w:ins w:id="125" w:author="Andrew Wilkinson" w:date="2023-06-28T15:17:00Z">
              <w:r w:rsidR="00695FB5">
                <w:t>h</w:t>
              </w:r>
            </w:ins>
            <w:r>
              <w:t>rough each individual word</w:t>
            </w:r>
            <w:ins w:id="126" w:author="Andrew Wilkinson" w:date="2023-06-28T15:17:00Z">
              <w:r w:rsidR="00695FB5">
                <w:t>.</w:t>
              </w:r>
            </w:ins>
          </w:p>
          <w:p w14:paraId="0B42F7AC" w14:textId="53C0D27B" w:rsidR="00294803" w:rsidDel="00695FB5" w:rsidRDefault="00294803" w:rsidP="00294803">
            <w:pPr>
              <w:rPr>
                <w:del w:id="127" w:author="Andrew Wilkinson" w:date="2023-06-28T15:17:00Z"/>
              </w:rPr>
            </w:pPr>
            <w:r>
              <w:t>"</w:t>
            </w:r>
            <w:del w:id="128" w:author="Andrew Wilkinson" w:date="2023-06-28T15:17:00Z">
              <w:r w:rsidDel="00695FB5">
                <w:delText xml:space="preserve"> t</w:delText>
              </w:r>
            </w:del>
            <w:ins w:id="129" w:author="Andrew Wilkinson" w:date="2023-06-28T15:17:00Z">
              <w:r w:rsidR="00695FB5">
                <w:t>T</w:t>
              </w:r>
            </w:ins>
            <w:r>
              <w:t>o carve"</w:t>
            </w:r>
            <w:ins w:id="130" w:author="Andrew Wilkinson" w:date="2023-06-28T15:17:00Z">
              <w:r w:rsidR="00695FB5">
                <w:t>:</w:t>
              </w:r>
            </w:ins>
            <w:r>
              <w:t xml:space="preserve"> to carve is a verb, and it means to cut into hard material</w:t>
            </w:r>
            <w:ins w:id="131" w:author="Andrew Wilkinson" w:date="2023-06-28T15:17:00Z">
              <w:r w:rsidR="00695FB5">
                <w:t xml:space="preserve"> </w:t>
              </w:r>
            </w:ins>
          </w:p>
          <w:p w14:paraId="23244213" w14:textId="14CBC238" w:rsidR="00294803" w:rsidRDefault="00294803" w:rsidP="00294803">
            <w:del w:id="132" w:author="Andrew Wilkinson" w:date="2023-06-28T15:17:00Z">
              <w:r w:rsidDel="00695FB5">
                <w:delText>T</w:delText>
              </w:r>
            </w:del>
            <w:ins w:id="133" w:author="Andrew Wilkinson" w:date="2023-06-28T15:17:00Z">
              <w:r w:rsidR="00695FB5">
                <w:t>t</w:t>
              </w:r>
            </w:ins>
            <w:r>
              <w:t>o produce a specific design or structure</w:t>
            </w:r>
            <w:ins w:id="134" w:author="Andrew Wilkinson" w:date="2023-06-28T15:17:00Z">
              <w:r w:rsidR="00695FB5">
                <w:t>.</w:t>
              </w:r>
            </w:ins>
          </w:p>
          <w:p w14:paraId="41079C68" w14:textId="0CC3EF32" w:rsidR="00294803" w:rsidDel="00695FB5" w:rsidRDefault="00294803" w:rsidP="00294803">
            <w:pPr>
              <w:rPr>
                <w:del w:id="135" w:author="Andrew Wilkinson" w:date="2023-06-28T15:18:00Z"/>
              </w:rPr>
            </w:pPr>
            <w:r>
              <w:t>So, sometimes a sculptor will need to carve maybe into wood or rock</w:t>
            </w:r>
            <w:ins w:id="136" w:author="Andrew Wilkinson" w:date="2023-06-28T15:18:00Z">
              <w:r w:rsidR="00695FB5">
                <w:t xml:space="preserve"> i</w:t>
              </w:r>
            </w:ins>
          </w:p>
          <w:p w14:paraId="5C0822E3" w14:textId="186E9828" w:rsidR="00294803" w:rsidRDefault="00294803" w:rsidP="00294803">
            <w:del w:id="137" w:author="Andrew Wilkinson" w:date="2023-06-28T15:18:00Z">
              <w:r w:rsidDel="00695FB5">
                <w:delText>I</w:delText>
              </w:r>
            </w:del>
            <w:r>
              <w:t>n order to sculpt, in order to get a specific result</w:t>
            </w:r>
            <w:ins w:id="138" w:author="Andrew Wilkinson" w:date="2023-06-28T15:18:00Z">
              <w:r w:rsidR="00695FB5">
                <w:t>.</w:t>
              </w:r>
            </w:ins>
          </w:p>
          <w:p w14:paraId="3F2F47E4" w14:textId="77777777" w:rsidR="00294803" w:rsidRDefault="00294803" w:rsidP="00294803">
            <w:r>
              <w:t>Some teenagers may even carve hearts into trees with their boyfriend's or girlfriend's names</w:t>
            </w:r>
          </w:p>
          <w:p w14:paraId="13E5BF1C" w14:textId="0CF63435" w:rsidR="00294803" w:rsidRDefault="00294803" w:rsidP="00294803">
            <w:r>
              <w:t>So that's some</w:t>
            </w:r>
            <w:ins w:id="139" w:author="Andrew Wilkinson" w:date="2023-06-28T15:18:00Z">
              <w:r w:rsidR="00695FB5">
                <w:t xml:space="preserve"> </w:t>
              </w:r>
            </w:ins>
            <w:r>
              <w:t>things that you may see walking in a park in the United States.</w:t>
            </w:r>
          </w:p>
          <w:p w14:paraId="6FE1615F" w14:textId="6B498881" w:rsidR="00294803" w:rsidRDefault="00695FB5" w:rsidP="00294803">
            <w:ins w:id="140" w:author="Andrew Wilkinson" w:date="2023-06-28T15:18:00Z">
              <w:r>
                <w:t>"</w:t>
              </w:r>
            </w:ins>
            <w:r w:rsidR="00294803">
              <w:t>In</w:t>
            </w:r>
            <w:ins w:id="141" w:author="Andrew Wilkinson" w:date="2023-06-28T15:18:00Z">
              <w:r>
                <w:t>"</w:t>
              </w:r>
            </w:ins>
            <w:del w:id="142" w:author="Andrew Wilkinson" w:date="2023-06-28T15:18:00Z">
              <w:r w:rsidR="00294803" w:rsidDel="00695FB5">
                <w:delText>,</w:delText>
              </w:r>
            </w:del>
            <w:r w:rsidR="00294803">
              <w:t xml:space="preserve"> is a preposition meaning within something else, encompassed by something else.</w:t>
            </w:r>
          </w:p>
          <w:p w14:paraId="34616F4D" w14:textId="77777777" w:rsidR="00294803" w:rsidRDefault="00294803" w:rsidP="00294803">
            <w:r>
              <w:t>I'd like to swim in pools, in lakes, or in the ocean, for example.</w:t>
            </w:r>
          </w:p>
          <w:p w14:paraId="18F7A522" w14:textId="126DC932" w:rsidR="00294803" w:rsidRDefault="00294803" w:rsidP="00294803">
            <w:r>
              <w:t>"Stone"</w:t>
            </w:r>
            <w:ins w:id="143" w:author="Andrew Wilkinson" w:date="2023-06-28T15:18:00Z">
              <w:r w:rsidR="00695FB5">
                <w:t>:</w:t>
              </w:r>
            </w:ins>
            <w:del w:id="144" w:author="Andrew Wilkinson" w:date="2023-06-28T15:18:00Z">
              <w:r w:rsidDel="00695FB5">
                <w:delText>,</w:delText>
              </w:r>
            </w:del>
            <w:r>
              <w:t xml:space="preserve"> a stone is a rock, and just like rocks, a stone can be any size</w:t>
            </w:r>
            <w:ins w:id="145" w:author="Andrew Wilkinson" w:date="2023-06-28T15:19:00Z">
              <w:r w:rsidR="00695FB5">
                <w:t>.</w:t>
              </w:r>
            </w:ins>
          </w:p>
          <w:p w14:paraId="6F86B9C1" w14:textId="23DF4FFB" w:rsidR="00294803" w:rsidDel="00695FB5" w:rsidRDefault="00294803" w:rsidP="00294803">
            <w:pPr>
              <w:rPr>
                <w:del w:id="146" w:author="Andrew Wilkinson" w:date="2023-06-28T15:19:00Z"/>
              </w:rPr>
            </w:pPr>
            <w:r>
              <w:t>This is different</w:t>
            </w:r>
            <w:del w:id="147" w:author="Andrew Wilkinson" w:date="2023-06-28T15:19:00Z">
              <w:r w:rsidDel="00695FB5">
                <w:delText>s</w:delText>
              </w:r>
            </w:del>
            <w:r>
              <w:t xml:space="preserve"> from pebbles, for example, which are very small rocks or stones,</w:t>
            </w:r>
            <w:ins w:id="148" w:author="Andrew Wilkinson" w:date="2023-06-28T15:19:00Z">
              <w:r w:rsidR="00695FB5">
                <w:t xml:space="preserve"> a</w:t>
              </w:r>
            </w:ins>
          </w:p>
          <w:p w14:paraId="1E9107FE" w14:textId="77777777" w:rsidR="00294803" w:rsidRDefault="00294803" w:rsidP="00294803">
            <w:del w:id="149" w:author="Andrew Wilkinson" w:date="2023-06-28T15:19:00Z">
              <w:r w:rsidDel="00695FB5">
                <w:delText>A</w:delText>
              </w:r>
            </w:del>
            <w:r>
              <w:t>nd boulders, which are very large rocks, or large stones.</w:t>
            </w:r>
          </w:p>
          <w:p w14:paraId="3CEC5DE3" w14:textId="5854499E" w:rsidR="00294803" w:rsidDel="00695FB5" w:rsidRDefault="00294803" w:rsidP="00294803">
            <w:pPr>
              <w:rPr>
                <w:del w:id="150" w:author="Andrew Wilkinson" w:date="2023-06-28T15:20:00Z"/>
              </w:rPr>
            </w:pPr>
            <w:r>
              <w:t>So speaking of the expressions "carved in stone</w:t>
            </w:r>
            <w:ins w:id="151" w:author="Andrew Wilkinson" w:date="2023-06-28T15:19:00Z">
              <w:r w:rsidR="00695FB5">
                <w:t>,</w:t>
              </w:r>
            </w:ins>
            <w:r>
              <w:t>" you probably just thought in the Rosetta Stone,</w:t>
            </w:r>
            <w:ins w:id="152" w:author="Andrew Wilkinson" w:date="2023-06-28T15:20:00Z">
              <w:r w:rsidR="00695FB5">
                <w:t xml:space="preserve"> w</w:t>
              </w:r>
            </w:ins>
          </w:p>
          <w:p w14:paraId="52DA934C" w14:textId="02B4BD5E" w:rsidR="00294803" w:rsidDel="00D92B7D" w:rsidRDefault="00294803" w:rsidP="00294803">
            <w:pPr>
              <w:rPr>
                <w:del w:id="153" w:author="Andrew Wilkinson" w:date="2023-06-28T15:21:00Z"/>
              </w:rPr>
            </w:pPr>
            <w:del w:id="154" w:author="Andrew Wilkinson" w:date="2023-06-28T15:20:00Z">
              <w:r w:rsidDel="00695FB5">
                <w:delText>W</w:delText>
              </w:r>
            </w:del>
            <w:r>
              <w:t xml:space="preserve">hich is a stone that was discovered in </w:t>
            </w:r>
            <w:del w:id="155" w:author="Andrew Wilkinson" w:date="2023-06-28T15:20:00Z">
              <w:r w:rsidDel="00695FB5">
                <w:delText>seventeen ninety nine</w:delText>
              </w:r>
            </w:del>
            <w:ins w:id="156" w:author="Andrew Wilkinson" w:date="2023-06-28T15:20:00Z">
              <w:r w:rsidR="00695FB5">
                <w:t>1799</w:t>
              </w:r>
            </w:ins>
            <w:del w:id="157" w:author="Andrew Wilkinson" w:date="2023-06-28T15:20:00Z">
              <w:r w:rsidDel="00695FB5">
                <w:delText xml:space="preserve"> (1799)</w:delText>
              </w:r>
            </w:del>
            <w:r>
              <w:t xml:space="preserve"> in Egypt,</w:t>
            </w:r>
            <w:ins w:id="158" w:author="Andrew Wilkinson" w:date="2023-06-28T15:21:00Z">
              <w:r w:rsidR="00D92B7D">
                <w:t xml:space="preserve"> t</w:t>
              </w:r>
            </w:ins>
          </w:p>
          <w:p w14:paraId="2651AF8A" w14:textId="6FF43F0F" w:rsidR="00294803" w:rsidRDefault="00294803" w:rsidP="00294803">
            <w:del w:id="159" w:author="Andrew Wilkinson" w:date="2023-06-28T15:21:00Z">
              <w:r w:rsidDel="00D92B7D">
                <w:delText>T</w:delText>
              </w:r>
            </w:del>
            <w:r>
              <w:t xml:space="preserve">hat had carvings or was carved with hieroglyphics and </w:t>
            </w:r>
            <w:ins w:id="160" w:author="Andrew Wilkinson" w:date="2023-06-28T15:21:00Z">
              <w:r w:rsidR="00D92B7D">
                <w:t>A</w:t>
              </w:r>
            </w:ins>
            <w:del w:id="161" w:author="Andrew Wilkinson" w:date="2023-06-28T15:21:00Z">
              <w:r w:rsidDel="00D92B7D">
                <w:delText>a</w:delText>
              </w:r>
            </w:del>
            <w:r>
              <w:t>ncient Greek</w:t>
            </w:r>
            <w:ins w:id="162" w:author="Andrew Wilkinson" w:date="2023-06-28T15:21:00Z">
              <w:r w:rsidR="00D92B7D">
                <w:t>.</w:t>
              </w:r>
            </w:ins>
          </w:p>
          <w:p w14:paraId="26C80E50" w14:textId="55E93577" w:rsidR="00294803" w:rsidRDefault="00294803" w:rsidP="00294803">
            <w:r>
              <w:lastRenderedPageBreak/>
              <w:t>The Rosetta Stone was sort of a way for early linguis</w:t>
            </w:r>
            <w:ins w:id="163" w:author="Andrew Wilkinson" w:date="2023-06-28T15:21:00Z">
              <w:r w:rsidR="00D92B7D">
                <w:t xml:space="preserve">ts </w:t>
              </w:r>
            </w:ins>
            <w:del w:id="164" w:author="Andrew Wilkinson" w:date="2023-06-28T15:21:00Z">
              <w:r w:rsidDel="00D92B7D">
                <w:delText xml:space="preserve">t </w:delText>
              </w:r>
            </w:del>
            <w:r>
              <w:t>to understand hieroglyphics and to better understand the ancient world.</w:t>
            </w:r>
          </w:p>
          <w:p w14:paraId="63D9C9FC" w14:textId="545A994A" w:rsidR="00294803" w:rsidDel="00D92B7D" w:rsidRDefault="00294803" w:rsidP="00294803">
            <w:pPr>
              <w:rPr>
                <w:del w:id="165" w:author="Andrew Wilkinson" w:date="2023-06-28T15:22:00Z"/>
              </w:rPr>
            </w:pPr>
            <w:r>
              <w:t>An</w:t>
            </w:r>
            <w:ins w:id="166" w:author="Andrew Wilkinson" w:date="2023-06-28T15:21:00Z">
              <w:r w:rsidR="00D92B7D">
                <w:t>d</w:t>
              </w:r>
            </w:ins>
            <w:r>
              <w:t xml:space="preserve"> now we'll go into three different examples of this expression</w:t>
            </w:r>
            <w:ins w:id="167" w:author="Andrew Wilkinson" w:date="2023-06-28T15:22:00Z">
              <w:r w:rsidR="00D92B7D">
                <w:t>, s</w:t>
              </w:r>
            </w:ins>
            <w:del w:id="168" w:author="Andrew Wilkinson" w:date="2023-06-28T15:22:00Z">
              <w:r w:rsidDel="00D92B7D">
                <w:delText>.</w:delText>
              </w:r>
            </w:del>
          </w:p>
          <w:p w14:paraId="3526A7DB" w14:textId="77777777" w:rsidR="00294803" w:rsidRDefault="00294803" w:rsidP="00294803">
            <w:del w:id="169" w:author="Andrew Wilkinson" w:date="2023-06-28T15:22:00Z">
              <w:r w:rsidDel="00D92B7D">
                <w:delText>S</w:delText>
              </w:r>
            </w:del>
            <w:r>
              <w:t>o that you can hear how we would use them in regular every</w:t>
            </w:r>
            <w:del w:id="170" w:author="Andrew Wilkinson" w:date="2023-06-28T15:22:00Z">
              <w:r w:rsidDel="00D92B7D">
                <w:delText xml:space="preserve"> </w:delText>
              </w:r>
            </w:del>
            <w:r>
              <w:t>day situations.</w:t>
            </w:r>
          </w:p>
          <w:p w14:paraId="194F5C10" w14:textId="77777777" w:rsidR="00D92B7D" w:rsidRDefault="00294803" w:rsidP="00294803">
            <w:pPr>
              <w:rPr>
                <w:ins w:id="171" w:author="Andrew Wilkinson" w:date="2023-06-28T15:22:00Z"/>
              </w:rPr>
            </w:pPr>
            <w:r>
              <w:t>So, situation number one.</w:t>
            </w:r>
          </w:p>
          <w:p w14:paraId="22556367" w14:textId="77777777" w:rsidR="00D92B7D" w:rsidRDefault="00294803" w:rsidP="00294803">
            <w:pPr>
              <w:rPr>
                <w:ins w:id="172" w:author="Andrew Wilkinson" w:date="2023-06-28T15:22:00Z"/>
              </w:rPr>
            </w:pPr>
            <w:del w:id="173" w:author="Andrew Wilkinson" w:date="2023-06-28T15:22:00Z">
              <w:r w:rsidDel="00D92B7D">
                <w:delText xml:space="preserve"> </w:delText>
              </w:r>
            </w:del>
            <w:r>
              <w:t>Imagine that you just got engaged</w:t>
            </w:r>
            <w:ins w:id="174" w:author="Andrew Wilkinson" w:date="2023-06-28T15:22:00Z">
              <w:r w:rsidR="00D92B7D">
                <w:t>,</w:t>
              </w:r>
            </w:ins>
            <w:del w:id="175" w:author="Andrew Wilkinson" w:date="2023-06-28T15:22:00Z">
              <w:r w:rsidDel="00D92B7D">
                <w:delText>.</w:delText>
              </w:r>
            </w:del>
            <w:r>
              <w:t xml:space="preserve"> ri</w:t>
            </w:r>
            <w:ins w:id="176" w:author="Andrew Wilkinson" w:date="2023-06-28T15:22:00Z">
              <w:r w:rsidR="00D92B7D">
                <w:t>g</w:t>
              </w:r>
            </w:ins>
            <w:r>
              <w:t>ht</w:t>
            </w:r>
            <w:ins w:id="177" w:author="Andrew Wilkinson" w:date="2023-06-28T15:22:00Z">
              <w:r w:rsidR="00D92B7D">
                <w:t>.</w:t>
              </w:r>
            </w:ins>
            <w:del w:id="178" w:author="Andrew Wilkinson" w:date="2023-06-28T15:22:00Z">
              <w:r w:rsidDel="00D92B7D">
                <w:delText>,</w:delText>
              </w:r>
            </w:del>
          </w:p>
          <w:p w14:paraId="27025833" w14:textId="7433D80F" w:rsidR="00294803" w:rsidDel="003C00E6" w:rsidRDefault="00D92B7D" w:rsidP="00294803">
            <w:pPr>
              <w:rPr>
                <w:del w:id="179" w:author="Andrew Wilkinson" w:date="2023-06-28T15:23:00Z"/>
              </w:rPr>
            </w:pPr>
            <w:ins w:id="180" w:author="Andrew Wilkinson" w:date="2023-06-28T15:22:00Z">
              <w:r>
                <w:t>Y</w:t>
              </w:r>
            </w:ins>
            <w:del w:id="181" w:author="Andrew Wilkinson" w:date="2023-06-28T15:22:00Z">
              <w:r w:rsidR="00294803" w:rsidDel="00D92B7D">
                <w:delText xml:space="preserve"> y</w:delText>
              </w:r>
            </w:del>
            <w:r w:rsidR="00294803">
              <w:t>our significant other, maybe your boyfriend or your girlfriend asked you to</w:t>
            </w:r>
            <w:ins w:id="182" w:author="Andrew Wilkinson" w:date="2023-06-28T15:23:00Z">
              <w:r w:rsidR="003C00E6">
                <w:t xml:space="preserve"> m</w:t>
              </w:r>
            </w:ins>
          </w:p>
          <w:p w14:paraId="03F0F651" w14:textId="77777777" w:rsidR="003C00E6" w:rsidRDefault="00294803" w:rsidP="00294803">
            <w:pPr>
              <w:rPr>
                <w:ins w:id="183" w:author="Andrew Wilkinson" w:date="2023-06-28T15:23:00Z"/>
              </w:rPr>
            </w:pPr>
            <w:del w:id="184" w:author="Andrew Wilkinson" w:date="2023-06-28T15:23:00Z">
              <w:r w:rsidDel="003C00E6">
                <w:delText>M</w:delText>
              </w:r>
            </w:del>
            <w:r>
              <w:t>arry them, and so you call your parents to tell them the news.</w:t>
            </w:r>
          </w:p>
          <w:p w14:paraId="1FFE55A0" w14:textId="266ABE4F" w:rsidR="00294803" w:rsidDel="003C00E6" w:rsidRDefault="00294803" w:rsidP="00294803">
            <w:pPr>
              <w:rPr>
                <w:del w:id="185" w:author="Andrew Wilkinson" w:date="2023-06-28T15:24:00Z"/>
              </w:rPr>
            </w:pPr>
            <w:del w:id="186" w:author="Andrew Wilkinson" w:date="2023-06-28T15:23:00Z">
              <w:r w:rsidDel="003C00E6">
                <w:delText xml:space="preserve"> </w:delText>
              </w:r>
            </w:del>
            <w:r>
              <w:t>The things is, your fianc</w:t>
            </w:r>
            <w:ins w:id="187" w:author="Andrew Wilkinson" w:date="2023-06-28T15:24:00Z">
              <w:r w:rsidR="003C00E6">
                <w:t>é</w:t>
              </w:r>
            </w:ins>
            <w:del w:id="188" w:author="Andrew Wilkinson" w:date="2023-06-28T15:24:00Z">
              <w:r w:rsidDel="003C00E6">
                <w:delText>e</w:delText>
              </w:r>
            </w:del>
            <w:ins w:id="189" w:author="Andrew Wilkinson" w:date="2023-06-28T15:24:00Z">
              <w:r w:rsidR="003C00E6">
                <w:t xml:space="preserve"> i</w:t>
              </w:r>
            </w:ins>
          </w:p>
          <w:p w14:paraId="7B279E55" w14:textId="6091F05B" w:rsidR="00294803" w:rsidDel="003C00E6" w:rsidRDefault="00294803" w:rsidP="00294803">
            <w:pPr>
              <w:rPr>
                <w:del w:id="190" w:author="Andrew Wilkinson" w:date="2023-06-28T15:24:00Z"/>
              </w:rPr>
            </w:pPr>
            <w:del w:id="191" w:author="Andrew Wilkinson" w:date="2023-06-28T15:24:00Z">
              <w:r w:rsidDel="003C00E6">
                <w:delText>I</w:delText>
              </w:r>
            </w:del>
            <w:r>
              <w:t>s from another country, and so the first thing your parents want to know</w:t>
            </w:r>
            <w:ins w:id="192" w:author="Andrew Wilkinson" w:date="2023-06-28T15:24:00Z">
              <w:r w:rsidR="003C00E6">
                <w:t xml:space="preserve"> is</w:t>
              </w:r>
            </w:ins>
          </w:p>
          <w:p w14:paraId="39F22076" w14:textId="77777777" w:rsidR="00294803" w:rsidRDefault="00294803" w:rsidP="00294803">
            <w:del w:id="193" w:author="Andrew Wilkinson" w:date="2023-06-28T15:24:00Z">
              <w:r w:rsidDel="003C00E6">
                <w:delText>It</w:delText>
              </w:r>
            </w:del>
            <w:r>
              <w:t xml:space="preserve"> where the wedding will be.</w:t>
            </w:r>
          </w:p>
          <w:p w14:paraId="03192342" w14:textId="77777777" w:rsidR="003C00E6" w:rsidRDefault="00294803" w:rsidP="00294803">
            <w:pPr>
              <w:rPr>
                <w:ins w:id="194" w:author="Andrew Wilkinson" w:date="2023-06-28T15:25:00Z"/>
              </w:rPr>
            </w:pPr>
            <w:r>
              <w:t>You can tell them, well</w:t>
            </w:r>
            <w:ins w:id="195" w:author="Andrew Wilkinson" w:date="2023-06-28T15:24:00Z">
              <w:r w:rsidR="003C00E6">
                <w:t>,</w:t>
              </w:r>
            </w:ins>
            <w:r>
              <w:t xml:space="preserve"> </w:t>
            </w:r>
            <w:ins w:id="196" w:author="Andrew Wilkinson" w:date="2023-06-28T15:24:00Z">
              <w:r w:rsidR="003C00E6">
                <w:t>n</w:t>
              </w:r>
            </w:ins>
            <w:del w:id="197" w:author="Andrew Wilkinson" w:date="2023-06-28T15:24:00Z">
              <w:r w:rsidDel="003C00E6">
                <w:delText>"n</w:delText>
              </w:r>
            </w:del>
            <w:r>
              <w:t>othing is carved in stone</w:t>
            </w:r>
            <w:ins w:id="198" w:author="Andrew Wilkinson" w:date="2023-06-28T15:24:00Z">
              <w:r w:rsidR="003C00E6">
                <w:t>.</w:t>
              </w:r>
            </w:ins>
            <w:del w:id="199" w:author="Andrew Wilkinson" w:date="2023-06-28T15:24:00Z">
              <w:r w:rsidDel="003C00E6">
                <w:delText>",</w:delText>
              </w:r>
            </w:del>
          </w:p>
          <w:p w14:paraId="18D412D4" w14:textId="335776D2" w:rsidR="00294803" w:rsidDel="003C00E6" w:rsidRDefault="00294803" w:rsidP="00294803">
            <w:pPr>
              <w:rPr>
                <w:del w:id="200" w:author="Andrew Wilkinson" w:date="2023-06-28T15:25:00Z"/>
              </w:rPr>
            </w:pPr>
            <w:del w:id="201" w:author="Andrew Wilkinson" w:date="2023-06-28T15:25:00Z">
              <w:r w:rsidDel="003C00E6">
                <w:delText xml:space="preserve"> i</w:delText>
              </w:r>
            </w:del>
            <w:ins w:id="202" w:author="Andrew Wilkinson" w:date="2023-06-28T15:25:00Z">
              <w:r w:rsidR="003C00E6">
                <w:t>I</w:t>
              </w:r>
            </w:ins>
            <w:r>
              <w:t>n other words, the plans are not fixed, nothing is for sure, these plans are subject to change,</w:t>
            </w:r>
            <w:ins w:id="203" w:author="Andrew Wilkinson" w:date="2023-06-28T15:25:00Z">
              <w:r w:rsidR="003C00E6">
                <w:t xml:space="preserve"> b</w:t>
              </w:r>
            </w:ins>
          </w:p>
          <w:p w14:paraId="1AE31F31" w14:textId="77777777" w:rsidR="00294803" w:rsidRDefault="00294803" w:rsidP="00294803">
            <w:del w:id="204" w:author="Andrew Wilkinson" w:date="2023-06-28T15:25:00Z">
              <w:r w:rsidDel="003C00E6">
                <w:delText>B</w:delText>
              </w:r>
            </w:del>
            <w:r>
              <w:t>ut we're thinking about having the wedding in the United States.</w:t>
            </w:r>
          </w:p>
          <w:p w14:paraId="2379B760" w14:textId="77777777" w:rsidR="003C00E6" w:rsidRDefault="00294803" w:rsidP="00294803">
            <w:pPr>
              <w:rPr>
                <w:ins w:id="205" w:author="Andrew Wilkinson" w:date="2023-06-28T15:25:00Z"/>
              </w:rPr>
            </w:pPr>
            <w:r>
              <w:t>Example number two, and this one is a personal example.</w:t>
            </w:r>
          </w:p>
          <w:p w14:paraId="16305BEB" w14:textId="62D9E81C" w:rsidR="00294803" w:rsidDel="003C00E6" w:rsidRDefault="00294803" w:rsidP="00294803">
            <w:pPr>
              <w:rPr>
                <w:del w:id="206" w:author="Andrew Wilkinson" w:date="2023-06-28T15:25:00Z"/>
              </w:rPr>
            </w:pPr>
            <w:del w:id="207" w:author="Andrew Wilkinson" w:date="2023-06-28T15:25:00Z">
              <w:r w:rsidDel="003C00E6">
                <w:delText xml:space="preserve"> </w:delText>
              </w:r>
            </w:del>
            <w:r>
              <w:t>Last week my husband and I were talking about ta</w:t>
            </w:r>
            <w:del w:id="208" w:author="Andrew Wilkinson" w:date="2023-06-28T15:25:00Z">
              <w:r w:rsidDel="003C00E6">
                <w:delText>l</w:delText>
              </w:r>
            </w:del>
            <w:r>
              <w:t>king a trip to Miami</w:t>
            </w:r>
            <w:ins w:id="209" w:author="Andrew Wilkinson" w:date="2023-06-28T15:25:00Z">
              <w:r w:rsidR="003C00E6">
                <w:t xml:space="preserve"> t</w:t>
              </w:r>
            </w:ins>
          </w:p>
          <w:p w14:paraId="5842F3ED" w14:textId="7A868DC4" w:rsidR="00294803" w:rsidDel="003C00E6" w:rsidRDefault="00294803" w:rsidP="00294803">
            <w:pPr>
              <w:rPr>
                <w:del w:id="210" w:author="Andrew Wilkinson" w:date="2023-06-28T15:26:00Z"/>
              </w:rPr>
            </w:pPr>
            <w:del w:id="211" w:author="Andrew Wilkinson" w:date="2023-06-28T15:25:00Z">
              <w:r w:rsidDel="003C00E6">
                <w:delText>T</w:delText>
              </w:r>
            </w:del>
            <w:r>
              <w:t>o visit some of his friends from Brazil</w:t>
            </w:r>
            <w:ins w:id="212" w:author="Andrew Wilkinson" w:date="2023-06-28T15:25:00Z">
              <w:r w:rsidR="003C00E6">
                <w:t>,</w:t>
              </w:r>
            </w:ins>
            <w:del w:id="213" w:author="Andrew Wilkinson" w:date="2023-06-28T15:25:00Z">
              <w:r w:rsidDel="003C00E6">
                <w:delText>.</w:delText>
              </w:r>
            </w:del>
            <w:r>
              <w:t xml:space="preserve"> and I've been very adamant or very uncertain, very hesitant about flying on an </w:t>
            </w:r>
            <w:ins w:id="214" w:author="Andrew Wilkinson" w:date="2023-06-28T15:26:00Z">
              <w:r w:rsidR="003C00E6">
                <w:t>a</w:t>
              </w:r>
            </w:ins>
            <w:del w:id="215" w:author="Andrew Wilkinson" w:date="2023-06-28T15:26:00Z">
              <w:r w:rsidDel="003C00E6">
                <w:delText>A</w:delText>
              </w:r>
            </w:del>
            <w:r>
              <w:t>irplane</w:t>
            </w:r>
            <w:ins w:id="216" w:author="Andrew Wilkinson" w:date="2023-06-28T15:26:00Z">
              <w:r w:rsidR="003C00E6">
                <w:t xml:space="preserve"> w</w:t>
              </w:r>
            </w:ins>
          </w:p>
          <w:p w14:paraId="1B94B5B9" w14:textId="591D0031" w:rsidR="00294803" w:rsidDel="003C00E6" w:rsidRDefault="00294803" w:rsidP="00294803">
            <w:pPr>
              <w:rPr>
                <w:del w:id="217" w:author="Andrew Wilkinson" w:date="2023-06-28T15:26:00Z"/>
              </w:rPr>
            </w:pPr>
            <w:del w:id="218" w:author="Andrew Wilkinson" w:date="2023-06-28T15:26:00Z">
              <w:r w:rsidDel="003C00E6">
                <w:delText>W</w:delText>
              </w:r>
            </w:del>
            <w:r>
              <w:t>ith my daughter Julia</w:t>
            </w:r>
            <w:ins w:id="219" w:author="Andrew Wilkinson" w:date="2023-06-28T15:26:00Z">
              <w:r w:rsidR="003C00E6">
                <w:t>,</w:t>
              </w:r>
            </w:ins>
            <w:ins w:id="220" w:author="Andrew Wilkinson" w:date="2023-06-28T15:29:00Z">
              <w:r w:rsidR="003C00E6">
                <w:t xml:space="preserve"> </w:t>
              </w:r>
            </w:ins>
            <w:ins w:id="221" w:author="Andrew Wilkinson" w:date="2023-06-28T15:26:00Z">
              <w:r w:rsidR="003C00E6">
                <w:t>b</w:t>
              </w:r>
            </w:ins>
          </w:p>
          <w:p w14:paraId="330C3FE4" w14:textId="77777777" w:rsidR="00294803" w:rsidRDefault="00294803" w:rsidP="00294803">
            <w:del w:id="222" w:author="Andrew Wilkinson" w:date="2023-06-28T15:26:00Z">
              <w:r w:rsidDel="003C00E6">
                <w:delText>B</w:delText>
              </w:r>
            </w:del>
            <w:r>
              <w:t>ecause she's only seven months old and babies aren't given measles vaccines until they're one year old in the U.S.</w:t>
            </w:r>
          </w:p>
          <w:p w14:paraId="77FBE4D1" w14:textId="62168FED" w:rsidR="00294803" w:rsidRDefault="00294803" w:rsidP="00294803">
            <w:r>
              <w:t>And Lucas said, "</w:t>
            </w:r>
            <w:del w:id="223" w:author="Andrew Wilkinson" w:date="2023-06-28T15:29:00Z">
              <w:r w:rsidDel="003C00E6">
                <w:delText>oh</w:delText>
              </w:r>
            </w:del>
            <w:ins w:id="224" w:author="Andrew Wilkinson" w:date="2023-06-28T15:29:00Z">
              <w:r w:rsidR="003C00E6">
                <w:t>O</w:t>
              </w:r>
              <w:r w:rsidR="003C00E6">
                <w:t>h</w:t>
              </w:r>
            </w:ins>
            <w:r>
              <w:t>, that's now a problem, what if we drive to Miami?"</w:t>
            </w:r>
          </w:p>
          <w:p w14:paraId="158621B6" w14:textId="350352EA" w:rsidR="00294803" w:rsidRDefault="00294803" w:rsidP="00294803">
            <w:r>
              <w:t>What if we take a road trip to Miami and we visit</w:t>
            </w:r>
            <w:ins w:id="225" w:author="Andrew Wilkinson" w:date="2023-06-28T15:29:00Z">
              <w:r w:rsidR="003C00E6">
                <w:t xml:space="preserve"> n</w:t>
              </w:r>
            </w:ins>
            <w:del w:id="226" w:author="Andrew Wilkinson" w:date="2023-06-28T15:29:00Z">
              <w:r w:rsidDel="003C00E6">
                <w:delText xml:space="preserve"> N</w:delText>
              </w:r>
            </w:del>
            <w:r>
              <w:t xml:space="preserve">ational monuments, </w:t>
            </w:r>
            <w:ins w:id="227" w:author="Andrew Wilkinson" w:date="2023-06-28T15:29:00Z">
              <w:r w:rsidR="003C00E6">
                <w:t>n</w:t>
              </w:r>
            </w:ins>
            <w:del w:id="228" w:author="Andrew Wilkinson" w:date="2023-06-28T15:29:00Z">
              <w:r w:rsidDel="003C00E6">
                <w:delText>N</w:delText>
              </w:r>
            </w:del>
            <w:r>
              <w:t>ational parks, and so much more along the way</w:t>
            </w:r>
            <w:ins w:id="229" w:author="Andrew Wilkinson" w:date="2023-06-28T15:29:00Z">
              <w:r w:rsidR="003C00E6">
                <w:t>.</w:t>
              </w:r>
            </w:ins>
          </w:p>
          <w:p w14:paraId="55C7F94A" w14:textId="174CF2F9" w:rsidR="00294803" w:rsidRDefault="00294803" w:rsidP="00294803">
            <w:r>
              <w:t xml:space="preserve">And so we looked at </w:t>
            </w:r>
            <w:del w:id="230" w:author="Andrew Wilkinson" w:date="2023-06-28T15:29:00Z">
              <w:r w:rsidDel="003C00E6">
                <w:delText xml:space="preserve">Campervans </w:delText>
              </w:r>
            </w:del>
            <w:ins w:id="231" w:author="Andrew Wilkinson" w:date="2023-06-28T15:29:00Z">
              <w:r w:rsidR="003C00E6">
                <w:t>camper vans</w:t>
              </w:r>
              <w:r w:rsidR="003C00E6">
                <w:t xml:space="preserve"> </w:t>
              </w:r>
            </w:ins>
            <w:r>
              <w:t>on</w:t>
            </w:r>
            <w:del w:id="232" w:author="Andrew Wilkinson" w:date="2023-06-28T15:29:00Z">
              <w:r w:rsidDel="003C00E6">
                <w:delText>-</w:delText>
              </w:r>
            </w:del>
            <w:r>
              <w:t>line and t</w:t>
            </w:r>
            <w:ins w:id="233" w:author="Andrew Wilkinson" w:date="2023-06-28T15:29:00Z">
              <w:r w:rsidR="003C00E6">
                <w:t>h</w:t>
              </w:r>
            </w:ins>
            <w:r>
              <w:t>ought "</w:t>
            </w:r>
            <w:del w:id="234" w:author="Andrew Wilkinson" w:date="2023-06-28T15:29:00Z">
              <w:r w:rsidDel="003C00E6">
                <w:delText>uhm</w:delText>
              </w:r>
            </w:del>
            <w:ins w:id="235" w:author="Andrew Wilkinson" w:date="2023-06-28T15:29:00Z">
              <w:r w:rsidR="003C00E6">
                <w:t>Um</w:t>
              </w:r>
            </w:ins>
            <w:r>
              <w:t>, this might actually work out</w:t>
            </w:r>
            <w:ins w:id="236" w:author="Andrew Wilkinson [2]" w:date="2023-06-28T16:00:00Z">
              <w:r w:rsidR="003C00E6">
                <w:t>.</w:t>
              </w:r>
            </w:ins>
            <w:r>
              <w:t>"</w:t>
            </w:r>
          </w:p>
          <w:p w14:paraId="73B3723B" w14:textId="3D278D59" w:rsidR="00294803" w:rsidRDefault="00294803" w:rsidP="00294803">
            <w:pPr>
              <w:rPr>
                <w:ins w:id="237" w:author="Andrew Wilkinson [2]" w:date="2023-06-28T16:01:00Z"/>
              </w:rPr>
            </w:pPr>
            <w:r>
              <w:t>And the thing is he told his friends and now I think they expect us to come even though, to me, our plans were not set in stone</w:t>
            </w:r>
            <w:del w:id="238" w:author="Andrew Wilkinson [2]" w:date="2023-06-28T16:00:00Z">
              <w:r w:rsidDel="003C00E6">
                <w:delText xml:space="preserve"> </w:delText>
              </w:r>
            </w:del>
            <w:r>
              <w:t>, our plans were not carved in stone, they are not permanent or fixed</w:t>
            </w:r>
            <w:ins w:id="239" w:author="Andrew Wilkinson [2]" w:date="2023-06-28T16:00:00Z">
              <w:r w:rsidR="003C00E6">
                <w:t>.</w:t>
              </w:r>
            </w:ins>
          </w:p>
          <w:p w14:paraId="22469430" w14:textId="77777777" w:rsidR="003C00E6" w:rsidRDefault="003C00E6" w:rsidP="00294803"/>
          <w:p w14:paraId="5963418A" w14:textId="5BF8B9E9" w:rsidR="003C00E6" w:rsidRDefault="00294803" w:rsidP="00294803">
            <w:r>
              <w:t>When my husband told our plans to his friends.</w:t>
            </w:r>
          </w:p>
          <w:p w14:paraId="341BD56F" w14:textId="77777777" w:rsidR="003C00E6" w:rsidRDefault="00294803" w:rsidP="00294803">
            <w:pPr>
              <w:rPr>
                <w:ins w:id="240" w:author="Andrew Wilkinson [2]" w:date="2023-06-28T16:01:00Z"/>
              </w:rPr>
            </w:pPr>
            <w:r>
              <w:t>Example number three.</w:t>
            </w:r>
          </w:p>
          <w:p w14:paraId="11BF13F2" w14:textId="3F0449B2" w:rsidR="00294803" w:rsidDel="003C00E6" w:rsidRDefault="00294803" w:rsidP="00294803">
            <w:pPr>
              <w:rPr>
                <w:del w:id="241" w:author="Andrew Wilkinson [2]" w:date="2023-06-28T16:01:00Z"/>
              </w:rPr>
            </w:pPr>
            <w:del w:id="242" w:author="Andrew Wilkinson [2]" w:date="2023-06-28T16:01:00Z">
              <w:r w:rsidDel="003C00E6">
                <w:delText xml:space="preserve"> </w:delText>
              </w:r>
            </w:del>
            <w:r>
              <w:t>Imagine that you want to go wine tasting with friends</w:t>
            </w:r>
            <w:ins w:id="243" w:author="Andrew Wilkinson [2]" w:date="2023-06-28T16:01:00Z">
              <w:r w:rsidR="003C00E6">
                <w:t xml:space="preserve"> n</w:t>
              </w:r>
            </w:ins>
          </w:p>
          <w:p w14:paraId="6A6CF1F2" w14:textId="50ADCE88" w:rsidR="00294803" w:rsidDel="003C00E6" w:rsidRDefault="00294803" w:rsidP="00294803">
            <w:pPr>
              <w:rPr>
                <w:del w:id="244" w:author="Andrew Wilkinson [2]" w:date="2023-06-28T16:01:00Z"/>
              </w:rPr>
            </w:pPr>
            <w:del w:id="245" w:author="Andrew Wilkinson [2]" w:date="2023-06-28T16:01:00Z">
              <w:r w:rsidDel="003C00E6">
                <w:delText>N</w:delText>
              </w:r>
            </w:del>
            <w:r>
              <w:t>ext weekend and you call one of your friends to ask them if they want to come, and they ask you what time</w:t>
            </w:r>
            <w:ins w:id="246" w:author="Andrew Wilkinson [2]" w:date="2023-06-28T16:01:00Z">
              <w:r w:rsidR="003C00E6">
                <w:t xml:space="preserve"> y</w:t>
              </w:r>
            </w:ins>
          </w:p>
          <w:p w14:paraId="708AB23E" w14:textId="3A84DD21" w:rsidR="00294803" w:rsidDel="003C00E6" w:rsidRDefault="00294803" w:rsidP="00294803">
            <w:pPr>
              <w:rPr>
                <w:del w:id="247" w:author="Andrew Wilkinson [2]" w:date="2023-06-28T16:01:00Z"/>
              </w:rPr>
            </w:pPr>
            <w:del w:id="248" w:author="Andrew Wilkinson [2]" w:date="2023-06-28T16:01:00Z">
              <w:r w:rsidDel="003C00E6">
                <w:delText>Y</w:delText>
              </w:r>
            </w:del>
            <w:r>
              <w:t>ou plan on leaving,</w:t>
            </w:r>
            <w:ins w:id="249" w:author="Andrew Wilkinson [2]" w:date="2023-06-28T16:01:00Z">
              <w:r w:rsidR="003C00E6">
                <w:t xml:space="preserve"> a</w:t>
              </w:r>
            </w:ins>
          </w:p>
          <w:p w14:paraId="13E4F2DB" w14:textId="792E80BE" w:rsidR="00294803" w:rsidRDefault="00294803" w:rsidP="00294803">
            <w:del w:id="250" w:author="Andrew Wilkinson [2]" w:date="2023-06-28T16:01:00Z">
              <w:r w:rsidDel="003C00E6">
                <w:delText>A</w:delText>
              </w:r>
            </w:del>
            <w:r>
              <w:t>nd you think to yourself "</w:t>
            </w:r>
            <w:del w:id="251" w:author="Andrew Wilkinson [2]" w:date="2023-06-28T16:01:00Z">
              <w:r w:rsidDel="003C00E6">
                <w:delText>uhm</w:delText>
              </w:r>
            </w:del>
            <w:ins w:id="252" w:author="Andrew Wilkinson [2]" w:date="2023-06-28T16:01:00Z">
              <w:r w:rsidR="003C00E6">
                <w:t>Um</w:t>
              </w:r>
            </w:ins>
            <w:r>
              <w:t xml:space="preserve">, what's a normal time </w:t>
            </w:r>
            <w:del w:id="253" w:author="Andrew Wilkinson [2]" w:date="2023-06-28T16:02:00Z">
              <w:r w:rsidDel="00EC2C05">
                <w:delText xml:space="preserve">of the time </w:delText>
              </w:r>
            </w:del>
            <w:r>
              <w:t>to have a glass of wine, ten a.m.?</w:t>
            </w:r>
            <w:del w:id="254" w:author="Andrew Wilkinson [2]" w:date="2023-06-28T16:02:00Z">
              <w:r w:rsidDel="00EC2C05">
                <w:delText xml:space="preserve"> </w:delText>
              </w:r>
            </w:del>
            <w:r>
              <w:t>"</w:t>
            </w:r>
          </w:p>
          <w:p w14:paraId="514578A0" w14:textId="60D023DE" w:rsidR="00294803" w:rsidRDefault="00294803" w:rsidP="00294803">
            <w:r>
              <w:t>So you tell this friends, "</w:t>
            </w:r>
            <w:ins w:id="255" w:author="Andrew Wilkinson [2]" w:date="2023-06-28T16:02:00Z">
              <w:r w:rsidR="00EC2C05">
                <w:t>H</w:t>
              </w:r>
            </w:ins>
            <w:del w:id="256" w:author="Andrew Wilkinson [2]" w:date="2023-06-28T16:02:00Z">
              <w:r w:rsidDel="00EC2C05">
                <w:delText xml:space="preserve"> h</w:delText>
              </w:r>
            </w:del>
            <w:r>
              <w:t>ow about ten o'clock?"</w:t>
            </w:r>
          </w:p>
          <w:p w14:paraId="71316D63" w14:textId="6DE29964" w:rsidR="00294803" w:rsidRDefault="00294803" w:rsidP="00294803">
            <w:pPr>
              <w:rPr>
                <w:ins w:id="257" w:author="Andrew Wilkinson [2]" w:date="2023-06-28T16:03:00Z"/>
              </w:rPr>
            </w:pPr>
            <w:r>
              <w:lastRenderedPageBreak/>
              <w:t>And they say "</w:t>
            </w:r>
            <w:ins w:id="258" w:author="Andrew Wilkinson [2]" w:date="2023-06-28T16:02:00Z">
              <w:r w:rsidR="00EC2C05">
                <w:t>Y</w:t>
              </w:r>
            </w:ins>
            <w:del w:id="259" w:author="Andrew Wilkinson [2]" w:date="2023-06-28T16:02:00Z">
              <w:r w:rsidDel="00EC2C05">
                <w:delText>y</w:delText>
              </w:r>
            </w:del>
            <w:r>
              <w:t>eah, sure that sounds great" and you say "</w:t>
            </w:r>
            <w:ins w:id="260" w:author="Andrew Wilkinson [2]" w:date="2023-06-28T16:02:00Z">
              <w:r w:rsidR="00EC2C05">
                <w:t>W</w:t>
              </w:r>
            </w:ins>
            <w:del w:id="261" w:author="Andrew Wilkinson [2]" w:date="2023-06-28T16:02:00Z">
              <w:r w:rsidDel="00EC2C05">
                <w:delText xml:space="preserve"> w</w:delText>
              </w:r>
            </w:del>
            <w:r>
              <w:t>ell, wait a second, nothing is carved in stone yet, I will call you when the plans are fixed</w:t>
            </w:r>
            <w:ins w:id="262" w:author="Andrew Wilkinson [2]" w:date="2023-06-28T16:03:00Z">
              <w:r w:rsidR="00EC2C05">
                <w:t>,</w:t>
              </w:r>
            </w:ins>
            <w:r>
              <w:t>" right?</w:t>
            </w:r>
          </w:p>
          <w:p w14:paraId="18E7818E" w14:textId="77777777" w:rsidR="00EC2C05" w:rsidRDefault="00EC2C05" w:rsidP="00294803"/>
          <w:p w14:paraId="103E51F3" w14:textId="77777777" w:rsidR="00294803" w:rsidRDefault="00294803" w:rsidP="00294803">
            <w:r>
              <w:t>So in other words, the ten o'clock time is not permanent, is not fixed, it is not carved in stone, but</w:t>
            </w:r>
          </w:p>
          <w:p w14:paraId="41DA88CE" w14:textId="77777777" w:rsidR="00294803" w:rsidRDefault="00294803" w:rsidP="00294803">
            <w:r>
              <w:t>I will let you know when it is.</w:t>
            </w:r>
          </w:p>
          <w:p w14:paraId="77BF2325" w14:textId="70EFF7C6" w:rsidR="00294803" w:rsidRDefault="00294803" w:rsidP="00294803">
            <w:r>
              <w:t>To practice your American pronunciation, I'd like to do a repeat</w:t>
            </w:r>
            <w:ins w:id="263" w:author="Andrew Wilkinson [2]" w:date="2023-06-28T16:03:00Z">
              <w:r w:rsidR="00EC2C05">
                <w:t>-</w:t>
              </w:r>
            </w:ins>
            <w:del w:id="264" w:author="Andrew Wilkinson [2]" w:date="2023-06-28T16:03:00Z">
              <w:r w:rsidDel="00EC2C05">
                <w:delText xml:space="preserve"> </w:delText>
              </w:r>
            </w:del>
            <w:r>
              <w:t>after</w:t>
            </w:r>
            <w:ins w:id="265" w:author="Andrew Wilkinson [2]" w:date="2023-06-28T16:03:00Z">
              <w:r w:rsidR="00EC2C05">
                <w:t>-</w:t>
              </w:r>
            </w:ins>
            <w:del w:id="266" w:author="Andrew Wilkinson [2]" w:date="2023-06-28T16:03:00Z">
              <w:r w:rsidDel="00EC2C05">
                <w:delText xml:space="preserve"> </w:delText>
              </w:r>
            </w:del>
            <w:r>
              <w:t>me exercise.</w:t>
            </w:r>
          </w:p>
          <w:p w14:paraId="7AB43A40" w14:textId="67F0C44F" w:rsidR="00294803" w:rsidRDefault="00294803" w:rsidP="00294803">
            <w:r>
              <w:t xml:space="preserve">We'll use the question, "is it carved in </w:t>
            </w:r>
            <w:del w:id="267" w:author="Andrew Wilkinson [2]" w:date="2023-06-28T16:04:00Z">
              <w:r w:rsidDel="00EC2C05">
                <w:delText>S</w:delText>
              </w:r>
            </w:del>
            <w:ins w:id="268" w:author="Andrew Wilkinson [2]" w:date="2023-06-28T16:04:00Z">
              <w:r w:rsidR="00EC2C05">
                <w:t>s</w:t>
              </w:r>
            </w:ins>
            <w:r>
              <w:t>tone?"</w:t>
            </w:r>
          </w:p>
          <w:p w14:paraId="6F2B942C" w14:textId="77777777" w:rsidR="00294803" w:rsidRDefault="00294803" w:rsidP="00294803">
            <w:r>
              <w:t>In other words, is it permanent? is it fixed?</w:t>
            </w:r>
          </w:p>
          <w:p w14:paraId="75E03D9D" w14:textId="1D1999F7" w:rsidR="00294803" w:rsidRDefault="00294803" w:rsidP="00294803">
            <w:r>
              <w:t xml:space="preserve">Repeat after me, </w:t>
            </w:r>
            <w:del w:id="269" w:author="Andrew Wilkinson [2]" w:date="2023-06-28T16:04:00Z">
              <w:r w:rsidDel="00EC2C05">
                <w:delText>"</w:delText>
              </w:r>
            </w:del>
            <w:r>
              <w:t>is, is it? is it carved? is it carved in stone?</w:t>
            </w:r>
          </w:p>
          <w:p w14:paraId="36A8A3F3" w14:textId="5FBC8C26" w:rsidR="00294803" w:rsidRDefault="00294803" w:rsidP="00294803">
            <w:r>
              <w:t>Let's go ahead and do the conjugation</w:t>
            </w:r>
            <w:ins w:id="270" w:author="Andrew Wilkinson [2]" w:date="2023-06-28T16:04:00Z">
              <w:r w:rsidR="00EC2C05">
                <w:t>.</w:t>
              </w:r>
            </w:ins>
          </w:p>
          <w:p w14:paraId="7EA67B1D" w14:textId="0D04278F" w:rsidR="00294803" w:rsidDel="00EC2C05" w:rsidRDefault="00294803" w:rsidP="00294803">
            <w:pPr>
              <w:rPr>
                <w:del w:id="271" w:author="Andrew Wilkinson [2]" w:date="2023-06-28T16:04:00Z"/>
              </w:rPr>
            </w:pPr>
            <w:r>
              <w:t>I carved it in stone</w:t>
            </w:r>
            <w:ins w:id="272" w:author="Andrew Wilkinson [2]" w:date="2023-06-28T16:04:00Z">
              <w:r w:rsidR="00EC2C05">
                <w:t xml:space="preserve">, </w:t>
              </w:r>
            </w:ins>
          </w:p>
          <w:p w14:paraId="53CDFF92" w14:textId="7AED9F4F" w:rsidR="00294803" w:rsidDel="00EC2C05" w:rsidRDefault="00294803" w:rsidP="00294803">
            <w:pPr>
              <w:rPr>
                <w:del w:id="273" w:author="Andrew Wilkinson [2]" w:date="2023-06-28T16:04:00Z"/>
              </w:rPr>
            </w:pPr>
            <w:del w:id="274" w:author="Andrew Wilkinson [2]" w:date="2023-06-28T16:04:00Z">
              <w:r w:rsidDel="00EC2C05">
                <w:delText>Y</w:delText>
              </w:r>
            </w:del>
            <w:ins w:id="275" w:author="Andrew Wilkinson [2]" w:date="2023-06-28T16:04:00Z">
              <w:r w:rsidR="00EC2C05">
                <w:t>y</w:t>
              </w:r>
            </w:ins>
            <w:r>
              <w:t>ou carved it in stone</w:t>
            </w:r>
            <w:ins w:id="276" w:author="Andrew Wilkinson [2]" w:date="2023-06-28T16:04:00Z">
              <w:r w:rsidR="00EC2C05">
                <w:t xml:space="preserve">, </w:t>
              </w:r>
            </w:ins>
          </w:p>
          <w:p w14:paraId="20D25D95" w14:textId="1AAB813D" w:rsidR="00294803" w:rsidDel="00EC2C05" w:rsidRDefault="00294803" w:rsidP="00294803">
            <w:pPr>
              <w:rPr>
                <w:del w:id="277" w:author="Andrew Wilkinson [2]" w:date="2023-06-28T16:04:00Z"/>
              </w:rPr>
            </w:pPr>
            <w:del w:id="278" w:author="Andrew Wilkinson [2]" w:date="2023-06-28T16:04:00Z">
              <w:r w:rsidDel="00EC2C05">
                <w:delText>S</w:delText>
              </w:r>
            </w:del>
            <w:ins w:id="279" w:author="Andrew Wilkinson [2]" w:date="2023-06-28T16:04:00Z">
              <w:r w:rsidR="00EC2C05">
                <w:t>s</w:t>
              </w:r>
            </w:ins>
            <w:r>
              <w:t>he carved it in stone</w:t>
            </w:r>
            <w:ins w:id="280" w:author="Andrew Wilkinson [2]" w:date="2023-06-28T16:04:00Z">
              <w:r w:rsidR="00EC2C05">
                <w:t>,</w:t>
              </w:r>
            </w:ins>
          </w:p>
          <w:p w14:paraId="415CD2ED" w14:textId="65B514D3" w:rsidR="00294803" w:rsidDel="00EC2C05" w:rsidRDefault="00EC2C05" w:rsidP="00294803">
            <w:pPr>
              <w:rPr>
                <w:del w:id="281" w:author="Andrew Wilkinson [2]" w:date="2023-06-28T16:04:00Z"/>
              </w:rPr>
            </w:pPr>
            <w:ins w:id="282" w:author="Andrew Wilkinson [2]" w:date="2023-06-28T16:04:00Z">
              <w:r>
                <w:t xml:space="preserve"> </w:t>
              </w:r>
            </w:ins>
            <w:del w:id="283" w:author="Andrew Wilkinson [2]" w:date="2023-06-28T16:04:00Z">
              <w:r w:rsidR="00294803" w:rsidDel="00EC2C05">
                <w:delText>H</w:delText>
              </w:r>
            </w:del>
            <w:ins w:id="284" w:author="Andrew Wilkinson [2]" w:date="2023-06-28T16:04:00Z">
              <w:r>
                <w:t>h</w:t>
              </w:r>
            </w:ins>
            <w:r w:rsidR="00294803">
              <w:t>e carved it in stone</w:t>
            </w:r>
            <w:ins w:id="285" w:author="Andrew Wilkinson [2]" w:date="2023-06-28T16:04:00Z">
              <w:r>
                <w:t xml:space="preserve">, </w:t>
              </w:r>
            </w:ins>
          </w:p>
          <w:p w14:paraId="2114B7F9" w14:textId="70BF3101" w:rsidR="00294803" w:rsidDel="00EC2C05" w:rsidRDefault="00294803" w:rsidP="00294803">
            <w:pPr>
              <w:rPr>
                <w:del w:id="286" w:author="Andrew Wilkinson [2]" w:date="2023-06-28T16:05:00Z"/>
              </w:rPr>
            </w:pPr>
            <w:del w:id="287" w:author="Andrew Wilkinson [2]" w:date="2023-06-28T16:04:00Z">
              <w:r w:rsidDel="00EC2C05">
                <w:delText>I</w:delText>
              </w:r>
            </w:del>
            <w:ins w:id="288" w:author="Andrew Wilkinson [2]" w:date="2023-06-28T16:04:00Z">
              <w:r w:rsidR="00EC2C05">
                <w:t>i</w:t>
              </w:r>
            </w:ins>
            <w:r>
              <w:t>t carved it in stone</w:t>
            </w:r>
            <w:ins w:id="289" w:author="Andrew Wilkinson [2]" w:date="2023-06-28T16:05:00Z">
              <w:r w:rsidR="00EC2C05">
                <w:t>, w</w:t>
              </w:r>
            </w:ins>
          </w:p>
          <w:p w14:paraId="32E2982F" w14:textId="5375C8DC" w:rsidR="00294803" w:rsidDel="00EC2C05" w:rsidRDefault="00294803" w:rsidP="00294803">
            <w:pPr>
              <w:rPr>
                <w:del w:id="290" w:author="Andrew Wilkinson [2]" w:date="2023-06-28T16:05:00Z"/>
              </w:rPr>
            </w:pPr>
            <w:del w:id="291" w:author="Andrew Wilkinson [2]" w:date="2023-06-28T16:05:00Z">
              <w:r w:rsidDel="00EC2C05">
                <w:delText>W</w:delText>
              </w:r>
            </w:del>
            <w:r>
              <w:t>e carved it in stone</w:t>
            </w:r>
            <w:ins w:id="292" w:author="Andrew Wilkinson [2]" w:date="2023-06-28T16:05:00Z">
              <w:r w:rsidR="00EC2C05">
                <w:t>, t</w:t>
              </w:r>
            </w:ins>
          </w:p>
          <w:p w14:paraId="39F51CEA" w14:textId="186CDD19" w:rsidR="00294803" w:rsidRDefault="00294803" w:rsidP="00294803">
            <w:del w:id="293" w:author="Andrew Wilkinson [2]" w:date="2023-06-28T16:05:00Z">
              <w:r w:rsidDel="00EC2C05">
                <w:delText>T</w:delText>
              </w:r>
            </w:del>
            <w:r>
              <w:t>hey carved it in stone</w:t>
            </w:r>
            <w:ins w:id="294" w:author="Andrew Wilkinson [2]" w:date="2023-06-28T16:05:00Z">
              <w:r w:rsidR="00EC2C05">
                <w:t>.</w:t>
              </w:r>
            </w:ins>
          </w:p>
          <w:p w14:paraId="0B630EAF" w14:textId="344FAEF6" w:rsidR="00294803" w:rsidDel="00EC2C05" w:rsidRDefault="00294803" w:rsidP="00294803">
            <w:pPr>
              <w:rPr>
                <w:del w:id="295" w:author="Andrew Wilkinson [2]" w:date="2023-06-28T16:05:00Z"/>
              </w:rPr>
            </w:pPr>
            <w:r>
              <w:t>Once again</w:t>
            </w:r>
            <w:ins w:id="296" w:author="Andrew Wilkinson [2]" w:date="2023-06-28T16:05:00Z">
              <w:r w:rsidR="00EC2C05">
                <w:t>,</w:t>
              </w:r>
            </w:ins>
          </w:p>
          <w:p w14:paraId="72370299" w14:textId="118C43DC" w:rsidR="00294803" w:rsidRDefault="00EC2C05" w:rsidP="00294803">
            <w:ins w:id="297" w:author="Andrew Wilkinson [2]" w:date="2023-06-28T16:05:00Z">
              <w:r>
                <w:t xml:space="preserve"> </w:t>
              </w:r>
            </w:ins>
            <w:del w:id="298" w:author="Andrew Wilkinson [2]" w:date="2023-06-28T16:05:00Z">
              <w:r w:rsidR="00294803" w:rsidDel="00EC2C05">
                <w:delText>T</w:delText>
              </w:r>
            </w:del>
            <w:ins w:id="299" w:author="Andrew Wilkinson [2]" w:date="2023-06-28T16:05:00Z">
              <w:r>
                <w:t>t</w:t>
              </w:r>
            </w:ins>
            <w:r w:rsidR="00294803">
              <w:t>o carve something i</w:t>
            </w:r>
            <w:ins w:id="300" w:author="Andrew Wilkinson [2]" w:date="2023-06-28T16:05:00Z">
              <w:r>
                <w:t>n</w:t>
              </w:r>
            </w:ins>
            <w:del w:id="301" w:author="Andrew Wilkinson [2]" w:date="2023-06-28T16:05:00Z">
              <w:r w:rsidR="00294803" w:rsidDel="00EC2C05">
                <w:delText>s</w:delText>
              </w:r>
            </w:del>
            <w:r w:rsidR="00294803">
              <w:t xml:space="preserve"> stone means to make it permanent</w:t>
            </w:r>
            <w:ins w:id="302" w:author="Andrew Wilkinson [2]" w:date="2023-06-28T16:05:00Z">
              <w:r>
                <w:t>.</w:t>
              </w:r>
            </w:ins>
          </w:p>
          <w:p w14:paraId="436B9C2C" w14:textId="10ABFE79" w:rsidR="00294803" w:rsidDel="00EC2C05" w:rsidRDefault="00294803" w:rsidP="00294803">
            <w:pPr>
              <w:rPr>
                <w:del w:id="303" w:author="Andrew Wilkinson [2]" w:date="2023-06-28T16:06:00Z"/>
              </w:rPr>
            </w:pPr>
            <w:r>
              <w:t>Now we've wrapped up pronunciation</w:t>
            </w:r>
            <w:ins w:id="304" w:author="Andrew Wilkinson [2]" w:date="2023-06-28T16:06:00Z">
              <w:r w:rsidR="00EC2C05">
                <w:t xml:space="preserve">, </w:t>
              </w:r>
            </w:ins>
          </w:p>
          <w:p w14:paraId="12530FBD" w14:textId="1BD2CAC2" w:rsidR="00294803" w:rsidRDefault="00294803" w:rsidP="00294803">
            <w:del w:id="305" w:author="Andrew Wilkinson [2]" w:date="2023-06-28T16:06:00Z">
              <w:r w:rsidDel="00EC2C05">
                <w:delText>L</w:delText>
              </w:r>
            </w:del>
            <w:ins w:id="306" w:author="Andrew Wilkinson [2]" w:date="2023-06-28T16:06:00Z">
              <w:r w:rsidR="00EC2C05">
                <w:t>l</w:t>
              </w:r>
            </w:ins>
            <w:r>
              <w:t>et's move on to the fun fact of the day.</w:t>
            </w:r>
          </w:p>
          <w:p w14:paraId="178F91A4" w14:textId="1A0E2749" w:rsidR="00294803" w:rsidRDefault="00294803" w:rsidP="00294803">
            <w:r>
              <w:t xml:space="preserve">In this time we'll be travelling to the </w:t>
            </w:r>
            <w:del w:id="307" w:author="Andrew Wilkinson [2]" w:date="2023-06-28T16:06:00Z">
              <w:r w:rsidDel="00EC2C05">
                <w:delText>b</w:delText>
              </w:r>
            </w:del>
            <w:ins w:id="308" w:author="Andrew Wilkinson [2]" w:date="2023-06-28T16:06:00Z">
              <w:r w:rsidR="00EC2C05">
                <w:t>B</w:t>
              </w:r>
            </w:ins>
            <w:r>
              <w:t>lack Hills of South Dakota</w:t>
            </w:r>
            <w:ins w:id="309" w:author="Andrew Wilkinson [2]" w:date="2023-06-28T16:08:00Z">
              <w:r w:rsidR="00EC2C05">
                <w:t>.</w:t>
              </w:r>
            </w:ins>
          </w:p>
          <w:p w14:paraId="79D2FB18" w14:textId="0C3FCF8E" w:rsidR="00294803" w:rsidRDefault="00294803" w:rsidP="00294803">
            <w:r>
              <w:t xml:space="preserve">South Dakota is a </w:t>
            </w:r>
            <w:ins w:id="310" w:author="Andrew Wilkinson [2]" w:date="2023-06-28T16:09:00Z">
              <w:r w:rsidR="00EC2C05">
                <w:t>s</w:t>
              </w:r>
            </w:ins>
            <w:del w:id="311" w:author="Andrew Wilkinson [2]" w:date="2023-06-28T16:09:00Z">
              <w:r w:rsidDel="00EC2C05">
                <w:delText>S</w:delText>
              </w:r>
            </w:del>
            <w:r>
              <w:t>tate in the United States</w:t>
            </w:r>
            <w:ins w:id="312" w:author="Andrew Wilkinson [2]" w:date="2023-06-28T16:09:00Z">
              <w:r w:rsidR="00EC2C05">
                <w:t>.</w:t>
              </w:r>
            </w:ins>
          </w:p>
          <w:p w14:paraId="2DF7C29A" w14:textId="03109AA0" w:rsidR="00294803" w:rsidDel="00EC2C05" w:rsidRDefault="00294803" w:rsidP="00294803">
            <w:pPr>
              <w:rPr>
                <w:del w:id="313" w:author="Andrew Wilkinson [2]" w:date="2023-06-28T16:09:00Z"/>
              </w:rPr>
            </w:pPr>
            <w:r>
              <w:t xml:space="preserve">It has always been heavily populated by </w:t>
            </w:r>
            <w:ins w:id="314" w:author="Andrew Wilkinson [2]" w:date="2023-06-28T16:09:00Z">
              <w:r w:rsidR="00EC2C05">
                <w:t>n</w:t>
              </w:r>
            </w:ins>
            <w:del w:id="315" w:author="Andrew Wilkinson [2]" w:date="2023-06-28T16:09:00Z">
              <w:r w:rsidDel="00EC2C05">
                <w:delText>N</w:delText>
              </w:r>
            </w:del>
            <w:r>
              <w:t>ative Americans</w:t>
            </w:r>
            <w:ins w:id="316" w:author="Andrew Wilkinson [2]" w:date="2023-06-28T16:09:00Z">
              <w:r w:rsidR="00EC2C05">
                <w:t>, w</w:t>
              </w:r>
            </w:ins>
          </w:p>
          <w:p w14:paraId="48708A22" w14:textId="77777777" w:rsidR="00EC2C05" w:rsidRDefault="00294803" w:rsidP="00294803">
            <w:pPr>
              <w:rPr>
                <w:ins w:id="317" w:author="Andrew Wilkinson [2]" w:date="2023-06-28T16:09:00Z"/>
              </w:rPr>
            </w:pPr>
            <w:del w:id="318" w:author="Andrew Wilkinson [2]" w:date="2023-06-28T16:09:00Z">
              <w:r w:rsidDel="00EC2C05">
                <w:delText>W</w:delText>
              </w:r>
            </w:del>
            <w:r>
              <w:t>hich we also call</w:t>
            </w:r>
            <w:del w:id="319" w:author="Andrew Wilkinson [2]" w:date="2023-06-28T16:09:00Z">
              <w:r w:rsidDel="00EC2C05">
                <w:delText>,</w:delText>
              </w:r>
            </w:del>
            <w:r>
              <w:t xml:space="preserve"> American Indians.</w:t>
            </w:r>
          </w:p>
          <w:p w14:paraId="14F16397" w14:textId="14582DDB" w:rsidR="00294803" w:rsidDel="00EC2C05" w:rsidRDefault="00294803" w:rsidP="00294803">
            <w:pPr>
              <w:rPr>
                <w:del w:id="320" w:author="Andrew Wilkinson [2]" w:date="2023-06-28T16:09:00Z"/>
              </w:rPr>
            </w:pPr>
            <w:del w:id="321" w:author="Andrew Wilkinson [2]" w:date="2023-06-28T16:09:00Z">
              <w:r w:rsidDel="00EC2C05">
                <w:delText xml:space="preserve"> </w:delText>
              </w:r>
            </w:del>
            <w:ins w:id="322" w:author="Andrew Wilkinson [2]" w:date="2023-06-28T16:09:00Z">
              <w:r w:rsidR="00EC2C05">
                <w:t>T</w:t>
              </w:r>
            </w:ins>
            <w:del w:id="323" w:author="Andrew Wilkinson [2]" w:date="2023-06-28T16:09:00Z">
              <w:r w:rsidDel="00EC2C05">
                <w:delText>t</w:delText>
              </w:r>
            </w:del>
            <w:r>
              <w:t>his is where</w:t>
            </w:r>
            <w:ins w:id="324" w:author="Andrew Wilkinson [2]" w:date="2023-06-28T16:09:00Z">
              <w:r w:rsidR="00EC2C05">
                <w:t xml:space="preserve"> b</w:t>
              </w:r>
            </w:ins>
          </w:p>
          <w:p w14:paraId="0B8662F0" w14:textId="3EEF04E7" w:rsidR="00294803" w:rsidDel="00EC2C05" w:rsidRDefault="00294803" w:rsidP="00294803">
            <w:pPr>
              <w:rPr>
                <w:del w:id="325" w:author="Andrew Wilkinson [2]" w:date="2023-06-28T16:10:00Z"/>
              </w:rPr>
            </w:pPr>
            <w:del w:id="326" w:author="Andrew Wilkinson [2]" w:date="2023-06-28T16:09:00Z">
              <w:r w:rsidDel="00EC2C05">
                <w:delText>B</w:delText>
              </w:r>
            </w:del>
            <w:r>
              <w:t xml:space="preserve">oth the </w:t>
            </w:r>
            <w:ins w:id="327" w:author="Andrew Wilkinson [2]" w:date="2023-06-28T16:09:00Z">
              <w:r w:rsidR="00EC2C05">
                <w:t>M</w:t>
              </w:r>
            </w:ins>
            <w:del w:id="328" w:author="Andrew Wilkinson [2]" w:date="2023-06-28T16:09:00Z">
              <w:r w:rsidDel="00EC2C05">
                <w:delText>m</w:delText>
              </w:r>
            </w:del>
            <w:r>
              <w:t xml:space="preserve">ount Rushmore monuments and the </w:t>
            </w:r>
            <w:ins w:id="329" w:author="Andrew Wilkinson [2]" w:date="2023-06-28T16:10:00Z">
              <w:r w:rsidR="00EC2C05">
                <w:t>C</w:t>
              </w:r>
            </w:ins>
            <w:del w:id="330" w:author="Andrew Wilkinson [2]" w:date="2023-06-28T16:10:00Z">
              <w:r w:rsidDel="00EC2C05">
                <w:delText>c</w:delText>
              </w:r>
            </w:del>
            <w:r>
              <w:t xml:space="preserve">razy </w:t>
            </w:r>
            <w:del w:id="331" w:author="Andrew Wilkinson [2]" w:date="2023-06-28T16:10:00Z">
              <w:r w:rsidDel="00EC2C05">
                <w:delText xml:space="preserve">horse </w:delText>
              </w:r>
            </w:del>
            <w:ins w:id="332" w:author="Andrew Wilkinson [2]" w:date="2023-06-28T16:10:00Z">
              <w:r w:rsidR="00EC2C05">
                <w:t>H</w:t>
              </w:r>
              <w:r w:rsidR="00EC2C05">
                <w:t xml:space="preserve">orse </w:t>
              </w:r>
            </w:ins>
            <w:r>
              <w:t>memorial can be found</w:t>
            </w:r>
            <w:ins w:id="333" w:author="Andrew Wilkinson [2]" w:date="2023-06-28T16:10:00Z">
              <w:r w:rsidR="00EC2C05">
                <w:t>, j</w:t>
              </w:r>
            </w:ins>
            <w:del w:id="334" w:author="Andrew Wilkinson [2]" w:date="2023-06-28T16:10:00Z">
              <w:r w:rsidDel="00EC2C05">
                <w:delText>.</w:delText>
              </w:r>
            </w:del>
          </w:p>
          <w:p w14:paraId="3D8E44D0" w14:textId="77777777" w:rsidR="00294803" w:rsidRDefault="00294803" w:rsidP="00294803">
            <w:del w:id="335" w:author="Andrew Wilkinson [2]" w:date="2023-06-28T16:10:00Z">
              <w:r w:rsidDel="00EC2C05">
                <w:delText>J</w:delText>
              </w:r>
            </w:del>
            <w:r>
              <w:t>ust fifteen miles away from each other.</w:t>
            </w:r>
          </w:p>
          <w:p w14:paraId="15F2BF2D" w14:textId="27626242" w:rsidR="00294803" w:rsidRDefault="00294803" w:rsidP="00294803">
            <w:r>
              <w:t>Both are monumentist rock sculptures</w:t>
            </w:r>
            <w:ins w:id="336" w:author="Andrew Wilkinson [2]" w:date="2023-06-28T16:10:00Z">
              <w:r w:rsidR="00EC2C05">
                <w:t>,</w:t>
              </w:r>
            </w:ins>
          </w:p>
          <w:p w14:paraId="1C9CCC22" w14:textId="4B44DA36" w:rsidR="00294803" w:rsidDel="00EC2C05" w:rsidRDefault="00294803" w:rsidP="00294803">
            <w:pPr>
              <w:rPr>
                <w:del w:id="337" w:author="Andrew Wilkinson [2]" w:date="2023-06-28T16:11:00Z"/>
              </w:rPr>
            </w:pPr>
            <w:r>
              <w:t>Mount Rushmore of t</w:t>
            </w:r>
            <w:ins w:id="338" w:author="Andrew Wilkinson [2]" w:date="2023-06-28T16:11:00Z">
              <w:r w:rsidR="00EC2C05">
                <w:t>he</w:t>
              </w:r>
            </w:ins>
            <w:del w:id="339" w:author="Andrew Wilkinson [2]" w:date="2023-06-28T16:11:00Z">
              <w:r w:rsidDel="00EC2C05">
                <w:delText>en</w:delText>
              </w:r>
            </w:del>
            <w:r>
              <w:t xml:space="preserve"> remarkable presidents</w:t>
            </w:r>
            <w:ins w:id="340" w:author="Andrew Wilkinson [2]" w:date="2023-06-28T16:11:00Z">
              <w:r w:rsidR="00EC2C05">
                <w:t xml:space="preserve"> t</w:t>
              </w:r>
            </w:ins>
            <w:del w:id="341" w:author="Andrew Wilkinson [2]" w:date="2023-06-28T16:11:00Z">
              <w:r w:rsidDel="00EC2C05">
                <w:delText>,</w:delText>
              </w:r>
            </w:del>
          </w:p>
          <w:p w14:paraId="46500353" w14:textId="17189888" w:rsidR="00294803" w:rsidDel="00EC2C05" w:rsidRDefault="00294803" w:rsidP="00294803">
            <w:pPr>
              <w:rPr>
                <w:del w:id="342" w:author="Andrew Wilkinson [2]" w:date="2023-06-28T16:11:00Z"/>
              </w:rPr>
            </w:pPr>
            <w:del w:id="343" w:author="Andrew Wilkinson [2]" w:date="2023-06-28T16:11:00Z">
              <w:r w:rsidDel="00EC2C05">
                <w:delText>T</w:delText>
              </w:r>
            </w:del>
            <w:r>
              <w:t>hat helped build the United States, and Crazy Horse</w:t>
            </w:r>
            <w:ins w:id="344" w:author="Andrew Wilkinson [2]" w:date="2023-06-28T16:11:00Z">
              <w:r w:rsidR="00EC2C05">
                <w:t>,</w:t>
              </w:r>
            </w:ins>
            <w:r>
              <w:t xml:space="preserve"> a </w:t>
            </w:r>
            <w:ins w:id="345" w:author="Andrew Wilkinson [2]" w:date="2023-06-28T16:11:00Z">
              <w:r w:rsidR="00EC2C05">
                <w:t>n</w:t>
              </w:r>
            </w:ins>
            <w:del w:id="346" w:author="Andrew Wilkinson [2]" w:date="2023-06-28T16:11:00Z">
              <w:r w:rsidDel="00EC2C05">
                <w:delText>N</w:delText>
              </w:r>
            </w:del>
            <w:r>
              <w:t>ative American war hero,</w:t>
            </w:r>
            <w:ins w:id="347" w:author="Andrew Wilkinson [2]" w:date="2023-06-28T16:11:00Z">
              <w:r w:rsidR="00EC2C05">
                <w:t xml:space="preserve"> w</w:t>
              </w:r>
            </w:ins>
          </w:p>
          <w:p w14:paraId="069C723B" w14:textId="34BBBB0D" w:rsidR="00294803" w:rsidRDefault="00294803" w:rsidP="00294803">
            <w:del w:id="348" w:author="Andrew Wilkinson [2]" w:date="2023-06-28T16:11:00Z">
              <w:r w:rsidDel="00EC2C05">
                <w:delText>W</w:delText>
              </w:r>
            </w:del>
            <w:r>
              <w:t>ho was known for protecting Indian culture and its land from the take</w:t>
            </w:r>
            <w:del w:id="349" w:author="Andrew Wilkinson [2]" w:date="2023-06-28T16:11:00Z">
              <w:r w:rsidDel="00EC2C05">
                <w:delText xml:space="preserve"> </w:delText>
              </w:r>
            </w:del>
            <w:r>
              <w:t>over of the U</w:t>
            </w:r>
            <w:ins w:id="350" w:author="Andrew Wilkinson [2]" w:date="2023-06-28T16:13:00Z">
              <w:r w:rsidR="00EC2C05">
                <w:t>.</w:t>
              </w:r>
            </w:ins>
            <w:del w:id="351" w:author="Andrew Wilkinson [2]" w:date="2023-06-28T16:11:00Z">
              <w:r w:rsidDel="00EC2C05">
                <w:delText>.s.</w:delText>
              </w:r>
            </w:del>
            <w:ins w:id="352" w:author="Andrew Wilkinson [2]" w:date="2023-06-28T16:11:00Z">
              <w:r w:rsidR="00EC2C05">
                <w:t>S</w:t>
              </w:r>
            </w:ins>
            <w:ins w:id="353" w:author="Andrew Wilkinson [2]" w:date="2023-06-28T16:13:00Z">
              <w:r w:rsidR="00EC2C05">
                <w:t>.</w:t>
              </w:r>
            </w:ins>
            <w:r>
              <w:t xml:space="preserve"> government</w:t>
            </w:r>
            <w:ins w:id="354" w:author="Andrew Wilkinson [2]" w:date="2023-06-28T16:11:00Z">
              <w:r w:rsidR="00EC2C05">
                <w:t>.</w:t>
              </w:r>
            </w:ins>
          </w:p>
          <w:p w14:paraId="3AD6E433" w14:textId="77777777" w:rsidR="00294803" w:rsidRDefault="00294803" w:rsidP="00294803">
            <w:r>
              <w:t>Seems sort of political, doesn't it?</w:t>
            </w:r>
          </w:p>
          <w:p w14:paraId="60FD5D28" w14:textId="3CA7B3B8" w:rsidR="00294803" w:rsidRDefault="00294803" w:rsidP="00294803">
            <w:r>
              <w:t>It is actually, an</w:t>
            </w:r>
            <w:ins w:id="355" w:author="Andrew Wilkinson [2]" w:date="2023-06-28T16:12:00Z">
              <w:r w:rsidR="00EC2C05">
                <w:t>d</w:t>
              </w:r>
            </w:ins>
            <w:r>
              <w:t xml:space="preserve"> it's one that il</w:t>
            </w:r>
            <w:ins w:id="356" w:author="Andrew Wilkinson [2]" w:date="2023-06-28T16:12:00Z">
              <w:r w:rsidR="00EC2C05">
                <w:t>l</w:t>
              </w:r>
            </w:ins>
            <w:r>
              <w:t>ustrates the relationship between the U.S. Government and</w:t>
            </w:r>
          </w:p>
          <w:p w14:paraId="65006047" w14:textId="77777777" w:rsidR="00EC2C05" w:rsidRDefault="00294803" w:rsidP="00294803">
            <w:pPr>
              <w:rPr>
                <w:ins w:id="357" w:author="Andrew Wilkinson [2]" w:date="2023-06-28T16:13:00Z"/>
              </w:rPr>
            </w:pPr>
            <w:r>
              <w:t>The native American</w:t>
            </w:r>
            <w:ins w:id="358" w:author="Andrew Wilkinson [2]" w:date="2023-06-28T16:12:00Z">
              <w:r w:rsidR="00EC2C05">
                <w:t>s</w:t>
              </w:r>
            </w:ins>
            <w:ins w:id="359" w:author="Andrew Wilkinson [2]" w:date="2023-06-28T16:13:00Z">
              <w:r w:rsidR="00EC2C05">
                <w:t>.</w:t>
              </w:r>
            </w:ins>
          </w:p>
          <w:p w14:paraId="72EB9F32" w14:textId="36F2E59B" w:rsidR="00294803" w:rsidDel="00EC2C05" w:rsidRDefault="00294803" w:rsidP="00294803">
            <w:pPr>
              <w:rPr>
                <w:del w:id="360" w:author="Andrew Wilkinson [2]" w:date="2023-06-28T16:13:00Z"/>
              </w:rPr>
            </w:pPr>
            <w:del w:id="361" w:author="Andrew Wilkinson [2]" w:date="2023-06-28T16:13:00Z">
              <w:r w:rsidDel="00EC2C05">
                <w:delText>, s</w:delText>
              </w:r>
            </w:del>
            <w:ins w:id="362" w:author="Andrew Wilkinson [2]" w:date="2023-06-28T16:13:00Z">
              <w:r w:rsidR="00EC2C05">
                <w:t>S</w:t>
              </w:r>
            </w:ins>
            <w:r>
              <w:t>o to the Lakota indians,</w:t>
            </w:r>
            <w:ins w:id="363" w:author="Andrew Wilkinson [2]" w:date="2023-06-28T16:13:00Z">
              <w:r w:rsidR="00EC2C05">
                <w:t xml:space="preserve"> o</w:t>
              </w:r>
            </w:ins>
          </w:p>
          <w:p w14:paraId="54472EEF" w14:textId="249ECAE9" w:rsidR="00294803" w:rsidRDefault="00294803" w:rsidP="00294803">
            <w:del w:id="364" w:author="Andrew Wilkinson [2]" w:date="2023-06-28T16:13:00Z">
              <w:r w:rsidDel="00EC2C05">
                <w:delText>O</w:delText>
              </w:r>
            </w:del>
            <w:r>
              <w:t xml:space="preserve">ne of the prominent </w:t>
            </w:r>
            <w:del w:id="365" w:author="Andrew Wilkinson [2]" w:date="2023-06-28T16:13:00Z">
              <w:r w:rsidDel="00EC2C05">
                <w:delText xml:space="preserve">american </w:delText>
              </w:r>
            </w:del>
            <w:ins w:id="366" w:author="Andrew Wilkinson [2]" w:date="2023-06-28T16:13:00Z">
              <w:r w:rsidR="00EC2C05">
                <w:t>A</w:t>
              </w:r>
              <w:r w:rsidR="00EC2C05">
                <w:t xml:space="preserve">merican </w:t>
              </w:r>
            </w:ins>
            <w:r>
              <w:t xml:space="preserve">Indian </w:t>
            </w:r>
            <w:del w:id="367" w:author="Andrew Wilkinson [2]" w:date="2023-06-28T16:13:00Z">
              <w:r w:rsidDel="00EC2C05">
                <w:delText>T</w:delText>
              </w:r>
            </w:del>
            <w:ins w:id="368" w:author="Andrew Wilkinson [2]" w:date="2023-06-28T16:13:00Z">
              <w:r w:rsidR="00EC2C05">
                <w:t>t</w:t>
              </w:r>
            </w:ins>
            <w:r>
              <w:t>ribes in the Black Hills, the Black Hills</w:t>
            </w:r>
            <w:del w:id="369" w:author="Andrew Wilkinson [2]" w:date="2023-06-28T16:13:00Z">
              <w:r w:rsidDel="00EC2C05">
                <w:delText>,</w:delText>
              </w:r>
            </w:del>
            <w:r>
              <w:t xml:space="preserve"> were sacred.</w:t>
            </w:r>
          </w:p>
          <w:p w14:paraId="49E064B6" w14:textId="4B24BDF2" w:rsidR="00294803" w:rsidRDefault="00294803" w:rsidP="00294803">
            <w:r>
              <w:t xml:space="preserve">Within the hills were the burial sites </w:t>
            </w:r>
            <w:ins w:id="370" w:author="Andrew Wilkinson [2]" w:date="2023-06-28T16:14:00Z">
              <w:r w:rsidR="00EC2C05">
                <w:t>f</w:t>
              </w:r>
            </w:ins>
            <w:r>
              <w:t>or their relatives, and it was an area for prayer, for dance and for worship.</w:t>
            </w:r>
          </w:p>
          <w:p w14:paraId="5913C8FF" w14:textId="77777777" w:rsidR="00EC2C05" w:rsidRDefault="00294803" w:rsidP="00294803">
            <w:pPr>
              <w:rPr>
                <w:ins w:id="371" w:author="Andrew Wilkinson [2]" w:date="2023-06-28T16:14:00Z"/>
              </w:rPr>
            </w:pPr>
            <w:r>
              <w:t>The hills were central and are still central to their culture.</w:t>
            </w:r>
          </w:p>
          <w:p w14:paraId="40846472" w14:textId="76CB95C9" w:rsidR="00294803" w:rsidDel="00EC2C05" w:rsidRDefault="00294803" w:rsidP="00294803">
            <w:pPr>
              <w:rPr>
                <w:del w:id="372" w:author="Andrew Wilkinson [2]" w:date="2023-06-28T16:14:00Z"/>
              </w:rPr>
            </w:pPr>
            <w:del w:id="373" w:author="Andrew Wilkinson [2]" w:date="2023-06-28T16:14:00Z">
              <w:r w:rsidDel="00EC2C05">
                <w:delText xml:space="preserve"> </w:delText>
              </w:r>
            </w:del>
            <w:r>
              <w:t>Long ago</w:t>
            </w:r>
            <w:ins w:id="374" w:author="Andrew Wilkinson [2]" w:date="2023-06-28T16:14:00Z">
              <w:r w:rsidR="00EC2C05">
                <w:t>,</w:t>
              </w:r>
            </w:ins>
          </w:p>
          <w:p w14:paraId="320E4A73" w14:textId="05D8A8C0" w:rsidR="00294803" w:rsidDel="00EC2C05" w:rsidRDefault="00294803" w:rsidP="00294803">
            <w:pPr>
              <w:rPr>
                <w:del w:id="375" w:author="Andrew Wilkinson [2]" w:date="2023-06-28T16:14:00Z"/>
              </w:rPr>
            </w:pPr>
            <w:del w:id="376" w:author="Andrew Wilkinson [2]" w:date="2023-06-28T16:14:00Z">
              <w:r w:rsidDel="00EC2C05">
                <w:delText>B</w:delText>
              </w:r>
            </w:del>
            <w:ins w:id="377" w:author="Andrew Wilkinson [2]" w:date="2023-06-28T16:14:00Z">
              <w:r w:rsidR="00EC2C05">
                <w:t xml:space="preserve"> b</w:t>
              </w:r>
            </w:ins>
            <w:r>
              <w:t xml:space="preserve">efore </w:t>
            </w:r>
            <w:ins w:id="378" w:author="Andrew Wilkinson [2]" w:date="2023-06-28T16:14:00Z">
              <w:r w:rsidR="00EC2C05">
                <w:t>M</w:t>
              </w:r>
            </w:ins>
            <w:del w:id="379" w:author="Andrew Wilkinson [2]" w:date="2023-06-28T16:14:00Z">
              <w:r w:rsidDel="00EC2C05">
                <w:delText>m</w:delText>
              </w:r>
            </w:del>
            <w:r>
              <w:t>ount Rushmore was carved, the United States knew this,</w:t>
            </w:r>
            <w:ins w:id="380" w:author="Andrew Wilkinson [2]" w:date="2023-06-28T16:14:00Z">
              <w:r w:rsidR="00EC2C05">
                <w:t xml:space="preserve"> a</w:t>
              </w:r>
            </w:ins>
          </w:p>
          <w:p w14:paraId="694AD9DE" w14:textId="1D9DB0B9" w:rsidR="00294803" w:rsidDel="00210D38" w:rsidRDefault="00294803" w:rsidP="00294803">
            <w:pPr>
              <w:rPr>
                <w:del w:id="381" w:author="Andrew Wilkinson [2]" w:date="2023-06-28T16:15:00Z"/>
              </w:rPr>
            </w:pPr>
            <w:del w:id="382" w:author="Andrew Wilkinson [2]" w:date="2023-06-28T16:14:00Z">
              <w:r w:rsidDel="00EC2C05">
                <w:delText>A</w:delText>
              </w:r>
            </w:del>
            <w:r>
              <w:t xml:space="preserve">nd they dedicated this land </w:t>
            </w:r>
            <w:r>
              <w:lastRenderedPageBreak/>
              <w:t>to the American Indians, as part of the great Sioux Indian Reservation</w:t>
            </w:r>
            <w:ins w:id="383" w:author="Andrew Wilkinson [2]" w:date="2023-06-28T16:15:00Z">
              <w:r w:rsidR="00210D38">
                <w:t xml:space="preserve"> w</w:t>
              </w:r>
            </w:ins>
            <w:del w:id="384" w:author="Andrew Wilkinson [2]" w:date="2023-06-28T16:15:00Z">
              <w:r w:rsidDel="00210D38">
                <w:delText>.</w:delText>
              </w:r>
            </w:del>
          </w:p>
          <w:p w14:paraId="77950D69" w14:textId="06E32780" w:rsidR="00294803" w:rsidRDefault="00294803" w:rsidP="00294803">
            <w:del w:id="385" w:author="Andrew Wilkinson [2]" w:date="2023-06-28T16:15:00Z">
              <w:r w:rsidDel="00210D38">
                <w:delText>W</w:delText>
              </w:r>
            </w:del>
            <w:r>
              <w:t xml:space="preserve">ith the treaty called </w:t>
            </w:r>
            <w:del w:id="386" w:author="Andrew Wilkinson [2]" w:date="2023-06-28T16:15:00Z">
              <w:r w:rsidDel="00210D38">
                <w:delText xml:space="preserve">fort </w:delText>
              </w:r>
            </w:del>
            <w:ins w:id="387" w:author="Andrew Wilkinson [2]" w:date="2023-06-28T16:15:00Z">
              <w:r w:rsidR="00210D38">
                <w:t>F</w:t>
              </w:r>
              <w:r w:rsidR="00210D38">
                <w:t xml:space="preserve">ort </w:t>
              </w:r>
            </w:ins>
            <w:del w:id="388" w:author="Andrew Wilkinson [2]" w:date="2023-06-28T16:15:00Z">
              <w:r w:rsidDel="00210D38">
                <w:delText xml:space="preserve">laramie </w:delText>
              </w:r>
            </w:del>
            <w:ins w:id="389" w:author="Andrew Wilkinson [2]" w:date="2023-06-28T16:15:00Z">
              <w:r w:rsidR="00210D38">
                <w:t>L</w:t>
              </w:r>
              <w:r w:rsidR="00210D38">
                <w:t xml:space="preserve">aramie </w:t>
              </w:r>
              <w:r w:rsidR="00210D38">
                <w:t>T</w:t>
              </w:r>
            </w:ins>
            <w:del w:id="390" w:author="Andrew Wilkinson [2]" w:date="2023-06-28T16:15:00Z">
              <w:r w:rsidDel="00210D38">
                <w:delText>t</w:delText>
              </w:r>
            </w:del>
            <w:r>
              <w:t xml:space="preserve">reaty of </w:t>
            </w:r>
            <w:del w:id="391" w:author="Andrew Wilkinson [2]" w:date="2023-06-28T16:15:00Z">
              <w:r w:rsidDel="00210D38">
                <w:delText>eighteen sixty eight (</w:delText>
              </w:r>
            </w:del>
            <w:r>
              <w:t>1868</w:t>
            </w:r>
            <w:ins w:id="392" w:author="Andrew Wilkinson [2]" w:date="2023-06-28T16:15:00Z">
              <w:r w:rsidR="00210D38">
                <w:t>.</w:t>
              </w:r>
            </w:ins>
            <w:del w:id="393" w:author="Andrew Wilkinson [2]" w:date="2023-06-28T16:15:00Z">
              <w:r w:rsidDel="00210D38">
                <w:delText>)</w:delText>
              </w:r>
            </w:del>
          </w:p>
          <w:p w14:paraId="2C306756" w14:textId="743A7F3E" w:rsidR="00294803" w:rsidDel="00EA128B" w:rsidRDefault="00294803" w:rsidP="00294803">
            <w:pPr>
              <w:rPr>
                <w:del w:id="394" w:author="Andrew Wilkinson [2]" w:date="2023-06-28T16:16:00Z"/>
              </w:rPr>
            </w:pPr>
            <w:r>
              <w:t>However, when gold was found, mere just six later,</w:t>
            </w:r>
            <w:ins w:id="395" w:author="Andrew Wilkinson [2]" w:date="2023-06-28T16:16:00Z">
              <w:r w:rsidR="00EA128B">
                <w:t xml:space="preserve"> t</w:t>
              </w:r>
            </w:ins>
          </w:p>
          <w:p w14:paraId="57F92130" w14:textId="5C5904C7" w:rsidR="00294803" w:rsidRDefault="00294803" w:rsidP="00294803">
            <w:pPr>
              <w:rPr>
                <w:ins w:id="396" w:author="Andrew Wilkinson [2]" w:date="2023-06-28T16:16:00Z"/>
              </w:rPr>
            </w:pPr>
            <w:del w:id="397" w:author="Andrew Wilkinson [2]" w:date="2023-06-28T16:16:00Z">
              <w:r w:rsidDel="00EA128B">
                <w:delText>T</w:delText>
              </w:r>
            </w:del>
            <w:r>
              <w:t xml:space="preserve">he United States </w:t>
            </w:r>
            <w:ins w:id="398" w:author="Andrew Wilkinson [2]" w:date="2023-06-28T16:16:00Z">
              <w:r w:rsidR="00EA128B">
                <w:t>g</w:t>
              </w:r>
            </w:ins>
            <w:del w:id="399" w:author="Andrew Wilkinson [2]" w:date="2023-06-28T16:16:00Z">
              <w:r w:rsidDel="00EA128B">
                <w:delText>G</w:delText>
              </w:r>
            </w:del>
            <w:r>
              <w:t>overnment took the land back.</w:t>
            </w:r>
          </w:p>
          <w:p w14:paraId="4CF5301E" w14:textId="77777777" w:rsidR="00EA128B" w:rsidRDefault="00EA128B" w:rsidP="00294803"/>
          <w:p w14:paraId="0B7B0B34" w14:textId="13C9D988" w:rsidR="00294803" w:rsidDel="00EA128B" w:rsidRDefault="00294803" w:rsidP="00294803">
            <w:pPr>
              <w:rPr>
                <w:del w:id="400" w:author="Andrew Wilkinson [2]" w:date="2023-06-28T16:16:00Z"/>
              </w:rPr>
            </w:pPr>
            <w:r>
              <w:t>That's right</w:t>
            </w:r>
            <w:ins w:id="401" w:author="Andrew Wilkinson [2]" w:date="2023-06-28T16:16:00Z">
              <w:r w:rsidR="00EA128B">
                <w:t xml:space="preserve">, </w:t>
              </w:r>
            </w:ins>
            <w:del w:id="402" w:author="Andrew Wilkinson [2]" w:date="2023-06-28T16:16:00Z">
              <w:r w:rsidDel="00EA128B">
                <w:delText xml:space="preserve">. </w:delText>
              </w:r>
            </w:del>
            <w:r>
              <w:t>they promised to protect that land from being settled by white men, but then they went</w:t>
            </w:r>
            <w:ins w:id="403" w:author="Andrew Wilkinson [2]" w:date="2023-06-28T16:16:00Z">
              <w:r w:rsidR="00EA128B">
                <w:t xml:space="preserve"> b</w:t>
              </w:r>
            </w:ins>
          </w:p>
          <w:p w14:paraId="39754663" w14:textId="77777777" w:rsidR="00EA128B" w:rsidRDefault="00294803" w:rsidP="00294803">
            <w:pPr>
              <w:rPr>
                <w:ins w:id="404" w:author="Andrew Wilkinson [2]" w:date="2023-06-28T16:16:00Z"/>
              </w:rPr>
            </w:pPr>
            <w:del w:id="405" w:author="Andrew Wilkinson [2]" w:date="2023-06-28T16:16:00Z">
              <w:r w:rsidDel="00EA128B">
                <w:delText>B</w:delText>
              </w:r>
            </w:del>
            <w:r>
              <w:t>ack on their word.</w:t>
            </w:r>
          </w:p>
          <w:p w14:paraId="0A69786D" w14:textId="247B9378" w:rsidR="00294803" w:rsidDel="00EA128B" w:rsidRDefault="00294803" w:rsidP="00294803">
            <w:pPr>
              <w:rPr>
                <w:del w:id="406" w:author="Andrew Wilkinson [2]" w:date="2023-06-28T16:17:00Z"/>
              </w:rPr>
            </w:pPr>
            <w:del w:id="407" w:author="Andrew Wilkinson [2]" w:date="2023-06-28T16:16:00Z">
              <w:r w:rsidDel="00EA128B">
                <w:delText xml:space="preserve"> </w:delText>
              </w:r>
            </w:del>
            <w:r>
              <w:t>They settled the land</w:t>
            </w:r>
            <w:ins w:id="408" w:author="Andrew Wilkinson [2]" w:date="2023-06-28T16:16:00Z">
              <w:r w:rsidR="00EA128B">
                <w:t>,</w:t>
              </w:r>
            </w:ins>
            <w:r>
              <w:t xml:space="preserve"> mined it for gold and for silver, and forced the native </w:t>
            </w:r>
            <w:ins w:id="409" w:author="Andrew Wilkinson [2]" w:date="2023-06-28T16:17:00Z">
              <w:r w:rsidR="00EA128B">
                <w:t>A</w:t>
              </w:r>
            </w:ins>
            <w:del w:id="410" w:author="Andrew Wilkinson [2]" w:date="2023-06-28T16:17:00Z">
              <w:r w:rsidDel="00EA128B">
                <w:delText>a</w:delText>
              </w:r>
            </w:del>
            <w:r>
              <w:t>mericans</w:t>
            </w:r>
            <w:ins w:id="411" w:author="Andrew Wilkinson [2]" w:date="2023-06-28T16:17:00Z">
              <w:r w:rsidR="00EA128B">
                <w:t xml:space="preserve"> o</w:t>
              </w:r>
            </w:ins>
          </w:p>
          <w:p w14:paraId="0B3D995C" w14:textId="77777777" w:rsidR="00294803" w:rsidRDefault="00294803" w:rsidP="00294803">
            <w:del w:id="412" w:author="Andrew Wilkinson [2]" w:date="2023-06-28T16:17:00Z">
              <w:r w:rsidDel="00EA128B">
                <w:delText>O</w:delText>
              </w:r>
            </w:del>
            <w:r>
              <w:t>f that region to relocate.</w:t>
            </w:r>
          </w:p>
          <w:p w14:paraId="553114E5" w14:textId="6AA73C60" w:rsidR="00294803" w:rsidDel="00EA128B" w:rsidRDefault="00294803" w:rsidP="00294803">
            <w:pPr>
              <w:rPr>
                <w:del w:id="413" w:author="Andrew Wilkinson [2]" w:date="2023-06-28T16:17:00Z"/>
              </w:rPr>
            </w:pPr>
            <w:r>
              <w:t>This is kind of ironic because in American English when someone who gives a gift, wants that gift back, we actually</w:t>
            </w:r>
            <w:ins w:id="414" w:author="Andrew Wilkinson [2]" w:date="2023-06-28T16:17:00Z">
              <w:r w:rsidR="00EA128B">
                <w:t xml:space="preserve"> c</w:t>
              </w:r>
            </w:ins>
          </w:p>
          <w:p w14:paraId="6C1F17BE" w14:textId="77777777" w:rsidR="00EA128B" w:rsidRDefault="00294803" w:rsidP="00294803">
            <w:pPr>
              <w:rPr>
                <w:ins w:id="415" w:author="Andrew Wilkinson [2]" w:date="2023-06-28T16:17:00Z"/>
              </w:rPr>
            </w:pPr>
            <w:del w:id="416" w:author="Andrew Wilkinson [2]" w:date="2023-06-28T16:17:00Z">
              <w:r w:rsidDel="00EA128B">
                <w:delText>C</w:delText>
              </w:r>
            </w:del>
            <w:r>
              <w:t>alled them an "</w:t>
            </w:r>
            <w:ins w:id="417" w:author="Andrew Wilkinson [2]" w:date="2023-06-28T16:17:00Z">
              <w:r w:rsidR="00EA128B">
                <w:t>I</w:t>
              </w:r>
            </w:ins>
            <w:del w:id="418" w:author="Andrew Wilkinson [2]" w:date="2023-06-28T16:17:00Z">
              <w:r w:rsidDel="00EA128B">
                <w:delText>i</w:delText>
              </w:r>
            </w:del>
            <w:r>
              <w:t>ndian giver</w:t>
            </w:r>
            <w:ins w:id="419" w:author="Andrew Wilkinson [2]" w:date="2023-06-28T16:17:00Z">
              <w:r w:rsidR="00EA128B">
                <w:t>.</w:t>
              </w:r>
            </w:ins>
            <w:r>
              <w:t>"</w:t>
            </w:r>
          </w:p>
          <w:p w14:paraId="56FB710D" w14:textId="33030135" w:rsidR="00294803" w:rsidDel="00EA128B" w:rsidRDefault="00294803" w:rsidP="00294803">
            <w:pPr>
              <w:rPr>
                <w:del w:id="420" w:author="Andrew Wilkinson [2]" w:date="2023-06-28T16:18:00Z"/>
              </w:rPr>
            </w:pPr>
            <w:del w:id="421" w:author="Andrew Wilkinson [2]" w:date="2023-06-28T16:17:00Z">
              <w:r w:rsidDel="00EA128B">
                <w:delText xml:space="preserve"> i</w:delText>
              </w:r>
            </w:del>
            <w:ins w:id="422" w:author="Andrew Wilkinson [2]" w:date="2023-06-28T16:17:00Z">
              <w:r w:rsidR="00EA128B">
                <w:t>I</w:t>
              </w:r>
            </w:ins>
            <w:r>
              <w:t>t's a term that's somewhat politically incorrect</w:t>
            </w:r>
          </w:p>
          <w:p w14:paraId="072CF417" w14:textId="25F58CC3" w:rsidR="00294803" w:rsidDel="00EA128B" w:rsidRDefault="00EA128B" w:rsidP="00294803">
            <w:pPr>
              <w:rPr>
                <w:del w:id="423" w:author="Andrew Wilkinson [2]" w:date="2023-06-28T16:18:00Z"/>
              </w:rPr>
            </w:pPr>
            <w:ins w:id="424" w:author="Andrew Wilkinson [2]" w:date="2023-06-28T16:18:00Z">
              <w:r>
                <w:t xml:space="preserve"> </w:t>
              </w:r>
            </w:ins>
            <w:del w:id="425" w:author="Andrew Wilkinson [2]" w:date="2023-06-28T16:18:00Z">
              <w:r w:rsidR="00294803" w:rsidDel="00EA128B">
                <w:delText>N</w:delText>
              </w:r>
            </w:del>
            <w:ins w:id="426" w:author="Andrew Wilkinson [2]" w:date="2023-06-28T16:18:00Z">
              <w:r>
                <w:t>n</w:t>
              </w:r>
            </w:ins>
            <w:r w:rsidR="00294803">
              <w:t>ow</w:t>
            </w:r>
            <w:del w:id="427" w:author="Andrew Wilkinson [2]" w:date="2023-06-28T16:18:00Z">
              <w:r w:rsidR="00294803" w:rsidDel="00EA128B">
                <w:delText xml:space="preserve"> </w:delText>
              </w:r>
            </w:del>
            <w:r w:rsidR="00294803">
              <w:t>adays, but you still hear it used</w:t>
            </w:r>
            <w:del w:id="428" w:author="Andrew Wilkinson [2]" w:date="2023-06-28T16:18:00Z">
              <w:r w:rsidR="00294803" w:rsidDel="00EA128B">
                <w:delText>,</w:delText>
              </w:r>
            </w:del>
            <w:r w:rsidR="00294803">
              <w:t xml:space="preserve"> every now and then, so in this ci</w:t>
            </w:r>
            <w:ins w:id="429" w:author="Andrew Wilkinson [2]" w:date="2023-06-28T16:18:00Z">
              <w:r>
                <w:t>r</w:t>
              </w:r>
            </w:ins>
            <w:del w:id="430" w:author="Andrew Wilkinson [2]" w:date="2023-06-28T16:18:00Z">
              <w:r w:rsidR="00294803" w:rsidDel="00EA128B">
                <w:delText>n</w:delText>
              </w:r>
            </w:del>
            <w:r w:rsidR="00294803">
              <w:t xml:space="preserve">cumstance, the </w:t>
            </w:r>
            <w:ins w:id="431" w:author="Andrew Wilkinson [2]" w:date="2023-06-28T16:18:00Z">
              <w:r>
                <w:t>A</w:t>
              </w:r>
            </w:ins>
            <w:del w:id="432" w:author="Andrew Wilkinson [2]" w:date="2023-06-28T16:18:00Z">
              <w:r w:rsidR="00294803" w:rsidDel="00EA128B">
                <w:delText>a</w:delText>
              </w:r>
            </w:del>
            <w:r w:rsidR="00294803">
              <w:t>merican</w:t>
            </w:r>
            <w:ins w:id="433" w:author="Andrew Wilkinson [2]" w:date="2023-06-28T16:18:00Z">
              <w:r>
                <w:t xml:space="preserve"> g</w:t>
              </w:r>
            </w:ins>
            <w:del w:id="434" w:author="Andrew Wilkinson [2]" w:date="2023-06-28T16:18:00Z">
              <w:r w:rsidR="00294803" w:rsidDel="00EA128B">
                <w:delText xml:space="preserve"> G</w:delText>
              </w:r>
            </w:del>
            <w:r w:rsidR="00294803">
              <w:t>overnment</w:t>
            </w:r>
            <w:ins w:id="435" w:author="Andrew Wilkinson [2]" w:date="2023-06-28T16:18:00Z">
              <w:r>
                <w:t xml:space="preserve"> c</w:t>
              </w:r>
            </w:ins>
          </w:p>
          <w:p w14:paraId="629CCD34" w14:textId="34B35472" w:rsidR="00294803" w:rsidRDefault="00294803" w:rsidP="00294803">
            <w:del w:id="436" w:author="Andrew Wilkinson [2]" w:date="2023-06-28T16:18:00Z">
              <w:r w:rsidDel="00EA128B">
                <w:delText>C</w:delText>
              </w:r>
            </w:del>
            <w:r>
              <w:t xml:space="preserve">ould be considered an </w:t>
            </w:r>
            <w:ins w:id="437" w:author="Andrew Wilkinson [2]" w:date="2023-06-28T16:18:00Z">
              <w:r w:rsidR="00EA128B">
                <w:t>I</w:t>
              </w:r>
            </w:ins>
            <w:del w:id="438" w:author="Andrew Wilkinson [2]" w:date="2023-06-28T16:18:00Z">
              <w:r w:rsidDel="00EA128B">
                <w:delText>i</w:delText>
              </w:r>
            </w:del>
            <w:r>
              <w:t>ndian giver, right?</w:t>
            </w:r>
          </w:p>
          <w:p w14:paraId="34791C3B" w14:textId="2A3C906A" w:rsidR="00294803" w:rsidRDefault="00294803" w:rsidP="00294803">
            <w:r>
              <w:t>They g</w:t>
            </w:r>
            <w:ins w:id="439" w:author="Andrew Wilkinson [2]" w:date="2023-06-28T16:18:00Z">
              <w:r w:rsidR="00EA128B">
                <w:t>a</w:t>
              </w:r>
            </w:ins>
            <w:del w:id="440" w:author="Andrew Wilkinson [2]" w:date="2023-06-28T16:18:00Z">
              <w:r w:rsidDel="00EA128B">
                <w:delText>i</w:delText>
              </w:r>
            </w:del>
            <w:r>
              <w:t>ve the land away, but then took it back.</w:t>
            </w:r>
          </w:p>
          <w:p w14:paraId="1518200D" w14:textId="77777777" w:rsidR="00EA128B" w:rsidRDefault="00294803" w:rsidP="00294803">
            <w:pPr>
              <w:rPr>
                <w:ins w:id="441" w:author="Andrew Wilkinson [2]" w:date="2023-06-28T16:19:00Z"/>
              </w:rPr>
            </w:pPr>
            <w:r>
              <w:t>Tension</w:t>
            </w:r>
            <w:ins w:id="442" w:author="Andrew Wilkinson [2]" w:date="2023-06-28T16:19:00Z">
              <w:r w:rsidR="00EA128B">
                <w:t>s</w:t>
              </w:r>
            </w:ins>
            <w:r>
              <w:t xml:space="preserve"> because of this still exist today.</w:t>
            </w:r>
          </w:p>
          <w:p w14:paraId="253CE332" w14:textId="7505146F" w:rsidR="00294803" w:rsidDel="00EA128B" w:rsidRDefault="00294803" w:rsidP="00294803">
            <w:pPr>
              <w:rPr>
                <w:del w:id="443" w:author="Andrew Wilkinson [2]" w:date="2023-06-28T16:19:00Z"/>
              </w:rPr>
            </w:pPr>
            <w:del w:id="444" w:author="Andrew Wilkinson [2]" w:date="2023-06-28T16:19:00Z">
              <w:r w:rsidDel="00EA128B">
                <w:delText xml:space="preserve"> </w:delText>
              </w:r>
            </w:del>
            <w:r>
              <w:t>Many of the Lakota never accepted the take</w:t>
            </w:r>
            <w:del w:id="445" w:author="Andrew Wilkinson [2]" w:date="2023-06-28T16:19:00Z">
              <w:r w:rsidDel="00EA128B">
                <w:delText xml:space="preserve"> </w:delText>
              </w:r>
            </w:del>
            <w:r>
              <w:t>over of their land</w:t>
            </w:r>
            <w:ins w:id="446" w:author="Andrew Wilkinson [2]" w:date="2023-06-28T16:19:00Z">
              <w:r w:rsidR="00EA128B">
                <w:t>, a</w:t>
              </w:r>
            </w:ins>
          </w:p>
          <w:p w14:paraId="2BE4ADE3" w14:textId="75D0A138" w:rsidR="00294803" w:rsidDel="00EA128B" w:rsidRDefault="00294803" w:rsidP="00294803">
            <w:pPr>
              <w:rPr>
                <w:del w:id="447" w:author="Andrew Wilkinson [2]" w:date="2023-06-28T16:19:00Z"/>
              </w:rPr>
            </w:pPr>
            <w:del w:id="448" w:author="Andrew Wilkinson [2]" w:date="2023-06-28T16:19:00Z">
              <w:r w:rsidDel="00EA128B">
                <w:delText>A</w:delText>
              </w:r>
            </w:del>
            <w:r>
              <w:t xml:space="preserve">nd since </w:t>
            </w:r>
            <w:del w:id="449" w:author="Andrew Wilkinson [2]" w:date="2023-06-28T16:19:00Z">
              <w:r w:rsidDel="00EA128B">
                <w:delText>eighteen seventy six</w:delText>
              </w:r>
            </w:del>
            <w:ins w:id="450" w:author="Andrew Wilkinson [2]" w:date="2023-06-28T16:19:00Z">
              <w:r w:rsidR="00EA128B">
                <w:t>1876</w:t>
              </w:r>
            </w:ins>
            <w:r>
              <w:t>, they have tried to get that land back</w:t>
            </w:r>
            <w:ins w:id="451" w:author="Andrew Wilkinson [2]" w:date="2023-06-28T16:19:00Z">
              <w:r w:rsidR="00EA128B">
                <w:t xml:space="preserve"> b</w:t>
              </w:r>
            </w:ins>
          </w:p>
          <w:p w14:paraId="7EEFA432" w14:textId="2FDF4ECA" w:rsidR="00294803" w:rsidRDefault="00294803" w:rsidP="00294803">
            <w:del w:id="452" w:author="Andrew Wilkinson [2]" w:date="2023-06-28T16:19:00Z">
              <w:r w:rsidDel="00EA128B">
                <w:delText>B</w:delText>
              </w:r>
            </w:del>
            <w:r>
              <w:t>y filing law</w:t>
            </w:r>
            <w:del w:id="453" w:author="Andrew Wilkinson [2]" w:date="2023-06-28T16:19:00Z">
              <w:r w:rsidDel="00EA128B">
                <w:delText xml:space="preserve"> </w:delText>
              </w:r>
            </w:del>
            <w:r>
              <w:t xml:space="preserve">suits against the United States </w:t>
            </w:r>
            <w:ins w:id="454" w:author="Andrew Wilkinson [2]" w:date="2023-06-28T16:19:00Z">
              <w:r w:rsidR="00EA128B">
                <w:t>g</w:t>
              </w:r>
            </w:ins>
            <w:del w:id="455" w:author="Andrew Wilkinson [2]" w:date="2023-06-28T16:19:00Z">
              <w:r w:rsidDel="00EA128B">
                <w:delText>G</w:delText>
              </w:r>
            </w:del>
            <w:r>
              <w:t>overnment</w:t>
            </w:r>
            <w:ins w:id="456" w:author="Andrew Wilkinson [2]" w:date="2023-06-28T16:19:00Z">
              <w:r w:rsidR="00EA128B">
                <w:t>.</w:t>
              </w:r>
            </w:ins>
          </w:p>
          <w:p w14:paraId="4A7AFDFC" w14:textId="6E332D4C" w:rsidR="00294803" w:rsidDel="00EA128B" w:rsidRDefault="00294803" w:rsidP="00294803">
            <w:pPr>
              <w:rPr>
                <w:del w:id="457" w:author="Andrew Wilkinson [2]" w:date="2023-06-28T16:20:00Z"/>
              </w:rPr>
            </w:pPr>
            <w:r>
              <w:t>A most recent one, called the Unites States versus the Sioux Nation of Indians, took place in 1980</w:t>
            </w:r>
            <w:ins w:id="458" w:author="Andrew Wilkinson [2]" w:date="2023-06-28T16:20:00Z">
              <w:r w:rsidR="00EA128B">
                <w:t>, w</w:t>
              </w:r>
            </w:ins>
          </w:p>
          <w:p w14:paraId="6B6E9512" w14:textId="77777777" w:rsidR="00294803" w:rsidRDefault="00294803" w:rsidP="00294803">
            <w:del w:id="459" w:author="Andrew Wilkinson [2]" w:date="2023-06-28T16:20:00Z">
              <w:r w:rsidDel="00EA128B">
                <w:delText>W</w:delText>
              </w:r>
            </w:del>
            <w:r>
              <w:t>here the native Americans charged the U.S. Government of violating their own laws, and abusing their power.</w:t>
            </w:r>
          </w:p>
          <w:p w14:paraId="4C845E6C" w14:textId="77777777" w:rsidR="00EA128B" w:rsidRDefault="00294803" w:rsidP="00294803">
            <w:pPr>
              <w:rPr>
                <w:ins w:id="460" w:author="Andrew Wilkinson [2]" w:date="2023-06-28T16:20:00Z"/>
              </w:rPr>
            </w:pPr>
            <w:r>
              <w:t>And in the end, the U.S. didn't end up giving the land back</w:t>
            </w:r>
            <w:ins w:id="461" w:author="Andrew Wilkinson [2]" w:date="2023-06-28T16:20:00Z">
              <w:r w:rsidR="00EA128B">
                <w:t>.</w:t>
              </w:r>
            </w:ins>
          </w:p>
          <w:p w14:paraId="0C59BC4B" w14:textId="197ABBAD" w:rsidR="00294803" w:rsidRDefault="00EA128B" w:rsidP="00294803">
            <w:ins w:id="462" w:author="Andrew Wilkinson [2]" w:date="2023-06-28T16:20:00Z">
              <w:r>
                <w:t>T</w:t>
              </w:r>
            </w:ins>
            <w:del w:id="463" w:author="Andrew Wilkinson [2]" w:date="2023-06-28T16:20:00Z">
              <w:r w:rsidR="00294803" w:rsidDel="00EA128B">
                <w:delText>, t</w:delText>
              </w:r>
            </w:del>
            <w:r w:rsidR="00294803">
              <w:t xml:space="preserve">hey offered a lot of money but the native </w:t>
            </w:r>
            <w:ins w:id="464" w:author="Andrew Wilkinson [2]" w:date="2023-06-28T16:20:00Z">
              <w:r>
                <w:t>A</w:t>
              </w:r>
            </w:ins>
            <w:del w:id="465" w:author="Andrew Wilkinson [2]" w:date="2023-06-28T16:20:00Z">
              <w:r w:rsidR="00294803" w:rsidDel="00EA128B">
                <w:delText>a</w:delText>
              </w:r>
            </w:del>
            <w:r w:rsidR="00294803">
              <w:t>mericans did not accept that.</w:t>
            </w:r>
          </w:p>
          <w:p w14:paraId="69993A52" w14:textId="77777777" w:rsidR="00294803" w:rsidRDefault="00294803" w:rsidP="00294803">
            <w:r>
              <w:t>So that's the heat of the fire right there.</w:t>
            </w:r>
          </w:p>
          <w:p w14:paraId="365F5B05" w14:textId="72AED0DA" w:rsidR="00294803" w:rsidRDefault="00294803" w:rsidP="00294803">
            <w:r>
              <w:t xml:space="preserve">Right? </w:t>
            </w:r>
            <w:ins w:id="466" w:author="Andrew Wilkinson [2]" w:date="2023-06-28T16:21:00Z">
              <w:r w:rsidR="00EA128B">
                <w:t>N</w:t>
              </w:r>
            </w:ins>
            <w:del w:id="467" w:author="Andrew Wilkinson [2]" w:date="2023-06-28T16:21:00Z">
              <w:r w:rsidDel="00EA128B">
                <w:delText>n</w:delText>
              </w:r>
            </w:del>
            <w:r>
              <w:t>ow let's flash forward to the 1920s</w:t>
            </w:r>
            <w:ins w:id="468" w:author="Andrew Wilkinson [2]" w:date="2023-06-28T16:21:00Z">
              <w:r w:rsidR="00EA128B">
                <w:t>.</w:t>
              </w:r>
            </w:ins>
          </w:p>
          <w:p w14:paraId="033392A1" w14:textId="602F56C2" w:rsidR="00294803" w:rsidDel="00EA128B" w:rsidRDefault="00294803" w:rsidP="00294803">
            <w:pPr>
              <w:rPr>
                <w:del w:id="469" w:author="Andrew Wilkinson [2]" w:date="2023-06-28T16:21:00Z"/>
              </w:rPr>
            </w:pPr>
            <w:r>
              <w:t>South Dakota, the state where this all took place, was still largely uninhabi</w:t>
            </w:r>
            <w:del w:id="470" w:author="Andrew Wilkinson [2]" w:date="2023-06-28T16:21:00Z">
              <w:r w:rsidDel="00EA128B">
                <w:delText>t</w:delText>
              </w:r>
            </w:del>
            <w:r>
              <w:t>ted and</w:t>
            </w:r>
            <w:ins w:id="471" w:author="Andrew Wilkinson [2]" w:date="2023-06-28T16:21:00Z">
              <w:r w:rsidR="00EA128B">
                <w:t xml:space="preserve"> t</w:t>
              </w:r>
            </w:ins>
          </w:p>
          <w:p w14:paraId="2A1C4447" w14:textId="3D44794E" w:rsidR="00EA128B" w:rsidRDefault="00294803" w:rsidP="00294803">
            <w:pPr>
              <w:rPr>
                <w:ins w:id="472" w:author="Andrew Wilkinson [2]" w:date="2023-06-28T16:21:00Z"/>
              </w:rPr>
            </w:pPr>
            <w:del w:id="473" w:author="Andrew Wilkinson [2]" w:date="2023-06-28T16:21:00Z">
              <w:r w:rsidDel="00EA128B">
                <w:delText>T</w:delText>
              </w:r>
            </w:del>
            <w:r>
              <w:t>hey were in hopes of drawing in more tourism to the area</w:t>
            </w:r>
            <w:ins w:id="474" w:author="Andrew Wilkinson [2]" w:date="2023-06-28T16:25:00Z">
              <w:r w:rsidR="00955EDB">
                <w:t>,</w:t>
              </w:r>
            </w:ins>
            <w:r>
              <w:t xml:space="preserve"> right?</w:t>
            </w:r>
          </w:p>
          <w:p w14:paraId="6C8CECB9" w14:textId="0F06F80E" w:rsidR="00294803" w:rsidDel="00EA128B" w:rsidRDefault="00294803" w:rsidP="00294803">
            <w:pPr>
              <w:rPr>
                <w:del w:id="475" w:author="Andrew Wilkinson [2]" w:date="2023-06-28T16:21:00Z"/>
              </w:rPr>
            </w:pPr>
            <w:del w:id="476" w:author="Andrew Wilkinson [2]" w:date="2023-06-28T16:21:00Z">
              <w:r w:rsidDel="00EA128B">
                <w:delText xml:space="preserve"> </w:delText>
              </w:r>
            </w:del>
            <w:ins w:id="477" w:author="Andrew Wilkinson [2]" w:date="2023-06-28T16:21:00Z">
              <w:r w:rsidR="00EA128B">
                <w:t>S</w:t>
              </w:r>
            </w:ins>
            <w:del w:id="478" w:author="Andrew Wilkinson [2]" w:date="2023-06-28T16:21:00Z">
              <w:r w:rsidDel="00EA128B">
                <w:delText>s</w:delText>
              </w:r>
            </w:del>
            <w:r>
              <w:t>o a historian proposed</w:t>
            </w:r>
            <w:ins w:id="479" w:author="Andrew Wilkinson [2]" w:date="2023-06-28T16:21:00Z">
              <w:r w:rsidR="00EA128B">
                <w:t xml:space="preserve"> t</w:t>
              </w:r>
            </w:ins>
          </w:p>
          <w:p w14:paraId="756264ED" w14:textId="2F000086" w:rsidR="00294803" w:rsidRDefault="00294803" w:rsidP="00294803">
            <w:del w:id="480" w:author="Andrew Wilkinson [2]" w:date="2023-06-28T16:21:00Z">
              <w:r w:rsidDel="00EA128B">
                <w:delText>T</w:delText>
              </w:r>
            </w:del>
            <w:r>
              <w:t xml:space="preserve">he idea of </w:t>
            </w:r>
            <w:del w:id="481" w:author="Andrew Wilkinson [2]" w:date="2023-06-28T16:22:00Z">
              <w:r w:rsidDel="00EA128B">
                <w:delText>m</w:delText>
              </w:r>
            </w:del>
            <w:ins w:id="482" w:author="Andrew Wilkinson [2]" w:date="2023-06-28T16:22:00Z">
              <w:r w:rsidR="00EA128B">
                <w:t>M</w:t>
              </w:r>
            </w:ins>
            <w:r>
              <w:t>o</w:t>
            </w:r>
            <w:ins w:id="483" w:author="Andrew Wilkinson [2]" w:date="2023-06-28T16:22:00Z">
              <w:r w:rsidR="00EA128B">
                <w:t>u</w:t>
              </w:r>
            </w:ins>
            <w:del w:id="484" w:author="Andrew Wilkinson [2]" w:date="2023-06-28T16:22:00Z">
              <w:r w:rsidDel="00EA128B">
                <w:delText>j</w:delText>
              </w:r>
            </w:del>
            <w:r>
              <w:t xml:space="preserve">nt </w:t>
            </w:r>
            <w:del w:id="485" w:author="Andrew Wilkinson [2]" w:date="2023-06-28T16:22:00Z">
              <w:r w:rsidDel="00EA128B">
                <w:delText xml:space="preserve">rushmore </w:delText>
              </w:r>
            </w:del>
            <w:ins w:id="486" w:author="Andrew Wilkinson [2]" w:date="2023-06-28T16:22:00Z">
              <w:r w:rsidR="00EA128B">
                <w:t>R</w:t>
              </w:r>
              <w:r w:rsidR="00EA128B">
                <w:t xml:space="preserve">ushmore </w:t>
              </w:r>
            </w:ins>
            <w:r>
              <w:t>to a sculptor named Gutzon Borglum</w:t>
            </w:r>
            <w:ins w:id="487" w:author="Andrew Wilkinson [2]" w:date="2023-06-28T16:22:00Z">
              <w:r w:rsidR="00EA128B">
                <w:t>.</w:t>
              </w:r>
            </w:ins>
          </w:p>
          <w:p w14:paraId="5AC6C245" w14:textId="74DFFC81" w:rsidR="00294803" w:rsidDel="00EA128B" w:rsidRDefault="00294803" w:rsidP="00294803">
            <w:pPr>
              <w:rPr>
                <w:del w:id="488" w:author="Andrew Wilkinson [2]" w:date="2023-06-28T16:23:00Z"/>
              </w:rPr>
            </w:pPr>
            <w:r>
              <w:t>The original idea for the sculpture was to carve hero</w:t>
            </w:r>
            <w:ins w:id="489" w:author="Andrew Wilkinson [2]" w:date="2023-06-28T16:22:00Z">
              <w:r w:rsidR="00EA128B">
                <w:t>e</w:t>
              </w:r>
            </w:ins>
            <w:del w:id="490" w:author="Andrew Wilkinson [2]" w:date="2023-06-28T16:22:00Z">
              <w:r w:rsidDel="00EA128B">
                <w:delText>'</w:delText>
              </w:r>
            </w:del>
            <w:r>
              <w:t>s</w:t>
            </w:r>
            <w:ins w:id="491" w:author="Andrew Wilkinson [2]" w:date="2023-06-28T16:22:00Z">
              <w:r w:rsidR="00EA128B">
                <w:t>'</w:t>
              </w:r>
            </w:ins>
            <w:r>
              <w:t xml:space="preserve"> faces from American history</w:t>
            </w:r>
            <w:ins w:id="492" w:author="Andrew Wilkinson [2]" w:date="2023-06-28T16:23:00Z">
              <w:r w:rsidR="00EA128B">
                <w:t xml:space="preserve"> s</w:t>
              </w:r>
            </w:ins>
          </w:p>
          <w:p w14:paraId="1617B9BE" w14:textId="6EA69213" w:rsidR="00294803" w:rsidRDefault="00294803" w:rsidP="00294803">
            <w:del w:id="493" w:author="Andrew Wilkinson [2]" w:date="2023-06-28T16:23:00Z">
              <w:r w:rsidDel="00EA128B">
                <w:delText>S</w:delText>
              </w:r>
            </w:del>
            <w:r>
              <w:t xml:space="preserve">uch as </w:t>
            </w:r>
            <w:ins w:id="494" w:author="Andrew Wilkinson [2]" w:date="2023-06-28T16:23:00Z">
              <w:r w:rsidR="00EA128B">
                <w:t>Lewis</w:t>
              </w:r>
            </w:ins>
            <w:del w:id="495" w:author="Andrew Wilkinson [2]" w:date="2023-06-28T16:23:00Z">
              <w:r w:rsidDel="00EA128B">
                <w:delText>Louis</w:delText>
              </w:r>
            </w:del>
            <w:r>
              <w:t xml:space="preserve"> and Clark, the </w:t>
            </w:r>
            <w:ins w:id="496" w:author="Andrew Wilkinson [2]" w:date="2023-06-28T16:23:00Z">
              <w:r w:rsidR="00EA128B">
                <w:t>R</w:t>
              </w:r>
            </w:ins>
            <w:del w:id="497" w:author="Andrew Wilkinson [2]" w:date="2023-06-28T16:23:00Z">
              <w:r w:rsidDel="00EA128B">
                <w:delText>r</w:delText>
              </w:r>
            </w:del>
            <w:r>
              <w:t xml:space="preserve">ed Cloud and Buffalo Bill Cody, into the very pointed rocks in </w:t>
            </w:r>
            <w:ins w:id="498" w:author="Andrew Wilkinson [2]" w:date="2023-06-28T16:24:00Z">
              <w:r w:rsidR="00EA128B">
                <w:t>N</w:t>
              </w:r>
            </w:ins>
            <w:del w:id="499" w:author="Andrew Wilkinson [2]" w:date="2023-06-28T16:24:00Z">
              <w:r w:rsidDel="00EA128B">
                <w:delText>n</w:delText>
              </w:r>
            </w:del>
            <w:r>
              <w:t>eedles</w:t>
            </w:r>
            <w:ins w:id="500" w:author="Andrew Wilkinson [2]" w:date="2023-06-28T16:24:00Z">
              <w:r w:rsidR="00EA128B">
                <w:t>,</w:t>
              </w:r>
            </w:ins>
            <w:r>
              <w:t xml:space="preserve"> </w:t>
            </w:r>
            <w:ins w:id="501" w:author="Andrew Wilkinson [2]" w:date="2023-06-28T16:24:00Z">
              <w:r w:rsidR="00EA128B">
                <w:t>S</w:t>
              </w:r>
            </w:ins>
            <w:del w:id="502" w:author="Andrew Wilkinson [2]" w:date="2023-06-28T16:24:00Z">
              <w:r w:rsidDel="00EA128B">
                <w:delText>s</w:delText>
              </w:r>
            </w:del>
            <w:r>
              <w:t xml:space="preserve">outh </w:t>
            </w:r>
            <w:ins w:id="503" w:author="Andrew Wilkinson [2]" w:date="2023-06-28T16:24:00Z">
              <w:r w:rsidR="00EA128B">
                <w:t>D</w:t>
              </w:r>
            </w:ins>
            <w:del w:id="504" w:author="Andrew Wilkinson [2]" w:date="2023-06-28T16:24:00Z">
              <w:r w:rsidDel="00EA128B">
                <w:delText>d</w:delText>
              </w:r>
            </w:del>
            <w:r>
              <w:t>akota</w:t>
            </w:r>
            <w:ins w:id="505" w:author="Andrew Wilkinson [2]" w:date="2023-06-28T16:24:00Z">
              <w:r w:rsidR="00EA128B">
                <w:t>.</w:t>
              </w:r>
            </w:ins>
          </w:p>
          <w:p w14:paraId="273D7E59" w14:textId="7451EF46" w:rsidR="00294803" w:rsidDel="00EA128B" w:rsidRDefault="00294803" w:rsidP="00294803">
            <w:pPr>
              <w:rPr>
                <w:del w:id="506" w:author="Andrew Wilkinson [2]" w:date="2023-06-28T16:24:00Z"/>
              </w:rPr>
            </w:pPr>
            <w:r>
              <w:t>Burglum knocked down the idea, he rejected it by carving</w:t>
            </w:r>
          </w:p>
          <w:p w14:paraId="7D24EB61" w14:textId="300EC343" w:rsidR="00294803" w:rsidRDefault="00EA128B" w:rsidP="00294803">
            <w:ins w:id="507" w:author="Andrew Wilkinson [2]" w:date="2023-06-28T16:24:00Z">
              <w:r>
                <w:t xml:space="preserve"> </w:t>
              </w:r>
            </w:ins>
            <w:del w:id="508" w:author="Andrew Wilkinson [2]" w:date="2023-06-28T16:24:00Z">
              <w:r w:rsidR="00294803" w:rsidDel="00EA128B">
                <w:delText>I</w:delText>
              </w:r>
            </w:del>
            <w:ins w:id="509" w:author="Andrew Wilkinson [2]" w:date="2023-06-28T16:24:00Z">
              <w:r>
                <w:t>i</w:t>
              </w:r>
            </w:ins>
            <w:r w:rsidR="00294803">
              <w:t>nto these pointed rocks they</w:t>
            </w:r>
            <w:del w:id="510" w:author="Andrew Wilkinson [2]" w:date="2023-06-28T16:24:00Z">
              <w:r w:rsidR="00294803" w:rsidDel="00EA128B">
                <w:delText>'s</w:delText>
              </w:r>
            </w:del>
            <w:r w:rsidR="00294803">
              <w:t xml:space="preserve"> looked like, quote, "misplaced totem pol</w:t>
            </w:r>
            <w:ins w:id="511" w:author="Andrew Wilkinson [2]" w:date="2023-06-28T16:24:00Z">
              <w:r>
                <w:t>e</w:t>
              </w:r>
            </w:ins>
            <w:r w:rsidR="00294803">
              <w:t>s</w:t>
            </w:r>
            <w:ins w:id="512" w:author="Andrew Wilkinson [2]" w:date="2023-06-28T16:24:00Z">
              <w:r>
                <w:t>.</w:t>
              </w:r>
            </w:ins>
            <w:r w:rsidR="00294803">
              <w:t>"</w:t>
            </w:r>
          </w:p>
          <w:p w14:paraId="0C66DA48" w14:textId="69A8C167" w:rsidR="00294803" w:rsidRDefault="00294803" w:rsidP="00294803">
            <w:r>
              <w:lastRenderedPageBreak/>
              <w:t>He wanted it to be majestic, he wanted it to stand out</w:t>
            </w:r>
            <w:ins w:id="513" w:author="Andrew Wilkinson [2]" w:date="2023-06-28T16:25:00Z">
              <w:r w:rsidR="00EA128B">
                <w:t>.</w:t>
              </w:r>
            </w:ins>
          </w:p>
          <w:p w14:paraId="60D0C150" w14:textId="3AD3447C" w:rsidR="00294803" w:rsidDel="00EA128B" w:rsidRDefault="00294803" w:rsidP="00EA128B">
            <w:pPr>
              <w:rPr>
                <w:del w:id="514" w:author="Andrew Wilkinson [2]" w:date="2023-06-28T16:25:00Z"/>
              </w:rPr>
              <w:pPrChange w:id="515" w:author="Andrew Wilkinson [2]" w:date="2023-06-28T16:25:00Z">
                <w:pPr/>
              </w:pPrChange>
            </w:pPr>
            <w:r>
              <w:t>He wanted people all over the United States to come to see it</w:t>
            </w:r>
            <w:ins w:id="516" w:author="Andrew Wilkinson [2]" w:date="2023-06-28T16:25:00Z">
              <w:r w:rsidR="00EA128B">
                <w:t xml:space="preserve">, </w:t>
              </w:r>
            </w:ins>
          </w:p>
          <w:p w14:paraId="0BC32485" w14:textId="77777777" w:rsidR="00EA128B" w:rsidRDefault="00294803" w:rsidP="00EA128B">
            <w:pPr>
              <w:rPr>
                <w:ins w:id="517" w:author="Andrew Wilkinson [2]" w:date="2023-06-28T16:25:00Z"/>
              </w:rPr>
            </w:pPr>
            <w:del w:id="518" w:author="Andrew Wilkinson [2]" w:date="2023-06-28T16:25:00Z">
              <w:r w:rsidDel="00EA128B">
                <w:delText>Ri</w:delText>
              </w:r>
            </w:del>
            <w:ins w:id="519" w:author="Andrew Wilkinson [2]" w:date="2023-06-28T16:25:00Z">
              <w:r w:rsidR="00EA128B">
                <w:t>ri</w:t>
              </w:r>
            </w:ins>
            <w:r>
              <w:t>ght?</w:t>
            </w:r>
          </w:p>
          <w:p w14:paraId="61C6CA4B" w14:textId="76F11152" w:rsidR="00294803" w:rsidRDefault="00EA128B" w:rsidP="00EA128B">
            <w:ins w:id="520" w:author="Andrew Wilkinson [2]" w:date="2023-06-28T16:25:00Z">
              <w:r>
                <w:t>S</w:t>
              </w:r>
            </w:ins>
            <w:del w:id="521" w:author="Andrew Wilkinson [2]" w:date="2023-06-28T16:25:00Z">
              <w:r w:rsidR="00294803" w:rsidDel="00EA128B">
                <w:delText xml:space="preserve"> s</w:delText>
              </w:r>
            </w:del>
            <w:r w:rsidR="00294803">
              <w:t>o instead he chose a giant granite rock that faced the sun</w:t>
            </w:r>
            <w:ins w:id="522" w:author="Andrew Wilkinson [2]" w:date="2023-06-28T16:25:00Z">
              <w:r>
                <w:t>.</w:t>
              </w:r>
            </w:ins>
          </w:p>
        </w:tc>
        <w:tc>
          <w:tcPr>
            <w:tcW w:w="5395" w:type="dxa"/>
          </w:tcPr>
          <w:p w14:paraId="357C5416" w14:textId="7CEBAB48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lastRenderedPageBreak/>
              <w:t xml:space="preserve">Hola a todos, bienvenidos al episodio de esta semana del </w:t>
            </w:r>
            <w:ins w:id="523" w:author="Andrew Wilkinson" w:date="2023-06-28T14:52:00Z">
              <w:r w:rsidR="003126B4">
                <w:rPr>
                  <w:lang w:val="es-ES"/>
                </w:rPr>
                <w:t>p</w:t>
              </w:r>
            </w:ins>
            <w:del w:id="524" w:author="Andrew Wilkinson" w:date="2023-06-28T14:52:00Z">
              <w:r w:rsidRPr="00294803" w:rsidDel="003126B4">
                <w:rPr>
                  <w:lang w:val="es-ES"/>
                </w:rPr>
                <w:delText>P</w:delText>
              </w:r>
            </w:del>
            <w:r w:rsidRPr="00294803">
              <w:rPr>
                <w:lang w:val="es-ES"/>
              </w:rPr>
              <w:t>odcast</w:t>
            </w:r>
            <w:ins w:id="525" w:author="Andrew Wilkinson" w:date="2023-06-28T14:53:00Z">
              <w:r w:rsidR="003126B4">
                <w:rPr>
                  <w:lang w:val="es-ES"/>
                </w:rPr>
                <w:t>.</w:t>
              </w:r>
            </w:ins>
          </w:p>
          <w:p w14:paraId="7DB2A781" w14:textId="15027B11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 xml:space="preserve">En esa </w:t>
            </w:r>
            <w:del w:id="526" w:author="Andrew Wilkinson [2]" w:date="2023-06-28T16:26:00Z">
              <w:r w:rsidRPr="00294803" w:rsidDel="008647D8">
                <w:rPr>
                  <w:lang w:val="es-ES"/>
                </w:rPr>
                <w:delText>introcucción</w:delText>
              </w:r>
            </w:del>
            <w:ins w:id="527" w:author="Andrew Wilkinson [2]" w:date="2023-06-28T16:26:00Z">
              <w:r w:rsidR="008647D8" w:rsidRPr="00294803">
                <w:rPr>
                  <w:lang w:val="es-ES"/>
                </w:rPr>
                <w:t>introducción</w:t>
              </w:r>
            </w:ins>
            <w:r w:rsidRPr="00294803">
              <w:rPr>
                <w:lang w:val="es-ES"/>
              </w:rPr>
              <w:t xml:space="preserve"> escucharon una grabación del canal de </w:t>
            </w:r>
            <w:del w:id="528" w:author="Andrew Wilkinson" w:date="2023-06-28T14:53:00Z">
              <w:r w:rsidRPr="00294803" w:rsidDel="003126B4">
                <w:rPr>
                  <w:lang w:val="es-ES"/>
                </w:rPr>
                <w:delText>Youtube</w:delText>
              </w:r>
            </w:del>
            <w:ins w:id="529" w:author="Andrew Wilkinson" w:date="2023-06-28T14:53:00Z">
              <w:r w:rsidR="003126B4">
                <w:rPr>
                  <w:lang w:val="es-ES"/>
                </w:rPr>
                <w:t>YouTube</w:t>
              </w:r>
            </w:ins>
            <w:r w:rsidRPr="00294803">
              <w:rPr>
                <w:lang w:val="es-ES"/>
              </w:rPr>
              <w:t xml:space="preserve"> titulado "</w:t>
            </w:r>
            <w:del w:id="530" w:author="Andrew Wilkinson" w:date="2023-06-28T14:53:00Z">
              <w:r w:rsidRPr="00294803" w:rsidDel="003126B4">
                <w:rPr>
                  <w:lang w:val="es-ES"/>
                </w:rPr>
                <w:delText xml:space="preserve"> </w:delText>
              </w:r>
            </w:del>
            <w:r w:rsidRPr="00294803">
              <w:rPr>
                <w:lang w:val="es-ES"/>
              </w:rPr>
              <w:t>el canal Smithsoniano"</w:t>
            </w:r>
          </w:p>
          <w:p w14:paraId="49D1060F" w14:textId="3A1BF7D1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El monte Rushmore iba a verse muy diferente. añadiré la liga de la transcripción</w:t>
            </w:r>
            <w:ins w:id="531" w:author="Andrew Wilkinson" w:date="2023-06-28T14:56:00Z">
              <w:r w:rsidR="003126B4">
                <w:rPr>
                  <w:lang w:val="es-ES"/>
                </w:rPr>
                <w:t>.</w:t>
              </w:r>
            </w:ins>
          </w:p>
          <w:p w14:paraId="72E25393" w14:textId="13A0D790" w:rsidR="00294803" w:rsidRPr="00294803" w:rsidDel="003126B4" w:rsidRDefault="00294803" w:rsidP="00294803">
            <w:pPr>
              <w:rPr>
                <w:del w:id="532" w:author="Andrew Wilkinson" w:date="2023-06-28T14:56:00Z"/>
                <w:lang w:val="es-ES"/>
              </w:rPr>
            </w:pPr>
            <w:r w:rsidRPr="00294803">
              <w:rPr>
                <w:lang w:val="es-ES"/>
              </w:rPr>
              <w:t>Como escuchaste en el video</w:t>
            </w:r>
            <w:ins w:id="533" w:author="Andrew Wilkinson" w:date="2023-06-28T14:56:00Z">
              <w:r w:rsidR="003126B4">
                <w:rPr>
                  <w:lang w:val="es-ES"/>
                </w:rPr>
                <w:t>,</w:t>
              </w:r>
            </w:ins>
            <w:r w:rsidRPr="00294803">
              <w:rPr>
                <w:lang w:val="es-ES"/>
              </w:rPr>
              <w:t xml:space="preserve"> el Monte Rushmore estaba destinado</w:t>
            </w:r>
            <w:ins w:id="534" w:author="Andrew Wilkinson" w:date="2023-06-28T14:56:00Z">
              <w:r w:rsidR="003126B4">
                <w:rPr>
                  <w:lang w:val="es-ES"/>
                </w:rPr>
                <w:t xml:space="preserve"> a</w:t>
              </w:r>
            </w:ins>
          </w:p>
          <w:p w14:paraId="6FAD1E58" w14:textId="5ED9650F" w:rsidR="00294803" w:rsidRPr="00294803" w:rsidRDefault="00294803" w:rsidP="00294803">
            <w:pPr>
              <w:rPr>
                <w:lang w:val="es-ES"/>
              </w:rPr>
            </w:pPr>
            <w:del w:id="535" w:author="Andrew Wilkinson" w:date="2023-06-28T14:56:00Z">
              <w:r w:rsidRPr="00294803" w:rsidDel="003126B4">
                <w:rPr>
                  <w:lang w:val="es-ES"/>
                </w:rPr>
                <w:delText>A</w:delText>
              </w:r>
            </w:del>
            <w:r w:rsidRPr="00294803">
              <w:rPr>
                <w:lang w:val="es-ES"/>
              </w:rPr>
              <w:t xml:space="preserve"> ser un monumento inspirador</w:t>
            </w:r>
            <w:ins w:id="536" w:author="Andrew Wilkinson" w:date="2023-06-28T14:56:00Z">
              <w:r w:rsidR="003126B4">
                <w:rPr>
                  <w:lang w:val="es-ES"/>
                </w:rPr>
                <w:t>.</w:t>
              </w:r>
            </w:ins>
          </w:p>
          <w:p w14:paraId="5F71FE31" w14:textId="39B4C852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También escuchaste que es una escultura tallada en roca</w:t>
            </w:r>
            <w:ins w:id="537" w:author="Andrew Wilkinson" w:date="2023-06-28T14:56:00Z">
              <w:r w:rsidR="003126B4">
                <w:rPr>
                  <w:lang w:val="es-ES"/>
                </w:rPr>
                <w:t>.</w:t>
              </w:r>
            </w:ins>
          </w:p>
          <w:p w14:paraId="3331911E" w14:textId="2693D052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El monumento de roca, como dice, mide seis pisos de alto</w:t>
            </w:r>
            <w:ins w:id="538" w:author="Andrew Wilkinson" w:date="2023-06-28T14:56:00Z">
              <w:r w:rsidR="003126B4">
                <w:rPr>
                  <w:lang w:val="es-ES"/>
                </w:rPr>
                <w:t>.</w:t>
              </w:r>
            </w:ins>
          </w:p>
          <w:p w14:paraId="0F98F448" w14:textId="6321F98B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Cuando digo que algo mide seis pisos, significa que tiene la altura de un edificio de seis pisos</w:t>
            </w:r>
            <w:ins w:id="539" w:author="Andrew Wilkinson" w:date="2023-06-28T14:56:00Z">
              <w:r w:rsidR="003126B4">
                <w:rPr>
                  <w:lang w:val="es-ES"/>
                </w:rPr>
                <w:t>.</w:t>
              </w:r>
            </w:ins>
          </w:p>
          <w:p w14:paraId="79E03376" w14:textId="1CAA3ACA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¿</w:t>
            </w:r>
            <w:del w:id="540" w:author="Andrew Wilkinson" w:date="2023-06-28T14:56:00Z">
              <w:r w:rsidRPr="00294803" w:rsidDel="003126B4">
                <w:rPr>
                  <w:lang w:val="es-ES"/>
                </w:rPr>
                <w:delText xml:space="preserve">es </w:delText>
              </w:r>
            </w:del>
            <w:ins w:id="541" w:author="Andrew Wilkinson" w:date="2023-06-28T14:56:00Z">
              <w:r w:rsidR="003126B4">
                <w:rPr>
                  <w:lang w:val="es-ES"/>
                </w:rPr>
                <w:t>E</w:t>
              </w:r>
              <w:r w:rsidR="003126B4" w:rsidRPr="00294803">
                <w:rPr>
                  <w:lang w:val="es-ES"/>
                </w:rPr>
                <w:t xml:space="preserve">s </w:t>
              </w:r>
            </w:ins>
            <w:r w:rsidRPr="00294803">
              <w:rPr>
                <w:lang w:val="es-ES"/>
              </w:rPr>
              <w:t>un monumento masivo verdad?</w:t>
            </w:r>
          </w:p>
          <w:p w14:paraId="292336BF" w14:textId="0F1A8979" w:rsidR="00294803" w:rsidRPr="00294803" w:rsidDel="003126B4" w:rsidRDefault="00294803" w:rsidP="00294803">
            <w:pPr>
              <w:rPr>
                <w:del w:id="542" w:author="Andrew Wilkinson" w:date="2023-06-28T14:57:00Z"/>
                <w:lang w:val="es-ES"/>
              </w:rPr>
            </w:pPr>
            <w:r w:rsidRPr="00294803">
              <w:rPr>
                <w:lang w:val="es-ES"/>
              </w:rPr>
              <w:t>En la lección de hoy hablaremos del monte</w:t>
            </w:r>
            <w:ins w:id="543" w:author="Andrew Wilkinson" w:date="2023-06-28T14:57:00Z">
              <w:r w:rsidR="003126B4">
                <w:rPr>
                  <w:lang w:val="es-ES"/>
                </w:rPr>
                <w:t xml:space="preserve"> </w:t>
              </w:r>
            </w:ins>
            <w:del w:id="544" w:author="Andrew Wilkinson" w:date="2023-06-28T14:57:00Z">
              <w:r w:rsidRPr="00294803" w:rsidDel="003126B4">
                <w:rPr>
                  <w:lang w:val="es-ES"/>
                </w:rPr>
                <w:delText xml:space="preserve"> </w:delText>
              </w:r>
            </w:del>
            <w:r w:rsidRPr="00294803">
              <w:rPr>
                <w:lang w:val="es-ES"/>
              </w:rPr>
              <w:t>Rushmore</w:t>
            </w:r>
            <w:ins w:id="545" w:author="Andrew Wilkinson" w:date="2023-06-28T14:57:00Z">
              <w:r w:rsidR="003126B4">
                <w:rPr>
                  <w:lang w:val="es-ES"/>
                </w:rPr>
                <w:t>,</w:t>
              </w:r>
            </w:ins>
            <w:r w:rsidRPr="00294803">
              <w:rPr>
                <w:lang w:val="es-ES"/>
              </w:rPr>
              <w:t xml:space="preserve"> pero</w:t>
            </w:r>
            <w:ins w:id="546" w:author="Andrew Wilkinson" w:date="2023-06-28T14:57:00Z">
              <w:r w:rsidR="003126B4">
                <w:rPr>
                  <w:lang w:val="es-ES"/>
                </w:rPr>
                <w:t xml:space="preserve"> t</w:t>
              </w:r>
            </w:ins>
          </w:p>
          <w:p w14:paraId="46F8010C" w14:textId="38CB7FA7" w:rsidR="00294803" w:rsidRPr="00294803" w:rsidDel="003126B4" w:rsidRDefault="00294803" w:rsidP="00294803">
            <w:pPr>
              <w:rPr>
                <w:del w:id="547" w:author="Andrew Wilkinson" w:date="2023-06-28T14:57:00Z"/>
                <w:lang w:val="es-ES"/>
              </w:rPr>
            </w:pPr>
            <w:del w:id="548" w:author="Andrew Wilkinson" w:date="2023-06-28T14:57:00Z">
              <w:r w:rsidRPr="00294803" w:rsidDel="003126B4">
                <w:rPr>
                  <w:lang w:val="es-ES"/>
                </w:rPr>
                <w:delText>T</w:delText>
              </w:r>
            </w:del>
            <w:r w:rsidRPr="00294803">
              <w:rPr>
                <w:lang w:val="es-ES"/>
              </w:rPr>
              <w:t>ambién me gustaría hablar brevemente del memorial de Caballo Loco, el cual</w:t>
            </w:r>
            <w:ins w:id="549" w:author="Andrew Wilkinson" w:date="2023-06-28T14:57:00Z">
              <w:r w:rsidR="003126B4">
                <w:rPr>
                  <w:lang w:val="es-ES"/>
                </w:rPr>
                <w:t xml:space="preserve"> n</w:t>
              </w:r>
            </w:ins>
          </w:p>
          <w:p w14:paraId="334D0406" w14:textId="3D026B32" w:rsidR="00294803" w:rsidRPr="00294803" w:rsidDel="003126B4" w:rsidRDefault="00294803" w:rsidP="00294803">
            <w:pPr>
              <w:rPr>
                <w:del w:id="550" w:author="Andrew Wilkinson" w:date="2023-06-28T14:57:00Z"/>
                <w:lang w:val="es-ES"/>
              </w:rPr>
            </w:pPr>
            <w:del w:id="551" w:author="Andrew Wilkinson" w:date="2023-06-28T14:57:00Z">
              <w:r w:rsidRPr="00294803" w:rsidDel="003126B4">
                <w:rPr>
                  <w:lang w:val="es-ES"/>
                </w:rPr>
                <w:delText>N</w:delText>
              </w:r>
            </w:del>
            <w:r w:rsidRPr="00294803">
              <w:rPr>
                <w:lang w:val="es-ES"/>
              </w:rPr>
              <w:t>o conmemora presidentes americanos</w:t>
            </w:r>
            <w:del w:id="552" w:author="Andrew Wilkinson" w:date="2023-06-28T14:57:00Z">
              <w:r w:rsidRPr="00294803" w:rsidDel="003126B4">
                <w:rPr>
                  <w:lang w:val="es-ES"/>
                </w:rPr>
                <w:delText xml:space="preserve"> </w:delText>
              </w:r>
            </w:del>
            <w:r w:rsidRPr="00294803">
              <w:rPr>
                <w:lang w:val="es-ES"/>
              </w:rPr>
              <w:t>, sino un lider</w:t>
            </w:r>
            <w:ins w:id="553" w:author="Andrew Wilkinson" w:date="2023-06-28T14:57:00Z">
              <w:r w:rsidR="003126B4">
                <w:rPr>
                  <w:lang w:val="es-ES"/>
                </w:rPr>
                <w:t xml:space="preserve"> d</w:t>
              </w:r>
            </w:ins>
          </w:p>
          <w:p w14:paraId="2CA02BC7" w14:textId="743C9ECD" w:rsidR="00294803" w:rsidRDefault="00294803" w:rsidP="00294803">
            <w:pPr>
              <w:rPr>
                <w:ins w:id="554" w:author="Andrew Wilkinson" w:date="2023-06-28T14:57:00Z"/>
                <w:lang w:val="es-ES"/>
              </w:rPr>
            </w:pPr>
            <w:del w:id="555" w:author="Andrew Wilkinson" w:date="2023-06-28T14:57:00Z">
              <w:r w:rsidRPr="00294803" w:rsidDel="003126B4">
                <w:rPr>
                  <w:lang w:val="es-ES"/>
                </w:rPr>
                <w:delText>D</w:delText>
              </w:r>
            </w:del>
            <w:r w:rsidRPr="00294803">
              <w:rPr>
                <w:lang w:val="es-ES"/>
              </w:rPr>
              <w:t>e una tribu nativo-americana llamado "Caballo Loco"</w:t>
            </w:r>
            <w:ins w:id="556" w:author="Andrew Wilkinson" w:date="2023-06-28T14:57:00Z">
              <w:r w:rsidR="003126B4">
                <w:rPr>
                  <w:lang w:val="es-ES"/>
                </w:rPr>
                <w:t>.</w:t>
              </w:r>
            </w:ins>
          </w:p>
          <w:p w14:paraId="5DBA4CCD" w14:textId="77777777" w:rsidR="003126B4" w:rsidRPr="00294803" w:rsidRDefault="003126B4" w:rsidP="00294803">
            <w:pPr>
              <w:rPr>
                <w:lang w:val="es-ES"/>
              </w:rPr>
            </w:pPr>
          </w:p>
          <w:p w14:paraId="17BC43B8" w14:textId="712C630F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Los dos monumentos están separados de otro por quince millas</w:t>
            </w:r>
            <w:ins w:id="557" w:author="Andrew Wilkinson" w:date="2023-06-28T14:57:00Z">
              <w:r w:rsidR="003126B4">
                <w:rPr>
                  <w:lang w:val="es-ES"/>
                </w:rPr>
                <w:t>.</w:t>
              </w:r>
            </w:ins>
          </w:p>
          <w:p w14:paraId="2C7E95D4" w14:textId="38DC69CB" w:rsidR="00294803" w:rsidRPr="00294803" w:rsidDel="003126B4" w:rsidRDefault="00294803" w:rsidP="00294803">
            <w:pPr>
              <w:rPr>
                <w:del w:id="558" w:author="Andrew Wilkinson" w:date="2023-06-28T14:58:00Z"/>
                <w:lang w:val="es-ES"/>
              </w:rPr>
            </w:pPr>
            <w:r w:rsidRPr="00294803">
              <w:rPr>
                <w:lang w:val="es-ES"/>
              </w:rPr>
              <w:t>Y nos ayudan a percibir la disputa en curso que le gobierno de Estados Unidos</w:t>
            </w:r>
            <w:ins w:id="559" w:author="Andrew Wilkinson" w:date="2023-06-28T14:58:00Z">
              <w:r w:rsidR="003126B4">
                <w:rPr>
                  <w:lang w:val="es-ES"/>
                </w:rPr>
                <w:t xml:space="preserve"> t</w:t>
              </w:r>
            </w:ins>
          </w:p>
          <w:p w14:paraId="0F46B166" w14:textId="28460011" w:rsidR="00294803" w:rsidRPr="00294803" w:rsidRDefault="00294803" w:rsidP="00294803">
            <w:pPr>
              <w:rPr>
                <w:lang w:val="es-ES"/>
              </w:rPr>
            </w:pPr>
            <w:del w:id="560" w:author="Andrew Wilkinson" w:date="2023-06-28T14:58:00Z">
              <w:r w:rsidRPr="00294803" w:rsidDel="003126B4">
                <w:rPr>
                  <w:lang w:val="es-ES"/>
                </w:rPr>
                <w:delText>T</w:delText>
              </w:r>
            </w:del>
            <w:r w:rsidRPr="00294803">
              <w:rPr>
                <w:lang w:val="es-ES"/>
              </w:rPr>
              <w:t>iene con los nativos americanos</w:t>
            </w:r>
            <w:ins w:id="561" w:author="Andrew Wilkinson" w:date="2023-06-28T14:58:00Z">
              <w:r w:rsidR="003126B4">
                <w:rPr>
                  <w:lang w:val="es-ES"/>
                </w:rPr>
                <w:t>.</w:t>
              </w:r>
            </w:ins>
          </w:p>
          <w:p w14:paraId="26103F31" w14:textId="50B002DB" w:rsidR="00294803" w:rsidRPr="00294803" w:rsidDel="003126B4" w:rsidRDefault="00294803" w:rsidP="00294803">
            <w:pPr>
              <w:rPr>
                <w:del w:id="562" w:author="Andrew Wilkinson" w:date="2023-06-28T14:58:00Z"/>
                <w:lang w:val="es-ES"/>
              </w:rPr>
            </w:pPr>
            <w:r w:rsidRPr="00294803">
              <w:rPr>
                <w:lang w:val="es-ES"/>
              </w:rPr>
              <w:t>En esta lección también aprenderemos la expresión</w:t>
            </w:r>
            <w:ins w:id="563" w:author="Andrew Wilkinson" w:date="2023-06-28T14:58:00Z">
              <w:r w:rsidR="003126B4">
                <w:rPr>
                  <w:lang w:val="es-ES"/>
                </w:rPr>
                <w:t xml:space="preserve"> "g</w:t>
              </w:r>
            </w:ins>
          </w:p>
          <w:p w14:paraId="585509ED" w14:textId="7D15321E" w:rsidR="00294803" w:rsidRPr="00294803" w:rsidRDefault="00294803" w:rsidP="00294803">
            <w:pPr>
              <w:rPr>
                <w:lang w:val="es-ES"/>
              </w:rPr>
            </w:pPr>
            <w:del w:id="564" w:author="Andrew Wilkinson" w:date="2023-06-28T14:58:00Z">
              <w:r w:rsidRPr="00294803" w:rsidDel="003126B4">
                <w:rPr>
                  <w:lang w:val="es-ES"/>
                </w:rPr>
                <w:delText>G</w:delText>
              </w:r>
            </w:del>
            <w:r w:rsidRPr="00294803">
              <w:rPr>
                <w:lang w:val="es-ES"/>
              </w:rPr>
              <w:t>rabar en piedra</w:t>
            </w:r>
            <w:ins w:id="565" w:author="Andrew Wilkinson" w:date="2023-06-28T14:58:00Z">
              <w:r w:rsidR="003126B4">
                <w:rPr>
                  <w:lang w:val="es-ES"/>
                </w:rPr>
                <w:t>".</w:t>
              </w:r>
            </w:ins>
          </w:p>
          <w:p w14:paraId="516A9BBE" w14:textId="459E6635" w:rsidR="00294803" w:rsidRPr="00294803" w:rsidDel="003126B4" w:rsidRDefault="00294803" w:rsidP="00294803">
            <w:pPr>
              <w:rPr>
                <w:del w:id="566" w:author="Andrew Wilkinson" w:date="2023-06-28T14:59:00Z"/>
                <w:lang w:val="es-ES"/>
              </w:rPr>
            </w:pPr>
            <w:r w:rsidRPr="00294803">
              <w:rPr>
                <w:lang w:val="es-ES"/>
              </w:rPr>
              <w:t>Si estás interesado en obtener todo el material extra</w:t>
            </w:r>
            <w:ins w:id="567" w:author="Andrew Wilkinson" w:date="2023-06-28T14:59:00Z">
              <w:r w:rsidR="003126B4">
                <w:rPr>
                  <w:lang w:val="es-ES"/>
                </w:rPr>
                <w:t xml:space="preserve"> p</w:t>
              </w:r>
            </w:ins>
          </w:p>
          <w:p w14:paraId="01E5AF47" w14:textId="1F613F80" w:rsidR="00294803" w:rsidRPr="00294803" w:rsidDel="003126B4" w:rsidRDefault="00294803" w:rsidP="00294803">
            <w:pPr>
              <w:rPr>
                <w:del w:id="568" w:author="Andrew Wilkinson" w:date="2023-06-28T14:59:00Z"/>
                <w:lang w:val="es-ES"/>
              </w:rPr>
            </w:pPr>
            <w:del w:id="569" w:author="Andrew Wilkinson" w:date="2023-06-28T14:59:00Z">
              <w:r w:rsidRPr="00294803" w:rsidDel="003126B4">
                <w:rPr>
                  <w:lang w:val="es-ES"/>
                </w:rPr>
                <w:delText>P</w:delText>
              </w:r>
            </w:del>
            <w:r w:rsidRPr="00294803">
              <w:rPr>
                <w:lang w:val="es-ES"/>
              </w:rPr>
              <w:t>ara este episodio</w:t>
            </w:r>
            <w:ins w:id="570" w:author="Andrew Wilkinson" w:date="2023-06-28T14:59:00Z">
              <w:r w:rsidR="003126B4">
                <w:rPr>
                  <w:lang w:val="es-ES"/>
                </w:rPr>
                <w:t>,</w:t>
              </w:r>
            </w:ins>
            <w:r w:rsidRPr="00294803">
              <w:rPr>
                <w:lang w:val="es-ES"/>
              </w:rPr>
              <w:t xml:space="preserve"> que incluye transc</w:t>
            </w:r>
            <w:ins w:id="571" w:author="Andrew Wilkinson" w:date="2023-06-28T14:59:00Z">
              <w:r w:rsidR="003126B4">
                <w:rPr>
                  <w:lang w:val="es-ES"/>
                </w:rPr>
                <w:t>r</w:t>
              </w:r>
            </w:ins>
            <w:r w:rsidRPr="00294803">
              <w:rPr>
                <w:lang w:val="es-ES"/>
              </w:rPr>
              <w:t>ipciones,</w:t>
            </w:r>
            <w:ins w:id="572" w:author="Andrew Wilkinson" w:date="2023-06-28T14:59:00Z">
              <w:r w:rsidR="003126B4">
                <w:rPr>
                  <w:lang w:val="es-ES"/>
                </w:rPr>
                <w:t xml:space="preserve"> y</w:t>
              </w:r>
            </w:ins>
          </w:p>
          <w:p w14:paraId="6381F5CE" w14:textId="4E11B4B5" w:rsidR="00294803" w:rsidRPr="00294803" w:rsidRDefault="00294803" w:rsidP="00294803">
            <w:pPr>
              <w:rPr>
                <w:lang w:val="es-ES"/>
              </w:rPr>
            </w:pPr>
            <w:del w:id="573" w:author="Andrew Wilkinson" w:date="2023-06-28T14:59:00Z">
              <w:r w:rsidRPr="00294803" w:rsidDel="003126B4">
                <w:rPr>
                  <w:lang w:val="es-ES"/>
                </w:rPr>
                <w:delText>Y</w:delText>
              </w:r>
            </w:del>
            <w:r w:rsidRPr="00294803">
              <w:rPr>
                <w:lang w:val="es-ES"/>
              </w:rPr>
              <w:t xml:space="preserve"> e</w:t>
            </w:r>
            <w:ins w:id="574" w:author="Andrew Wilkinson" w:date="2023-06-28T14:59:00Z">
              <w:r w:rsidR="003126B4">
                <w:rPr>
                  <w:lang w:val="es-ES"/>
                </w:rPr>
                <w:t xml:space="preserve"> .</w:t>
              </w:r>
            </w:ins>
            <w:del w:id="575" w:author="Andrew Wilkinson" w:date="2023-06-28T14:59:00Z">
              <w:r w:rsidRPr="00294803" w:rsidDel="003126B4">
                <w:rPr>
                  <w:lang w:val="es-ES"/>
                </w:rPr>
                <w:delText xml:space="preserve">l </w:delText>
              </w:r>
            </w:del>
            <w:r w:rsidRPr="00294803">
              <w:rPr>
                <w:lang w:val="es-ES"/>
              </w:rPr>
              <w:t>mp3, el ejercicio de vocabulario ilustrado</w:t>
            </w:r>
            <w:ins w:id="576" w:author="Andrew Wilkinson" w:date="2023-06-28T14:59:00Z">
              <w:r w:rsidR="003126B4">
                <w:rPr>
                  <w:lang w:val="es-ES"/>
                </w:rPr>
                <w:t xml:space="preserve"> </w:t>
              </w:r>
            </w:ins>
            <w:del w:id="577" w:author="Andrew Wilkinson" w:date="2023-06-28T14:59:00Z">
              <w:r w:rsidRPr="00294803" w:rsidDel="003126B4">
                <w:rPr>
                  <w:lang w:val="es-ES"/>
                </w:rPr>
                <w:delText xml:space="preserve">, </w:delText>
              </w:r>
            </w:del>
            <w:r w:rsidRPr="00294803">
              <w:rPr>
                <w:lang w:val="es-ES"/>
              </w:rPr>
              <w:t xml:space="preserve">entrenamiento de pronunciación y exámenes rápidos, </w:t>
            </w:r>
            <w:del w:id="578" w:author="Andrew Wilkinson [2]" w:date="2023-06-28T16:27:00Z">
              <w:r w:rsidRPr="00294803" w:rsidDel="00311F34">
                <w:rPr>
                  <w:lang w:val="es-ES"/>
                </w:rPr>
                <w:delText>asegurate</w:delText>
              </w:r>
            </w:del>
            <w:ins w:id="579" w:author="Andrew Wilkinson [2]" w:date="2023-06-28T16:27:00Z">
              <w:r w:rsidR="00311F34" w:rsidRPr="00294803">
                <w:rPr>
                  <w:lang w:val="es-ES"/>
                </w:rPr>
                <w:t>asegúrate</w:t>
              </w:r>
            </w:ins>
            <w:r w:rsidRPr="00294803">
              <w:rPr>
                <w:lang w:val="es-ES"/>
              </w:rPr>
              <w:t xml:space="preserve"> de visitar</w:t>
            </w:r>
            <w:ins w:id="580" w:author="Andrew Wilkinson" w:date="2023-06-28T14:59:00Z">
              <w:r w:rsidR="003126B4">
                <w:rPr>
                  <w:lang w:val="es-ES"/>
                </w:rPr>
                <w:t xml:space="preserve"> </w:t>
              </w:r>
            </w:ins>
          </w:p>
          <w:p w14:paraId="719A76DE" w14:textId="77777777" w:rsidR="003126B4" w:rsidRDefault="003126B4" w:rsidP="00294803">
            <w:pPr>
              <w:rPr>
                <w:ins w:id="581" w:author="Andrew Wilkinson" w:date="2023-06-28T14:59:00Z"/>
              </w:rPr>
            </w:pPr>
            <w:ins w:id="582" w:author="Andrew Wilkinson" w:date="2023-06-28T14:59:00Z">
              <w:r>
                <w:t>americanenglishpodcast.com</w:t>
              </w:r>
              <w:r>
                <w:t>.</w:t>
              </w:r>
            </w:ins>
          </w:p>
          <w:p w14:paraId="0BBFD6D4" w14:textId="5AF9C349" w:rsidR="00294803" w:rsidRPr="00294803" w:rsidDel="003126B4" w:rsidRDefault="00294803" w:rsidP="00294803">
            <w:pPr>
              <w:rPr>
                <w:del w:id="583" w:author="Andrew Wilkinson" w:date="2023-06-28T14:59:00Z"/>
                <w:lang w:val="es-ES"/>
              </w:rPr>
            </w:pPr>
            <w:del w:id="584" w:author="Andrew Wilkinson" w:date="2023-06-28T14:59:00Z">
              <w:r w:rsidRPr="00294803" w:rsidDel="003126B4">
                <w:rPr>
                  <w:lang w:val="es-ES"/>
                </w:rPr>
                <w:delText>American English Podcast punto com</w:delText>
              </w:r>
            </w:del>
          </w:p>
          <w:p w14:paraId="59A13837" w14:textId="77777777" w:rsidR="00294803" w:rsidRDefault="00294803" w:rsidP="00294803">
            <w:pPr>
              <w:rPr>
                <w:ins w:id="585" w:author="Andrew Wilkinson" w:date="2023-06-28T14:59:00Z"/>
                <w:lang w:val="es-ES"/>
              </w:rPr>
            </w:pPr>
            <w:r w:rsidRPr="00294803">
              <w:rPr>
                <w:lang w:val="es-ES"/>
              </w:rPr>
              <w:t>Deberás unirte a una clase para acceder a eso.</w:t>
            </w:r>
          </w:p>
          <w:p w14:paraId="752EFCD9" w14:textId="77777777" w:rsidR="003126B4" w:rsidRPr="00294803" w:rsidRDefault="003126B4" w:rsidP="00294803">
            <w:pPr>
              <w:rPr>
                <w:lang w:val="es-ES"/>
              </w:rPr>
            </w:pPr>
          </w:p>
          <w:p w14:paraId="18F66E79" w14:textId="7301CAE4" w:rsidR="00294803" w:rsidRPr="00294803" w:rsidRDefault="00294803" w:rsidP="00294803">
            <w:pPr>
              <w:rPr>
                <w:lang w:val="es-ES"/>
              </w:rPr>
            </w:pPr>
            <w:del w:id="586" w:author="Andrew Wilkinson" w:date="2023-06-28T15:00:00Z">
              <w:r w:rsidRPr="00294803" w:rsidDel="003126B4">
                <w:rPr>
                  <w:lang w:val="es-ES"/>
                </w:rPr>
                <w:delText>Entónces</w:delText>
              </w:r>
            </w:del>
            <w:ins w:id="587" w:author="Andrew Wilkinson" w:date="2023-06-28T15:00:00Z">
              <w:r w:rsidR="003126B4" w:rsidRPr="00294803">
                <w:rPr>
                  <w:lang w:val="es-ES"/>
                </w:rPr>
                <w:t>En</w:t>
              </w:r>
            </w:ins>
            <w:ins w:id="588" w:author="Andrew Wilkinson" w:date="2023-06-28T15:19:00Z">
              <w:r w:rsidR="00695FB5">
                <w:rPr>
                  <w:lang w:val="es-ES"/>
                </w:rPr>
                <w:t>tó</w:t>
              </w:r>
            </w:ins>
            <w:ins w:id="589" w:author="Andrew Wilkinson" w:date="2023-06-28T15:00:00Z">
              <w:r w:rsidR="003126B4" w:rsidRPr="00294803">
                <w:rPr>
                  <w:lang w:val="es-ES"/>
                </w:rPr>
                <w:t>nces</w:t>
              </w:r>
            </w:ins>
            <w:r w:rsidRPr="00294803">
              <w:rPr>
                <w:lang w:val="es-ES"/>
              </w:rPr>
              <w:t>, en la expresión de hoy, "grabado en piedra"</w:t>
            </w:r>
            <w:ins w:id="590" w:author="Andrew Wilkinson" w:date="2023-06-28T15:00:00Z">
              <w:r w:rsidR="003126B4">
                <w:rPr>
                  <w:lang w:val="es-ES"/>
                </w:rPr>
                <w:t>.</w:t>
              </w:r>
            </w:ins>
          </w:p>
          <w:p w14:paraId="40F8DF4A" w14:textId="6B429E82" w:rsidR="00294803" w:rsidRDefault="00294803" w:rsidP="00294803">
            <w:pPr>
              <w:rPr>
                <w:ins w:id="591" w:author="Andrew Wilkinson" w:date="2023-06-28T15:00:00Z"/>
                <w:lang w:val="es-ES"/>
              </w:rPr>
            </w:pPr>
            <w:r w:rsidRPr="00294803">
              <w:rPr>
                <w:lang w:val="es-ES"/>
              </w:rPr>
              <w:t>Grabar en piedra significa hacer algo permanente</w:t>
            </w:r>
            <w:ins w:id="592" w:author="Andrew Wilkinson" w:date="2023-06-28T15:00:00Z">
              <w:r w:rsidR="003126B4">
                <w:rPr>
                  <w:lang w:val="es-ES"/>
                </w:rPr>
                <w:t>.</w:t>
              </w:r>
            </w:ins>
          </w:p>
          <w:p w14:paraId="6BF37D7A" w14:textId="77777777" w:rsidR="003126B4" w:rsidRPr="00294803" w:rsidRDefault="003126B4" w:rsidP="00294803">
            <w:pPr>
              <w:rPr>
                <w:lang w:val="es-ES"/>
              </w:rPr>
            </w:pPr>
          </w:p>
          <w:p w14:paraId="269AF0BA" w14:textId="4A3F4C51" w:rsidR="00294803" w:rsidRPr="00294803" w:rsidDel="003126B4" w:rsidRDefault="00294803" w:rsidP="00294803">
            <w:pPr>
              <w:rPr>
                <w:del w:id="593" w:author="Andrew Wilkinson" w:date="2023-06-28T15:00:00Z"/>
                <w:lang w:val="es-ES"/>
              </w:rPr>
            </w:pPr>
            <w:r w:rsidRPr="00294803">
              <w:rPr>
                <w:lang w:val="es-ES"/>
              </w:rPr>
              <w:t>Seguido usamos esta expresión de manera negativa, esto no está grabado en piedra</w:t>
            </w:r>
            <w:ins w:id="594" w:author="Andrew Wilkinson" w:date="2023-06-28T15:00:00Z">
              <w:r w:rsidR="003126B4">
                <w:rPr>
                  <w:lang w:val="es-ES"/>
                </w:rPr>
                <w:t xml:space="preserve"> o</w:t>
              </w:r>
            </w:ins>
          </w:p>
          <w:p w14:paraId="2111D70E" w14:textId="5FA3432A" w:rsidR="00294803" w:rsidRPr="00294803" w:rsidRDefault="00294803" w:rsidP="00294803">
            <w:pPr>
              <w:rPr>
                <w:lang w:val="es-ES"/>
              </w:rPr>
            </w:pPr>
            <w:del w:id="595" w:author="Andrew Wilkinson" w:date="2023-06-28T15:00:00Z">
              <w:r w:rsidRPr="00294803" w:rsidDel="003126B4">
                <w:rPr>
                  <w:lang w:val="es-ES"/>
                </w:rPr>
                <w:delText>O</w:delText>
              </w:r>
            </w:del>
            <w:r w:rsidRPr="00294803">
              <w:rPr>
                <w:lang w:val="es-ES"/>
              </w:rPr>
              <w:t>, no lo hemos grabado en piedra todavía</w:t>
            </w:r>
            <w:ins w:id="596" w:author="Andrew Wilkinson" w:date="2023-06-28T15:00:00Z">
              <w:r w:rsidR="003126B4">
                <w:rPr>
                  <w:lang w:val="es-ES"/>
                </w:rPr>
                <w:t>.</w:t>
              </w:r>
            </w:ins>
          </w:p>
          <w:p w14:paraId="4473F280" w14:textId="78609CE4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Eso significa que no está fijado, o no es permanente</w:t>
            </w:r>
            <w:ins w:id="597" w:author="Andrew Wilkinson" w:date="2023-06-28T15:00:00Z">
              <w:r w:rsidR="003126B4">
                <w:rPr>
                  <w:lang w:val="es-ES"/>
                </w:rPr>
                <w:t>.</w:t>
              </w:r>
            </w:ins>
          </w:p>
          <w:p w14:paraId="2F2AFE1B" w14:textId="524A247B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Está sujeto a cambio</w:t>
            </w:r>
            <w:ins w:id="598" w:author="Andrew Wilkinson" w:date="2023-06-28T15:00:00Z">
              <w:r w:rsidR="003126B4">
                <w:rPr>
                  <w:lang w:val="es-ES"/>
                </w:rPr>
                <w:t>.</w:t>
              </w:r>
            </w:ins>
          </w:p>
          <w:p w14:paraId="28DFB71C" w14:textId="77777777" w:rsidR="003126B4" w:rsidRDefault="00294803" w:rsidP="00294803">
            <w:pPr>
              <w:rPr>
                <w:ins w:id="599" w:author="Andrew Wilkinson" w:date="2023-06-28T15:01:00Z"/>
                <w:lang w:val="es-ES"/>
              </w:rPr>
            </w:pPr>
            <w:r w:rsidRPr="00294803">
              <w:rPr>
                <w:lang w:val="es-ES"/>
              </w:rPr>
              <w:t>Alguien puede preguntarte "</w:t>
            </w:r>
            <w:ins w:id="600" w:author="Andrew Wilkinson" w:date="2023-06-28T15:01:00Z">
              <w:r w:rsidR="003126B4">
                <w:rPr>
                  <w:lang w:val="es-ES"/>
                </w:rPr>
                <w:t>O</w:t>
              </w:r>
            </w:ins>
            <w:del w:id="601" w:author="Andrew Wilkinson" w:date="2023-06-28T15:01:00Z">
              <w:r w:rsidRPr="00294803" w:rsidDel="003126B4">
                <w:rPr>
                  <w:lang w:val="es-ES"/>
                </w:rPr>
                <w:delText xml:space="preserve"> o</w:delText>
              </w:r>
            </w:del>
            <w:r w:rsidRPr="00294803">
              <w:rPr>
                <w:lang w:val="es-ES"/>
              </w:rPr>
              <w:t xml:space="preserve">ye, </w:t>
            </w:r>
            <w:ins w:id="602" w:author="Andrew Wilkinson" w:date="2023-06-28T15:01:00Z">
              <w:r w:rsidR="003126B4">
                <w:rPr>
                  <w:lang w:val="es-ES"/>
                </w:rPr>
                <w:t>¿</w:t>
              </w:r>
            </w:ins>
            <w:r w:rsidRPr="00294803">
              <w:rPr>
                <w:lang w:val="es-ES"/>
              </w:rPr>
              <w:t>podemos cambiar el día y hora de la reunión?</w:t>
            </w:r>
            <w:del w:id="603" w:author="Andrew Wilkinson" w:date="2023-06-28T15:01:00Z">
              <w:r w:rsidRPr="00294803" w:rsidDel="003126B4">
                <w:rPr>
                  <w:lang w:val="es-ES"/>
                </w:rPr>
                <w:delText xml:space="preserve"> </w:delText>
              </w:r>
            </w:del>
            <w:r w:rsidRPr="00294803">
              <w:rPr>
                <w:lang w:val="es-ES"/>
              </w:rPr>
              <w:t>"</w:t>
            </w:r>
          </w:p>
          <w:p w14:paraId="1F6310FA" w14:textId="696FCCAF" w:rsidR="00294803" w:rsidRPr="00294803" w:rsidRDefault="003126B4" w:rsidP="00294803">
            <w:pPr>
              <w:rPr>
                <w:lang w:val="es-ES"/>
              </w:rPr>
            </w:pPr>
            <w:ins w:id="604" w:author="Andrew Wilkinson" w:date="2023-06-28T15:01:00Z">
              <w:r>
                <w:rPr>
                  <w:lang w:val="es-ES"/>
                </w:rPr>
                <w:t>L</w:t>
              </w:r>
            </w:ins>
            <w:del w:id="605" w:author="Andrew Wilkinson" w:date="2023-06-28T15:01:00Z">
              <w:r w:rsidR="00294803" w:rsidRPr="00294803" w:rsidDel="003126B4">
                <w:rPr>
                  <w:lang w:val="es-ES"/>
                </w:rPr>
                <w:delText xml:space="preserve"> l</w:delText>
              </w:r>
            </w:del>
            <w:r w:rsidR="00294803" w:rsidRPr="00294803">
              <w:rPr>
                <w:lang w:val="es-ES"/>
              </w:rPr>
              <w:t>a respuesta puede ser "</w:t>
            </w:r>
            <w:ins w:id="606" w:author="Andrew Wilkinson" w:date="2023-06-28T15:01:00Z">
              <w:r>
                <w:rPr>
                  <w:lang w:val="es-ES"/>
                </w:rPr>
                <w:t>N</w:t>
              </w:r>
            </w:ins>
            <w:del w:id="607" w:author="Andrew Wilkinson" w:date="2023-06-28T15:01:00Z">
              <w:r w:rsidR="00294803" w:rsidRPr="00294803" w:rsidDel="003126B4">
                <w:rPr>
                  <w:lang w:val="es-ES"/>
                </w:rPr>
                <w:delText xml:space="preserve"> n</w:delText>
              </w:r>
            </w:del>
            <w:r w:rsidR="00294803" w:rsidRPr="00294803">
              <w:rPr>
                <w:lang w:val="es-ES"/>
              </w:rPr>
              <w:t>o lo siento, está grabado en piedra"</w:t>
            </w:r>
            <w:ins w:id="608" w:author="Andrew Wilkinson" w:date="2023-06-28T15:01:00Z">
              <w:r>
                <w:rPr>
                  <w:lang w:val="es-ES"/>
                </w:rPr>
                <w:t>.</w:t>
              </w:r>
            </w:ins>
          </w:p>
          <w:p w14:paraId="368EFF04" w14:textId="458BC6FD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lastRenderedPageBreak/>
              <w:t>En otras palabras, es fijo, permanente</w:t>
            </w:r>
            <w:ins w:id="609" w:author="Andrew Wilkinson" w:date="2023-06-28T15:10:00Z">
              <w:r w:rsidR="00695FB5">
                <w:rPr>
                  <w:lang w:val="es-ES"/>
                </w:rPr>
                <w:t>.</w:t>
              </w:r>
            </w:ins>
          </w:p>
          <w:p w14:paraId="26DA1F23" w14:textId="57B5F638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No está sujeto a cambios</w:t>
            </w:r>
            <w:ins w:id="610" w:author="Andrew Wilkinson" w:date="2023-06-28T15:10:00Z">
              <w:r w:rsidR="00695FB5">
                <w:rPr>
                  <w:lang w:val="es-ES"/>
                </w:rPr>
                <w:t>.</w:t>
              </w:r>
            </w:ins>
          </w:p>
          <w:p w14:paraId="18E93DA9" w14:textId="56457070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Esta expresión "grabar en piedra" es sinónimo a "escrito en piedra"</w:t>
            </w:r>
            <w:ins w:id="611" w:author="Andrew Wilkinson" w:date="2023-06-28T15:10:00Z">
              <w:r w:rsidR="00695FB5">
                <w:rPr>
                  <w:lang w:val="es-ES"/>
                </w:rPr>
                <w:t>.</w:t>
              </w:r>
            </w:ins>
          </w:p>
          <w:p w14:paraId="46EF3BDC" w14:textId="7B56C496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 xml:space="preserve">De acuerdo a </w:t>
            </w:r>
            <w:del w:id="612" w:author="Andrew Wilkinson" w:date="2023-06-28T15:10:00Z">
              <w:r w:rsidRPr="00294803" w:rsidDel="00695FB5">
                <w:rPr>
                  <w:lang w:val="es-ES"/>
                </w:rPr>
                <w:delText>Grammarist punto com</w:delText>
              </w:r>
            </w:del>
            <w:ins w:id="613" w:author="Andrew Wilkinson" w:date="2023-06-28T15:10:00Z">
              <w:r w:rsidR="00695FB5">
                <w:rPr>
                  <w:lang w:val="es-ES"/>
                </w:rPr>
                <w:t>grammarist.com</w:t>
              </w:r>
            </w:ins>
            <w:r w:rsidRPr="00294803">
              <w:rPr>
                <w:lang w:val="es-ES"/>
              </w:rPr>
              <w:t>, hay pocos posibles orígenes de esta expresión</w:t>
            </w:r>
            <w:ins w:id="614" w:author="Andrew Wilkinson" w:date="2023-06-28T15:10:00Z">
              <w:r w:rsidR="00695FB5">
                <w:rPr>
                  <w:lang w:val="es-ES"/>
                </w:rPr>
                <w:t>.</w:t>
              </w:r>
            </w:ins>
          </w:p>
          <w:p w14:paraId="62D83AFD" w14:textId="4D1A96E5" w:rsidR="00294803" w:rsidRPr="00294803" w:rsidDel="00695FB5" w:rsidRDefault="00294803" w:rsidP="00294803">
            <w:pPr>
              <w:rPr>
                <w:del w:id="615" w:author="Andrew Wilkinson" w:date="2023-06-28T15:11:00Z"/>
                <w:lang w:val="es-ES"/>
              </w:rPr>
            </w:pPr>
            <w:r w:rsidRPr="00294803">
              <w:rPr>
                <w:lang w:val="es-ES"/>
              </w:rPr>
              <w:t>El primero es que pudo venir de mesopotamia, del mundo antiguo, donde la ley de la tierra</w:t>
            </w:r>
            <w:ins w:id="616" w:author="Andrew Wilkinson" w:date="2023-06-28T15:11:00Z">
              <w:r w:rsidR="00695FB5">
                <w:rPr>
                  <w:lang w:val="es-ES"/>
                </w:rPr>
                <w:t xml:space="preserve"> e</w:t>
              </w:r>
            </w:ins>
          </w:p>
          <w:p w14:paraId="1C5BF479" w14:textId="4414188B" w:rsidR="00294803" w:rsidRPr="00294803" w:rsidDel="00695FB5" w:rsidRDefault="00294803" w:rsidP="00294803">
            <w:pPr>
              <w:rPr>
                <w:del w:id="617" w:author="Andrew Wilkinson" w:date="2023-06-28T15:11:00Z"/>
                <w:lang w:val="es-ES"/>
              </w:rPr>
            </w:pPr>
            <w:del w:id="618" w:author="Andrew Wilkinson" w:date="2023-06-28T15:11:00Z">
              <w:r w:rsidRPr="00294803" w:rsidDel="00695FB5">
                <w:rPr>
                  <w:lang w:val="es-ES"/>
                </w:rPr>
                <w:delText>E</w:delText>
              </w:r>
            </w:del>
            <w:r w:rsidRPr="00294803">
              <w:rPr>
                <w:lang w:val="es-ES"/>
              </w:rPr>
              <w:t>staba escrita en columnas de piedra, cuando las palabras eran grabadas en piedra</w:t>
            </w:r>
            <w:ins w:id="619" w:author="Andrew Wilkinson" w:date="2023-06-28T15:11:00Z">
              <w:r w:rsidR="00695FB5">
                <w:rPr>
                  <w:lang w:val="es-ES"/>
                </w:rPr>
                <w:t>, l</w:t>
              </w:r>
            </w:ins>
          </w:p>
          <w:p w14:paraId="0EBE8367" w14:textId="46A355C4" w:rsidR="00294803" w:rsidRPr="00294803" w:rsidRDefault="00294803" w:rsidP="00294803">
            <w:pPr>
              <w:rPr>
                <w:lang w:val="es-ES"/>
              </w:rPr>
            </w:pPr>
            <w:del w:id="620" w:author="Andrew Wilkinson" w:date="2023-06-28T15:11:00Z">
              <w:r w:rsidRPr="00294803" w:rsidDel="00695FB5">
                <w:rPr>
                  <w:lang w:val="es-ES"/>
                </w:rPr>
                <w:delText>L</w:delText>
              </w:r>
            </w:del>
            <w:r w:rsidRPr="00294803">
              <w:rPr>
                <w:lang w:val="es-ES"/>
              </w:rPr>
              <w:t>a ley era oficial, era inalterable</w:t>
            </w:r>
            <w:ins w:id="621" w:author="Andrew Wilkinson" w:date="2023-06-28T15:11:00Z">
              <w:r w:rsidR="00695FB5">
                <w:rPr>
                  <w:lang w:val="es-ES"/>
                </w:rPr>
                <w:t>.</w:t>
              </w:r>
            </w:ins>
          </w:p>
          <w:p w14:paraId="3DC3B7CC" w14:textId="77777777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Era permanente.</w:t>
            </w:r>
          </w:p>
          <w:p w14:paraId="186EDB7D" w14:textId="257F4AAB" w:rsidR="00294803" w:rsidRPr="00294803" w:rsidDel="00695FB5" w:rsidRDefault="00294803" w:rsidP="00294803">
            <w:pPr>
              <w:rPr>
                <w:del w:id="622" w:author="Andrew Wilkinson" w:date="2023-06-28T15:12:00Z"/>
                <w:lang w:val="es-ES"/>
              </w:rPr>
            </w:pPr>
            <w:r w:rsidRPr="00294803">
              <w:rPr>
                <w:lang w:val="es-ES"/>
              </w:rPr>
              <w:t xml:space="preserve">Estas columnas fueron descubiertas en </w:t>
            </w:r>
            <w:del w:id="623" w:author="Andrew Wilkinson" w:date="2023-06-28T15:12:00Z">
              <w:r w:rsidRPr="00294803" w:rsidDel="00695FB5">
                <w:rPr>
                  <w:lang w:val="es-ES"/>
                </w:rPr>
                <w:delText>mil novecientos noventa y uno</w:delText>
              </w:r>
            </w:del>
            <w:ins w:id="624" w:author="Andrew Wilkinson" w:date="2023-06-28T15:12:00Z">
              <w:r w:rsidR="00695FB5">
                <w:rPr>
                  <w:lang w:val="es-ES"/>
                </w:rPr>
                <w:t>1901, y</w:t>
              </w:r>
            </w:ins>
          </w:p>
          <w:p w14:paraId="6FE6FDBC" w14:textId="77777777" w:rsidR="00294803" w:rsidRPr="00294803" w:rsidRDefault="00294803" w:rsidP="00294803">
            <w:pPr>
              <w:rPr>
                <w:lang w:val="es-ES"/>
              </w:rPr>
            </w:pPr>
            <w:del w:id="625" w:author="Andrew Wilkinson" w:date="2023-06-28T15:12:00Z">
              <w:r w:rsidRPr="00294803" w:rsidDel="00695FB5">
                <w:rPr>
                  <w:lang w:val="es-ES"/>
                </w:rPr>
                <w:delText>Y</w:delText>
              </w:r>
            </w:del>
            <w:r w:rsidRPr="00294803">
              <w:rPr>
                <w:lang w:val="es-ES"/>
              </w:rPr>
              <w:t xml:space="preserve"> puedes verlas si visitas el museo de Louvre en Paris.</w:t>
            </w:r>
          </w:p>
          <w:p w14:paraId="0BA0FF66" w14:textId="58C60EB2" w:rsidR="00294803" w:rsidRPr="00294803" w:rsidDel="00695FB5" w:rsidRDefault="00294803" w:rsidP="00294803">
            <w:pPr>
              <w:rPr>
                <w:del w:id="626" w:author="Andrew Wilkinson" w:date="2023-06-28T15:13:00Z"/>
                <w:lang w:val="es-ES"/>
              </w:rPr>
            </w:pPr>
            <w:r w:rsidRPr="00294803">
              <w:rPr>
                <w:lang w:val="es-ES"/>
              </w:rPr>
              <w:t>El otro posible origen de esta expresión</w:t>
            </w:r>
            <w:ins w:id="627" w:author="Andrew Wilkinson" w:date="2023-06-28T15:13:00Z">
              <w:r w:rsidR="00695FB5">
                <w:rPr>
                  <w:lang w:val="es-ES"/>
                </w:rPr>
                <w:t xml:space="preserve"> v</w:t>
              </w:r>
            </w:ins>
          </w:p>
          <w:p w14:paraId="3A72A753" w14:textId="50633233" w:rsidR="00294803" w:rsidRPr="00294803" w:rsidDel="00695FB5" w:rsidRDefault="00294803" w:rsidP="00294803">
            <w:pPr>
              <w:rPr>
                <w:del w:id="628" w:author="Andrew Wilkinson" w:date="2023-06-28T15:16:00Z"/>
                <w:lang w:val="es-ES"/>
              </w:rPr>
            </w:pPr>
            <w:del w:id="629" w:author="Andrew Wilkinson" w:date="2023-06-28T15:13:00Z">
              <w:r w:rsidRPr="00294803" w:rsidDel="00695FB5">
                <w:rPr>
                  <w:lang w:val="es-ES"/>
                </w:rPr>
                <w:delText>V</w:delText>
              </w:r>
            </w:del>
            <w:r w:rsidRPr="00294803">
              <w:rPr>
                <w:lang w:val="es-ES"/>
              </w:rPr>
              <w:t>iene del éxodo en la biblia, que dice que Dios escribió los diez mandamientos</w:t>
            </w:r>
            <w:ins w:id="630" w:author="Andrew Wilkinson" w:date="2023-06-28T15:16:00Z">
              <w:r w:rsidR="00695FB5">
                <w:rPr>
                  <w:lang w:val="es-ES"/>
                </w:rPr>
                <w:t xml:space="preserve"> e</w:t>
              </w:r>
            </w:ins>
          </w:p>
          <w:p w14:paraId="5B89E8A0" w14:textId="1E695D24" w:rsidR="00294803" w:rsidRPr="00294803" w:rsidRDefault="00294803" w:rsidP="00294803">
            <w:pPr>
              <w:rPr>
                <w:lang w:val="es-ES"/>
              </w:rPr>
            </w:pPr>
            <w:del w:id="631" w:author="Andrew Wilkinson" w:date="2023-06-28T15:16:00Z">
              <w:r w:rsidRPr="00294803" w:rsidDel="00695FB5">
                <w:rPr>
                  <w:lang w:val="es-ES"/>
                </w:rPr>
                <w:delText>E</w:delText>
              </w:r>
            </w:del>
            <w:r w:rsidRPr="00294803">
              <w:rPr>
                <w:lang w:val="es-ES"/>
              </w:rPr>
              <w:t>n tabletas de piedra para Mois</w:t>
            </w:r>
            <w:ins w:id="632" w:author="Andrew Wilkinson" w:date="2023-06-28T15:16:00Z">
              <w:r w:rsidR="00695FB5">
                <w:rPr>
                  <w:lang w:val="es-ES"/>
                </w:rPr>
                <w:t>é</w:t>
              </w:r>
            </w:ins>
            <w:del w:id="633" w:author="Andrew Wilkinson" w:date="2023-06-28T15:16:00Z">
              <w:r w:rsidRPr="00294803" w:rsidDel="00695FB5">
                <w:rPr>
                  <w:lang w:val="es-ES"/>
                </w:rPr>
                <w:delText>e</w:delText>
              </w:r>
            </w:del>
            <w:r w:rsidRPr="00294803">
              <w:rPr>
                <w:lang w:val="es-ES"/>
              </w:rPr>
              <w:t>s</w:t>
            </w:r>
            <w:ins w:id="634" w:author="Andrew Wilkinson" w:date="2023-06-28T15:16:00Z">
              <w:r w:rsidR="00695FB5">
                <w:rPr>
                  <w:lang w:val="es-ES"/>
                </w:rPr>
                <w:t>.</w:t>
              </w:r>
            </w:ins>
          </w:p>
          <w:p w14:paraId="54AE3B48" w14:textId="07870512" w:rsidR="00294803" w:rsidRPr="00294803" w:rsidDel="00695FB5" w:rsidRDefault="00294803" w:rsidP="00294803">
            <w:pPr>
              <w:rPr>
                <w:del w:id="635" w:author="Andrew Wilkinson" w:date="2023-06-28T15:16:00Z"/>
                <w:lang w:val="es-ES"/>
              </w:rPr>
            </w:pPr>
            <w:r w:rsidRPr="00294803">
              <w:rPr>
                <w:lang w:val="es-ES"/>
              </w:rPr>
              <w:t xml:space="preserve">Igual que las leyes creadas por el rey de </w:t>
            </w:r>
            <w:del w:id="636" w:author="Andrew Wilkinson" w:date="2023-06-28T15:16:00Z">
              <w:r w:rsidRPr="00294803" w:rsidDel="00695FB5">
                <w:rPr>
                  <w:lang w:val="es-ES"/>
                </w:rPr>
                <w:delText xml:space="preserve">Banilonia </w:delText>
              </w:r>
            </w:del>
            <w:ins w:id="637" w:author="Andrew Wilkinson" w:date="2023-06-28T15:16:00Z">
              <w:r w:rsidR="00695FB5" w:rsidRPr="00294803">
                <w:rPr>
                  <w:lang w:val="es-ES"/>
                </w:rPr>
                <w:t>Ba</w:t>
              </w:r>
              <w:r w:rsidR="00695FB5">
                <w:rPr>
                  <w:lang w:val="es-ES"/>
                </w:rPr>
                <w:t>b</w:t>
              </w:r>
              <w:r w:rsidR="00695FB5" w:rsidRPr="00294803">
                <w:rPr>
                  <w:lang w:val="es-ES"/>
                </w:rPr>
                <w:t xml:space="preserve">ilonia </w:t>
              </w:r>
            </w:ins>
            <w:r w:rsidRPr="00294803">
              <w:rPr>
                <w:lang w:val="es-ES"/>
              </w:rPr>
              <w:t>en Mesopotamia</w:t>
            </w:r>
            <w:ins w:id="638" w:author="Andrew Wilkinson" w:date="2023-06-28T15:16:00Z">
              <w:r w:rsidR="00695FB5">
                <w:rPr>
                  <w:lang w:val="es-ES"/>
                </w:rPr>
                <w:t xml:space="preserve">, </w:t>
              </w:r>
            </w:ins>
          </w:p>
          <w:p w14:paraId="3B252E58" w14:textId="51F33C51" w:rsidR="00294803" w:rsidRPr="00294803" w:rsidDel="00695FB5" w:rsidRDefault="00294803" w:rsidP="00294803">
            <w:pPr>
              <w:rPr>
                <w:del w:id="639" w:author="Andrew Wilkinson" w:date="2023-06-28T15:17:00Z"/>
                <w:lang w:val="es-ES"/>
              </w:rPr>
            </w:pPr>
            <w:del w:id="640" w:author="Andrew Wilkinson" w:date="2023-06-28T15:16:00Z">
              <w:r w:rsidRPr="00294803" w:rsidDel="00695FB5">
                <w:rPr>
                  <w:lang w:val="es-ES"/>
                </w:rPr>
                <w:delText>L</w:delText>
              </w:r>
            </w:del>
            <w:ins w:id="641" w:author="Andrew Wilkinson" w:date="2023-06-28T15:16:00Z">
              <w:r w:rsidR="00695FB5">
                <w:rPr>
                  <w:lang w:val="es-ES"/>
                </w:rPr>
                <w:t>l</w:t>
              </w:r>
            </w:ins>
            <w:r w:rsidRPr="00294803">
              <w:rPr>
                <w:lang w:val="es-ES"/>
              </w:rPr>
              <w:t>os diez mandamientos de dios eran inalterables, eran permanentes</w:t>
            </w:r>
            <w:ins w:id="642" w:author="Andrew Wilkinson" w:date="2023-06-28T15:17:00Z">
              <w:r w:rsidR="00695FB5">
                <w:rPr>
                  <w:lang w:val="es-ES"/>
                </w:rPr>
                <w:t>,</w:t>
              </w:r>
            </w:ins>
            <w:del w:id="643" w:author="Andrew Wilkinson" w:date="2023-06-28T15:17:00Z">
              <w:r w:rsidRPr="00294803" w:rsidDel="00695FB5">
                <w:rPr>
                  <w:lang w:val="es-ES"/>
                </w:rPr>
                <w:delText>.</w:delText>
              </w:r>
            </w:del>
          </w:p>
          <w:p w14:paraId="1C6FC31B" w14:textId="6D5E53D8" w:rsidR="00294803" w:rsidRPr="00294803" w:rsidRDefault="00695FB5" w:rsidP="00294803">
            <w:pPr>
              <w:rPr>
                <w:lang w:val="es-ES"/>
              </w:rPr>
            </w:pPr>
            <w:ins w:id="644" w:author="Andrew Wilkinson" w:date="2023-06-28T15:17:00Z">
              <w:r>
                <w:rPr>
                  <w:lang w:val="es-ES"/>
                </w:rPr>
                <w:t xml:space="preserve"> </w:t>
              </w:r>
            </w:ins>
            <w:del w:id="645" w:author="Andrew Wilkinson" w:date="2023-06-28T15:17:00Z">
              <w:r w:rsidR="00294803" w:rsidRPr="00294803" w:rsidDel="00695FB5">
                <w:rPr>
                  <w:lang w:val="es-ES"/>
                </w:rPr>
                <w:delText>E</w:delText>
              </w:r>
            </w:del>
            <w:ins w:id="646" w:author="Andrew Wilkinson" w:date="2023-06-28T15:17:00Z">
              <w:r>
                <w:rPr>
                  <w:lang w:val="es-ES"/>
                </w:rPr>
                <w:t>e</w:t>
              </w:r>
            </w:ins>
            <w:r w:rsidR="00294803" w:rsidRPr="00294803">
              <w:rPr>
                <w:lang w:val="es-ES"/>
              </w:rPr>
              <w:t>ran inmutables, estaban grabadas en piedra, ¿verdad?</w:t>
            </w:r>
          </w:p>
          <w:p w14:paraId="069CB42F" w14:textId="665761A9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Ambas literal y f</w:t>
            </w:r>
            <w:ins w:id="647" w:author="Andrew Wilkinson" w:date="2023-06-28T15:17:00Z">
              <w:r w:rsidR="00695FB5">
                <w:rPr>
                  <w:lang w:val="es-ES"/>
                </w:rPr>
                <w:t>i</w:t>
              </w:r>
            </w:ins>
            <w:del w:id="648" w:author="Andrew Wilkinson" w:date="2023-06-28T15:17:00Z">
              <w:r w:rsidRPr="00294803" w:rsidDel="00695FB5">
                <w:rPr>
                  <w:lang w:val="es-ES"/>
                </w:rPr>
                <w:delText>u</w:delText>
              </w:r>
            </w:del>
            <w:r w:rsidRPr="00294803">
              <w:rPr>
                <w:lang w:val="es-ES"/>
              </w:rPr>
              <w:t>gurativamente</w:t>
            </w:r>
            <w:ins w:id="649" w:author="Andrew Wilkinson" w:date="2023-06-28T15:17:00Z">
              <w:r w:rsidR="00695FB5">
                <w:rPr>
                  <w:lang w:val="es-ES"/>
                </w:rPr>
                <w:t>.</w:t>
              </w:r>
            </w:ins>
          </w:p>
          <w:p w14:paraId="44B92C97" w14:textId="5F3C25E4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Analicemos cada palabra individual</w:t>
            </w:r>
            <w:ins w:id="650" w:author="Andrew Wilkinson" w:date="2023-06-28T15:17:00Z">
              <w:r w:rsidR="00695FB5">
                <w:rPr>
                  <w:lang w:val="es-ES"/>
                </w:rPr>
                <w:t>.</w:t>
              </w:r>
            </w:ins>
          </w:p>
          <w:p w14:paraId="0EF07B91" w14:textId="40335D6C" w:rsidR="00294803" w:rsidRPr="00294803" w:rsidDel="00695FB5" w:rsidRDefault="00294803" w:rsidP="00294803">
            <w:pPr>
              <w:rPr>
                <w:del w:id="651" w:author="Andrew Wilkinson" w:date="2023-06-28T15:17:00Z"/>
                <w:lang w:val="es-ES"/>
              </w:rPr>
            </w:pPr>
            <w:r w:rsidRPr="00294803">
              <w:rPr>
                <w:lang w:val="es-ES"/>
              </w:rPr>
              <w:t>"</w:t>
            </w:r>
            <w:del w:id="652" w:author="Andrew Wilkinson" w:date="2023-06-28T15:17:00Z">
              <w:r w:rsidRPr="00294803" w:rsidDel="00695FB5">
                <w:rPr>
                  <w:lang w:val="es-ES"/>
                </w:rPr>
                <w:delText>grabar</w:delText>
              </w:r>
            </w:del>
            <w:ins w:id="653" w:author="Andrew Wilkinson" w:date="2023-06-28T15:17:00Z">
              <w:r w:rsidR="00695FB5">
                <w:rPr>
                  <w:lang w:val="es-ES"/>
                </w:rPr>
                <w:t>G</w:t>
              </w:r>
              <w:r w:rsidR="00695FB5" w:rsidRPr="00294803">
                <w:rPr>
                  <w:lang w:val="es-ES"/>
                </w:rPr>
                <w:t>rabar</w:t>
              </w:r>
            </w:ins>
            <w:r w:rsidRPr="00294803">
              <w:rPr>
                <w:lang w:val="es-ES"/>
              </w:rPr>
              <w:t>"</w:t>
            </w:r>
            <w:ins w:id="654" w:author="Andrew Wilkinson" w:date="2023-06-28T15:17:00Z">
              <w:r w:rsidR="00695FB5">
                <w:rPr>
                  <w:lang w:val="es-ES"/>
                </w:rPr>
                <w:t>:</w:t>
              </w:r>
            </w:ins>
            <w:r w:rsidRPr="00294803">
              <w:rPr>
                <w:lang w:val="es-ES"/>
              </w:rPr>
              <w:t xml:space="preserve"> grabar es un verbo, y significa hacer una incisión en un material duro</w:t>
            </w:r>
            <w:ins w:id="655" w:author="Andrew Wilkinson" w:date="2023-06-28T15:17:00Z">
              <w:r w:rsidR="00695FB5">
                <w:rPr>
                  <w:lang w:val="es-ES"/>
                </w:rPr>
                <w:t xml:space="preserve"> p</w:t>
              </w:r>
            </w:ins>
          </w:p>
          <w:p w14:paraId="3AC133EE" w14:textId="06F3F1BB" w:rsidR="00294803" w:rsidRPr="00294803" w:rsidRDefault="00294803" w:rsidP="00294803">
            <w:pPr>
              <w:rPr>
                <w:lang w:val="es-ES"/>
              </w:rPr>
            </w:pPr>
            <w:del w:id="656" w:author="Andrew Wilkinson" w:date="2023-06-28T15:17:00Z">
              <w:r w:rsidRPr="00294803" w:rsidDel="00695FB5">
                <w:rPr>
                  <w:lang w:val="es-ES"/>
                </w:rPr>
                <w:delText>P</w:delText>
              </w:r>
            </w:del>
            <w:r w:rsidRPr="00294803">
              <w:rPr>
                <w:lang w:val="es-ES"/>
              </w:rPr>
              <w:t>ara producir un diseño específico o estructura</w:t>
            </w:r>
            <w:ins w:id="657" w:author="Andrew Wilkinson" w:date="2023-06-28T15:18:00Z">
              <w:r w:rsidR="00695FB5">
                <w:rPr>
                  <w:lang w:val="es-ES"/>
                </w:rPr>
                <w:t>.</w:t>
              </w:r>
            </w:ins>
          </w:p>
          <w:p w14:paraId="20F20B87" w14:textId="403978A3" w:rsidR="00294803" w:rsidRPr="00294803" w:rsidDel="00695FB5" w:rsidRDefault="00294803" w:rsidP="00294803">
            <w:pPr>
              <w:rPr>
                <w:del w:id="658" w:author="Andrew Wilkinson" w:date="2023-06-28T15:18:00Z"/>
                <w:lang w:val="es-ES"/>
              </w:rPr>
            </w:pPr>
            <w:r w:rsidRPr="00294803">
              <w:rPr>
                <w:lang w:val="es-ES"/>
              </w:rPr>
              <w:t>A veces un escultor necesitará tallar o grabar madera o roca</w:t>
            </w:r>
            <w:ins w:id="659" w:author="Andrew Wilkinson" w:date="2023-06-28T15:18:00Z">
              <w:r w:rsidR="00695FB5">
                <w:rPr>
                  <w:lang w:val="es-ES"/>
                </w:rPr>
                <w:t xml:space="preserve"> p</w:t>
              </w:r>
            </w:ins>
          </w:p>
          <w:p w14:paraId="00B0FA43" w14:textId="616DA626" w:rsidR="00294803" w:rsidRPr="00294803" w:rsidRDefault="00294803" w:rsidP="00294803">
            <w:pPr>
              <w:rPr>
                <w:lang w:val="es-ES"/>
              </w:rPr>
            </w:pPr>
            <w:del w:id="660" w:author="Andrew Wilkinson" w:date="2023-06-28T15:18:00Z">
              <w:r w:rsidRPr="00294803" w:rsidDel="00695FB5">
                <w:rPr>
                  <w:lang w:val="es-ES"/>
                </w:rPr>
                <w:delText>P</w:delText>
              </w:r>
            </w:del>
            <w:r w:rsidRPr="00294803">
              <w:rPr>
                <w:lang w:val="es-ES"/>
              </w:rPr>
              <w:t>ara esculpir y obtener un resultado específico</w:t>
            </w:r>
            <w:ins w:id="661" w:author="Andrew Wilkinson" w:date="2023-06-28T15:18:00Z">
              <w:r w:rsidR="00695FB5">
                <w:rPr>
                  <w:lang w:val="es-ES"/>
                </w:rPr>
                <w:t>.</w:t>
              </w:r>
            </w:ins>
          </w:p>
          <w:p w14:paraId="207D8301" w14:textId="5C022CB6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Algunos adolescentes pueden grabar corazones en los árboles con el nombre de su novio o novia</w:t>
            </w:r>
            <w:ins w:id="662" w:author="Andrew Wilkinson" w:date="2023-06-28T15:18:00Z">
              <w:r w:rsidR="00695FB5">
                <w:rPr>
                  <w:lang w:val="es-ES"/>
                </w:rPr>
                <w:t>.</w:t>
              </w:r>
            </w:ins>
          </w:p>
          <w:p w14:paraId="0A178CB8" w14:textId="12BA53BF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Es algo que puedes ver al caminar en un parque de Estados Unidos</w:t>
            </w:r>
            <w:ins w:id="663" w:author="Andrew Wilkinson" w:date="2023-06-28T15:18:00Z">
              <w:r w:rsidR="00695FB5">
                <w:rPr>
                  <w:lang w:val="es-ES"/>
                </w:rPr>
                <w:t>.</w:t>
              </w:r>
            </w:ins>
          </w:p>
          <w:p w14:paraId="447E152B" w14:textId="6A2AA8BA" w:rsidR="00294803" w:rsidRPr="00294803" w:rsidRDefault="00695FB5" w:rsidP="00294803">
            <w:pPr>
              <w:rPr>
                <w:lang w:val="es-ES"/>
              </w:rPr>
            </w:pPr>
            <w:ins w:id="664" w:author="Andrew Wilkinson" w:date="2023-06-28T15:18:00Z">
              <w:r>
                <w:rPr>
                  <w:lang w:val="es-ES"/>
                </w:rPr>
                <w:t>"</w:t>
              </w:r>
            </w:ins>
            <w:r w:rsidR="00294803" w:rsidRPr="00294803">
              <w:rPr>
                <w:lang w:val="es-ES"/>
              </w:rPr>
              <w:t>En</w:t>
            </w:r>
            <w:ins w:id="665" w:author="Andrew Wilkinson" w:date="2023-06-28T15:18:00Z">
              <w:r>
                <w:rPr>
                  <w:lang w:val="es-ES"/>
                </w:rPr>
                <w:t>"</w:t>
              </w:r>
            </w:ins>
            <w:del w:id="666" w:author="Andrew Wilkinson" w:date="2023-06-28T15:18:00Z">
              <w:r w:rsidR="00294803" w:rsidRPr="00294803" w:rsidDel="00695FB5">
                <w:rPr>
                  <w:lang w:val="es-ES"/>
                </w:rPr>
                <w:delText>,</w:delText>
              </w:r>
            </w:del>
            <w:r w:rsidR="00294803" w:rsidRPr="00294803">
              <w:rPr>
                <w:lang w:val="es-ES"/>
              </w:rPr>
              <w:t xml:space="preserve"> es una preposición que significa dentro de otra cosa, rodeada de algo más</w:t>
            </w:r>
            <w:ins w:id="667" w:author="Andrew Wilkinson" w:date="2023-06-28T15:18:00Z">
              <w:r>
                <w:rPr>
                  <w:lang w:val="es-ES"/>
                </w:rPr>
                <w:t>.</w:t>
              </w:r>
            </w:ins>
          </w:p>
          <w:p w14:paraId="33FEFC29" w14:textId="77777777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Me gustaría nadar en albercas, en lagos, en el mar, por ejemplo.</w:t>
            </w:r>
          </w:p>
          <w:p w14:paraId="581C717B" w14:textId="71B6F75A" w:rsidR="00294803" w:rsidRPr="00294803" w:rsidRDefault="00695FB5" w:rsidP="00294803">
            <w:pPr>
              <w:rPr>
                <w:lang w:val="es-ES"/>
              </w:rPr>
            </w:pPr>
            <w:ins w:id="668" w:author="Andrew Wilkinson" w:date="2023-06-28T15:18:00Z">
              <w:r>
                <w:rPr>
                  <w:lang w:val="es-ES"/>
                </w:rPr>
                <w:t>"</w:t>
              </w:r>
            </w:ins>
            <w:r w:rsidR="00294803" w:rsidRPr="00294803">
              <w:rPr>
                <w:lang w:val="es-ES"/>
              </w:rPr>
              <w:t>Piedra</w:t>
            </w:r>
            <w:ins w:id="669" w:author="Andrew Wilkinson" w:date="2023-06-28T15:18:00Z">
              <w:r>
                <w:rPr>
                  <w:lang w:val="es-ES"/>
                </w:rPr>
                <w:t>":</w:t>
              </w:r>
            </w:ins>
            <w:del w:id="670" w:author="Andrew Wilkinson" w:date="2023-06-28T15:18:00Z">
              <w:r w:rsidR="00294803" w:rsidRPr="00294803" w:rsidDel="00695FB5">
                <w:rPr>
                  <w:lang w:val="es-ES"/>
                </w:rPr>
                <w:delText>,</w:delText>
              </w:r>
            </w:del>
            <w:r w:rsidR="00294803" w:rsidRPr="00294803">
              <w:rPr>
                <w:lang w:val="es-ES"/>
              </w:rPr>
              <w:t xml:space="preserve"> una piedra es una roca, y justo como las piedras, una piedra puede ser de cualquier tamaño.</w:t>
            </w:r>
          </w:p>
          <w:p w14:paraId="563A6B8D" w14:textId="676F6A6F" w:rsidR="00294803" w:rsidRPr="00294803" w:rsidDel="00695FB5" w:rsidRDefault="00294803" w:rsidP="00294803">
            <w:pPr>
              <w:rPr>
                <w:del w:id="671" w:author="Andrew Wilkinson" w:date="2023-06-28T15:19:00Z"/>
                <w:lang w:val="es-ES"/>
              </w:rPr>
            </w:pPr>
            <w:r w:rsidRPr="00294803">
              <w:rPr>
                <w:lang w:val="es-ES"/>
              </w:rPr>
              <w:t xml:space="preserve">Es </w:t>
            </w:r>
            <w:del w:id="672" w:author="Andrew Wilkinson" w:date="2023-06-28T15:19:00Z">
              <w:r w:rsidRPr="00294803" w:rsidDel="00695FB5">
                <w:rPr>
                  <w:lang w:val="es-ES"/>
                </w:rPr>
                <w:delText>differente</w:delText>
              </w:r>
            </w:del>
            <w:ins w:id="673" w:author="Andrew Wilkinson" w:date="2023-06-28T15:19:00Z">
              <w:r w:rsidR="00695FB5" w:rsidRPr="00294803">
                <w:rPr>
                  <w:lang w:val="es-ES"/>
                </w:rPr>
                <w:t>diferente</w:t>
              </w:r>
            </w:ins>
            <w:r w:rsidRPr="00294803">
              <w:rPr>
                <w:lang w:val="es-ES"/>
              </w:rPr>
              <w:t xml:space="preserve"> de un guijarro por ejemplo, el cual es una piedra o roca muy pequeña</w:t>
            </w:r>
            <w:ins w:id="674" w:author="Andrew Wilkinson" w:date="2023-06-28T15:19:00Z">
              <w:r w:rsidR="00695FB5">
                <w:rPr>
                  <w:lang w:val="es-ES"/>
                </w:rPr>
                <w:t>, y</w:t>
              </w:r>
            </w:ins>
          </w:p>
          <w:p w14:paraId="1A3CE155" w14:textId="77777777" w:rsidR="00294803" w:rsidRPr="00294803" w:rsidRDefault="00294803" w:rsidP="00294803">
            <w:pPr>
              <w:rPr>
                <w:lang w:val="es-ES"/>
              </w:rPr>
            </w:pPr>
            <w:del w:id="675" w:author="Andrew Wilkinson" w:date="2023-06-28T15:19:00Z">
              <w:r w:rsidRPr="00294803" w:rsidDel="00695FB5">
                <w:rPr>
                  <w:lang w:val="es-ES"/>
                </w:rPr>
                <w:delText>Y</w:delText>
              </w:r>
            </w:del>
            <w:r w:rsidRPr="00294803">
              <w:rPr>
                <w:lang w:val="es-ES"/>
              </w:rPr>
              <w:t xml:space="preserve"> los peñascos, que son rocas o piedras grandes.</w:t>
            </w:r>
          </w:p>
          <w:p w14:paraId="2C9D3CF1" w14:textId="66E7CF82" w:rsidR="00294803" w:rsidRPr="00294803" w:rsidDel="00695FB5" w:rsidRDefault="00294803" w:rsidP="00294803">
            <w:pPr>
              <w:rPr>
                <w:del w:id="676" w:author="Andrew Wilkinson" w:date="2023-06-28T15:20:00Z"/>
                <w:lang w:val="es-ES"/>
              </w:rPr>
            </w:pPr>
            <w:r w:rsidRPr="00294803">
              <w:rPr>
                <w:lang w:val="es-ES"/>
              </w:rPr>
              <w:t>Entónces, hablando de la expresión "</w:t>
            </w:r>
            <w:del w:id="677" w:author="Andrew Wilkinson" w:date="2023-06-28T15:20:00Z">
              <w:r w:rsidRPr="00294803" w:rsidDel="00695FB5">
                <w:rPr>
                  <w:lang w:val="es-ES"/>
                </w:rPr>
                <w:delText xml:space="preserve"> </w:delText>
              </w:r>
            </w:del>
            <w:r w:rsidRPr="00294803">
              <w:rPr>
                <w:lang w:val="es-ES"/>
              </w:rPr>
              <w:t>tallado en piedra"</w:t>
            </w:r>
            <w:ins w:id="678" w:author="Andrew Wilkinson" w:date="2023-06-28T15:20:00Z">
              <w:r w:rsidR="00695FB5">
                <w:rPr>
                  <w:lang w:val="es-ES"/>
                </w:rPr>
                <w:t>,</w:t>
              </w:r>
            </w:ins>
            <w:r w:rsidRPr="00294803">
              <w:rPr>
                <w:lang w:val="es-ES"/>
              </w:rPr>
              <w:t xml:space="preserve"> probablemente pensaste en la piedra Rosetta</w:t>
            </w:r>
            <w:ins w:id="679" w:author="Andrew Wilkinson" w:date="2023-06-28T15:20:00Z">
              <w:r w:rsidR="00695FB5">
                <w:rPr>
                  <w:lang w:val="es-ES"/>
                </w:rPr>
                <w:t xml:space="preserve">, </w:t>
              </w:r>
            </w:ins>
          </w:p>
          <w:p w14:paraId="2737B2D5" w14:textId="5A7528DB" w:rsidR="00294803" w:rsidRPr="00294803" w:rsidDel="00D92B7D" w:rsidRDefault="00294803" w:rsidP="00294803">
            <w:pPr>
              <w:rPr>
                <w:del w:id="680" w:author="Andrew Wilkinson" w:date="2023-06-28T15:21:00Z"/>
                <w:lang w:val="es-ES"/>
              </w:rPr>
            </w:pPr>
            <w:del w:id="681" w:author="Andrew Wilkinson" w:date="2023-06-28T15:20:00Z">
              <w:r w:rsidRPr="00294803" w:rsidDel="00695FB5">
                <w:rPr>
                  <w:lang w:val="es-ES"/>
                </w:rPr>
                <w:delText>Q</w:delText>
              </w:r>
            </w:del>
            <w:ins w:id="682" w:author="Andrew Wilkinson" w:date="2023-06-28T15:20:00Z">
              <w:r w:rsidR="00695FB5">
                <w:rPr>
                  <w:lang w:val="es-ES"/>
                </w:rPr>
                <w:t>q</w:t>
              </w:r>
            </w:ins>
            <w:r w:rsidRPr="00294803">
              <w:rPr>
                <w:lang w:val="es-ES"/>
              </w:rPr>
              <w:t xml:space="preserve">ue es una piedra que fue descubierta en </w:t>
            </w:r>
            <w:del w:id="683" w:author="Andrew Wilkinson" w:date="2023-06-28T15:20:00Z">
              <w:r w:rsidRPr="00294803" w:rsidDel="00695FB5">
                <w:rPr>
                  <w:lang w:val="es-ES"/>
                </w:rPr>
                <w:delText>mil setecientos noventa</w:delText>
              </w:r>
            </w:del>
            <w:ins w:id="684" w:author="Andrew Wilkinson" w:date="2023-06-28T15:20:00Z">
              <w:r w:rsidR="00695FB5">
                <w:rPr>
                  <w:lang w:val="es-ES"/>
                </w:rPr>
                <w:t>1799</w:t>
              </w:r>
            </w:ins>
            <w:del w:id="685" w:author="Andrew Wilkinson" w:date="2023-06-28T15:20:00Z">
              <w:r w:rsidRPr="00294803" w:rsidDel="00695FB5">
                <w:rPr>
                  <w:lang w:val="es-ES"/>
                </w:rPr>
                <w:delText xml:space="preserve"> y nueve</w:delText>
              </w:r>
            </w:del>
            <w:r w:rsidRPr="00294803">
              <w:rPr>
                <w:lang w:val="es-ES"/>
              </w:rPr>
              <w:t xml:space="preserve"> en </w:t>
            </w:r>
            <w:del w:id="686" w:author="Andrew Wilkinson" w:date="2023-06-28T15:20:00Z">
              <w:r w:rsidRPr="00294803" w:rsidDel="00695FB5">
                <w:rPr>
                  <w:lang w:val="es-ES"/>
                </w:rPr>
                <w:delText>egipto</w:delText>
              </w:r>
            </w:del>
            <w:ins w:id="687" w:author="Andrew Wilkinson" w:date="2023-06-28T15:20:00Z">
              <w:r w:rsidR="00695FB5" w:rsidRPr="00294803">
                <w:rPr>
                  <w:lang w:val="es-ES"/>
                </w:rPr>
                <w:t>Egipto</w:t>
              </w:r>
            </w:ins>
            <w:ins w:id="688" w:author="Andrew Wilkinson" w:date="2023-06-28T15:21:00Z">
              <w:r w:rsidR="00D92B7D">
                <w:rPr>
                  <w:lang w:val="es-ES"/>
                </w:rPr>
                <w:t>, q</w:t>
              </w:r>
            </w:ins>
          </w:p>
          <w:p w14:paraId="1ED46195" w14:textId="6D49D9EE" w:rsidR="00294803" w:rsidRPr="00294803" w:rsidRDefault="00294803" w:rsidP="00294803">
            <w:pPr>
              <w:rPr>
                <w:lang w:val="es-ES"/>
              </w:rPr>
            </w:pPr>
            <w:del w:id="689" w:author="Andrew Wilkinson" w:date="2023-06-28T15:21:00Z">
              <w:r w:rsidRPr="00294803" w:rsidDel="00D92B7D">
                <w:rPr>
                  <w:lang w:val="es-ES"/>
                </w:rPr>
                <w:delText>Q</w:delText>
              </w:r>
            </w:del>
            <w:r w:rsidRPr="00294803">
              <w:rPr>
                <w:lang w:val="es-ES"/>
              </w:rPr>
              <w:t>ue tenía tallas, o estaba tallada con jeroglíficos y griego antiguo</w:t>
            </w:r>
            <w:ins w:id="690" w:author="Andrew Wilkinson" w:date="2023-06-28T15:21:00Z">
              <w:r w:rsidR="00D92B7D">
                <w:rPr>
                  <w:lang w:val="es-ES"/>
                </w:rPr>
                <w:t>.</w:t>
              </w:r>
            </w:ins>
          </w:p>
          <w:p w14:paraId="54B0608D" w14:textId="4F19E34F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lastRenderedPageBreak/>
              <w:t xml:space="preserve">La piedra </w:t>
            </w:r>
            <w:del w:id="691" w:author="Andrew Wilkinson" w:date="2023-06-28T15:21:00Z">
              <w:r w:rsidRPr="00294803" w:rsidDel="00D92B7D">
                <w:rPr>
                  <w:lang w:val="es-ES"/>
                </w:rPr>
                <w:delText xml:space="preserve">rosetta </w:delText>
              </w:r>
            </w:del>
            <w:ins w:id="692" w:author="Andrew Wilkinson" w:date="2023-06-28T15:21:00Z">
              <w:r w:rsidR="00D92B7D">
                <w:rPr>
                  <w:lang w:val="es-ES"/>
                </w:rPr>
                <w:t>R</w:t>
              </w:r>
              <w:r w:rsidR="00D92B7D" w:rsidRPr="00294803">
                <w:rPr>
                  <w:lang w:val="es-ES"/>
                </w:rPr>
                <w:t xml:space="preserve">osetta </w:t>
              </w:r>
            </w:ins>
            <w:r w:rsidRPr="00294803">
              <w:rPr>
                <w:lang w:val="es-ES"/>
              </w:rPr>
              <w:t>era la manera de los primeros lingüistas de entender los jeroglíficos y entender mejor el mundo antiguo</w:t>
            </w:r>
            <w:ins w:id="693" w:author="Andrew Wilkinson" w:date="2023-06-28T15:21:00Z">
              <w:r w:rsidR="00D92B7D">
                <w:rPr>
                  <w:lang w:val="es-ES"/>
                </w:rPr>
                <w:t>.</w:t>
              </w:r>
            </w:ins>
          </w:p>
          <w:p w14:paraId="72396A6A" w14:textId="39E1D3C5" w:rsidR="00D92B7D" w:rsidRPr="00294803" w:rsidDel="00D92B7D" w:rsidRDefault="00294803" w:rsidP="00294803">
            <w:pPr>
              <w:rPr>
                <w:del w:id="694" w:author="Andrew Wilkinson" w:date="2023-06-28T15:22:00Z"/>
                <w:lang w:val="es-ES"/>
              </w:rPr>
            </w:pPr>
            <w:r w:rsidRPr="00294803">
              <w:rPr>
                <w:lang w:val="es-ES"/>
              </w:rPr>
              <w:t>Y ahora veremos tres ejemplos de esta expresión</w:t>
            </w:r>
            <w:ins w:id="695" w:author="Andrew Wilkinson" w:date="2023-06-28T15:22:00Z">
              <w:r w:rsidR="00D92B7D">
                <w:rPr>
                  <w:lang w:val="es-ES"/>
                </w:rPr>
                <w:t>, p</w:t>
              </w:r>
            </w:ins>
            <w:del w:id="696" w:author="Andrew Wilkinson" w:date="2023-06-28T15:22:00Z">
              <w:r w:rsidRPr="00294803" w:rsidDel="00D92B7D">
                <w:rPr>
                  <w:lang w:val="es-ES"/>
                </w:rPr>
                <w:delText>.</w:delText>
              </w:r>
            </w:del>
          </w:p>
          <w:p w14:paraId="5A1E22CA" w14:textId="5612A5DE" w:rsidR="00294803" w:rsidRPr="00294803" w:rsidRDefault="00294803" w:rsidP="00294803">
            <w:pPr>
              <w:rPr>
                <w:lang w:val="es-ES"/>
              </w:rPr>
            </w:pPr>
            <w:del w:id="697" w:author="Andrew Wilkinson" w:date="2023-06-28T15:22:00Z">
              <w:r w:rsidRPr="00294803" w:rsidDel="00D92B7D">
                <w:rPr>
                  <w:lang w:val="es-ES"/>
                </w:rPr>
                <w:delText>P</w:delText>
              </w:r>
            </w:del>
            <w:r w:rsidRPr="00294803">
              <w:rPr>
                <w:lang w:val="es-ES"/>
              </w:rPr>
              <w:t>ara que puedas oír cómo los usaríamos en situaciones del día a día</w:t>
            </w:r>
            <w:ins w:id="698" w:author="Andrew Wilkinson" w:date="2023-06-28T15:22:00Z">
              <w:r w:rsidR="00D92B7D">
                <w:rPr>
                  <w:lang w:val="es-ES"/>
                </w:rPr>
                <w:t>.</w:t>
              </w:r>
            </w:ins>
          </w:p>
          <w:p w14:paraId="111C3939" w14:textId="77777777" w:rsidR="00D92B7D" w:rsidRDefault="00294803" w:rsidP="00294803">
            <w:pPr>
              <w:rPr>
                <w:ins w:id="699" w:author="Andrew Wilkinson" w:date="2023-06-28T15:22:00Z"/>
                <w:lang w:val="es-ES"/>
              </w:rPr>
            </w:pPr>
            <w:r w:rsidRPr="00294803">
              <w:rPr>
                <w:lang w:val="es-ES"/>
              </w:rPr>
              <w:t>En la situación número uno</w:t>
            </w:r>
            <w:ins w:id="700" w:author="Andrew Wilkinson" w:date="2023-06-28T15:22:00Z">
              <w:r w:rsidR="00D92B7D">
                <w:rPr>
                  <w:lang w:val="es-ES"/>
                </w:rPr>
                <w:t>.</w:t>
              </w:r>
            </w:ins>
          </w:p>
          <w:p w14:paraId="1C846092" w14:textId="77777777" w:rsidR="00D92B7D" w:rsidRDefault="00294803" w:rsidP="00294803">
            <w:pPr>
              <w:rPr>
                <w:ins w:id="701" w:author="Andrew Wilkinson" w:date="2023-06-28T15:22:00Z"/>
                <w:lang w:val="es-ES"/>
              </w:rPr>
            </w:pPr>
            <w:del w:id="702" w:author="Andrew Wilkinson" w:date="2023-06-28T15:22:00Z">
              <w:r w:rsidRPr="00294803" w:rsidDel="00D92B7D">
                <w:rPr>
                  <w:lang w:val="es-ES"/>
                </w:rPr>
                <w:delText>, i</w:delText>
              </w:r>
            </w:del>
            <w:ins w:id="703" w:author="Andrew Wilkinson" w:date="2023-06-28T15:22:00Z">
              <w:r w:rsidR="00D92B7D">
                <w:rPr>
                  <w:lang w:val="es-ES"/>
                </w:rPr>
                <w:t>I</w:t>
              </w:r>
            </w:ins>
            <w:r w:rsidRPr="00294803">
              <w:rPr>
                <w:lang w:val="es-ES"/>
              </w:rPr>
              <w:t>magina que te acabas de comprometer.</w:t>
            </w:r>
          </w:p>
          <w:p w14:paraId="51298642" w14:textId="56D1DB45" w:rsidR="00294803" w:rsidRPr="00294803" w:rsidDel="003C00E6" w:rsidRDefault="00294803" w:rsidP="00294803">
            <w:pPr>
              <w:rPr>
                <w:del w:id="704" w:author="Andrew Wilkinson" w:date="2023-06-28T15:24:00Z"/>
                <w:lang w:val="es-ES"/>
              </w:rPr>
            </w:pPr>
            <w:del w:id="705" w:author="Andrew Wilkinson" w:date="2023-06-28T15:22:00Z">
              <w:r w:rsidRPr="00294803" w:rsidDel="00D92B7D">
                <w:rPr>
                  <w:lang w:val="es-ES"/>
                </w:rPr>
                <w:delText xml:space="preserve"> t</w:delText>
              </w:r>
            </w:del>
            <w:ins w:id="706" w:author="Andrew Wilkinson" w:date="2023-06-28T15:23:00Z">
              <w:r w:rsidR="00D92B7D">
                <w:rPr>
                  <w:lang w:val="es-ES"/>
                </w:rPr>
                <w:t>T</w:t>
              </w:r>
            </w:ins>
            <w:r w:rsidRPr="00294803">
              <w:rPr>
                <w:lang w:val="es-ES"/>
              </w:rPr>
              <w:t>u media naranja quizá tu novio o novia te pidió</w:t>
            </w:r>
            <w:ins w:id="707" w:author="Andrew Wilkinson" w:date="2023-06-28T15:24:00Z">
              <w:r w:rsidR="003C00E6">
                <w:rPr>
                  <w:lang w:val="es-ES"/>
                </w:rPr>
                <w:t xml:space="preserve"> q</w:t>
              </w:r>
            </w:ins>
          </w:p>
          <w:p w14:paraId="618D693C" w14:textId="77777777" w:rsidR="003C00E6" w:rsidRDefault="00294803" w:rsidP="00294803">
            <w:pPr>
              <w:rPr>
                <w:ins w:id="708" w:author="Andrew Wilkinson" w:date="2023-06-28T15:24:00Z"/>
                <w:lang w:val="es-ES"/>
              </w:rPr>
            </w:pPr>
            <w:del w:id="709" w:author="Andrew Wilkinson" w:date="2023-06-28T15:24:00Z">
              <w:r w:rsidRPr="00294803" w:rsidDel="003C00E6">
                <w:rPr>
                  <w:lang w:val="es-ES"/>
                </w:rPr>
                <w:delText>Q</w:delText>
              </w:r>
            </w:del>
            <w:r w:rsidRPr="00294803">
              <w:rPr>
                <w:lang w:val="es-ES"/>
              </w:rPr>
              <w:t>ue se casaran, así que llamas a tus padres para decirles a noticia.</w:t>
            </w:r>
          </w:p>
          <w:p w14:paraId="41107AE0" w14:textId="50AA5C53" w:rsidR="00294803" w:rsidRPr="00294803" w:rsidDel="003C00E6" w:rsidRDefault="00294803" w:rsidP="00294803">
            <w:pPr>
              <w:rPr>
                <w:del w:id="710" w:author="Andrew Wilkinson" w:date="2023-06-28T15:24:00Z"/>
                <w:lang w:val="es-ES"/>
              </w:rPr>
            </w:pPr>
            <w:del w:id="711" w:author="Andrew Wilkinson" w:date="2023-06-28T15:24:00Z">
              <w:r w:rsidRPr="00294803" w:rsidDel="003C00E6">
                <w:rPr>
                  <w:lang w:val="es-ES"/>
                </w:rPr>
                <w:delText xml:space="preserve"> </w:delText>
              </w:r>
            </w:del>
            <w:r w:rsidRPr="00294803">
              <w:rPr>
                <w:lang w:val="es-ES"/>
              </w:rPr>
              <w:t>La cosa es que tu prometido</w:t>
            </w:r>
            <w:ins w:id="712" w:author="Andrew Wilkinson" w:date="2023-06-28T15:24:00Z">
              <w:r w:rsidR="003C00E6">
                <w:rPr>
                  <w:lang w:val="es-ES"/>
                </w:rPr>
                <w:t xml:space="preserve"> e</w:t>
              </w:r>
            </w:ins>
          </w:p>
          <w:p w14:paraId="3046C89B" w14:textId="2829F4E7" w:rsidR="00294803" w:rsidRPr="00294803" w:rsidDel="003C00E6" w:rsidRDefault="00294803" w:rsidP="00294803">
            <w:pPr>
              <w:rPr>
                <w:del w:id="713" w:author="Andrew Wilkinson" w:date="2023-06-28T15:24:00Z"/>
                <w:lang w:val="es-ES"/>
              </w:rPr>
            </w:pPr>
            <w:del w:id="714" w:author="Andrew Wilkinson" w:date="2023-06-28T15:24:00Z">
              <w:r w:rsidRPr="00294803" w:rsidDel="003C00E6">
                <w:rPr>
                  <w:lang w:val="es-ES"/>
                </w:rPr>
                <w:delText>E</w:delText>
              </w:r>
            </w:del>
            <w:r w:rsidRPr="00294803">
              <w:rPr>
                <w:lang w:val="es-ES"/>
              </w:rPr>
              <w:t>s de otro país, así que lo primero que quieren saber tus padres</w:t>
            </w:r>
            <w:ins w:id="715" w:author="Andrew Wilkinson" w:date="2023-06-28T15:24:00Z">
              <w:r w:rsidR="003C00E6">
                <w:rPr>
                  <w:lang w:val="es-ES"/>
                </w:rPr>
                <w:t xml:space="preserve"> e</w:t>
              </w:r>
            </w:ins>
          </w:p>
          <w:p w14:paraId="268AA4FF" w14:textId="51FD017D" w:rsidR="00294803" w:rsidRPr="00294803" w:rsidRDefault="00294803" w:rsidP="00294803">
            <w:pPr>
              <w:rPr>
                <w:lang w:val="es-ES"/>
              </w:rPr>
            </w:pPr>
            <w:del w:id="716" w:author="Andrew Wilkinson" w:date="2023-06-28T15:24:00Z">
              <w:r w:rsidRPr="00294803" w:rsidDel="003C00E6">
                <w:rPr>
                  <w:lang w:val="es-ES"/>
                </w:rPr>
                <w:delText>E</w:delText>
              </w:r>
            </w:del>
            <w:r w:rsidRPr="00294803">
              <w:rPr>
                <w:lang w:val="es-ES"/>
              </w:rPr>
              <w:t>s dónde será la boda</w:t>
            </w:r>
            <w:ins w:id="717" w:author="Andrew Wilkinson" w:date="2023-06-28T15:24:00Z">
              <w:r w:rsidR="003C00E6">
                <w:rPr>
                  <w:lang w:val="es-ES"/>
                </w:rPr>
                <w:t>.</w:t>
              </w:r>
            </w:ins>
          </w:p>
          <w:p w14:paraId="2FE89771" w14:textId="086CE3F0" w:rsidR="00294803" w:rsidRPr="00294803" w:rsidDel="003C00E6" w:rsidRDefault="00294803" w:rsidP="00294803">
            <w:pPr>
              <w:rPr>
                <w:del w:id="718" w:author="Andrew Wilkinson" w:date="2023-06-28T15:25:00Z"/>
                <w:lang w:val="es-ES"/>
              </w:rPr>
            </w:pPr>
            <w:r w:rsidRPr="00294803">
              <w:rPr>
                <w:lang w:val="es-ES"/>
              </w:rPr>
              <w:t>Puedes decirles, bueno nada está escrito en piedra</w:t>
            </w:r>
            <w:ins w:id="719" w:author="Andrew Wilkinson" w:date="2023-06-28T15:25:00Z">
              <w:r w:rsidR="003C00E6">
                <w:rPr>
                  <w:lang w:val="es-ES"/>
                </w:rPr>
                <w:t>.</w:t>
              </w:r>
            </w:ins>
            <w:del w:id="720" w:author="Andrew Wilkinson" w:date="2023-06-28T15:25:00Z">
              <w:r w:rsidRPr="00294803" w:rsidDel="003C00E6">
                <w:rPr>
                  <w:lang w:val="es-ES"/>
                </w:rPr>
                <w:delText>,</w:delText>
              </w:r>
            </w:del>
            <w:r w:rsidRPr="00294803">
              <w:rPr>
                <w:lang w:val="es-ES"/>
              </w:rPr>
              <w:t xml:space="preserve"> </w:t>
            </w:r>
            <w:del w:id="721" w:author="Andrew Wilkinson" w:date="2023-06-28T15:25:00Z">
              <w:r w:rsidRPr="00294803" w:rsidDel="003C00E6">
                <w:rPr>
                  <w:lang w:val="es-ES"/>
                </w:rPr>
                <w:delText xml:space="preserve">en </w:delText>
              </w:r>
            </w:del>
            <w:ins w:id="722" w:author="Andrew Wilkinson" w:date="2023-06-28T15:25:00Z">
              <w:r w:rsidR="003C00E6">
                <w:rPr>
                  <w:lang w:val="es-ES"/>
                </w:rPr>
                <w:t>E</w:t>
              </w:r>
              <w:r w:rsidR="003C00E6" w:rsidRPr="00294803">
                <w:rPr>
                  <w:lang w:val="es-ES"/>
                </w:rPr>
                <w:t xml:space="preserve">n </w:t>
              </w:r>
            </w:ins>
            <w:r w:rsidRPr="00294803">
              <w:rPr>
                <w:lang w:val="es-ES"/>
              </w:rPr>
              <w:t>otras palabras, los planes no están definidos, nada es seguro, estos planes están sujetos a cambio</w:t>
            </w:r>
            <w:ins w:id="723" w:author="Andrew Wilkinson" w:date="2023-06-28T15:25:00Z">
              <w:r w:rsidR="003C00E6">
                <w:rPr>
                  <w:lang w:val="es-ES"/>
                </w:rPr>
                <w:t>, p</w:t>
              </w:r>
            </w:ins>
          </w:p>
          <w:p w14:paraId="09068480" w14:textId="77777777" w:rsidR="00294803" w:rsidRPr="00294803" w:rsidRDefault="00294803" w:rsidP="00294803">
            <w:pPr>
              <w:rPr>
                <w:lang w:val="es-ES"/>
              </w:rPr>
            </w:pPr>
            <w:del w:id="724" w:author="Andrew Wilkinson" w:date="2023-06-28T15:25:00Z">
              <w:r w:rsidRPr="00294803" w:rsidDel="003C00E6">
                <w:rPr>
                  <w:lang w:val="es-ES"/>
                </w:rPr>
                <w:delText>P</w:delText>
              </w:r>
            </w:del>
            <w:r w:rsidRPr="00294803">
              <w:rPr>
                <w:lang w:val="es-ES"/>
              </w:rPr>
              <w:t>ero estamos pensando en hacer la boda en Estados Unidos.</w:t>
            </w:r>
          </w:p>
          <w:p w14:paraId="3B0268CB" w14:textId="77777777" w:rsidR="003C00E6" w:rsidRDefault="00294803" w:rsidP="00294803">
            <w:pPr>
              <w:rPr>
                <w:ins w:id="725" w:author="Andrew Wilkinson" w:date="2023-06-28T15:25:00Z"/>
                <w:lang w:val="es-ES"/>
              </w:rPr>
            </w:pPr>
            <w:r w:rsidRPr="00294803">
              <w:rPr>
                <w:lang w:val="es-ES"/>
              </w:rPr>
              <w:t>Ejemplo número dos</w:t>
            </w:r>
            <w:ins w:id="726" w:author="Andrew Wilkinson" w:date="2023-06-28T15:25:00Z">
              <w:r w:rsidR="003C00E6">
                <w:rPr>
                  <w:lang w:val="es-ES"/>
                </w:rPr>
                <w:t>,</w:t>
              </w:r>
            </w:ins>
            <w:del w:id="727" w:author="Andrew Wilkinson" w:date="2023-06-28T15:25:00Z">
              <w:r w:rsidRPr="00294803" w:rsidDel="003C00E6">
                <w:rPr>
                  <w:lang w:val="es-ES"/>
                </w:rPr>
                <w:delText>.</w:delText>
              </w:r>
            </w:del>
            <w:r w:rsidRPr="00294803">
              <w:rPr>
                <w:lang w:val="es-ES"/>
              </w:rPr>
              <w:t xml:space="preserve"> este es un ejemplo personal.</w:t>
            </w:r>
          </w:p>
          <w:p w14:paraId="5E918C28" w14:textId="77777777" w:rsidR="003C00E6" w:rsidRDefault="003C00E6" w:rsidP="00294803">
            <w:pPr>
              <w:rPr>
                <w:ins w:id="728" w:author="Andrew Wilkinson" w:date="2023-06-28T15:25:00Z"/>
                <w:lang w:val="es-ES"/>
              </w:rPr>
            </w:pPr>
          </w:p>
          <w:p w14:paraId="5A15C9B0" w14:textId="71AA0CBA" w:rsidR="00294803" w:rsidRPr="00294803" w:rsidDel="003C00E6" w:rsidRDefault="00294803" w:rsidP="00294803">
            <w:pPr>
              <w:rPr>
                <w:del w:id="729" w:author="Andrew Wilkinson" w:date="2023-06-28T15:26:00Z"/>
                <w:lang w:val="es-ES"/>
              </w:rPr>
            </w:pPr>
            <w:del w:id="730" w:author="Andrew Wilkinson" w:date="2023-06-28T15:25:00Z">
              <w:r w:rsidRPr="00294803" w:rsidDel="003C00E6">
                <w:rPr>
                  <w:lang w:val="es-ES"/>
                </w:rPr>
                <w:delText xml:space="preserve"> </w:delText>
              </w:r>
            </w:del>
            <w:r w:rsidRPr="00294803">
              <w:rPr>
                <w:lang w:val="es-ES"/>
              </w:rPr>
              <w:t>La semana pasada mi esposo y yo habábamos de ir a Miami</w:t>
            </w:r>
            <w:ins w:id="731" w:author="Andrew Wilkinson" w:date="2023-06-28T15:26:00Z">
              <w:r w:rsidR="003C00E6">
                <w:rPr>
                  <w:lang w:val="es-ES"/>
                </w:rPr>
                <w:t xml:space="preserve"> p</w:t>
              </w:r>
            </w:ins>
          </w:p>
          <w:p w14:paraId="10E73EB4" w14:textId="43EA464E" w:rsidR="00294803" w:rsidRPr="00294803" w:rsidDel="003C00E6" w:rsidRDefault="00294803" w:rsidP="00294803">
            <w:pPr>
              <w:rPr>
                <w:del w:id="732" w:author="Andrew Wilkinson" w:date="2023-06-28T15:26:00Z"/>
                <w:lang w:val="es-ES"/>
              </w:rPr>
            </w:pPr>
            <w:del w:id="733" w:author="Andrew Wilkinson" w:date="2023-06-28T15:26:00Z">
              <w:r w:rsidRPr="00294803" w:rsidDel="003C00E6">
                <w:rPr>
                  <w:lang w:val="es-ES"/>
                </w:rPr>
                <w:delText>P</w:delText>
              </w:r>
            </w:del>
            <w:r w:rsidRPr="00294803">
              <w:rPr>
                <w:lang w:val="es-ES"/>
              </w:rPr>
              <w:t>ara visitar a sus amigos de Brazil, y he estado muy terca, insegura, o indecisa, acerca de viajar en avión</w:t>
            </w:r>
            <w:ins w:id="734" w:author="Andrew Wilkinson" w:date="2023-06-28T15:26:00Z">
              <w:r w:rsidR="003C00E6">
                <w:rPr>
                  <w:lang w:val="es-ES"/>
                </w:rPr>
                <w:t xml:space="preserve"> c</w:t>
              </w:r>
            </w:ins>
          </w:p>
          <w:p w14:paraId="125D4A19" w14:textId="6E87E902" w:rsidR="00294803" w:rsidRPr="00294803" w:rsidDel="003C00E6" w:rsidRDefault="00294803" w:rsidP="00294803">
            <w:pPr>
              <w:rPr>
                <w:del w:id="735" w:author="Andrew Wilkinson" w:date="2023-06-28T15:26:00Z"/>
                <w:lang w:val="es-ES"/>
              </w:rPr>
            </w:pPr>
            <w:del w:id="736" w:author="Andrew Wilkinson" w:date="2023-06-28T15:26:00Z">
              <w:r w:rsidRPr="00294803" w:rsidDel="003C00E6">
                <w:rPr>
                  <w:lang w:val="es-ES"/>
                </w:rPr>
                <w:delText>C</w:delText>
              </w:r>
            </w:del>
            <w:r w:rsidRPr="00294803">
              <w:rPr>
                <w:lang w:val="es-ES"/>
              </w:rPr>
              <w:t>on mi hija Julia</w:t>
            </w:r>
            <w:ins w:id="737" w:author="Andrew Wilkinson" w:date="2023-06-28T15:26:00Z">
              <w:r w:rsidR="003C00E6">
                <w:rPr>
                  <w:lang w:val="es-ES"/>
                </w:rPr>
                <w:t>, p</w:t>
              </w:r>
            </w:ins>
          </w:p>
          <w:p w14:paraId="1FF0583B" w14:textId="5E8CDF5E" w:rsidR="00294803" w:rsidRDefault="00294803" w:rsidP="00294803">
            <w:pPr>
              <w:rPr>
                <w:ins w:id="738" w:author="Andrew Wilkinson" w:date="2023-06-28T15:29:00Z"/>
                <w:lang w:val="es-ES"/>
              </w:rPr>
            </w:pPr>
            <w:del w:id="739" w:author="Andrew Wilkinson" w:date="2023-06-28T15:26:00Z">
              <w:r w:rsidRPr="00294803" w:rsidDel="003C00E6">
                <w:rPr>
                  <w:lang w:val="es-ES"/>
                </w:rPr>
                <w:delText>P</w:delText>
              </w:r>
            </w:del>
            <w:r w:rsidRPr="00294803">
              <w:rPr>
                <w:lang w:val="es-ES"/>
              </w:rPr>
              <w:t xml:space="preserve">orque en Estados Unidos </w:t>
            </w:r>
            <w:del w:id="740" w:author="Andrew Wilkinson" w:date="2023-06-28T15:28:00Z">
              <w:r w:rsidRPr="00294803" w:rsidDel="003C00E6">
                <w:rPr>
                  <w:lang w:val="es-ES"/>
                </w:rPr>
                <w:delText xml:space="preserve">sarampión </w:delText>
              </w:r>
            </w:del>
            <w:ins w:id="741" w:author="Andrew Wilkinson" w:date="2023-06-28T15:28:00Z">
              <w:r w:rsidR="003C00E6">
                <w:rPr>
                  <w:lang w:val="es-ES"/>
                </w:rPr>
                <w:t>no</w:t>
              </w:r>
              <w:r w:rsidR="003C00E6" w:rsidRPr="00294803">
                <w:rPr>
                  <w:lang w:val="es-ES"/>
                </w:rPr>
                <w:t xml:space="preserve"> </w:t>
              </w:r>
            </w:ins>
            <w:r w:rsidRPr="00294803">
              <w:rPr>
                <w:lang w:val="es-ES"/>
              </w:rPr>
              <w:t xml:space="preserve">se vacuna a </w:t>
            </w:r>
            <w:del w:id="742" w:author="Andrew Wilkinson" w:date="2023-06-28T15:28:00Z">
              <w:r w:rsidRPr="00294803" w:rsidDel="003C00E6">
                <w:rPr>
                  <w:lang w:val="es-ES"/>
                </w:rPr>
                <w:delText xml:space="preserve">los </w:delText>
              </w:r>
            </w:del>
            <w:r w:rsidRPr="00294803">
              <w:rPr>
                <w:lang w:val="es-ES"/>
              </w:rPr>
              <w:t>los niños contra el sarampión hasta el año de edad</w:t>
            </w:r>
            <w:ins w:id="743" w:author="Andrew Wilkinson" w:date="2023-06-28T15:28:00Z">
              <w:r w:rsidR="003C00E6">
                <w:rPr>
                  <w:lang w:val="es-ES"/>
                </w:rPr>
                <w:t>.</w:t>
              </w:r>
            </w:ins>
          </w:p>
          <w:p w14:paraId="654DA5E5" w14:textId="77777777" w:rsidR="003C00E6" w:rsidRPr="00294803" w:rsidRDefault="003C00E6" w:rsidP="00294803">
            <w:pPr>
              <w:rPr>
                <w:lang w:val="es-ES"/>
              </w:rPr>
            </w:pPr>
          </w:p>
          <w:p w14:paraId="62759D48" w14:textId="47500146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Y Lucas dijo "</w:t>
            </w:r>
            <w:ins w:id="744" w:author="Andrew Wilkinson" w:date="2023-06-28T15:29:00Z">
              <w:r w:rsidR="003C00E6">
                <w:rPr>
                  <w:lang w:val="es-ES"/>
                </w:rPr>
                <w:t>O</w:t>
              </w:r>
            </w:ins>
            <w:del w:id="745" w:author="Andrew Wilkinson" w:date="2023-06-28T15:29:00Z">
              <w:r w:rsidRPr="00294803" w:rsidDel="003C00E6">
                <w:rPr>
                  <w:lang w:val="es-ES"/>
                </w:rPr>
                <w:delText>o</w:delText>
              </w:r>
            </w:del>
            <w:r w:rsidRPr="00294803">
              <w:rPr>
                <w:lang w:val="es-ES"/>
              </w:rPr>
              <w:t xml:space="preserve">h, no es problema, </w:t>
            </w:r>
            <w:ins w:id="746" w:author="Andrew Wilkinson" w:date="2023-06-28T15:29:00Z">
              <w:r w:rsidR="003C00E6">
                <w:rPr>
                  <w:lang w:val="es-ES"/>
                </w:rPr>
                <w:t>¿</w:t>
              </w:r>
            </w:ins>
            <w:r w:rsidRPr="00294803">
              <w:rPr>
                <w:lang w:val="es-ES"/>
              </w:rPr>
              <w:t>qué tal si manejamos a Miami?"</w:t>
            </w:r>
          </w:p>
          <w:p w14:paraId="551FC8CB" w14:textId="53FE470D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Qué tal si tomamos un viaje por carretera y visitamos monumentos y parques nacionales, y mucho más a lo lardo del camino</w:t>
            </w:r>
            <w:ins w:id="747" w:author="Andrew Wilkinson" w:date="2023-06-28T15:29:00Z">
              <w:r w:rsidR="003C00E6">
                <w:rPr>
                  <w:lang w:val="es-ES"/>
                </w:rPr>
                <w:t>.</w:t>
              </w:r>
            </w:ins>
          </w:p>
          <w:p w14:paraId="3F66F454" w14:textId="3304FB6E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Buscamos caravanas en línea y pensamos "um, esto podría funcionar"</w:t>
            </w:r>
            <w:ins w:id="748" w:author="Andrew Wilkinson [2]" w:date="2023-06-28T16:00:00Z">
              <w:r w:rsidR="003C00E6">
                <w:rPr>
                  <w:lang w:val="es-ES"/>
                </w:rPr>
                <w:t>.</w:t>
              </w:r>
            </w:ins>
          </w:p>
          <w:p w14:paraId="6BB81986" w14:textId="6D29D167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La cosa es que le dijo a sus amigos y ahora creo que esperan que vayamos aunque para mi, nuestros planes no están escritos en piedra, nuestros planes no fueron grabados en piedra, no son permanentes ni están fijados</w:t>
            </w:r>
            <w:ins w:id="749" w:author="Andrew Wilkinson [2]" w:date="2023-06-28T16:00:00Z">
              <w:r w:rsidR="003C00E6">
                <w:rPr>
                  <w:lang w:val="es-ES"/>
                </w:rPr>
                <w:t>.</w:t>
              </w:r>
            </w:ins>
          </w:p>
          <w:p w14:paraId="10B80FCF" w14:textId="77777777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Cuando mi esposo le dijo los planes a sus amigos.</w:t>
            </w:r>
          </w:p>
          <w:p w14:paraId="28A9321C" w14:textId="77777777" w:rsidR="003C00E6" w:rsidRDefault="00294803" w:rsidP="00294803">
            <w:pPr>
              <w:rPr>
                <w:ins w:id="750" w:author="Andrew Wilkinson [2]" w:date="2023-06-28T16:01:00Z"/>
                <w:lang w:val="es-ES"/>
              </w:rPr>
            </w:pPr>
            <w:r w:rsidRPr="00294803">
              <w:rPr>
                <w:lang w:val="es-ES"/>
              </w:rPr>
              <w:t>Ejemplo número tres.</w:t>
            </w:r>
          </w:p>
          <w:p w14:paraId="004341DC" w14:textId="7DF41C3B" w:rsidR="00294803" w:rsidRPr="00294803" w:rsidRDefault="003C00E6" w:rsidP="00294803">
            <w:pPr>
              <w:rPr>
                <w:lang w:val="es-ES"/>
              </w:rPr>
            </w:pPr>
            <w:ins w:id="751" w:author="Andrew Wilkinson [2]" w:date="2023-06-28T16:01:00Z">
              <w:r>
                <w:rPr>
                  <w:lang w:val="es-ES"/>
                </w:rPr>
                <w:t>I</w:t>
              </w:r>
            </w:ins>
            <w:del w:id="752" w:author="Andrew Wilkinson [2]" w:date="2023-06-28T16:01:00Z">
              <w:r w:rsidR="00294803" w:rsidRPr="00294803" w:rsidDel="003C00E6">
                <w:rPr>
                  <w:lang w:val="es-ES"/>
                </w:rPr>
                <w:delText xml:space="preserve"> i</w:delText>
              </w:r>
            </w:del>
            <w:r w:rsidR="00294803" w:rsidRPr="00294803">
              <w:rPr>
                <w:lang w:val="es-ES"/>
              </w:rPr>
              <w:t>magina que quieres ir a catar vinos con amigos</w:t>
            </w:r>
          </w:p>
          <w:p w14:paraId="2F42373E" w14:textId="7377237D" w:rsidR="00294803" w:rsidRPr="00294803" w:rsidDel="003C00E6" w:rsidRDefault="00294803" w:rsidP="00294803">
            <w:pPr>
              <w:rPr>
                <w:del w:id="753" w:author="Andrew Wilkinson [2]" w:date="2023-06-28T16:01:00Z"/>
                <w:lang w:val="es-ES"/>
              </w:rPr>
            </w:pPr>
            <w:r w:rsidRPr="00294803">
              <w:rPr>
                <w:lang w:val="es-ES"/>
              </w:rPr>
              <w:t>El siguiente fin de</w:t>
            </w:r>
            <w:ins w:id="754" w:author="Andrew Wilkinson [2]" w:date="2023-06-28T16:01:00Z">
              <w:r w:rsidR="003C00E6">
                <w:rPr>
                  <w:lang w:val="es-ES"/>
                </w:rPr>
                <w:t xml:space="preserve"> </w:t>
              </w:r>
            </w:ins>
            <w:r w:rsidRPr="00294803">
              <w:rPr>
                <w:lang w:val="es-ES"/>
              </w:rPr>
              <w:t>semana y llamas a uno de ellos para preguntarle</w:t>
            </w:r>
            <w:ins w:id="755" w:author="Andrew Wilkinson [2]" w:date="2023-06-28T16:01:00Z">
              <w:r w:rsidR="003C00E6">
                <w:rPr>
                  <w:lang w:val="es-ES"/>
                </w:rPr>
                <w:t xml:space="preserve"> </w:t>
              </w:r>
            </w:ins>
            <w:r w:rsidRPr="00294803">
              <w:rPr>
                <w:lang w:val="es-ES"/>
              </w:rPr>
              <w:t>si ellos quieren venir, y te preguntan a qué hora</w:t>
            </w:r>
            <w:ins w:id="756" w:author="Andrew Wilkinson [2]" w:date="2023-06-28T16:01:00Z">
              <w:r w:rsidR="003C00E6">
                <w:rPr>
                  <w:lang w:val="es-ES"/>
                </w:rPr>
                <w:t xml:space="preserve"> p</w:t>
              </w:r>
            </w:ins>
          </w:p>
          <w:p w14:paraId="1A4E0059" w14:textId="19EE3DF0" w:rsidR="00294803" w:rsidRPr="00294803" w:rsidDel="003C00E6" w:rsidRDefault="00294803" w:rsidP="00294803">
            <w:pPr>
              <w:rPr>
                <w:del w:id="757" w:author="Andrew Wilkinson [2]" w:date="2023-06-28T16:01:00Z"/>
                <w:lang w:val="es-ES"/>
              </w:rPr>
            </w:pPr>
            <w:del w:id="758" w:author="Andrew Wilkinson [2]" w:date="2023-06-28T16:01:00Z">
              <w:r w:rsidRPr="00294803" w:rsidDel="003C00E6">
                <w:rPr>
                  <w:lang w:val="es-ES"/>
                </w:rPr>
                <w:delText>P</w:delText>
              </w:r>
            </w:del>
            <w:r w:rsidRPr="00294803">
              <w:rPr>
                <w:lang w:val="es-ES"/>
              </w:rPr>
              <w:t>iensas ir</w:t>
            </w:r>
            <w:ins w:id="759" w:author="Andrew Wilkinson [2]" w:date="2023-06-28T16:01:00Z">
              <w:r w:rsidR="003C00E6">
                <w:rPr>
                  <w:lang w:val="es-ES"/>
                </w:rPr>
                <w:t xml:space="preserve">, </w:t>
              </w:r>
            </w:ins>
          </w:p>
          <w:p w14:paraId="3D700862" w14:textId="38B0A9C1" w:rsidR="00294803" w:rsidRPr="00294803" w:rsidRDefault="00294803" w:rsidP="00294803">
            <w:pPr>
              <w:rPr>
                <w:lang w:val="es-ES"/>
              </w:rPr>
            </w:pPr>
            <w:del w:id="760" w:author="Andrew Wilkinson [2]" w:date="2023-06-28T16:01:00Z">
              <w:r w:rsidRPr="00294803" w:rsidDel="003C00E6">
                <w:rPr>
                  <w:lang w:val="es-ES"/>
                </w:rPr>
                <w:delText>P</w:delText>
              </w:r>
            </w:del>
            <w:ins w:id="761" w:author="Andrew Wilkinson [2]" w:date="2023-06-28T16:01:00Z">
              <w:r w:rsidR="003C00E6">
                <w:rPr>
                  <w:lang w:val="es-ES"/>
                </w:rPr>
                <w:t>p</w:t>
              </w:r>
            </w:ins>
            <w:r w:rsidRPr="00294803">
              <w:rPr>
                <w:lang w:val="es-ES"/>
              </w:rPr>
              <w:t>iensas para tí mismo, "</w:t>
            </w:r>
            <w:ins w:id="762" w:author="Andrew Wilkinson [2]" w:date="2023-06-28T16:02:00Z">
              <w:r w:rsidR="00EC2C05">
                <w:rPr>
                  <w:lang w:val="es-ES"/>
                </w:rPr>
                <w:t>U</w:t>
              </w:r>
            </w:ins>
            <w:del w:id="763" w:author="Andrew Wilkinson [2]" w:date="2023-06-28T16:02:00Z">
              <w:r w:rsidRPr="00294803" w:rsidDel="00EC2C05">
                <w:rPr>
                  <w:lang w:val="es-ES"/>
                </w:rPr>
                <w:delText>u</w:delText>
              </w:r>
            </w:del>
            <w:r w:rsidRPr="00294803">
              <w:rPr>
                <w:lang w:val="es-ES"/>
              </w:rPr>
              <w:t xml:space="preserve">hm, </w:t>
            </w:r>
            <w:ins w:id="764" w:author="Andrew Wilkinson [2]" w:date="2023-06-28T16:02:00Z">
              <w:r w:rsidR="00EC2C05">
                <w:rPr>
                  <w:lang w:val="es-ES"/>
                </w:rPr>
                <w:t>¿</w:t>
              </w:r>
            </w:ins>
            <w:r w:rsidRPr="00294803">
              <w:rPr>
                <w:lang w:val="es-ES"/>
              </w:rPr>
              <w:t xml:space="preserve">cuál es una hora normal para tomar una copa de vino? </w:t>
            </w:r>
            <w:ins w:id="765" w:author="Andrew Wilkinson [2]" w:date="2023-06-28T16:02:00Z">
              <w:r w:rsidR="00EC2C05">
                <w:rPr>
                  <w:lang w:val="es-ES"/>
                </w:rPr>
                <w:t>¿</w:t>
              </w:r>
            </w:ins>
            <w:r w:rsidRPr="00294803">
              <w:rPr>
                <w:lang w:val="es-ES"/>
              </w:rPr>
              <w:t>diez a.m.?"</w:t>
            </w:r>
          </w:p>
          <w:p w14:paraId="0DFE7E55" w14:textId="6D77780F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Así que le dices a este amigo "</w:t>
            </w:r>
            <w:ins w:id="766" w:author="Andrew Wilkinson [2]" w:date="2023-06-28T16:02:00Z">
              <w:r w:rsidR="00EC2C05">
                <w:rPr>
                  <w:lang w:val="es-ES"/>
                </w:rPr>
                <w:t>Q</w:t>
              </w:r>
            </w:ins>
            <w:del w:id="767" w:author="Andrew Wilkinson [2]" w:date="2023-06-28T16:02:00Z">
              <w:r w:rsidRPr="00294803" w:rsidDel="00EC2C05">
                <w:rPr>
                  <w:lang w:val="es-ES"/>
                </w:rPr>
                <w:delText xml:space="preserve"> q</w:delText>
              </w:r>
            </w:del>
            <w:r w:rsidRPr="00294803">
              <w:rPr>
                <w:lang w:val="es-ES"/>
              </w:rPr>
              <w:t>ué tal a las diez?"</w:t>
            </w:r>
          </w:p>
          <w:p w14:paraId="7741377A" w14:textId="72F6C8FA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lastRenderedPageBreak/>
              <w:t>Y ellos dicen "</w:t>
            </w:r>
            <w:ins w:id="768" w:author="Andrew Wilkinson [2]" w:date="2023-06-28T16:02:00Z">
              <w:r w:rsidR="00EC2C05">
                <w:rPr>
                  <w:lang w:val="es-ES"/>
                </w:rPr>
                <w:t>S</w:t>
              </w:r>
            </w:ins>
            <w:del w:id="769" w:author="Andrew Wilkinson [2]" w:date="2023-06-28T16:02:00Z">
              <w:r w:rsidRPr="00294803" w:rsidDel="00EC2C05">
                <w:rPr>
                  <w:lang w:val="es-ES"/>
                </w:rPr>
                <w:delText xml:space="preserve"> s</w:delText>
              </w:r>
            </w:del>
            <w:r w:rsidRPr="00294803">
              <w:rPr>
                <w:lang w:val="es-ES"/>
              </w:rPr>
              <w:t>i, claro, suena increíble" y tu dices "</w:t>
            </w:r>
            <w:ins w:id="770" w:author="Andrew Wilkinson [2]" w:date="2023-06-28T16:02:00Z">
              <w:r w:rsidR="00EC2C05">
                <w:rPr>
                  <w:lang w:val="es-ES"/>
                </w:rPr>
                <w:t>B</w:t>
              </w:r>
            </w:ins>
            <w:del w:id="771" w:author="Andrew Wilkinson [2]" w:date="2023-06-28T16:02:00Z">
              <w:r w:rsidRPr="00294803" w:rsidDel="00EC2C05">
                <w:rPr>
                  <w:lang w:val="es-ES"/>
                </w:rPr>
                <w:delText>b</w:delText>
              </w:r>
            </w:del>
            <w:r w:rsidRPr="00294803">
              <w:rPr>
                <w:lang w:val="es-ES"/>
              </w:rPr>
              <w:t>ueno, espera, nada está grabado en piedra todavía, te llamaré cuando los detalles estén definidos"</w:t>
            </w:r>
            <w:ins w:id="772" w:author="Andrew Wilkinson [2]" w:date="2023-06-28T16:03:00Z">
              <w:r w:rsidR="00EC2C05">
                <w:rPr>
                  <w:lang w:val="es-ES"/>
                </w:rPr>
                <w:t>.</w:t>
              </w:r>
            </w:ins>
          </w:p>
          <w:p w14:paraId="1BFA30CB" w14:textId="0CAB5DAE" w:rsidR="00294803" w:rsidRPr="00294803" w:rsidDel="00EC2C05" w:rsidRDefault="00294803" w:rsidP="00294803">
            <w:pPr>
              <w:rPr>
                <w:del w:id="773" w:author="Andrew Wilkinson [2]" w:date="2023-06-28T16:03:00Z"/>
                <w:lang w:val="es-ES"/>
              </w:rPr>
            </w:pPr>
            <w:r w:rsidRPr="00294803">
              <w:rPr>
                <w:lang w:val="es-ES"/>
              </w:rPr>
              <w:t>Así que en otras palabras, la hora, las diez en punto no es permanente, no está fijada, o grabada en piedra</w:t>
            </w:r>
            <w:ins w:id="774" w:author="Andrew Wilkinson [2]" w:date="2023-06-28T16:03:00Z">
              <w:r w:rsidR="00EC2C05">
                <w:rPr>
                  <w:lang w:val="es-ES"/>
                </w:rPr>
                <w:t>,</w:t>
              </w:r>
            </w:ins>
            <w:r w:rsidRPr="00294803">
              <w:rPr>
                <w:lang w:val="es-ES"/>
              </w:rPr>
              <w:t xml:space="preserve"> pero</w:t>
            </w:r>
          </w:p>
          <w:p w14:paraId="682E9DC1" w14:textId="7F2DB66D" w:rsidR="00294803" w:rsidRPr="00294803" w:rsidRDefault="00EC2C05" w:rsidP="00294803">
            <w:pPr>
              <w:rPr>
                <w:lang w:val="es-ES"/>
              </w:rPr>
            </w:pPr>
            <w:ins w:id="775" w:author="Andrew Wilkinson [2]" w:date="2023-06-28T16:03:00Z">
              <w:r>
                <w:rPr>
                  <w:lang w:val="es-ES"/>
                </w:rPr>
                <w:t xml:space="preserve"> </w:t>
              </w:r>
            </w:ins>
            <w:del w:id="776" w:author="Andrew Wilkinson [2]" w:date="2023-06-28T16:03:00Z">
              <w:r w:rsidR="00294803" w:rsidRPr="00294803" w:rsidDel="00EC2C05">
                <w:rPr>
                  <w:lang w:val="es-ES"/>
                </w:rPr>
                <w:delText>T</w:delText>
              </w:r>
            </w:del>
            <w:ins w:id="777" w:author="Andrew Wilkinson [2]" w:date="2023-06-28T16:03:00Z">
              <w:r>
                <w:rPr>
                  <w:lang w:val="es-ES"/>
                </w:rPr>
                <w:t>t</w:t>
              </w:r>
            </w:ins>
            <w:r w:rsidR="00294803" w:rsidRPr="00294803">
              <w:rPr>
                <w:lang w:val="es-ES"/>
              </w:rPr>
              <w:t>e avisaré cuando lo esté</w:t>
            </w:r>
            <w:ins w:id="778" w:author="Andrew Wilkinson [2]" w:date="2023-06-28T16:03:00Z">
              <w:r>
                <w:rPr>
                  <w:lang w:val="es-ES"/>
                </w:rPr>
                <w:t>.</w:t>
              </w:r>
            </w:ins>
          </w:p>
          <w:p w14:paraId="5F66F64A" w14:textId="47114BB9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 xml:space="preserve">Para practicar tu </w:t>
            </w:r>
            <w:del w:id="779" w:author="Andrew Wilkinson [2]" w:date="2023-06-28T16:03:00Z">
              <w:r w:rsidRPr="00294803" w:rsidDel="00EC2C05">
                <w:rPr>
                  <w:lang w:val="es-ES"/>
                </w:rPr>
                <w:delText>pronunciaión</w:delText>
              </w:r>
            </w:del>
            <w:ins w:id="780" w:author="Andrew Wilkinson [2]" w:date="2023-06-28T16:03:00Z">
              <w:r w:rsidR="00EC2C05" w:rsidRPr="00294803">
                <w:rPr>
                  <w:lang w:val="es-ES"/>
                </w:rPr>
                <w:t>pronunciación</w:t>
              </w:r>
            </w:ins>
            <w:r w:rsidRPr="00294803">
              <w:rPr>
                <w:lang w:val="es-ES"/>
              </w:rPr>
              <w:t xml:space="preserve"> americana, me gustaría un ejercicio de repetir después de mí</w:t>
            </w:r>
            <w:ins w:id="781" w:author="Andrew Wilkinson [2]" w:date="2023-06-28T16:03:00Z">
              <w:r w:rsidR="00EC2C05">
                <w:rPr>
                  <w:lang w:val="es-ES"/>
                </w:rPr>
                <w:t>.</w:t>
              </w:r>
            </w:ins>
          </w:p>
          <w:p w14:paraId="0C03546B" w14:textId="0B29D9A7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Usaremos la pregunta "</w:t>
            </w:r>
            <w:ins w:id="782" w:author="Andrew Wilkinson [2]" w:date="2023-06-28T16:04:00Z">
              <w:r w:rsidR="00EC2C05">
                <w:rPr>
                  <w:lang w:val="es-ES"/>
                </w:rPr>
                <w:t>¿</w:t>
              </w:r>
            </w:ins>
            <w:r w:rsidRPr="00294803">
              <w:rPr>
                <w:lang w:val="es-ES"/>
              </w:rPr>
              <w:t>está escrito en piedra?"</w:t>
            </w:r>
          </w:p>
          <w:p w14:paraId="76CA570C" w14:textId="77777777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En otras palabras, es ¿permanente?¿ está fijado?</w:t>
            </w:r>
          </w:p>
          <w:p w14:paraId="4B7A60D1" w14:textId="6226CE8A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Repite después de mí,</w:t>
            </w:r>
            <w:del w:id="783" w:author="Andrew Wilkinson [2]" w:date="2023-06-28T16:04:00Z">
              <w:r w:rsidRPr="00294803" w:rsidDel="00EC2C05">
                <w:rPr>
                  <w:lang w:val="es-ES"/>
                </w:rPr>
                <w:delText xml:space="preserve"> "</w:delText>
              </w:r>
            </w:del>
            <w:r w:rsidRPr="00294803">
              <w:rPr>
                <w:lang w:val="es-ES"/>
              </w:rPr>
              <w:t xml:space="preserve"> ¿es?, </w:t>
            </w:r>
            <w:ins w:id="784" w:author="Andrew Wilkinson [2]" w:date="2023-06-28T16:04:00Z">
              <w:r w:rsidR="00EC2C05">
                <w:rPr>
                  <w:lang w:val="es-ES"/>
                </w:rPr>
                <w:t>¿</w:t>
              </w:r>
            </w:ins>
            <w:r w:rsidRPr="00294803">
              <w:rPr>
                <w:lang w:val="es-ES"/>
              </w:rPr>
              <w:t>lo es?</w:t>
            </w:r>
            <w:ins w:id="785" w:author="Andrew Wilkinson [2]" w:date="2023-06-28T16:04:00Z">
              <w:r w:rsidR="00EC2C05">
                <w:rPr>
                  <w:lang w:val="es-ES"/>
                </w:rPr>
                <w:t xml:space="preserve"> </w:t>
              </w:r>
            </w:ins>
            <w:r w:rsidRPr="00294803">
              <w:rPr>
                <w:lang w:val="es-ES"/>
              </w:rPr>
              <w:t>¿está grabado? ¿está grabado en piedra?</w:t>
            </w:r>
          </w:p>
          <w:p w14:paraId="30E11CB3" w14:textId="6ADDBFB2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Sigamos con la conjugación</w:t>
            </w:r>
            <w:ins w:id="786" w:author="Andrew Wilkinson [2]" w:date="2023-06-28T16:04:00Z">
              <w:r w:rsidR="00EC2C05">
                <w:rPr>
                  <w:lang w:val="es-ES"/>
                </w:rPr>
                <w:t>.</w:t>
              </w:r>
            </w:ins>
          </w:p>
          <w:p w14:paraId="4716D2A6" w14:textId="4D4ABE8C" w:rsidR="00294803" w:rsidRPr="00294803" w:rsidDel="00EC2C05" w:rsidRDefault="00294803" w:rsidP="00294803">
            <w:pPr>
              <w:rPr>
                <w:del w:id="787" w:author="Andrew Wilkinson [2]" w:date="2023-06-28T16:05:00Z"/>
                <w:lang w:val="es-ES"/>
              </w:rPr>
            </w:pPr>
            <w:r w:rsidRPr="00294803">
              <w:rPr>
                <w:lang w:val="es-ES"/>
              </w:rPr>
              <w:t>Lo grabé en piedra</w:t>
            </w:r>
            <w:ins w:id="788" w:author="Andrew Wilkinson [2]" w:date="2023-06-28T16:05:00Z">
              <w:r w:rsidR="00EC2C05">
                <w:rPr>
                  <w:lang w:val="es-ES"/>
                </w:rPr>
                <w:t>, l</w:t>
              </w:r>
            </w:ins>
          </w:p>
          <w:p w14:paraId="519BF90E" w14:textId="188F15F7" w:rsidR="00294803" w:rsidRPr="00294803" w:rsidDel="00EC2C05" w:rsidRDefault="00294803" w:rsidP="00294803">
            <w:pPr>
              <w:rPr>
                <w:del w:id="789" w:author="Andrew Wilkinson [2]" w:date="2023-06-28T16:05:00Z"/>
                <w:lang w:val="es-ES"/>
              </w:rPr>
            </w:pPr>
            <w:del w:id="790" w:author="Andrew Wilkinson [2]" w:date="2023-06-28T16:05:00Z">
              <w:r w:rsidRPr="00294803" w:rsidDel="00EC2C05">
                <w:rPr>
                  <w:lang w:val="es-ES"/>
                </w:rPr>
                <w:delText>L</w:delText>
              </w:r>
            </w:del>
            <w:r w:rsidRPr="00294803">
              <w:rPr>
                <w:lang w:val="es-ES"/>
              </w:rPr>
              <w:t>o grabaste en piedra</w:t>
            </w:r>
            <w:ins w:id="791" w:author="Andrew Wilkinson [2]" w:date="2023-06-28T16:05:00Z">
              <w:r w:rsidR="00EC2C05">
                <w:rPr>
                  <w:lang w:val="es-ES"/>
                </w:rPr>
                <w:t>, e</w:t>
              </w:r>
            </w:ins>
          </w:p>
          <w:p w14:paraId="67AE6440" w14:textId="78C1AB1C" w:rsidR="00294803" w:rsidRPr="00294803" w:rsidDel="00EC2C05" w:rsidRDefault="00294803" w:rsidP="00294803">
            <w:pPr>
              <w:rPr>
                <w:del w:id="792" w:author="Andrew Wilkinson [2]" w:date="2023-06-28T16:05:00Z"/>
                <w:lang w:val="es-ES"/>
              </w:rPr>
            </w:pPr>
            <w:del w:id="793" w:author="Andrew Wilkinson [2]" w:date="2023-06-28T16:05:00Z">
              <w:r w:rsidRPr="00294803" w:rsidDel="00EC2C05">
                <w:rPr>
                  <w:lang w:val="es-ES"/>
                </w:rPr>
                <w:delText>E</w:delText>
              </w:r>
            </w:del>
            <w:r w:rsidRPr="00294803">
              <w:rPr>
                <w:lang w:val="es-ES"/>
              </w:rPr>
              <w:t>lla lo grabó en piedra</w:t>
            </w:r>
            <w:ins w:id="794" w:author="Andrew Wilkinson [2]" w:date="2023-06-28T16:05:00Z">
              <w:r w:rsidR="00EC2C05">
                <w:rPr>
                  <w:lang w:val="es-ES"/>
                </w:rPr>
                <w:t>, é</w:t>
              </w:r>
            </w:ins>
          </w:p>
          <w:p w14:paraId="2848E71C" w14:textId="3920EF60" w:rsidR="00294803" w:rsidRPr="00294803" w:rsidDel="00EC2C05" w:rsidRDefault="00294803" w:rsidP="00294803">
            <w:pPr>
              <w:rPr>
                <w:del w:id="795" w:author="Andrew Wilkinson [2]" w:date="2023-06-28T16:05:00Z"/>
                <w:lang w:val="es-ES"/>
              </w:rPr>
            </w:pPr>
            <w:del w:id="796" w:author="Andrew Wilkinson [2]" w:date="2023-06-28T16:05:00Z">
              <w:r w:rsidRPr="00294803" w:rsidDel="00EC2C05">
                <w:rPr>
                  <w:lang w:val="es-ES"/>
                </w:rPr>
                <w:delText>É</w:delText>
              </w:r>
            </w:del>
            <w:r w:rsidRPr="00294803">
              <w:rPr>
                <w:lang w:val="es-ES"/>
              </w:rPr>
              <w:t>l lo grabó e</w:t>
            </w:r>
            <w:ins w:id="797" w:author="Andrew Wilkinson [2]" w:date="2023-06-28T16:05:00Z">
              <w:r w:rsidR="00EC2C05">
                <w:rPr>
                  <w:lang w:val="es-ES"/>
                </w:rPr>
                <w:t>n</w:t>
              </w:r>
            </w:ins>
            <w:r w:rsidRPr="00294803">
              <w:rPr>
                <w:lang w:val="es-ES"/>
              </w:rPr>
              <w:t xml:space="preserve"> piedra</w:t>
            </w:r>
            <w:ins w:id="798" w:author="Andrew Wilkinson [2]" w:date="2023-06-28T16:05:00Z">
              <w:r w:rsidR="00EC2C05">
                <w:rPr>
                  <w:lang w:val="es-ES"/>
                </w:rPr>
                <w:t>, l</w:t>
              </w:r>
            </w:ins>
          </w:p>
          <w:p w14:paraId="0FD6DA51" w14:textId="3A2F6A0B" w:rsidR="00294803" w:rsidRPr="00294803" w:rsidDel="00EC2C05" w:rsidRDefault="00294803" w:rsidP="00294803">
            <w:pPr>
              <w:rPr>
                <w:del w:id="799" w:author="Andrew Wilkinson [2]" w:date="2023-06-28T16:05:00Z"/>
                <w:lang w:val="es-ES"/>
              </w:rPr>
            </w:pPr>
            <w:del w:id="800" w:author="Andrew Wilkinson [2]" w:date="2023-06-28T16:05:00Z">
              <w:r w:rsidRPr="00294803" w:rsidDel="00EC2C05">
                <w:rPr>
                  <w:lang w:val="es-ES"/>
                </w:rPr>
                <w:delText>L</w:delText>
              </w:r>
            </w:del>
            <w:r w:rsidRPr="00294803">
              <w:rPr>
                <w:lang w:val="es-ES"/>
              </w:rPr>
              <w:t>o grabó en piedra</w:t>
            </w:r>
            <w:ins w:id="801" w:author="Andrew Wilkinson [2]" w:date="2023-06-28T16:05:00Z">
              <w:r w:rsidR="00EC2C05">
                <w:rPr>
                  <w:lang w:val="es-ES"/>
                </w:rPr>
                <w:t>, l</w:t>
              </w:r>
            </w:ins>
          </w:p>
          <w:p w14:paraId="4082114B" w14:textId="5D4F0BBA" w:rsidR="00294803" w:rsidRPr="00294803" w:rsidDel="00EC2C05" w:rsidRDefault="00294803" w:rsidP="00294803">
            <w:pPr>
              <w:rPr>
                <w:del w:id="802" w:author="Andrew Wilkinson [2]" w:date="2023-06-28T16:05:00Z"/>
                <w:lang w:val="es-ES"/>
              </w:rPr>
            </w:pPr>
            <w:del w:id="803" w:author="Andrew Wilkinson [2]" w:date="2023-06-28T16:05:00Z">
              <w:r w:rsidRPr="00294803" w:rsidDel="00EC2C05">
                <w:rPr>
                  <w:lang w:val="es-ES"/>
                </w:rPr>
                <w:delText>L</w:delText>
              </w:r>
            </w:del>
            <w:r w:rsidRPr="00294803">
              <w:rPr>
                <w:lang w:val="es-ES"/>
              </w:rPr>
              <w:t>o grabamos en piedra</w:t>
            </w:r>
            <w:ins w:id="804" w:author="Andrew Wilkinson [2]" w:date="2023-06-28T16:05:00Z">
              <w:r w:rsidR="00EC2C05">
                <w:rPr>
                  <w:lang w:val="es-ES"/>
                </w:rPr>
                <w:t>, l</w:t>
              </w:r>
            </w:ins>
          </w:p>
          <w:p w14:paraId="58DE491B" w14:textId="301E905D" w:rsidR="00294803" w:rsidRPr="00294803" w:rsidRDefault="00294803" w:rsidP="00294803">
            <w:pPr>
              <w:rPr>
                <w:lang w:val="es-ES"/>
              </w:rPr>
            </w:pPr>
            <w:del w:id="805" w:author="Andrew Wilkinson [2]" w:date="2023-06-28T16:05:00Z">
              <w:r w:rsidRPr="00294803" w:rsidDel="00EC2C05">
                <w:rPr>
                  <w:lang w:val="es-ES"/>
                </w:rPr>
                <w:delText>L</w:delText>
              </w:r>
            </w:del>
            <w:r w:rsidRPr="00294803">
              <w:rPr>
                <w:lang w:val="es-ES"/>
              </w:rPr>
              <w:t>o grabaron en piedra</w:t>
            </w:r>
            <w:ins w:id="806" w:author="Andrew Wilkinson [2]" w:date="2023-06-28T16:05:00Z">
              <w:r w:rsidR="00EC2C05">
                <w:rPr>
                  <w:lang w:val="es-ES"/>
                </w:rPr>
                <w:t>.</w:t>
              </w:r>
            </w:ins>
          </w:p>
          <w:p w14:paraId="62A768FF" w14:textId="6D636D47" w:rsidR="00294803" w:rsidRPr="00294803" w:rsidDel="00EC2C05" w:rsidRDefault="00294803" w:rsidP="00294803">
            <w:pPr>
              <w:rPr>
                <w:del w:id="807" w:author="Andrew Wilkinson [2]" w:date="2023-06-28T16:05:00Z"/>
                <w:lang w:val="es-ES"/>
              </w:rPr>
            </w:pPr>
            <w:r w:rsidRPr="00294803">
              <w:rPr>
                <w:lang w:val="es-ES"/>
              </w:rPr>
              <w:t>Una vez más</w:t>
            </w:r>
            <w:ins w:id="808" w:author="Andrew Wilkinson [2]" w:date="2023-06-28T16:05:00Z">
              <w:r w:rsidR="00EC2C05">
                <w:rPr>
                  <w:lang w:val="es-ES"/>
                </w:rPr>
                <w:t xml:space="preserve">, </w:t>
              </w:r>
            </w:ins>
          </w:p>
          <w:p w14:paraId="4B73F6D2" w14:textId="69BF77A9" w:rsidR="00294803" w:rsidRPr="00294803" w:rsidRDefault="00294803" w:rsidP="00294803">
            <w:pPr>
              <w:rPr>
                <w:lang w:val="es-ES"/>
              </w:rPr>
            </w:pPr>
            <w:del w:id="809" w:author="Andrew Wilkinson [2]" w:date="2023-06-28T16:05:00Z">
              <w:r w:rsidRPr="00294803" w:rsidDel="00EC2C05">
                <w:rPr>
                  <w:lang w:val="es-ES"/>
                </w:rPr>
                <w:delText>G</w:delText>
              </w:r>
            </w:del>
            <w:ins w:id="810" w:author="Andrew Wilkinson [2]" w:date="2023-06-28T16:05:00Z">
              <w:r w:rsidR="00EC2C05">
                <w:rPr>
                  <w:lang w:val="es-ES"/>
                </w:rPr>
                <w:t>g</w:t>
              </w:r>
            </w:ins>
            <w:r w:rsidRPr="00294803">
              <w:rPr>
                <w:lang w:val="es-ES"/>
              </w:rPr>
              <w:t>rabar algo en piedra significa hacerlo permanente</w:t>
            </w:r>
            <w:ins w:id="811" w:author="Andrew Wilkinson [2]" w:date="2023-06-28T16:05:00Z">
              <w:r w:rsidR="00EC2C05">
                <w:rPr>
                  <w:lang w:val="es-ES"/>
                </w:rPr>
                <w:t>.</w:t>
              </w:r>
            </w:ins>
          </w:p>
          <w:p w14:paraId="3AD0BD9E" w14:textId="03B4A747" w:rsidR="00294803" w:rsidRPr="00294803" w:rsidDel="00EC2C05" w:rsidRDefault="00294803" w:rsidP="00294803">
            <w:pPr>
              <w:rPr>
                <w:del w:id="812" w:author="Andrew Wilkinson [2]" w:date="2023-06-28T16:06:00Z"/>
                <w:lang w:val="es-ES"/>
              </w:rPr>
            </w:pPr>
            <w:r w:rsidRPr="00294803">
              <w:rPr>
                <w:lang w:val="es-ES"/>
              </w:rPr>
              <w:t>Ahora que cerramos con la pronunciación</w:t>
            </w:r>
            <w:ins w:id="813" w:author="Andrew Wilkinson [2]" w:date="2023-06-28T16:06:00Z">
              <w:r w:rsidR="00EC2C05">
                <w:rPr>
                  <w:lang w:val="es-ES"/>
                </w:rPr>
                <w:t>, s</w:t>
              </w:r>
            </w:ins>
          </w:p>
          <w:p w14:paraId="75071C61" w14:textId="061D2229" w:rsidR="00294803" w:rsidRPr="00294803" w:rsidRDefault="00294803" w:rsidP="00294803">
            <w:pPr>
              <w:rPr>
                <w:lang w:val="es-ES"/>
              </w:rPr>
            </w:pPr>
            <w:del w:id="814" w:author="Andrew Wilkinson [2]" w:date="2023-06-28T16:06:00Z">
              <w:r w:rsidRPr="00294803" w:rsidDel="00EC2C05">
                <w:rPr>
                  <w:lang w:val="es-ES"/>
                </w:rPr>
                <w:delText>S</w:delText>
              </w:r>
            </w:del>
            <w:r w:rsidRPr="00294803">
              <w:rPr>
                <w:lang w:val="es-ES"/>
              </w:rPr>
              <w:t>igamos con el hecho gracioso del día</w:t>
            </w:r>
            <w:ins w:id="815" w:author="Andrew Wilkinson [2]" w:date="2023-06-28T16:06:00Z">
              <w:r w:rsidR="00EC2C05">
                <w:rPr>
                  <w:lang w:val="es-ES"/>
                </w:rPr>
                <w:t>.</w:t>
              </w:r>
            </w:ins>
          </w:p>
          <w:p w14:paraId="2CD8A81B" w14:textId="5F05A6B2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Ahora estaremos viajando a las colinas negras de</w:t>
            </w:r>
            <w:ins w:id="816" w:author="Andrew Wilkinson [2]" w:date="2023-06-28T16:08:00Z">
              <w:r w:rsidR="00EC2C05">
                <w:rPr>
                  <w:lang w:val="es-ES"/>
                </w:rPr>
                <w:t xml:space="preserve"> </w:t>
              </w:r>
            </w:ins>
            <w:del w:id="817" w:author="Andrew Wilkinson [2]" w:date="2023-06-28T16:08:00Z">
              <w:r w:rsidRPr="00294803" w:rsidDel="00EC2C05">
                <w:rPr>
                  <w:lang w:val="es-ES"/>
                </w:rPr>
                <w:delText xml:space="preserve">l </w:delText>
              </w:r>
            </w:del>
            <w:del w:id="818" w:author="Andrew Wilkinson [2]" w:date="2023-06-28T16:09:00Z">
              <w:r w:rsidRPr="00294803" w:rsidDel="00EC2C05">
                <w:rPr>
                  <w:lang w:val="es-ES"/>
                </w:rPr>
                <w:delText>su</w:delText>
              </w:r>
            </w:del>
            <w:del w:id="819" w:author="Andrew Wilkinson [2]" w:date="2023-06-28T16:08:00Z">
              <w:r w:rsidRPr="00294803" w:rsidDel="00EC2C05">
                <w:rPr>
                  <w:lang w:val="es-ES"/>
                </w:rPr>
                <w:delText xml:space="preserve">r </w:delText>
              </w:r>
            </w:del>
            <w:del w:id="820" w:author="Andrew Wilkinson [2]" w:date="2023-06-28T16:09:00Z">
              <w:r w:rsidRPr="00294803" w:rsidDel="00EC2C05">
                <w:rPr>
                  <w:lang w:val="es-ES"/>
                </w:rPr>
                <w:delText xml:space="preserve">de </w:delText>
              </w:r>
            </w:del>
            <w:r w:rsidRPr="00294803">
              <w:rPr>
                <w:lang w:val="es-ES"/>
              </w:rPr>
              <w:t>Dakota</w:t>
            </w:r>
            <w:ins w:id="821" w:author="Andrew Wilkinson [2]" w:date="2023-06-28T16:09:00Z">
              <w:r w:rsidR="00EC2C05">
                <w:rPr>
                  <w:lang w:val="es-ES"/>
                </w:rPr>
                <w:t xml:space="preserve"> del Sur</w:t>
              </w:r>
            </w:ins>
            <w:ins w:id="822" w:author="Andrew Wilkinson [2]" w:date="2023-06-28T16:06:00Z">
              <w:r w:rsidR="00EC2C05">
                <w:rPr>
                  <w:lang w:val="es-ES"/>
                </w:rPr>
                <w:t>.</w:t>
              </w:r>
            </w:ins>
          </w:p>
          <w:p w14:paraId="0EB5D8D2" w14:textId="3C4F987D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Dakot</w:t>
            </w:r>
            <w:del w:id="823" w:author="Andrew Wilkinson [2]" w:date="2023-06-28T16:06:00Z">
              <w:r w:rsidRPr="00294803" w:rsidDel="00EC2C05">
                <w:rPr>
                  <w:lang w:val="es-ES"/>
                </w:rPr>
                <w:delText>h</w:delText>
              </w:r>
            </w:del>
            <w:r w:rsidRPr="00294803">
              <w:rPr>
                <w:lang w:val="es-ES"/>
              </w:rPr>
              <w:t xml:space="preserve">a del </w:t>
            </w:r>
            <w:del w:id="824" w:author="Andrew Wilkinson [2]" w:date="2023-06-28T16:09:00Z">
              <w:r w:rsidRPr="00294803" w:rsidDel="00EC2C05">
                <w:rPr>
                  <w:lang w:val="es-ES"/>
                </w:rPr>
                <w:delText xml:space="preserve">sur </w:delText>
              </w:r>
            </w:del>
            <w:ins w:id="825" w:author="Andrew Wilkinson [2]" w:date="2023-06-28T16:09:00Z">
              <w:r w:rsidR="00EC2C05">
                <w:rPr>
                  <w:lang w:val="es-ES"/>
                </w:rPr>
                <w:t>S</w:t>
              </w:r>
              <w:r w:rsidR="00EC2C05" w:rsidRPr="00294803">
                <w:rPr>
                  <w:lang w:val="es-ES"/>
                </w:rPr>
                <w:t xml:space="preserve">ur </w:t>
              </w:r>
            </w:ins>
            <w:r w:rsidRPr="00294803">
              <w:rPr>
                <w:lang w:val="es-ES"/>
              </w:rPr>
              <w:t>es un est</w:t>
            </w:r>
            <w:ins w:id="826" w:author="Andrew Wilkinson [2]" w:date="2023-06-28T16:09:00Z">
              <w:r w:rsidR="00EC2C05">
                <w:rPr>
                  <w:lang w:val="es-ES"/>
                </w:rPr>
                <w:t>a</w:t>
              </w:r>
            </w:ins>
            <w:r w:rsidRPr="00294803">
              <w:rPr>
                <w:lang w:val="es-ES"/>
              </w:rPr>
              <w:t>do en Estados Unidos</w:t>
            </w:r>
            <w:ins w:id="827" w:author="Andrew Wilkinson [2]" w:date="2023-06-28T16:09:00Z">
              <w:r w:rsidR="00EC2C05">
                <w:rPr>
                  <w:lang w:val="es-ES"/>
                </w:rPr>
                <w:t>.</w:t>
              </w:r>
            </w:ins>
          </w:p>
          <w:p w14:paraId="714BAEED" w14:textId="52BA79FC" w:rsidR="00294803" w:rsidRPr="00294803" w:rsidDel="00EC2C05" w:rsidRDefault="00294803" w:rsidP="00294803">
            <w:pPr>
              <w:rPr>
                <w:del w:id="828" w:author="Andrew Wilkinson [2]" w:date="2023-06-28T16:09:00Z"/>
                <w:lang w:val="es-ES"/>
              </w:rPr>
            </w:pPr>
            <w:r w:rsidRPr="00294803">
              <w:rPr>
                <w:lang w:val="es-ES"/>
              </w:rPr>
              <w:t>Siempre ha estado poblado por nativos americanos</w:t>
            </w:r>
            <w:ins w:id="829" w:author="Andrew Wilkinson [2]" w:date="2023-06-28T16:09:00Z">
              <w:r w:rsidR="00EC2C05">
                <w:rPr>
                  <w:lang w:val="es-ES"/>
                </w:rPr>
                <w:t xml:space="preserve">, a </w:t>
              </w:r>
            </w:ins>
          </w:p>
          <w:p w14:paraId="7F82B49A" w14:textId="3A04F030" w:rsidR="00294803" w:rsidRPr="00294803" w:rsidDel="00EC2C05" w:rsidRDefault="00294803" w:rsidP="00294803">
            <w:pPr>
              <w:rPr>
                <w:del w:id="830" w:author="Andrew Wilkinson [2]" w:date="2023-06-28T16:10:00Z"/>
                <w:lang w:val="es-ES"/>
              </w:rPr>
            </w:pPr>
            <w:del w:id="831" w:author="Andrew Wilkinson [2]" w:date="2023-06-28T16:09:00Z">
              <w:r w:rsidRPr="00294803" w:rsidDel="00EC2C05">
                <w:rPr>
                  <w:lang w:val="es-ES"/>
                </w:rPr>
                <w:delText xml:space="preserve">A </w:delText>
              </w:r>
            </w:del>
            <w:r w:rsidRPr="00294803">
              <w:rPr>
                <w:lang w:val="es-ES"/>
              </w:rPr>
              <w:t xml:space="preserve">quienes también llamamos, indios americanos. </w:t>
            </w:r>
            <w:ins w:id="832" w:author="Andrew Wilkinson [2]" w:date="2023-06-28T16:09:00Z">
              <w:r w:rsidR="00EC2C05">
                <w:rPr>
                  <w:lang w:val="es-ES"/>
                </w:rPr>
                <w:t>A</w:t>
              </w:r>
            </w:ins>
            <w:del w:id="833" w:author="Andrew Wilkinson [2]" w:date="2023-06-28T16:09:00Z">
              <w:r w:rsidRPr="00294803" w:rsidDel="00EC2C05">
                <w:rPr>
                  <w:lang w:val="es-ES"/>
                </w:rPr>
                <w:delText>a</w:delText>
              </w:r>
            </w:del>
            <w:r w:rsidRPr="00294803">
              <w:rPr>
                <w:lang w:val="es-ES"/>
              </w:rPr>
              <w:t>quí es donde</w:t>
            </w:r>
            <w:ins w:id="834" w:author="Andrew Wilkinson [2]" w:date="2023-06-28T16:10:00Z">
              <w:r w:rsidR="00EC2C05">
                <w:rPr>
                  <w:lang w:val="es-ES"/>
                </w:rPr>
                <w:t xml:space="preserve"> s</w:t>
              </w:r>
            </w:ins>
          </w:p>
          <w:p w14:paraId="5457778C" w14:textId="5C2B9214" w:rsidR="00294803" w:rsidRPr="00294803" w:rsidDel="00EC2C05" w:rsidRDefault="00294803" w:rsidP="00294803">
            <w:pPr>
              <w:rPr>
                <w:del w:id="835" w:author="Andrew Wilkinson [2]" w:date="2023-06-28T16:10:00Z"/>
                <w:lang w:val="es-ES"/>
              </w:rPr>
            </w:pPr>
            <w:del w:id="836" w:author="Andrew Wilkinson [2]" w:date="2023-06-28T16:10:00Z">
              <w:r w:rsidRPr="00294803" w:rsidDel="00EC2C05">
                <w:rPr>
                  <w:lang w:val="es-ES"/>
                </w:rPr>
                <w:delText>S</w:delText>
              </w:r>
            </w:del>
            <w:r w:rsidRPr="00294803">
              <w:rPr>
                <w:lang w:val="es-ES"/>
              </w:rPr>
              <w:t xml:space="preserve">e ubican tanto el monte Rushmore, como el memorial de </w:t>
            </w:r>
            <w:del w:id="837" w:author="Andrew Wilkinson [2]" w:date="2023-06-28T16:10:00Z">
              <w:r w:rsidRPr="00294803" w:rsidDel="00EC2C05">
                <w:rPr>
                  <w:lang w:val="es-ES"/>
                </w:rPr>
                <w:delText xml:space="preserve">caballo </w:delText>
              </w:r>
            </w:del>
            <w:ins w:id="838" w:author="Andrew Wilkinson [2]" w:date="2023-06-28T16:10:00Z">
              <w:r w:rsidR="00EC2C05">
                <w:rPr>
                  <w:lang w:val="es-ES"/>
                </w:rPr>
                <w:t>C</w:t>
              </w:r>
              <w:r w:rsidR="00EC2C05" w:rsidRPr="00294803">
                <w:rPr>
                  <w:lang w:val="es-ES"/>
                </w:rPr>
                <w:t xml:space="preserve">aballo </w:t>
              </w:r>
            </w:ins>
            <w:del w:id="839" w:author="Andrew Wilkinson [2]" w:date="2023-06-28T16:10:00Z">
              <w:r w:rsidRPr="00294803" w:rsidDel="00EC2C05">
                <w:rPr>
                  <w:lang w:val="es-ES"/>
                </w:rPr>
                <w:delText>loco</w:delText>
              </w:r>
            </w:del>
            <w:ins w:id="840" w:author="Andrew Wilkinson [2]" w:date="2023-06-28T16:10:00Z">
              <w:r w:rsidR="00EC2C05">
                <w:rPr>
                  <w:lang w:val="es-ES"/>
                </w:rPr>
                <w:t>L</w:t>
              </w:r>
              <w:r w:rsidR="00EC2C05" w:rsidRPr="00294803">
                <w:rPr>
                  <w:lang w:val="es-ES"/>
                </w:rPr>
                <w:t>oco</w:t>
              </w:r>
              <w:r w:rsidR="00EC2C05">
                <w:rPr>
                  <w:lang w:val="es-ES"/>
                </w:rPr>
                <w:t>, s</w:t>
              </w:r>
            </w:ins>
            <w:del w:id="841" w:author="Andrew Wilkinson [2]" w:date="2023-06-28T16:10:00Z">
              <w:r w:rsidRPr="00294803" w:rsidDel="00EC2C05">
                <w:rPr>
                  <w:lang w:val="es-ES"/>
                </w:rPr>
                <w:delText>.</w:delText>
              </w:r>
            </w:del>
          </w:p>
          <w:p w14:paraId="3A921C96" w14:textId="7C0B491B" w:rsidR="00294803" w:rsidRPr="00294803" w:rsidRDefault="00294803" w:rsidP="00294803">
            <w:pPr>
              <w:rPr>
                <w:lang w:val="es-ES"/>
              </w:rPr>
            </w:pPr>
            <w:del w:id="842" w:author="Andrew Wilkinson [2]" w:date="2023-06-28T16:10:00Z">
              <w:r w:rsidRPr="00294803" w:rsidDel="00EC2C05">
                <w:rPr>
                  <w:lang w:val="es-ES"/>
                </w:rPr>
                <w:delText>S</w:delText>
              </w:r>
            </w:del>
            <w:r w:rsidRPr="00294803">
              <w:rPr>
                <w:lang w:val="es-ES"/>
              </w:rPr>
              <w:t>olo quince milla apartado uno del otro</w:t>
            </w:r>
            <w:ins w:id="843" w:author="Andrew Wilkinson [2]" w:date="2023-06-28T16:10:00Z">
              <w:r w:rsidR="00EC2C05">
                <w:rPr>
                  <w:lang w:val="es-ES"/>
                </w:rPr>
                <w:t>.</w:t>
              </w:r>
            </w:ins>
          </w:p>
          <w:p w14:paraId="125F8175" w14:textId="082F1AC7" w:rsidR="00294803" w:rsidRPr="00294803" w:rsidDel="00EC2C05" w:rsidRDefault="00294803" w:rsidP="00294803">
            <w:pPr>
              <w:rPr>
                <w:del w:id="844" w:author="Andrew Wilkinson [2]" w:date="2023-06-28T16:10:00Z"/>
                <w:lang w:val="es-ES"/>
              </w:rPr>
            </w:pPr>
            <w:r w:rsidRPr="00294803">
              <w:rPr>
                <w:lang w:val="es-ES"/>
              </w:rPr>
              <w:t>Ambas son esculturas monumentales de roca</w:t>
            </w:r>
            <w:ins w:id="845" w:author="Andrew Wilkinson [2]" w:date="2023-06-28T16:10:00Z">
              <w:r w:rsidR="00EC2C05">
                <w:rPr>
                  <w:lang w:val="es-ES"/>
                </w:rPr>
                <w:t xml:space="preserve">, </w:t>
              </w:r>
            </w:ins>
          </w:p>
          <w:p w14:paraId="74F62C9C" w14:textId="3B29919A" w:rsidR="00294803" w:rsidRPr="00294803" w:rsidDel="00EC2C05" w:rsidRDefault="00294803" w:rsidP="00294803">
            <w:pPr>
              <w:rPr>
                <w:del w:id="846" w:author="Andrew Wilkinson [2]" w:date="2023-06-28T16:11:00Z"/>
                <w:lang w:val="es-ES"/>
              </w:rPr>
            </w:pPr>
            <w:del w:id="847" w:author="Andrew Wilkinson [2]" w:date="2023-06-28T16:10:00Z">
              <w:r w:rsidRPr="00294803" w:rsidDel="00EC2C05">
                <w:rPr>
                  <w:lang w:val="es-ES"/>
                </w:rPr>
                <w:delText>E</w:delText>
              </w:r>
            </w:del>
            <w:ins w:id="848" w:author="Andrew Wilkinson [2]" w:date="2023-06-28T16:10:00Z">
              <w:r w:rsidR="00EC2C05">
                <w:rPr>
                  <w:lang w:val="es-ES"/>
                </w:rPr>
                <w:t>e</w:t>
              </w:r>
            </w:ins>
            <w:r w:rsidRPr="00294803">
              <w:rPr>
                <w:lang w:val="es-ES"/>
              </w:rPr>
              <w:t>l monte Rushmore de presidentes remarcables</w:t>
            </w:r>
            <w:ins w:id="849" w:author="Andrew Wilkinson [2]" w:date="2023-06-28T16:11:00Z">
              <w:r w:rsidR="00EC2C05">
                <w:rPr>
                  <w:lang w:val="es-ES"/>
                </w:rPr>
                <w:t xml:space="preserve"> q</w:t>
              </w:r>
            </w:ins>
          </w:p>
          <w:p w14:paraId="231A44F9" w14:textId="3EC3C973" w:rsidR="00294803" w:rsidRPr="00294803" w:rsidDel="00EC2C05" w:rsidRDefault="00294803" w:rsidP="00294803">
            <w:pPr>
              <w:rPr>
                <w:del w:id="850" w:author="Andrew Wilkinson [2]" w:date="2023-06-28T16:12:00Z"/>
                <w:lang w:val="es-ES"/>
              </w:rPr>
            </w:pPr>
            <w:del w:id="851" w:author="Andrew Wilkinson [2]" w:date="2023-06-28T16:11:00Z">
              <w:r w:rsidRPr="00294803" w:rsidDel="00EC2C05">
                <w:rPr>
                  <w:lang w:val="es-ES"/>
                </w:rPr>
                <w:delText>Q</w:delText>
              </w:r>
            </w:del>
            <w:r w:rsidRPr="00294803">
              <w:rPr>
                <w:lang w:val="es-ES"/>
              </w:rPr>
              <w:t>ue ayudaron a Los Es</w:t>
            </w:r>
            <w:ins w:id="852" w:author="Andrew Wilkinson [2]" w:date="2023-06-28T16:11:00Z">
              <w:r w:rsidR="00EC2C05">
                <w:rPr>
                  <w:lang w:val="es-ES"/>
                </w:rPr>
                <w:t>t</w:t>
              </w:r>
            </w:ins>
            <w:r w:rsidRPr="00294803">
              <w:rPr>
                <w:lang w:val="es-ES"/>
              </w:rPr>
              <w:t>ados Unidos</w:t>
            </w:r>
            <w:del w:id="853" w:author="Andrew Wilkinson [2]" w:date="2023-06-28T16:12:00Z">
              <w:r w:rsidRPr="00294803" w:rsidDel="00EC2C05">
                <w:rPr>
                  <w:lang w:val="es-ES"/>
                </w:rPr>
                <w:delText xml:space="preserve"> </w:delText>
              </w:r>
            </w:del>
            <w:r w:rsidRPr="00294803">
              <w:rPr>
                <w:lang w:val="es-ES"/>
              </w:rPr>
              <w:t xml:space="preserve">, y </w:t>
            </w:r>
            <w:del w:id="854" w:author="Andrew Wilkinson [2]" w:date="2023-06-28T16:12:00Z">
              <w:r w:rsidRPr="00294803" w:rsidDel="00EC2C05">
                <w:rPr>
                  <w:lang w:val="es-ES"/>
                </w:rPr>
                <w:delText xml:space="preserve">caballo </w:delText>
              </w:r>
            </w:del>
            <w:ins w:id="855" w:author="Andrew Wilkinson [2]" w:date="2023-06-28T16:12:00Z">
              <w:r w:rsidR="00EC2C05">
                <w:rPr>
                  <w:lang w:val="es-ES"/>
                </w:rPr>
                <w:t>C</w:t>
              </w:r>
              <w:r w:rsidR="00EC2C05" w:rsidRPr="00294803">
                <w:rPr>
                  <w:lang w:val="es-ES"/>
                </w:rPr>
                <w:t xml:space="preserve">aballo </w:t>
              </w:r>
            </w:ins>
            <w:del w:id="856" w:author="Andrew Wilkinson [2]" w:date="2023-06-28T16:12:00Z">
              <w:r w:rsidRPr="00294803" w:rsidDel="00EC2C05">
                <w:rPr>
                  <w:lang w:val="es-ES"/>
                </w:rPr>
                <w:delText>loco</w:delText>
              </w:r>
            </w:del>
            <w:ins w:id="857" w:author="Andrew Wilkinson [2]" w:date="2023-06-28T16:12:00Z">
              <w:r w:rsidR="00EC2C05">
                <w:rPr>
                  <w:lang w:val="es-ES"/>
                </w:rPr>
                <w:t>L</w:t>
              </w:r>
              <w:r w:rsidR="00EC2C05" w:rsidRPr="00294803">
                <w:rPr>
                  <w:lang w:val="es-ES"/>
                </w:rPr>
                <w:t>oco</w:t>
              </w:r>
            </w:ins>
            <w:r w:rsidRPr="00294803">
              <w:rPr>
                <w:lang w:val="es-ES"/>
              </w:rPr>
              <w:t xml:space="preserve">, un </w:t>
            </w:r>
            <w:ins w:id="858" w:author="Andrew Wilkinson [2]" w:date="2023-06-28T16:12:00Z">
              <w:r w:rsidR="00EC2C05">
                <w:rPr>
                  <w:lang w:val="es-ES"/>
                </w:rPr>
                <w:t>h</w:t>
              </w:r>
            </w:ins>
            <w:r w:rsidRPr="00294803">
              <w:rPr>
                <w:lang w:val="es-ES"/>
              </w:rPr>
              <w:t>éroe nativo americano</w:t>
            </w:r>
            <w:ins w:id="859" w:author="Andrew Wilkinson [2]" w:date="2023-06-28T16:12:00Z">
              <w:r w:rsidR="00EC2C05">
                <w:rPr>
                  <w:lang w:val="es-ES"/>
                </w:rPr>
                <w:t xml:space="preserve"> </w:t>
              </w:r>
            </w:ins>
          </w:p>
          <w:p w14:paraId="41D4D84D" w14:textId="468E3D9D" w:rsidR="00294803" w:rsidRPr="00294803" w:rsidRDefault="00294803" w:rsidP="00294803">
            <w:pPr>
              <w:rPr>
                <w:lang w:val="es-ES"/>
              </w:rPr>
            </w:pPr>
            <w:del w:id="860" w:author="Andrew Wilkinson [2]" w:date="2023-06-28T16:12:00Z">
              <w:r w:rsidRPr="00294803" w:rsidDel="00EC2C05">
                <w:rPr>
                  <w:lang w:val="es-ES"/>
                </w:rPr>
                <w:delText>Q</w:delText>
              </w:r>
            </w:del>
            <w:ins w:id="861" w:author="Andrew Wilkinson [2]" w:date="2023-06-28T16:12:00Z">
              <w:r w:rsidR="00EC2C05">
                <w:rPr>
                  <w:lang w:val="es-ES"/>
                </w:rPr>
                <w:t>q</w:t>
              </w:r>
            </w:ins>
            <w:r w:rsidRPr="00294803">
              <w:rPr>
                <w:lang w:val="es-ES"/>
              </w:rPr>
              <w:t>ue fue conocido por proteger la cultura india y su tierra del despojo del gobierno estadounidense</w:t>
            </w:r>
            <w:ins w:id="862" w:author="Andrew Wilkinson [2]" w:date="2023-06-28T16:12:00Z">
              <w:r w:rsidR="00EC2C05">
                <w:rPr>
                  <w:lang w:val="es-ES"/>
                </w:rPr>
                <w:t>.</w:t>
              </w:r>
            </w:ins>
          </w:p>
          <w:p w14:paraId="1D7AE5A1" w14:textId="75B353B3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 xml:space="preserve">Parece </w:t>
            </w:r>
            <w:del w:id="863" w:author="Andrew Wilkinson [2]" w:date="2023-06-28T16:12:00Z">
              <w:r w:rsidRPr="00294803" w:rsidDel="00EC2C05">
                <w:rPr>
                  <w:lang w:val="es-ES"/>
                </w:rPr>
                <w:delText>politico</w:delText>
              </w:r>
            </w:del>
            <w:ins w:id="864" w:author="Andrew Wilkinson [2]" w:date="2023-06-28T16:12:00Z">
              <w:r w:rsidR="00EC2C05" w:rsidRPr="00294803">
                <w:rPr>
                  <w:lang w:val="es-ES"/>
                </w:rPr>
                <w:t>político</w:t>
              </w:r>
            </w:ins>
            <w:r w:rsidRPr="00294803">
              <w:rPr>
                <w:lang w:val="es-ES"/>
              </w:rPr>
              <w:t xml:space="preserve"> verdad?</w:t>
            </w:r>
          </w:p>
          <w:p w14:paraId="0EC81B4C" w14:textId="5FEE5E83" w:rsidR="00294803" w:rsidRPr="00294803" w:rsidDel="00EC2C05" w:rsidRDefault="00294803" w:rsidP="00294803">
            <w:pPr>
              <w:rPr>
                <w:del w:id="865" w:author="Andrew Wilkinson [2]" w:date="2023-06-28T16:12:00Z"/>
                <w:lang w:val="es-ES"/>
              </w:rPr>
            </w:pPr>
            <w:r w:rsidRPr="00294803">
              <w:rPr>
                <w:lang w:val="es-ES"/>
              </w:rPr>
              <w:t>Lo es, y es algo que ilustra la relación entre el gobierno de Estados Unidos y</w:t>
            </w:r>
            <w:ins w:id="866" w:author="Andrew Wilkinson [2]" w:date="2023-06-28T16:12:00Z">
              <w:r w:rsidR="00EC2C05">
                <w:rPr>
                  <w:lang w:val="es-ES"/>
                </w:rPr>
                <w:t xml:space="preserve"> l</w:t>
              </w:r>
            </w:ins>
          </w:p>
          <w:p w14:paraId="1EEDB536" w14:textId="77777777" w:rsidR="00EC2C05" w:rsidRDefault="00294803" w:rsidP="00294803">
            <w:pPr>
              <w:rPr>
                <w:ins w:id="867" w:author="Andrew Wilkinson [2]" w:date="2023-06-28T16:13:00Z"/>
                <w:lang w:val="es-ES"/>
              </w:rPr>
            </w:pPr>
            <w:del w:id="868" w:author="Andrew Wilkinson [2]" w:date="2023-06-28T16:12:00Z">
              <w:r w:rsidRPr="00294803" w:rsidDel="00EC2C05">
                <w:rPr>
                  <w:lang w:val="es-ES"/>
                </w:rPr>
                <w:delText>L</w:delText>
              </w:r>
            </w:del>
            <w:r w:rsidRPr="00294803">
              <w:rPr>
                <w:lang w:val="es-ES"/>
              </w:rPr>
              <w:t xml:space="preserve">os </w:t>
            </w:r>
            <w:del w:id="869" w:author="Andrew Wilkinson [2]" w:date="2023-06-28T16:12:00Z">
              <w:r w:rsidRPr="00294803" w:rsidDel="00EC2C05">
                <w:rPr>
                  <w:lang w:val="es-ES"/>
                </w:rPr>
                <w:delText xml:space="preserve">Nativos </w:delText>
              </w:r>
            </w:del>
            <w:ins w:id="870" w:author="Andrew Wilkinson [2]" w:date="2023-06-28T16:12:00Z">
              <w:r w:rsidR="00EC2C05">
                <w:rPr>
                  <w:lang w:val="es-ES"/>
                </w:rPr>
                <w:t>n</w:t>
              </w:r>
              <w:r w:rsidR="00EC2C05" w:rsidRPr="00294803">
                <w:rPr>
                  <w:lang w:val="es-ES"/>
                </w:rPr>
                <w:t xml:space="preserve">ativos </w:t>
              </w:r>
            </w:ins>
            <w:del w:id="871" w:author="Andrew Wilkinson [2]" w:date="2023-06-28T16:12:00Z">
              <w:r w:rsidRPr="00294803" w:rsidDel="00EC2C05">
                <w:rPr>
                  <w:lang w:val="es-ES"/>
                </w:rPr>
                <w:delText>Americanos</w:delText>
              </w:r>
            </w:del>
            <w:ins w:id="872" w:author="Andrew Wilkinson [2]" w:date="2023-06-28T16:12:00Z">
              <w:r w:rsidR="00EC2C05">
                <w:rPr>
                  <w:lang w:val="es-ES"/>
                </w:rPr>
                <w:t>a</w:t>
              </w:r>
              <w:r w:rsidR="00EC2C05" w:rsidRPr="00294803">
                <w:rPr>
                  <w:lang w:val="es-ES"/>
                </w:rPr>
                <w:t>mericanos</w:t>
              </w:r>
            </w:ins>
            <w:ins w:id="873" w:author="Andrew Wilkinson [2]" w:date="2023-06-28T16:13:00Z">
              <w:r w:rsidR="00EC2C05">
                <w:rPr>
                  <w:lang w:val="es-ES"/>
                </w:rPr>
                <w:t>.</w:t>
              </w:r>
            </w:ins>
          </w:p>
          <w:p w14:paraId="2DCBE2DD" w14:textId="14CA015B" w:rsidR="00294803" w:rsidRPr="00294803" w:rsidDel="00EC2C05" w:rsidRDefault="00294803" w:rsidP="00294803">
            <w:pPr>
              <w:rPr>
                <w:del w:id="874" w:author="Andrew Wilkinson [2]" w:date="2023-06-28T16:13:00Z"/>
                <w:lang w:val="es-ES"/>
              </w:rPr>
            </w:pPr>
            <w:del w:id="875" w:author="Andrew Wilkinson [2]" w:date="2023-06-28T16:13:00Z">
              <w:r w:rsidRPr="00294803" w:rsidDel="00EC2C05">
                <w:rPr>
                  <w:lang w:val="es-ES"/>
                </w:rPr>
                <w:delText>,p</w:delText>
              </w:r>
            </w:del>
            <w:ins w:id="876" w:author="Andrew Wilkinson [2]" w:date="2023-06-28T16:13:00Z">
              <w:r w:rsidR="00EC2C05">
                <w:rPr>
                  <w:lang w:val="es-ES"/>
                </w:rPr>
                <w:t>P</w:t>
              </w:r>
            </w:ins>
            <w:r w:rsidRPr="00294803">
              <w:rPr>
                <w:lang w:val="es-ES"/>
              </w:rPr>
              <w:t>ara los indios Lakota,</w:t>
            </w:r>
            <w:ins w:id="877" w:author="Andrew Wilkinson [2]" w:date="2023-06-28T16:13:00Z">
              <w:r w:rsidR="00EC2C05">
                <w:rPr>
                  <w:lang w:val="es-ES"/>
                </w:rPr>
                <w:t xml:space="preserve"> u</w:t>
              </w:r>
            </w:ins>
          </w:p>
          <w:p w14:paraId="01CB113B" w14:textId="71EA7C29" w:rsidR="00294803" w:rsidRPr="00294803" w:rsidRDefault="00294803" w:rsidP="00294803">
            <w:pPr>
              <w:rPr>
                <w:lang w:val="es-ES"/>
              </w:rPr>
            </w:pPr>
            <w:del w:id="878" w:author="Andrew Wilkinson [2]" w:date="2023-06-28T16:13:00Z">
              <w:r w:rsidRPr="00294803" w:rsidDel="00EC2C05">
                <w:rPr>
                  <w:lang w:val="es-ES"/>
                </w:rPr>
                <w:delText>U</w:delText>
              </w:r>
            </w:del>
            <w:r w:rsidRPr="00294803">
              <w:rPr>
                <w:lang w:val="es-ES"/>
              </w:rPr>
              <w:t>na de l</w:t>
            </w:r>
            <w:ins w:id="879" w:author="Andrew Wilkinson [2]" w:date="2023-06-28T16:13:00Z">
              <w:r w:rsidR="00EC2C05">
                <w:rPr>
                  <w:lang w:val="es-ES"/>
                </w:rPr>
                <w:t>a</w:t>
              </w:r>
            </w:ins>
            <w:r w:rsidRPr="00294803">
              <w:rPr>
                <w:lang w:val="es-ES"/>
              </w:rPr>
              <w:t>s prominentes tribus americanas en las colinas negras, las colinas negras eran sagradas</w:t>
            </w:r>
            <w:ins w:id="880" w:author="Andrew Wilkinson [2]" w:date="2023-06-28T16:14:00Z">
              <w:r w:rsidR="00EC2C05">
                <w:rPr>
                  <w:lang w:val="es-ES"/>
                </w:rPr>
                <w:t>.</w:t>
              </w:r>
            </w:ins>
          </w:p>
          <w:p w14:paraId="6660A8D9" w14:textId="77777777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Dentro de las montañas había sitios de entierro de sus parientes, y era área de oración, danza y adoración.</w:t>
            </w:r>
          </w:p>
          <w:p w14:paraId="44FA0C90" w14:textId="77777777" w:rsidR="00EC2C05" w:rsidRDefault="00294803" w:rsidP="00294803">
            <w:pPr>
              <w:rPr>
                <w:ins w:id="881" w:author="Andrew Wilkinson [2]" w:date="2023-06-28T16:14:00Z"/>
                <w:lang w:val="es-ES"/>
              </w:rPr>
            </w:pPr>
            <w:r w:rsidRPr="00294803">
              <w:rPr>
                <w:lang w:val="es-ES"/>
              </w:rPr>
              <w:t>Las colinas eran centrales y todabía lo so para su cultura.</w:t>
            </w:r>
          </w:p>
          <w:p w14:paraId="253A7151" w14:textId="0D8ACA8C" w:rsidR="00294803" w:rsidRPr="00294803" w:rsidDel="00EC2C05" w:rsidRDefault="00294803" w:rsidP="00294803">
            <w:pPr>
              <w:rPr>
                <w:del w:id="882" w:author="Andrew Wilkinson [2]" w:date="2023-06-28T16:14:00Z"/>
                <w:lang w:val="es-ES"/>
              </w:rPr>
            </w:pPr>
            <w:del w:id="883" w:author="Andrew Wilkinson [2]" w:date="2023-06-28T16:14:00Z">
              <w:r w:rsidRPr="00294803" w:rsidDel="00EC2C05">
                <w:rPr>
                  <w:lang w:val="es-ES"/>
                </w:rPr>
                <w:delText xml:space="preserve"> </w:delText>
              </w:r>
            </w:del>
            <w:r w:rsidRPr="00294803">
              <w:rPr>
                <w:lang w:val="es-ES"/>
              </w:rPr>
              <w:t>Hace mucho</w:t>
            </w:r>
          </w:p>
          <w:p w14:paraId="4E19EACB" w14:textId="468FADF9" w:rsidR="00294803" w:rsidRPr="00294803" w:rsidDel="00EC2C05" w:rsidRDefault="00294803" w:rsidP="00294803">
            <w:pPr>
              <w:rPr>
                <w:del w:id="884" w:author="Andrew Wilkinson [2]" w:date="2023-06-28T16:14:00Z"/>
                <w:lang w:val="es-ES"/>
              </w:rPr>
            </w:pPr>
            <w:del w:id="885" w:author="Andrew Wilkinson [2]" w:date="2023-06-28T16:14:00Z">
              <w:r w:rsidRPr="00294803" w:rsidDel="00EC2C05">
                <w:rPr>
                  <w:lang w:val="es-ES"/>
                </w:rPr>
                <w:delText>A</w:delText>
              </w:r>
            </w:del>
            <w:ins w:id="886" w:author="Andrew Wilkinson [2]" w:date="2023-06-28T16:14:00Z">
              <w:r w:rsidR="00EC2C05">
                <w:rPr>
                  <w:lang w:val="es-ES"/>
                </w:rPr>
                <w:t xml:space="preserve"> a</w:t>
              </w:r>
            </w:ins>
            <w:r w:rsidRPr="00294803">
              <w:rPr>
                <w:lang w:val="es-ES"/>
              </w:rPr>
              <w:t xml:space="preserve">ntes que el el monte Rushmore fuera esculpido, los Estados </w:t>
            </w:r>
            <w:del w:id="887" w:author="Andrew Wilkinson [2]" w:date="2023-06-28T16:14:00Z">
              <w:r w:rsidRPr="00294803" w:rsidDel="00EC2C05">
                <w:rPr>
                  <w:lang w:val="es-ES"/>
                </w:rPr>
                <w:delText xml:space="preserve">unidos </w:delText>
              </w:r>
            </w:del>
            <w:ins w:id="888" w:author="Andrew Wilkinson [2]" w:date="2023-06-28T16:14:00Z">
              <w:r w:rsidR="00EC2C05">
                <w:rPr>
                  <w:lang w:val="es-ES"/>
                </w:rPr>
                <w:t>U</w:t>
              </w:r>
              <w:r w:rsidR="00EC2C05" w:rsidRPr="00294803">
                <w:rPr>
                  <w:lang w:val="es-ES"/>
                </w:rPr>
                <w:t xml:space="preserve">nidos </w:t>
              </w:r>
            </w:ins>
            <w:r w:rsidRPr="00294803">
              <w:rPr>
                <w:lang w:val="es-ES"/>
              </w:rPr>
              <w:t>sabían esto</w:t>
            </w:r>
            <w:ins w:id="889" w:author="Andrew Wilkinson [2]" w:date="2023-06-28T16:14:00Z">
              <w:r w:rsidR="00EC2C05">
                <w:rPr>
                  <w:lang w:val="es-ES"/>
                </w:rPr>
                <w:t xml:space="preserve">, </w:t>
              </w:r>
            </w:ins>
          </w:p>
          <w:p w14:paraId="53515AB1" w14:textId="7B2BA957" w:rsidR="00294803" w:rsidRPr="00294803" w:rsidDel="00210D38" w:rsidRDefault="00294803" w:rsidP="00294803">
            <w:pPr>
              <w:rPr>
                <w:del w:id="890" w:author="Andrew Wilkinson [2]" w:date="2023-06-28T16:15:00Z"/>
                <w:lang w:val="es-ES"/>
              </w:rPr>
            </w:pPr>
            <w:del w:id="891" w:author="Andrew Wilkinson [2]" w:date="2023-06-28T16:14:00Z">
              <w:r w:rsidRPr="00294803" w:rsidDel="00EC2C05">
                <w:rPr>
                  <w:lang w:val="es-ES"/>
                </w:rPr>
                <w:delText>Y</w:delText>
              </w:r>
            </w:del>
            <w:ins w:id="892" w:author="Andrew Wilkinson [2]" w:date="2023-06-28T16:14:00Z">
              <w:r w:rsidR="00EC2C05">
                <w:rPr>
                  <w:lang w:val="es-ES"/>
                </w:rPr>
                <w:t>y</w:t>
              </w:r>
            </w:ins>
            <w:r w:rsidRPr="00294803">
              <w:rPr>
                <w:lang w:val="es-ES"/>
              </w:rPr>
              <w:t xml:space="preserve"> </w:t>
            </w:r>
            <w:r w:rsidRPr="00294803">
              <w:rPr>
                <w:lang w:val="es-ES"/>
              </w:rPr>
              <w:lastRenderedPageBreak/>
              <w:t>dedicaron esta tierra a los indios americanos, como parte de loa reserva Sioux</w:t>
            </w:r>
            <w:ins w:id="893" w:author="Andrew Wilkinson [2]" w:date="2023-06-28T16:15:00Z">
              <w:r w:rsidR="00210D38">
                <w:rPr>
                  <w:lang w:val="es-ES"/>
                </w:rPr>
                <w:t xml:space="preserve"> c</w:t>
              </w:r>
            </w:ins>
          </w:p>
          <w:p w14:paraId="7311162F" w14:textId="4EEDD78D" w:rsidR="00294803" w:rsidRPr="00294803" w:rsidRDefault="00294803" w:rsidP="00294803">
            <w:pPr>
              <w:rPr>
                <w:lang w:val="es-ES"/>
              </w:rPr>
            </w:pPr>
            <w:del w:id="894" w:author="Andrew Wilkinson [2]" w:date="2023-06-28T16:15:00Z">
              <w:r w:rsidRPr="00294803" w:rsidDel="00210D38">
                <w:rPr>
                  <w:lang w:val="es-ES"/>
                </w:rPr>
                <w:delText>C</w:delText>
              </w:r>
            </w:del>
            <w:r w:rsidRPr="00294803">
              <w:rPr>
                <w:lang w:val="es-ES"/>
              </w:rPr>
              <w:t xml:space="preserve">on el tratado </w:t>
            </w:r>
            <w:del w:id="895" w:author="Andrew Wilkinson [2]" w:date="2023-06-28T16:15:00Z">
              <w:r w:rsidRPr="00294803" w:rsidDel="00210D38">
                <w:rPr>
                  <w:lang w:val="es-ES"/>
                </w:rPr>
                <w:delText xml:space="preserve">llamado , </w:delText>
              </w:r>
            </w:del>
            <w:r w:rsidRPr="00294803">
              <w:rPr>
                <w:lang w:val="es-ES"/>
              </w:rPr>
              <w:t>llamado del fuerte Laramie de 1868</w:t>
            </w:r>
            <w:ins w:id="896" w:author="Andrew Wilkinson [2]" w:date="2023-06-28T16:15:00Z">
              <w:r w:rsidR="00210D38">
                <w:rPr>
                  <w:lang w:val="es-ES"/>
                </w:rPr>
                <w:t>.</w:t>
              </w:r>
            </w:ins>
          </w:p>
          <w:p w14:paraId="718CF9C3" w14:textId="0D908CB9" w:rsidR="00294803" w:rsidRPr="00294803" w:rsidDel="00EA128B" w:rsidRDefault="00294803" w:rsidP="00294803">
            <w:pPr>
              <w:rPr>
                <w:del w:id="897" w:author="Andrew Wilkinson [2]" w:date="2023-06-28T16:16:00Z"/>
                <w:lang w:val="es-ES"/>
              </w:rPr>
            </w:pPr>
            <w:r w:rsidRPr="00294803">
              <w:rPr>
                <w:lang w:val="es-ES"/>
              </w:rPr>
              <w:t>Sin embargo, cuando se hayó oro</w:t>
            </w:r>
            <w:del w:id="898" w:author="Andrew Wilkinson [2]" w:date="2023-06-28T16:16:00Z">
              <w:r w:rsidRPr="00294803" w:rsidDel="00EA128B">
                <w:rPr>
                  <w:lang w:val="es-ES"/>
                </w:rPr>
                <w:delText xml:space="preserve"> </w:delText>
              </w:r>
            </w:del>
            <w:r w:rsidRPr="00294803">
              <w:rPr>
                <w:lang w:val="es-ES"/>
              </w:rPr>
              <w:t>, solo seis meses después</w:t>
            </w:r>
            <w:ins w:id="899" w:author="Andrew Wilkinson [2]" w:date="2023-06-28T16:16:00Z">
              <w:r w:rsidR="00EA128B">
                <w:rPr>
                  <w:lang w:val="es-ES"/>
                </w:rPr>
                <w:t>, l</w:t>
              </w:r>
            </w:ins>
          </w:p>
          <w:p w14:paraId="4856B53C" w14:textId="0FFEF38D" w:rsidR="00294803" w:rsidRPr="00294803" w:rsidRDefault="00294803" w:rsidP="00294803">
            <w:pPr>
              <w:rPr>
                <w:lang w:val="es-ES"/>
              </w:rPr>
            </w:pPr>
            <w:del w:id="900" w:author="Andrew Wilkinson [2]" w:date="2023-06-28T16:16:00Z">
              <w:r w:rsidRPr="00294803" w:rsidDel="00EA128B">
                <w:rPr>
                  <w:lang w:val="es-ES"/>
                </w:rPr>
                <w:delText>L</w:delText>
              </w:r>
            </w:del>
            <w:r w:rsidRPr="00294803">
              <w:rPr>
                <w:lang w:val="es-ES"/>
              </w:rPr>
              <w:t xml:space="preserve">os Estados </w:t>
            </w:r>
            <w:ins w:id="901" w:author="Andrew Wilkinson [2]" w:date="2023-06-28T16:16:00Z">
              <w:r w:rsidR="00EA128B">
                <w:rPr>
                  <w:lang w:val="es-ES"/>
                </w:rPr>
                <w:t>U</w:t>
              </w:r>
            </w:ins>
            <w:del w:id="902" w:author="Andrew Wilkinson [2]" w:date="2023-06-28T16:16:00Z">
              <w:r w:rsidRPr="00294803" w:rsidDel="00EA128B">
                <w:rPr>
                  <w:lang w:val="es-ES"/>
                </w:rPr>
                <w:delText>u</w:delText>
              </w:r>
            </w:del>
            <w:r w:rsidRPr="00294803">
              <w:rPr>
                <w:lang w:val="es-ES"/>
              </w:rPr>
              <w:t>nidos reclamo la tierra de regreso.</w:t>
            </w:r>
          </w:p>
          <w:p w14:paraId="4173A154" w14:textId="2DABF1D0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Así es, ellos prometieron proteger la tierra de ser ocupada por hombres blancos, pero ellos se desdijeron de su palabra</w:t>
            </w:r>
            <w:ins w:id="903" w:author="Andrew Wilkinson [2]" w:date="2023-06-28T16:16:00Z">
              <w:r w:rsidR="00EA128B">
                <w:rPr>
                  <w:lang w:val="es-ES"/>
                </w:rPr>
                <w:t>.</w:t>
              </w:r>
            </w:ins>
          </w:p>
          <w:p w14:paraId="0C00E7E3" w14:textId="21D5FBA6" w:rsidR="00294803" w:rsidRPr="00294803" w:rsidDel="00EA128B" w:rsidRDefault="00294803" w:rsidP="00294803">
            <w:pPr>
              <w:rPr>
                <w:del w:id="904" w:author="Andrew Wilkinson [2]" w:date="2023-06-28T16:17:00Z"/>
                <w:lang w:val="es-ES"/>
              </w:rPr>
            </w:pPr>
            <w:r w:rsidRPr="00294803">
              <w:rPr>
                <w:lang w:val="es-ES"/>
              </w:rPr>
              <w:t xml:space="preserve">Ellos se instalaron en la tierra, se dedicaron a la extracción de oro y plata y forzaron a salir a los nativos </w:t>
            </w:r>
            <w:ins w:id="905" w:author="Andrew Wilkinson [2]" w:date="2023-06-28T16:17:00Z">
              <w:r w:rsidR="00EA128B">
                <w:rPr>
                  <w:lang w:val="es-ES"/>
                </w:rPr>
                <w:t>a</w:t>
              </w:r>
            </w:ins>
            <w:r w:rsidRPr="00294803">
              <w:rPr>
                <w:lang w:val="es-ES"/>
              </w:rPr>
              <w:t>mericanos</w:t>
            </w:r>
            <w:ins w:id="906" w:author="Andrew Wilkinson [2]" w:date="2023-06-28T16:17:00Z">
              <w:r w:rsidR="00EA128B">
                <w:rPr>
                  <w:lang w:val="es-ES"/>
                </w:rPr>
                <w:t xml:space="preserve"> d</w:t>
              </w:r>
            </w:ins>
          </w:p>
          <w:p w14:paraId="19CCB72D" w14:textId="0997EF44" w:rsidR="00294803" w:rsidRPr="00294803" w:rsidRDefault="00294803" w:rsidP="00294803">
            <w:pPr>
              <w:rPr>
                <w:lang w:val="es-ES"/>
              </w:rPr>
            </w:pPr>
            <w:del w:id="907" w:author="Andrew Wilkinson [2]" w:date="2023-06-28T16:17:00Z">
              <w:r w:rsidRPr="00294803" w:rsidDel="00EA128B">
                <w:rPr>
                  <w:lang w:val="es-ES"/>
                </w:rPr>
                <w:delText>D</w:delText>
              </w:r>
            </w:del>
            <w:r w:rsidRPr="00294803">
              <w:rPr>
                <w:lang w:val="es-ES"/>
              </w:rPr>
              <w:t>e la región para reubicarlos</w:t>
            </w:r>
            <w:ins w:id="908" w:author="Andrew Wilkinson [2]" w:date="2023-06-28T16:17:00Z">
              <w:r w:rsidR="00EA128B">
                <w:rPr>
                  <w:lang w:val="es-ES"/>
                </w:rPr>
                <w:t>.</w:t>
              </w:r>
            </w:ins>
          </w:p>
          <w:p w14:paraId="5D9BE64E" w14:textId="0E3AA6D5" w:rsidR="00294803" w:rsidRPr="00294803" w:rsidDel="00EA128B" w:rsidRDefault="00294803" w:rsidP="00294803">
            <w:pPr>
              <w:rPr>
                <w:del w:id="909" w:author="Andrew Wilkinson [2]" w:date="2023-06-28T16:17:00Z"/>
                <w:lang w:val="es-ES"/>
              </w:rPr>
            </w:pPr>
            <w:r w:rsidRPr="00294803">
              <w:rPr>
                <w:lang w:val="es-ES"/>
              </w:rPr>
              <w:t>Esto es irónico porque en inglés Americano cuando alguien da un regalo y luego lo ide de regreso, lo llamamos</w:t>
            </w:r>
            <w:ins w:id="910" w:author="Andrew Wilkinson [2]" w:date="2023-06-28T16:17:00Z">
              <w:r w:rsidR="00EA128B">
                <w:rPr>
                  <w:lang w:val="es-ES"/>
                </w:rPr>
                <w:t xml:space="preserve"> </w:t>
              </w:r>
            </w:ins>
          </w:p>
          <w:p w14:paraId="1005B7FD" w14:textId="77777777" w:rsidR="00EA128B" w:rsidRDefault="00294803" w:rsidP="00294803">
            <w:pPr>
              <w:rPr>
                <w:ins w:id="911" w:author="Andrew Wilkinson [2]" w:date="2023-06-28T16:17:00Z"/>
                <w:lang w:val="es-ES"/>
              </w:rPr>
            </w:pPr>
            <w:r w:rsidRPr="00294803">
              <w:rPr>
                <w:lang w:val="es-ES"/>
              </w:rPr>
              <w:t>"Indio dadivoso"</w:t>
            </w:r>
            <w:ins w:id="912" w:author="Andrew Wilkinson [2]" w:date="2023-06-28T16:17:00Z">
              <w:r w:rsidR="00EA128B">
                <w:rPr>
                  <w:lang w:val="es-ES"/>
                </w:rPr>
                <w:t>.</w:t>
              </w:r>
            </w:ins>
            <w:del w:id="913" w:author="Andrew Wilkinson [2]" w:date="2023-06-28T16:17:00Z">
              <w:r w:rsidRPr="00294803" w:rsidDel="00EA128B">
                <w:rPr>
                  <w:lang w:val="es-ES"/>
                </w:rPr>
                <w:delText xml:space="preserve"> </w:delText>
              </w:r>
            </w:del>
          </w:p>
          <w:p w14:paraId="40DF1793" w14:textId="7247DD12" w:rsidR="00294803" w:rsidRPr="00294803" w:rsidDel="00EA128B" w:rsidRDefault="00294803" w:rsidP="00294803">
            <w:pPr>
              <w:rPr>
                <w:del w:id="914" w:author="Andrew Wilkinson [2]" w:date="2023-06-28T16:18:00Z"/>
                <w:lang w:val="es-ES"/>
              </w:rPr>
            </w:pPr>
            <w:del w:id="915" w:author="Andrew Wilkinson [2]" w:date="2023-06-28T16:17:00Z">
              <w:r w:rsidRPr="00294803" w:rsidDel="00EA128B">
                <w:rPr>
                  <w:lang w:val="es-ES"/>
                </w:rPr>
                <w:delText>e</w:delText>
              </w:r>
            </w:del>
            <w:ins w:id="916" w:author="Andrew Wilkinson [2]" w:date="2023-06-28T16:17:00Z">
              <w:r w:rsidR="00EA128B">
                <w:rPr>
                  <w:lang w:val="es-ES"/>
                </w:rPr>
                <w:t>E</w:t>
              </w:r>
            </w:ins>
            <w:r w:rsidRPr="00294803">
              <w:rPr>
                <w:lang w:val="es-ES"/>
              </w:rPr>
              <w:t xml:space="preserve">s un termino que es </w:t>
            </w:r>
            <w:del w:id="917" w:author="Andrew Wilkinson [2]" w:date="2023-06-28T16:17:00Z">
              <w:r w:rsidRPr="00294803" w:rsidDel="00EA128B">
                <w:rPr>
                  <w:lang w:val="es-ES"/>
                </w:rPr>
                <w:delText>politicamente</w:delText>
              </w:r>
            </w:del>
            <w:ins w:id="918" w:author="Andrew Wilkinson [2]" w:date="2023-06-28T16:17:00Z">
              <w:r w:rsidR="00EA128B" w:rsidRPr="00294803">
                <w:rPr>
                  <w:lang w:val="es-ES"/>
                </w:rPr>
                <w:t>políticamente</w:t>
              </w:r>
            </w:ins>
            <w:r w:rsidRPr="00294803">
              <w:rPr>
                <w:lang w:val="es-ES"/>
              </w:rPr>
              <w:t xml:space="preserve"> incorrecto</w:t>
            </w:r>
            <w:ins w:id="919" w:author="Andrew Wilkinson [2]" w:date="2023-06-28T16:18:00Z">
              <w:r w:rsidR="00EA128B">
                <w:rPr>
                  <w:lang w:val="es-ES"/>
                </w:rPr>
                <w:t xml:space="preserve"> h</w:t>
              </w:r>
            </w:ins>
          </w:p>
          <w:p w14:paraId="4998490E" w14:textId="28B718A8" w:rsidR="00294803" w:rsidRPr="00294803" w:rsidDel="00EA128B" w:rsidRDefault="00294803" w:rsidP="00294803">
            <w:pPr>
              <w:rPr>
                <w:del w:id="920" w:author="Andrew Wilkinson [2]" w:date="2023-06-28T16:18:00Z"/>
                <w:lang w:val="es-ES"/>
              </w:rPr>
            </w:pPr>
            <w:del w:id="921" w:author="Andrew Wilkinson [2]" w:date="2023-06-28T16:18:00Z">
              <w:r w:rsidRPr="00294803" w:rsidDel="00EA128B">
                <w:rPr>
                  <w:lang w:val="es-ES"/>
                </w:rPr>
                <w:delText>H</w:delText>
              </w:r>
            </w:del>
            <w:r w:rsidRPr="00294803">
              <w:rPr>
                <w:lang w:val="es-ES"/>
              </w:rPr>
              <w:t xml:space="preserve">oy en día, pero aún se escucha algunas veces, así que en esta </w:t>
            </w:r>
            <w:del w:id="922" w:author="Andrew Wilkinson [2]" w:date="2023-06-28T16:17:00Z">
              <w:r w:rsidRPr="00294803" w:rsidDel="00EA128B">
                <w:rPr>
                  <w:lang w:val="es-ES"/>
                </w:rPr>
                <w:delText>circunstncia</w:delText>
              </w:r>
            </w:del>
            <w:ins w:id="923" w:author="Andrew Wilkinson [2]" w:date="2023-06-28T16:17:00Z">
              <w:r w:rsidR="00EA128B" w:rsidRPr="00294803">
                <w:rPr>
                  <w:lang w:val="es-ES"/>
                </w:rPr>
                <w:t>circunstancia</w:t>
              </w:r>
            </w:ins>
            <w:r w:rsidRPr="00294803">
              <w:rPr>
                <w:lang w:val="es-ES"/>
              </w:rPr>
              <w:t>, el gobierno americano</w:t>
            </w:r>
            <w:ins w:id="924" w:author="Andrew Wilkinson [2]" w:date="2023-06-28T16:18:00Z">
              <w:r w:rsidR="00EA128B">
                <w:rPr>
                  <w:lang w:val="es-ES"/>
                </w:rPr>
                <w:t xml:space="preserve"> p</w:t>
              </w:r>
            </w:ins>
          </w:p>
          <w:p w14:paraId="72377214" w14:textId="77777777" w:rsidR="00294803" w:rsidRDefault="00294803" w:rsidP="00294803">
            <w:pPr>
              <w:rPr>
                <w:ins w:id="925" w:author="Andrew Wilkinson [2]" w:date="2023-06-28T16:18:00Z"/>
                <w:lang w:val="es-ES"/>
              </w:rPr>
            </w:pPr>
            <w:del w:id="926" w:author="Andrew Wilkinson [2]" w:date="2023-06-28T16:18:00Z">
              <w:r w:rsidRPr="00294803" w:rsidDel="00EA128B">
                <w:rPr>
                  <w:lang w:val="es-ES"/>
                </w:rPr>
                <w:delText>P</w:delText>
              </w:r>
            </w:del>
            <w:r w:rsidRPr="00294803">
              <w:rPr>
                <w:lang w:val="es-ES"/>
              </w:rPr>
              <w:t>odría ser considerado un indio dadivoso ¿no?</w:t>
            </w:r>
          </w:p>
          <w:p w14:paraId="3A6F4704" w14:textId="77777777" w:rsidR="00EA128B" w:rsidRPr="00294803" w:rsidRDefault="00EA128B" w:rsidP="00294803">
            <w:pPr>
              <w:rPr>
                <w:lang w:val="es-ES"/>
              </w:rPr>
            </w:pPr>
          </w:p>
          <w:p w14:paraId="54205ADB" w14:textId="129CE446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Regalaron la tierra, pero luego la reclamaron</w:t>
            </w:r>
            <w:ins w:id="927" w:author="Andrew Wilkinson [2]" w:date="2023-06-28T16:19:00Z">
              <w:r w:rsidR="00EA128B">
                <w:rPr>
                  <w:lang w:val="es-ES"/>
                </w:rPr>
                <w:t>.</w:t>
              </w:r>
            </w:ins>
          </w:p>
          <w:p w14:paraId="1B1C30B1" w14:textId="77777777" w:rsidR="00EA128B" w:rsidRDefault="00294803" w:rsidP="00294803">
            <w:pPr>
              <w:rPr>
                <w:ins w:id="928" w:author="Andrew Wilkinson [2]" w:date="2023-06-28T16:19:00Z"/>
                <w:lang w:val="es-ES"/>
              </w:rPr>
            </w:pPr>
            <w:r w:rsidRPr="00294803">
              <w:rPr>
                <w:lang w:val="es-ES"/>
              </w:rPr>
              <w:t>Todavía existe tensión hoy en día.</w:t>
            </w:r>
          </w:p>
          <w:p w14:paraId="784A6B7B" w14:textId="1DE0F61C" w:rsidR="00294803" w:rsidRPr="00294803" w:rsidDel="00EA128B" w:rsidRDefault="00294803" w:rsidP="00294803">
            <w:pPr>
              <w:rPr>
                <w:del w:id="929" w:author="Andrew Wilkinson [2]" w:date="2023-06-28T16:19:00Z"/>
                <w:lang w:val="es-ES"/>
              </w:rPr>
            </w:pPr>
            <w:del w:id="930" w:author="Andrew Wilkinson [2]" w:date="2023-06-28T16:19:00Z">
              <w:r w:rsidRPr="00294803" w:rsidDel="00EA128B">
                <w:rPr>
                  <w:lang w:val="es-ES"/>
                </w:rPr>
                <w:delText xml:space="preserve"> </w:delText>
              </w:r>
            </w:del>
            <w:r w:rsidRPr="00294803">
              <w:rPr>
                <w:lang w:val="es-ES"/>
              </w:rPr>
              <w:t>Muchos Lakota nunca aceptaron el despojo de su tierra</w:t>
            </w:r>
            <w:ins w:id="931" w:author="Andrew Wilkinson [2]" w:date="2023-06-28T16:19:00Z">
              <w:r w:rsidR="00EA128B">
                <w:rPr>
                  <w:lang w:val="es-ES"/>
                </w:rPr>
                <w:t>, y</w:t>
              </w:r>
            </w:ins>
          </w:p>
          <w:p w14:paraId="5A0A4B69" w14:textId="3024FAB1" w:rsidR="00294803" w:rsidRPr="00294803" w:rsidDel="00EA128B" w:rsidRDefault="00294803" w:rsidP="00294803">
            <w:pPr>
              <w:rPr>
                <w:del w:id="932" w:author="Andrew Wilkinson [2]" w:date="2023-06-28T16:19:00Z"/>
                <w:lang w:val="es-ES"/>
              </w:rPr>
            </w:pPr>
            <w:del w:id="933" w:author="Andrew Wilkinson [2]" w:date="2023-06-28T16:19:00Z">
              <w:r w:rsidRPr="00294803" w:rsidDel="00EA128B">
                <w:rPr>
                  <w:lang w:val="es-ES"/>
                </w:rPr>
                <w:delText>Y</w:delText>
              </w:r>
            </w:del>
            <w:r w:rsidRPr="00294803">
              <w:rPr>
                <w:lang w:val="es-ES"/>
              </w:rPr>
              <w:t xml:space="preserve"> desde 1876 ellos han tratado de que les regresen eta tierra</w:t>
            </w:r>
            <w:ins w:id="934" w:author="Andrew Wilkinson [2]" w:date="2023-06-28T16:19:00Z">
              <w:r w:rsidR="00EA128B">
                <w:rPr>
                  <w:lang w:val="es-ES"/>
                </w:rPr>
                <w:t xml:space="preserve"> d</w:t>
              </w:r>
            </w:ins>
          </w:p>
          <w:p w14:paraId="57FBF38E" w14:textId="069F7BA7" w:rsidR="00294803" w:rsidRPr="00294803" w:rsidRDefault="00294803" w:rsidP="00294803">
            <w:pPr>
              <w:rPr>
                <w:lang w:val="es-ES"/>
              </w:rPr>
            </w:pPr>
            <w:del w:id="935" w:author="Andrew Wilkinson [2]" w:date="2023-06-28T16:19:00Z">
              <w:r w:rsidRPr="00294803" w:rsidDel="00EA128B">
                <w:rPr>
                  <w:lang w:val="es-ES"/>
                </w:rPr>
                <w:delText>D</w:delText>
              </w:r>
            </w:del>
            <w:r w:rsidRPr="00294803">
              <w:rPr>
                <w:lang w:val="es-ES"/>
              </w:rPr>
              <w:t>emandando al gobierno de los Estados Unidos</w:t>
            </w:r>
            <w:ins w:id="936" w:author="Andrew Wilkinson [2]" w:date="2023-06-28T16:19:00Z">
              <w:r w:rsidR="00EA128B">
                <w:rPr>
                  <w:lang w:val="es-ES"/>
                </w:rPr>
                <w:t>.</w:t>
              </w:r>
            </w:ins>
          </w:p>
          <w:p w14:paraId="77BB6473" w14:textId="30406372" w:rsidR="00294803" w:rsidRPr="00294803" w:rsidDel="00EA128B" w:rsidRDefault="00294803" w:rsidP="00294803">
            <w:pPr>
              <w:rPr>
                <w:del w:id="937" w:author="Andrew Wilkinson [2]" w:date="2023-06-28T16:20:00Z"/>
                <w:lang w:val="es-ES"/>
              </w:rPr>
            </w:pPr>
            <w:r w:rsidRPr="00294803">
              <w:rPr>
                <w:lang w:val="es-ES"/>
              </w:rPr>
              <w:t>Una demanda reciente, llamada Estados Unidos contra la nación Sioux de indios, dio lugar en 1980</w:t>
            </w:r>
            <w:ins w:id="938" w:author="Andrew Wilkinson [2]" w:date="2023-06-28T16:20:00Z">
              <w:r w:rsidR="00EA128B">
                <w:rPr>
                  <w:lang w:val="es-ES"/>
                </w:rPr>
                <w:t xml:space="preserve">, </w:t>
              </w:r>
            </w:ins>
          </w:p>
          <w:p w14:paraId="6B09961F" w14:textId="7AD66224" w:rsidR="00294803" w:rsidRPr="00294803" w:rsidRDefault="00294803" w:rsidP="00294803">
            <w:pPr>
              <w:rPr>
                <w:lang w:val="es-ES"/>
              </w:rPr>
            </w:pPr>
            <w:del w:id="939" w:author="Andrew Wilkinson [2]" w:date="2023-06-28T16:20:00Z">
              <w:r w:rsidRPr="00294803" w:rsidDel="00EA128B">
                <w:rPr>
                  <w:lang w:val="es-ES"/>
                </w:rPr>
                <w:delText>D</w:delText>
              </w:r>
            </w:del>
            <w:ins w:id="940" w:author="Andrew Wilkinson [2]" w:date="2023-06-28T16:20:00Z">
              <w:r w:rsidR="00EA128B">
                <w:rPr>
                  <w:lang w:val="es-ES"/>
                </w:rPr>
                <w:t>d</w:t>
              </w:r>
            </w:ins>
            <w:r w:rsidRPr="00294803">
              <w:rPr>
                <w:lang w:val="es-ES"/>
              </w:rPr>
              <w:t>onde los nativos americanos demandaron al gobierno de estados unidos por violar sus propias leyes y abusar de su poder</w:t>
            </w:r>
            <w:ins w:id="941" w:author="Andrew Wilkinson [2]" w:date="2023-06-28T16:20:00Z">
              <w:r w:rsidR="00EA128B">
                <w:rPr>
                  <w:lang w:val="es-ES"/>
                </w:rPr>
                <w:t>.</w:t>
              </w:r>
            </w:ins>
          </w:p>
          <w:p w14:paraId="36FEFB6E" w14:textId="77777777" w:rsidR="00EA128B" w:rsidRDefault="00294803" w:rsidP="00294803">
            <w:pPr>
              <w:rPr>
                <w:ins w:id="942" w:author="Andrew Wilkinson [2]" w:date="2023-06-28T16:20:00Z"/>
                <w:lang w:val="es-ES"/>
              </w:rPr>
            </w:pPr>
            <w:r w:rsidRPr="00294803">
              <w:rPr>
                <w:lang w:val="es-ES"/>
              </w:rPr>
              <w:t xml:space="preserve">Y al final, Estados Unidos no regresó la tierra. </w:t>
            </w:r>
          </w:p>
          <w:p w14:paraId="13A125DF" w14:textId="77777777" w:rsidR="00EA128B" w:rsidRDefault="00EA128B" w:rsidP="00294803">
            <w:pPr>
              <w:rPr>
                <w:ins w:id="943" w:author="Andrew Wilkinson [2]" w:date="2023-06-28T16:20:00Z"/>
                <w:lang w:val="es-ES"/>
              </w:rPr>
            </w:pPr>
          </w:p>
          <w:p w14:paraId="69D11753" w14:textId="271AF9E6" w:rsidR="00294803" w:rsidRPr="00294803" w:rsidRDefault="00294803" w:rsidP="00294803">
            <w:pPr>
              <w:rPr>
                <w:lang w:val="es-ES"/>
              </w:rPr>
            </w:pPr>
            <w:del w:id="944" w:author="Andrew Wilkinson [2]" w:date="2023-06-28T16:20:00Z">
              <w:r w:rsidRPr="00294803" w:rsidDel="00EA128B">
                <w:rPr>
                  <w:lang w:val="es-ES"/>
                </w:rPr>
                <w:delText>o</w:delText>
              </w:r>
            </w:del>
            <w:ins w:id="945" w:author="Andrew Wilkinson [2]" w:date="2023-06-28T16:20:00Z">
              <w:r w:rsidR="00EA128B">
                <w:rPr>
                  <w:lang w:val="es-ES"/>
                </w:rPr>
                <w:t>O</w:t>
              </w:r>
            </w:ins>
            <w:r w:rsidRPr="00294803">
              <w:rPr>
                <w:lang w:val="es-ES"/>
              </w:rPr>
              <w:t>frecieron mucho dinero, pero los nativos americanos no</w:t>
            </w:r>
            <w:del w:id="946" w:author="Andrew Wilkinson [2]" w:date="2023-06-28T16:20:00Z">
              <w:r w:rsidRPr="00294803" w:rsidDel="00EA128B">
                <w:rPr>
                  <w:lang w:val="es-ES"/>
                </w:rPr>
                <w:delText xml:space="preserve"> no</w:delText>
              </w:r>
            </w:del>
            <w:r w:rsidRPr="00294803">
              <w:rPr>
                <w:lang w:val="es-ES"/>
              </w:rPr>
              <w:t xml:space="preserve"> lo aceptaron</w:t>
            </w:r>
            <w:ins w:id="947" w:author="Andrew Wilkinson [2]" w:date="2023-06-28T16:20:00Z">
              <w:r w:rsidR="00EA128B">
                <w:rPr>
                  <w:lang w:val="es-ES"/>
                </w:rPr>
                <w:t>.</w:t>
              </w:r>
            </w:ins>
          </w:p>
          <w:p w14:paraId="1578B2EE" w14:textId="77777777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>Ese es el calor de la hoguera.</w:t>
            </w:r>
          </w:p>
          <w:p w14:paraId="52751DE4" w14:textId="347D81C4" w:rsidR="00294803" w:rsidRPr="00294803" w:rsidRDefault="00294803" w:rsidP="00294803">
            <w:pPr>
              <w:rPr>
                <w:lang w:val="es-ES"/>
              </w:rPr>
            </w:pPr>
            <w:r w:rsidRPr="00294803">
              <w:rPr>
                <w:lang w:val="es-ES"/>
              </w:rPr>
              <w:t xml:space="preserve">Cierto? </w:t>
            </w:r>
            <w:ins w:id="948" w:author="Andrew Wilkinson [2]" w:date="2023-06-28T16:21:00Z">
              <w:r w:rsidR="00EA128B">
                <w:rPr>
                  <w:lang w:val="es-ES"/>
                </w:rPr>
                <w:t>A</w:t>
              </w:r>
            </w:ins>
            <w:del w:id="949" w:author="Andrew Wilkinson [2]" w:date="2023-06-28T16:21:00Z">
              <w:r w:rsidRPr="00294803" w:rsidDel="00EA128B">
                <w:rPr>
                  <w:lang w:val="es-ES"/>
                </w:rPr>
                <w:delText>a</w:delText>
              </w:r>
            </w:del>
            <w:r w:rsidRPr="00294803">
              <w:rPr>
                <w:lang w:val="es-ES"/>
              </w:rPr>
              <w:t>hora vayamos a los 1920s</w:t>
            </w:r>
            <w:ins w:id="950" w:author="Andrew Wilkinson [2]" w:date="2023-06-28T16:21:00Z">
              <w:r w:rsidR="00EA128B">
                <w:rPr>
                  <w:lang w:val="es-ES"/>
                </w:rPr>
                <w:t>.</w:t>
              </w:r>
            </w:ins>
          </w:p>
          <w:p w14:paraId="72088DF7" w14:textId="6D5FD005" w:rsidR="00294803" w:rsidRPr="00294803" w:rsidDel="00EA128B" w:rsidRDefault="00294803" w:rsidP="00294803">
            <w:pPr>
              <w:rPr>
                <w:del w:id="951" w:author="Andrew Wilkinson [2]" w:date="2023-06-28T16:21:00Z"/>
                <w:lang w:val="es-ES"/>
              </w:rPr>
            </w:pPr>
            <w:r w:rsidRPr="00294803">
              <w:rPr>
                <w:lang w:val="es-ES"/>
              </w:rPr>
              <w:t xml:space="preserve">Dakota del </w:t>
            </w:r>
            <w:ins w:id="952" w:author="Andrew Wilkinson [2]" w:date="2023-06-28T16:21:00Z">
              <w:r w:rsidR="00EA128B">
                <w:rPr>
                  <w:lang w:val="es-ES"/>
                </w:rPr>
                <w:t>S</w:t>
              </w:r>
            </w:ins>
            <w:del w:id="953" w:author="Andrew Wilkinson [2]" w:date="2023-06-28T16:21:00Z">
              <w:r w:rsidRPr="00294803" w:rsidDel="00EA128B">
                <w:rPr>
                  <w:lang w:val="es-ES"/>
                </w:rPr>
                <w:delText>s</w:delText>
              </w:r>
            </w:del>
            <w:r w:rsidRPr="00294803">
              <w:rPr>
                <w:lang w:val="es-ES"/>
              </w:rPr>
              <w:t>ur, el estado donde esto tomó lugar</w:t>
            </w:r>
            <w:del w:id="954" w:author="Andrew Wilkinson [2]" w:date="2023-06-28T16:21:00Z">
              <w:r w:rsidRPr="00294803" w:rsidDel="00EA128B">
                <w:rPr>
                  <w:lang w:val="es-ES"/>
                </w:rPr>
                <w:delText xml:space="preserve"> </w:delText>
              </w:r>
            </w:del>
            <w:r w:rsidRPr="00294803">
              <w:rPr>
                <w:lang w:val="es-ES"/>
              </w:rPr>
              <w:t>, era todavía poco habitada y</w:t>
            </w:r>
            <w:ins w:id="955" w:author="Andrew Wilkinson [2]" w:date="2023-06-28T16:21:00Z">
              <w:r w:rsidR="00EA128B">
                <w:rPr>
                  <w:lang w:val="es-ES"/>
                </w:rPr>
                <w:t xml:space="preserve"> e</w:t>
              </w:r>
            </w:ins>
          </w:p>
          <w:p w14:paraId="0E823EC6" w14:textId="77777777" w:rsidR="00EA128B" w:rsidRDefault="00294803" w:rsidP="00294803">
            <w:pPr>
              <w:rPr>
                <w:ins w:id="956" w:author="Andrew Wilkinson [2]" w:date="2023-06-28T16:21:00Z"/>
                <w:lang w:val="es-ES"/>
              </w:rPr>
            </w:pPr>
            <w:del w:id="957" w:author="Andrew Wilkinson [2]" w:date="2023-06-28T16:21:00Z">
              <w:r w:rsidRPr="00294803" w:rsidDel="00EA128B">
                <w:rPr>
                  <w:lang w:val="es-ES"/>
                </w:rPr>
                <w:delText>E</w:delText>
              </w:r>
            </w:del>
            <w:r w:rsidRPr="00294803">
              <w:rPr>
                <w:lang w:val="es-ES"/>
              </w:rPr>
              <w:t>llos esperaban atraer más turismo al área</w:t>
            </w:r>
            <w:ins w:id="958" w:author="Andrew Wilkinson [2]" w:date="2023-06-28T16:21:00Z">
              <w:r w:rsidR="00EA128B">
                <w:rPr>
                  <w:lang w:val="es-ES"/>
                </w:rPr>
                <w:t>.</w:t>
              </w:r>
            </w:ins>
          </w:p>
          <w:p w14:paraId="4D3B2A46" w14:textId="2B65E7B5" w:rsidR="00294803" w:rsidRPr="00294803" w:rsidDel="00EA128B" w:rsidRDefault="00294803" w:rsidP="00294803">
            <w:pPr>
              <w:rPr>
                <w:del w:id="959" w:author="Andrew Wilkinson [2]" w:date="2023-06-28T16:22:00Z"/>
                <w:lang w:val="es-ES"/>
              </w:rPr>
            </w:pPr>
            <w:del w:id="960" w:author="Andrew Wilkinson [2]" w:date="2023-06-28T16:21:00Z">
              <w:r w:rsidRPr="00294803" w:rsidDel="00EA128B">
                <w:rPr>
                  <w:lang w:val="es-ES"/>
                </w:rPr>
                <w:delText>, a</w:delText>
              </w:r>
            </w:del>
            <w:ins w:id="961" w:author="Andrew Wilkinson [2]" w:date="2023-06-28T16:21:00Z">
              <w:r w:rsidR="00EA128B">
                <w:rPr>
                  <w:lang w:val="es-ES"/>
                </w:rPr>
                <w:t>A</w:t>
              </w:r>
            </w:ins>
            <w:r w:rsidRPr="00294803">
              <w:rPr>
                <w:lang w:val="es-ES"/>
              </w:rPr>
              <w:t>sí que un historiador propuso</w:t>
            </w:r>
            <w:ins w:id="962" w:author="Andrew Wilkinson [2]" w:date="2023-06-28T16:22:00Z">
              <w:r w:rsidR="00EA128B">
                <w:rPr>
                  <w:lang w:val="es-ES"/>
                </w:rPr>
                <w:t xml:space="preserve"> l</w:t>
              </w:r>
            </w:ins>
          </w:p>
          <w:p w14:paraId="71D1AED8" w14:textId="6348803A" w:rsidR="00294803" w:rsidRPr="00294803" w:rsidRDefault="00294803" w:rsidP="00294803">
            <w:pPr>
              <w:rPr>
                <w:lang w:val="es-ES"/>
              </w:rPr>
            </w:pPr>
            <w:del w:id="963" w:author="Andrew Wilkinson [2]" w:date="2023-06-28T16:22:00Z">
              <w:r w:rsidRPr="00294803" w:rsidDel="00EA128B">
                <w:rPr>
                  <w:lang w:val="es-ES"/>
                </w:rPr>
                <w:delText>L</w:delText>
              </w:r>
            </w:del>
            <w:r w:rsidRPr="00294803">
              <w:rPr>
                <w:lang w:val="es-ES"/>
              </w:rPr>
              <w:t>a idea del monte Rushmore a un escultor llamado Gutzon Borglum</w:t>
            </w:r>
            <w:ins w:id="964" w:author="Andrew Wilkinson [2]" w:date="2023-06-28T16:22:00Z">
              <w:r w:rsidR="00EA128B">
                <w:rPr>
                  <w:lang w:val="es-ES"/>
                </w:rPr>
                <w:t>.</w:t>
              </w:r>
            </w:ins>
          </w:p>
          <w:p w14:paraId="142D987F" w14:textId="267664CF" w:rsidR="00294803" w:rsidRPr="00294803" w:rsidDel="00EA128B" w:rsidRDefault="00294803" w:rsidP="00294803">
            <w:pPr>
              <w:rPr>
                <w:del w:id="965" w:author="Andrew Wilkinson [2]" w:date="2023-06-28T16:22:00Z"/>
                <w:lang w:val="es-ES"/>
              </w:rPr>
            </w:pPr>
            <w:r w:rsidRPr="00294803">
              <w:rPr>
                <w:lang w:val="es-ES"/>
              </w:rPr>
              <w:t xml:space="preserve">La idea original para la escultura era tallar las caras de los </w:t>
            </w:r>
            <w:del w:id="966" w:author="Andrew Wilkinson [2]" w:date="2023-06-28T16:22:00Z">
              <w:r w:rsidRPr="00294803" w:rsidDel="00EA128B">
                <w:rPr>
                  <w:lang w:val="es-ES"/>
                </w:rPr>
                <w:delText xml:space="preserve">heros </w:delText>
              </w:r>
            </w:del>
            <w:ins w:id="967" w:author="Andrew Wilkinson [2]" w:date="2023-06-28T16:22:00Z">
              <w:r w:rsidR="00EA128B">
                <w:rPr>
                  <w:lang w:val="es-ES"/>
                </w:rPr>
                <w:t>héroes</w:t>
              </w:r>
              <w:r w:rsidR="00EA128B" w:rsidRPr="00294803">
                <w:rPr>
                  <w:lang w:val="es-ES"/>
                </w:rPr>
                <w:t xml:space="preserve"> </w:t>
              </w:r>
            </w:ins>
            <w:r w:rsidRPr="00294803">
              <w:rPr>
                <w:lang w:val="es-ES"/>
              </w:rPr>
              <w:t>de la historia americana</w:t>
            </w:r>
            <w:ins w:id="968" w:author="Andrew Wilkinson [2]" w:date="2023-06-28T16:22:00Z">
              <w:r w:rsidR="00EA128B">
                <w:rPr>
                  <w:lang w:val="es-ES"/>
                </w:rPr>
                <w:t xml:space="preserve"> c</w:t>
              </w:r>
            </w:ins>
          </w:p>
          <w:p w14:paraId="343FF5B6" w14:textId="00BD65B9" w:rsidR="00294803" w:rsidRPr="00294803" w:rsidRDefault="00294803" w:rsidP="00294803">
            <w:pPr>
              <w:rPr>
                <w:lang w:val="es-ES"/>
              </w:rPr>
            </w:pPr>
            <w:del w:id="969" w:author="Andrew Wilkinson [2]" w:date="2023-06-28T16:22:00Z">
              <w:r w:rsidRPr="00294803" w:rsidDel="00EA128B">
                <w:rPr>
                  <w:lang w:val="es-ES"/>
                </w:rPr>
                <w:delText>C</w:delText>
              </w:r>
            </w:del>
            <w:r w:rsidRPr="00294803">
              <w:rPr>
                <w:lang w:val="es-ES"/>
              </w:rPr>
              <w:t>omo L</w:t>
            </w:r>
            <w:ins w:id="970" w:author="Andrew Wilkinson [2]" w:date="2023-06-28T16:23:00Z">
              <w:r w:rsidR="00EA128B">
                <w:rPr>
                  <w:lang w:val="es-ES"/>
                </w:rPr>
                <w:t>ewis</w:t>
              </w:r>
            </w:ins>
            <w:del w:id="971" w:author="Andrew Wilkinson [2]" w:date="2023-06-28T16:23:00Z">
              <w:r w:rsidRPr="00294803" w:rsidDel="00EA128B">
                <w:rPr>
                  <w:lang w:val="es-ES"/>
                </w:rPr>
                <w:delText>uisa</w:delText>
              </w:r>
            </w:del>
            <w:r w:rsidRPr="00294803">
              <w:rPr>
                <w:lang w:val="es-ES"/>
              </w:rPr>
              <w:t xml:space="preserve"> y Clark, la </w:t>
            </w:r>
            <w:ins w:id="972" w:author="Andrew Wilkinson [2]" w:date="2023-06-28T16:23:00Z">
              <w:r w:rsidR="00EA128B">
                <w:rPr>
                  <w:lang w:val="es-ES"/>
                </w:rPr>
                <w:t>N</w:t>
              </w:r>
            </w:ins>
            <w:del w:id="973" w:author="Andrew Wilkinson [2]" w:date="2023-06-28T16:23:00Z">
              <w:r w:rsidRPr="00294803" w:rsidDel="00EA128B">
                <w:rPr>
                  <w:lang w:val="es-ES"/>
                </w:rPr>
                <w:delText>n</w:delText>
              </w:r>
            </w:del>
            <w:r w:rsidRPr="00294803">
              <w:rPr>
                <w:lang w:val="es-ES"/>
              </w:rPr>
              <w:t xml:space="preserve">ube </w:t>
            </w:r>
            <w:ins w:id="974" w:author="Andrew Wilkinson [2]" w:date="2023-06-28T16:23:00Z">
              <w:r w:rsidR="00EA128B">
                <w:rPr>
                  <w:lang w:val="es-ES"/>
                </w:rPr>
                <w:t>R</w:t>
              </w:r>
            </w:ins>
            <w:del w:id="975" w:author="Andrew Wilkinson [2]" w:date="2023-06-28T16:23:00Z">
              <w:r w:rsidRPr="00294803" w:rsidDel="00EA128B">
                <w:rPr>
                  <w:lang w:val="es-ES"/>
                </w:rPr>
                <w:delText>r</w:delText>
              </w:r>
            </w:del>
            <w:r w:rsidRPr="00294803">
              <w:rPr>
                <w:lang w:val="es-ES"/>
              </w:rPr>
              <w:t xml:space="preserve">oja y Buffalo Bill Cody, en las rocas puntiagudas de </w:t>
            </w:r>
            <w:del w:id="976" w:author="Andrew Wilkinson [2]" w:date="2023-06-28T16:24:00Z">
              <w:r w:rsidRPr="00294803" w:rsidDel="00EA128B">
                <w:rPr>
                  <w:lang w:val="es-ES"/>
                </w:rPr>
                <w:delText>agujas</w:delText>
              </w:r>
            </w:del>
            <w:ins w:id="977" w:author="Andrew Wilkinson [2]" w:date="2023-06-28T16:24:00Z">
              <w:r w:rsidR="00EA128B">
                <w:rPr>
                  <w:lang w:val="es-ES"/>
                </w:rPr>
                <w:t>A</w:t>
              </w:r>
              <w:r w:rsidR="00EA128B" w:rsidRPr="00294803">
                <w:rPr>
                  <w:lang w:val="es-ES"/>
                </w:rPr>
                <w:t>gujas</w:t>
              </w:r>
            </w:ins>
            <w:r w:rsidRPr="00294803">
              <w:rPr>
                <w:lang w:val="es-ES"/>
              </w:rPr>
              <w:t xml:space="preserve">, Dakota del </w:t>
            </w:r>
            <w:ins w:id="978" w:author="Andrew Wilkinson [2]" w:date="2023-06-28T16:23:00Z">
              <w:r w:rsidR="00EA128B">
                <w:rPr>
                  <w:lang w:val="es-ES"/>
                </w:rPr>
                <w:t>S</w:t>
              </w:r>
            </w:ins>
            <w:del w:id="979" w:author="Andrew Wilkinson [2]" w:date="2023-06-28T16:23:00Z">
              <w:r w:rsidRPr="00294803" w:rsidDel="00EA128B">
                <w:rPr>
                  <w:lang w:val="es-ES"/>
                </w:rPr>
                <w:delText>s</w:delText>
              </w:r>
            </w:del>
            <w:r w:rsidRPr="00294803">
              <w:rPr>
                <w:lang w:val="es-ES"/>
              </w:rPr>
              <w:t>ur</w:t>
            </w:r>
            <w:ins w:id="980" w:author="Andrew Wilkinson [2]" w:date="2023-06-28T16:23:00Z">
              <w:r w:rsidR="00EA128B">
                <w:rPr>
                  <w:lang w:val="es-ES"/>
                </w:rPr>
                <w:t>.</w:t>
              </w:r>
            </w:ins>
          </w:p>
          <w:p w14:paraId="14C21C17" w14:textId="30845DA4" w:rsidR="00294803" w:rsidRPr="00294803" w:rsidDel="00EA128B" w:rsidRDefault="00294803" w:rsidP="00294803">
            <w:pPr>
              <w:rPr>
                <w:del w:id="981" w:author="Andrew Wilkinson [2]" w:date="2023-06-28T16:24:00Z"/>
                <w:lang w:val="es-ES"/>
              </w:rPr>
            </w:pPr>
            <w:r w:rsidRPr="00294803">
              <w:rPr>
                <w:lang w:val="es-ES"/>
              </w:rPr>
              <w:t>Burglum desecho la idea, el la rechazó grabando</w:t>
            </w:r>
            <w:ins w:id="982" w:author="Andrew Wilkinson [2]" w:date="2023-06-28T16:24:00Z">
              <w:r w:rsidR="00EA128B">
                <w:rPr>
                  <w:lang w:val="es-ES"/>
                </w:rPr>
                <w:t xml:space="preserve"> e</w:t>
              </w:r>
            </w:ins>
          </w:p>
          <w:p w14:paraId="75BC5114" w14:textId="7BDA727A" w:rsidR="00294803" w:rsidRPr="00294803" w:rsidRDefault="00294803" w:rsidP="00294803">
            <w:pPr>
              <w:rPr>
                <w:lang w:val="es-ES"/>
              </w:rPr>
            </w:pPr>
            <w:del w:id="983" w:author="Andrew Wilkinson [2]" w:date="2023-06-28T16:24:00Z">
              <w:r w:rsidRPr="00294803" w:rsidDel="00EA128B">
                <w:rPr>
                  <w:lang w:val="es-ES"/>
                </w:rPr>
                <w:delText>E</w:delText>
              </w:r>
            </w:del>
            <w:r w:rsidRPr="00294803">
              <w:rPr>
                <w:lang w:val="es-ES"/>
              </w:rPr>
              <w:t>n estas puntiagudas rocas "parecen totems extraviados"</w:t>
            </w:r>
            <w:ins w:id="984" w:author="Andrew Wilkinson [2]" w:date="2023-06-28T16:24:00Z">
              <w:r w:rsidR="00EA128B">
                <w:rPr>
                  <w:lang w:val="es-ES"/>
                </w:rPr>
                <w:t>.</w:t>
              </w:r>
            </w:ins>
          </w:p>
          <w:p w14:paraId="547F6B58" w14:textId="157B232C" w:rsidR="00294803" w:rsidRDefault="00294803" w:rsidP="00294803">
            <w:pPr>
              <w:rPr>
                <w:ins w:id="985" w:author="Andrew Wilkinson [2]" w:date="2023-06-28T16:25:00Z"/>
                <w:lang w:val="es-ES"/>
              </w:rPr>
            </w:pPr>
            <w:r w:rsidRPr="00294803">
              <w:rPr>
                <w:lang w:val="es-ES"/>
              </w:rPr>
              <w:lastRenderedPageBreak/>
              <w:t>El quería que fuera majestuoso, que resaltara</w:t>
            </w:r>
            <w:ins w:id="986" w:author="Andrew Wilkinson [2]" w:date="2023-06-28T16:24:00Z">
              <w:r w:rsidR="00EA128B">
                <w:rPr>
                  <w:lang w:val="es-ES"/>
                </w:rPr>
                <w:t>.</w:t>
              </w:r>
            </w:ins>
          </w:p>
          <w:p w14:paraId="5CA8CB23" w14:textId="77777777" w:rsidR="00EA128B" w:rsidRPr="00294803" w:rsidRDefault="00EA128B" w:rsidP="00294803">
            <w:pPr>
              <w:rPr>
                <w:lang w:val="es-ES"/>
              </w:rPr>
            </w:pPr>
          </w:p>
          <w:p w14:paraId="3745EB35" w14:textId="63418771" w:rsidR="00294803" w:rsidDel="00EA128B" w:rsidRDefault="00294803" w:rsidP="00EA128B">
            <w:pPr>
              <w:rPr>
                <w:del w:id="987" w:author="Andrew Wilkinson [2]" w:date="2023-06-28T16:25:00Z"/>
                <w:lang w:val="es-ES"/>
              </w:rPr>
            </w:pPr>
            <w:r w:rsidRPr="00294803">
              <w:rPr>
                <w:lang w:val="es-ES"/>
              </w:rPr>
              <w:t>El quería que la gente en todo Estados unidos viniera a verlo</w:t>
            </w:r>
            <w:ins w:id="988" w:author="Andrew Wilkinson [2]" w:date="2023-06-28T16:25:00Z">
              <w:r w:rsidR="00EA128B">
                <w:rPr>
                  <w:lang w:val="es-ES"/>
                </w:rPr>
                <w:t>.</w:t>
              </w:r>
            </w:ins>
          </w:p>
          <w:p w14:paraId="68BA8467" w14:textId="768223B9" w:rsidR="00EA128B" w:rsidRPr="00294803" w:rsidRDefault="00EA128B" w:rsidP="00EA128B">
            <w:pPr>
              <w:rPr>
                <w:ins w:id="989" w:author="Andrew Wilkinson [2]" w:date="2023-06-28T16:25:00Z"/>
                <w:lang w:val="es-ES"/>
              </w:rPr>
            </w:pPr>
          </w:p>
          <w:p w14:paraId="224B8F91" w14:textId="1890E34A" w:rsidR="00294803" w:rsidRDefault="00EA128B" w:rsidP="00EA128B">
            <w:ins w:id="990" w:author="Andrew Wilkinson [2]" w:date="2023-06-28T16:25:00Z">
              <w:r>
                <w:rPr>
                  <w:lang w:val="es-ES"/>
                </w:rPr>
                <w:t>A</w:t>
              </w:r>
            </w:ins>
            <w:del w:id="991" w:author="Andrew Wilkinson [2]" w:date="2023-06-28T16:25:00Z">
              <w:r w:rsidR="00294803" w:rsidRPr="00294803" w:rsidDel="00EA128B">
                <w:rPr>
                  <w:lang w:val="es-ES"/>
                </w:rPr>
                <w:delText>A</w:delText>
              </w:r>
            </w:del>
            <w:r w:rsidR="00294803" w:rsidRPr="00294803">
              <w:rPr>
                <w:lang w:val="es-ES"/>
              </w:rPr>
              <w:t>sí que envés de eso, eligió una roca gigante de granito que con cara al sol</w:t>
            </w:r>
            <w:ins w:id="992" w:author="Andrew Wilkinson [2]" w:date="2023-06-28T16:25:00Z">
              <w:r>
                <w:rPr>
                  <w:lang w:val="es-ES"/>
                </w:rPr>
                <w:t>.</w:t>
              </w:r>
            </w:ins>
          </w:p>
        </w:tc>
      </w:tr>
    </w:tbl>
    <w:p w14:paraId="0E2B1A48" w14:textId="77777777" w:rsidR="00315F22" w:rsidRDefault="00315F22"/>
    <w:sectPr w:rsidR="00315F22" w:rsidSect="002948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Wilkinson">
    <w15:presenceInfo w15:providerId="AD" w15:userId="S::awilkinson@sorenson.com::4007275d-7d1d-4b69-8b89-dfa3b5be2102"/>
  </w15:person>
  <w15:person w15:author="Andrew Wilkinson [2]">
    <w15:presenceInfo w15:providerId="AD" w15:userId="S::AWilkinson@sorenson.com::4007275d-7d1d-4b69-8b89-dfa3b5be21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03"/>
    <w:rsid w:val="00210D38"/>
    <w:rsid w:val="00294803"/>
    <w:rsid w:val="00311F34"/>
    <w:rsid w:val="003126B4"/>
    <w:rsid w:val="00315F22"/>
    <w:rsid w:val="003C00E6"/>
    <w:rsid w:val="00695FB5"/>
    <w:rsid w:val="007450F7"/>
    <w:rsid w:val="008647D8"/>
    <w:rsid w:val="00955EDB"/>
    <w:rsid w:val="00D92B7D"/>
    <w:rsid w:val="00EA128B"/>
    <w:rsid w:val="00EC2C05"/>
    <w:rsid w:val="00FA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16E2B"/>
  <w15:chartTrackingRefBased/>
  <w15:docId w15:val="{D0DEC139-7391-034D-9FF4-D9451928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1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3152</Words>
  <Characters>17968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Wilkinson</dc:creator>
  <cp:keywords/>
  <dc:description/>
  <cp:lastModifiedBy>Andrew Wilkinson</cp:lastModifiedBy>
  <cp:revision>8</cp:revision>
  <dcterms:created xsi:type="dcterms:W3CDTF">2023-06-28T18:51:00Z</dcterms:created>
  <dcterms:modified xsi:type="dcterms:W3CDTF">2023-06-28T20:27:00Z</dcterms:modified>
</cp:coreProperties>
</file>