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53699" w14:paraId="10A8620B" w14:textId="77777777" w:rsidTr="00853699">
        <w:tc>
          <w:tcPr>
            <w:tcW w:w="5395" w:type="dxa"/>
          </w:tcPr>
          <w:p w14:paraId="588C5981" w14:textId="33296CD0" w:rsidR="00853699" w:rsidRDefault="00853699" w:rsidP="00853699">
            <w:r>
              <w:t>Here's a clip on Colin, on how he got started on this path</w:t>
            </w:r>
            <w:ins w:id="0" w:author="Andrew Wilkinson" w:date="2023-06-28T14:39:00Z">
              <w:r w:rsidR="00B51ADC">
                <w:t>.</w:t>
              </w:r>
            </w:ins>
          </w:p>
          <w:p w14:paraId="1B529816" w14:textId="7EF02DB9" w:rsidR="00853699" w:rsidRDefault="00853699" w:rsidP="00853699">
            <w:del w:id="1" w:author="Andrew Wilkinson" w:date="2023-06-28T13:22:00Z">
              <w:r w:rsidDel="00DB7064">
                <w:delText>(Colin) - h</w:delText>
              </w:r>
            </w:del>
            <w:ins w:id="2" w:author="Andrew Wilkinson" w:date="2023-06-28T13:22:00Z">
              <w:r w:rsidR="00DB7064">
                <w:t>H</w:t>
              </w:r>
            </w:ins>
            <w:r>
              <w:t>ear when I graduate to college I either had to move in with my parents or take the first job that I could find</w:t>
            </w:r>
            <w:ins w:id="3" w:author="Andrew Wilkinson" w:date="2023-06-28T13:23:00Z">
              <w:r w:rsidR="00DB7064">
                <w:t>.</w:t>
              </w:r>
            </w:ins>
          </w:p>
          <w:p w14:paraId="4AA13EE3" w14:textId="1C98B1C9" w:rsidR="00853699" w:rsidRDefault="00853699" w:rsidP="00853699">
            <w:r>
              <w:t>So I took a sales job and I was really bad at it</w:t>
            </w:r>
            <w:ins w:id="4" w:author="Andrew Wilkinson" w:date="2023-06-28T13:23:00Z">
              <w:r w:rsidR="00DB7064">
                <w:t>.</w:t>
              </w:r>
            </w:ins>
          </w:p>
          <w:p w14:paraId="26F65B77" w14:textId="229E0252" w:rsidR="00853699" w:rsidDel="00DB7064" w:rsidRDefault="00853699" w:rsidP="00853699">
            <w:pPr>
              <w:rPr>
                <w:del w:id="5" w:author="Andrew Wilkinson" w:date="2023-06-28T13:23:00Z"/>
              </w:rPr>
            </w:pPr>
            <w:r>
              <w:t>And for two months I didn't sell anything, in the third month, they put me on a PIP</w:t>
            </w:r>
            <w:ins w:id="6" w:author="Andrew Wilkinson" w:date="2023-06-28T13:23:00Z">
              <w:r w:rsidR="00DB7064">
                <w:t>, w</w:t>
              </w:r>
            </w:ins>
          </w:p>
          <w:p w14:paraId="541FA544" w14:textId="113C5DD0" w:rsidR="00853699" w:rsidDel="00DB7064" w:rsidRDefault="00853699" w:rsidP="00853699">
            <w:pPr>
              <w:rPr>
                <w:del w:id="7" w:author="Andrew Wilkinson" w:date="2023-06-28T13:23:00Z"/>
              </w:rPr>
            </w:pPr>
            <w:del w:id="8" w:author="Andrew Wilkinson" w:date="2023-06-28T13:23:00Z">
              <w:r w:rsidDel="00DB7064">
                <w:delText>W</w:delText>
              </w:r>
            </w:del>
            <w:r>
              <w:t>hich I hope no one knows what that means, listening to this, but if they do,</w:t>
            </w:r>
            <w:ins w:id="9" w:author="Andrew Wilkinson" w:date="2023-06-28T13:23:00Z">
              <w:r w:rsidR="00DB7064">
                <w:t xml:space="preserve"> o</w:t>
              </w:r>
            </w:ins>
          </w:p>
          <w:p w14:paraId="5D141504" w14:textId="52B6E89F" w:rsidR="00853699" w:rsidRDefault="00853699" w:rsidP="00853699">
            <w:del w:id="10" w:author="Andrew Wilkinson" w:date="2023-06-28T13:23:00Z">
              <w:r w:rsidDel="00DB7064">
                <w:delText>O</w:delText>
              </w:r>
            </w:del>
            <w:r>
              <w:t xml:space="preserve">r if you don't, it stands for </w:t>
            </w:r>
            <w:ins w:id="11" w:author="Andrew Wilkinson" w:date="2023-06-28T13:23:00Z">
              <w:r w:rsidR="00DB7064">
                <w:t>"</w:t>
              </w:r>
            </w:ins>
            <w:r>
              <w:t>performance improvement plan</w:t>
            </w:r>
            <w:ins w:id="12" w:author="Andrew Wilkinson" w:date="2023-06-28T13:23:00Z">
              <w:r w:rsidR="00DB7064">
                <w:t>."</w:t>
              </w:r>
            </w:ins>
          </w:p>
          <w:p w14:paraId="66772932" w14:textId="56CA79C9" w:rsidR="00853699" w:rsidRDefault="00853699" w:rsidP="00853699">
            <w:r>
              <w:t>It just means that they're going to fire me</w:t>
            </w:r>
            <w:ins w:id="13" w:author="Andrew Wilkinson" w:date="2023-06-28T13:23:00Z">
              <w:r w:rsidR="00DB7064">
                <w:t>.</w:t>
              </w:r>
            </w:ins>
          </w:p>
          <w:p w14:paraId="04744ED7" w14:textId="77777777" w:rsidR="00853699" w:rsidRDefault="00853699" w:rsidP="00853699">
            <w:r>
              <w:t>So I was like, you know what I'm gonna do? I'm gonna screw this establishment over on my way out</w:t>
            </w:r>
          </w:p>
          <w:p w14:paraId="7D014241" w14:textId="63CC0F22" w:rsidR="00853699" w:rsidRDefault="00853699" w:rsidP="00853699">
            <w:r>
              <w:t>I'm gonna dare them to fire me earlier</w:t>
            </w:r>
            <w:ins w:id="14" w:author="Andrew Wilkinson" w:date="2023-06-28T13:23:00Z">
              <w:r w:rsidR="00DB7064">
                <w:t>.</w:t>
              </w:r>
            </w:ins>
          </w:p>
          <w:p w14:paraId="3457A1A3" w14:textId="3E9504B5" w:rsidR="00853699" w:rsidDel="00DB7064" w:rsidRDefault="00853699" w:rsidP="00853699">
            <w:pPr>
              <w:rPr>
                <w:del w:id="15" w:author="Andrew Wilkinson" w:date="2023-06-28T13:24:00Z"/>
              </w:rPr>
            </w:pPr>
            <w:r>
              <w:t>So you know I stopped abiding by the dress code</w:t>
            </w:r>
            <w:ins w:id="16" w:author="Andrew Wilkinson" w:date="2023-06-28T13:24:00Z">
              <w:r w:rsidR="00DB7064">
                <w:t xml:space="preserve">, </w:t>
              </w:r>
            </w:ins>
          </w:p>
          <w:p w14:paraId="20E0C4F5" w14:textId="06463895" w:rsidR="00853699" w:rsidRDefault="00853699" w:rsidP="00853699">
            <w:r>
              <w:t>I stopped reading the script</w:t>
            </w:r>
            <w:ins w:id="17" w:author="Andrew Wilkinson" w:date="2023-06-28T13:24:00Z">
              <w:r w:rsidR="00DB7064">
                <w:t>.</w:t>
              </w:r>
            </w:ins>
          </w:p>
          <w:p w14:paraId="69F09D34" w14:textId="1C3B3136" w:rsidR="00853699" w:rsidRDefault="00853699" w:rsidP="00853699">
            <w:r>
              <w:t>I only asked questions I wanted to hear the answers to</w:t>
            </w:r>
            <w:ins w:id="18" w:author="Andrew Wilkinson" w:date="2023-06-28T13:24:00Z">
              <w:r w:rsidR="00DB7064">
                <w:t>.</w:t>
              </w:r>
            </w:ins>
          </w:p>
          <w:p w14:paraId="4ECBC88E" w14:textId="33453D92" w:rsidR="00853699" w:rsidRDefault="00853699" w:rsidP="00853699">
            <w:r>
              <w:t>Like, I just did everything the opposite of what I was being trained to do</w:t>
            </w:r>
            <w:ins w:id="19" w:author="Andrew Wilkinson" w:date="2023-06-28T13:24:00Z">
              <w:r w:rsidR="00DB7064">
                <w:t>.</w:t>
              </w:r>
            </w:ins>
          </w:p>
          <w:p w14:paraId="7AD9C24E" w14:textId="5D0AB52F" w:rsidR="00853699" w:rsidRDefault="00853699" w:rsidP="00853699">
            <w:r>
              <w:t>And that was the month that I had broken the sales record on accident</w:t>
            </w:r>
            <w:ins w:id="20" w:author="Andrew Wilkinson" w:date="2023-06-28T13:24:00Z">
              <w:r w:rsidR="00DB7064">
                <w:t>.</w:t>
              </w:r>
            </w:ins>
          </w:p>
          <w:p w14:paraId="0F00188F" w14:textId="2A1E57AC" w:rsidR="00853699" w:rsidDel="00DB7064" w:rsidRDefault="00853699" w:rsidP="00853699">
            <w:pPr>
              <w:rPr>
                <w:del w:id="21" w:author="Andrew Wilkinson" w:date="2023-06-28T13:24:00Z"/>
              </w:rPr>
            </w:pPr>
            <w:r>
              <w:t>The moment I stopped trying to be a good sales</w:t>
            </w:r>
            <w:del w:id="22" w:author="Andrew Wilkinson" w:date="2023-06-28T13:24:00Z">
              <w:r w:rsidDel="00DB7064">
                <w:delText xml:space="preserve"> </w:delText>
              </w:r>
            </w:del>
            <w:r>
              <w:t>person and I just started acting human</w:t>
            </w:r>
          </w:p>
          <w:p w14:paraId="11BAE0EC" w14:textId="0D39EB7A" w:rsidR="00853699" w:rsidRDefault="00853699" w:rsidP="00DB7064">
            <w:del w:id="23" w:author="Andrew Wilkinson" w:date="2023-06-28T13:24:00Z">
              <w:r w:rsidDel="00DB7064">
                <w:delText>W</w:delText>
              </w:r>
            </w:del>
            <w:ins w:id="24" w:author="Andrew Wilkinson" w:date="2023-06-28T13:24:00Z">
              <w:r w:rsidR="00DB7064">
                <w:t xml:space="preserve"> w</w:t>
              </w:r>
            </w:ins>
            <w:r>
              <w:t>as the moment they started treating me like a human and they stopped treating me like a salesperson</w:t>
            </w:r>
            <w:ins w:id="25" w:author="Andrew Wilkinson" w:date="2023-06-28T13:24:00Z">
              <w:r w:rsidR="00DB7064">
                <w:t>.</w:t>
              </w:r>
            </w:ins>
            <w:del w:id="26" w:author="Andrew Wilkinson" w:date="2023-06-28T13:24:00Z">
              <w:r w:rsidDel="00DB7064">
                <w:delText>-</w:delText>
              </w:r>
            </w:del>
          </w:p>
          <w:p w14:paraId="49536F56" w14:textId="1BD278D8" w:rsidR="00853699" w:rsidDel="00DB7064" w:rsidRDefault="00853699" w:rsidP="00853699">
            <w:pPr>
              <w:rPr>
                <w:del w:id="27" w:author="Andrew Wilkinson" w:date="2023-06-28T13:25:00Z"/>
              </w:rPr>
            </w:pPr>
            <w:r>
              <w:t xml:space="preserve">In just a moment we're gonna talk with </w:t>
            </w:r>
            <w:del w:id="28" w:author="Andrew Wilkinson" w:date="2023-06-28T13:25:00Z">
              <w:r w:rsidDel="00DB7064">
                <w:delText>Collin</w:delText>
              </w:r>
            </w:del>
            <w:ins w:id="29" w:author="Andrew Wilkinson" w:date="2023-06-28T13:25:00Z">
              <w:r w:rsidR="00DB7064">
                <w:t>Colin</w:t>
              </w:r>
            </w:ins>
            <w:r>
              <w:t xml:space="preserve"> about what he has learned about sales over the years and why he thinks that it is a skill that applies to everyone</w:t>
            </w:r>
            <w:ins w:id="30" w:author="Andrew Wilkinson" w:date="2023-06-28T13:25:00Z">
              <w:r w:rsidR="00DB7064">
                <w:t>, r</w:t>
              </w:r>
            </w:ins>
          </w:p>
          <w:p w14:paraId="20E31986" w14:textId="259ED0BA" w:rsidR="00853699" w:rsidRDefault="00853699" w:rsidP="00853699">
            <w:del w:id="31" w:author="Andrew Wilkinson" w:date="2023-06-28T13:25:00Z">
              <w:r w:rsidDel="00DB7064">
                <w:delText>R</w:delText>
              </w:r>
            </w:del>
            <w:r>
              <w:t>egardless of what you do for a living</w:t>
            </w:r>
            <w:ins w:id="32" w:author="Andrew Wilkinson" w:date="2023-06-28T13:25:00Z">
              <w:r w:rsidR="00DB7064">
                <w:t>.</w:t>
              </w:r>
            </w:ins>
          </w:p>
          <w:p w14:paraId="4996EBD3" w14:textId="77777777" w:rsidR="00DB7064" w:rsidRDefault="00853699" w:rsidP="00853699">
            <w:pPr>
              <w:rPr>
                <w:ins w:id="33" w:author="Andrew Wilkinson" w:date="2023-06-28T13:25:00Z"/>
              </w:rPr>
            </w:pPr>
            <w:r>
              <w:t>But first we're gonna take a short break</w:t>
            </w:r>
            <w:ins w:id="34" w:author="Andrew Wilkinson" w:date="2023-06-28T13:25:00Z">
              <w:r w:rsidR="00DB7064">
                <w:t>.</w:t>
              </w:r>
            </w:ins>
          </w:p>
          <w:p w14:paraId="4356F701" w14:textId="6A8460C6" w:rsidR="00853699" w:rsidDel="00DB7064" w:rsidRDefault="00853699" w:rsidP="00853699">
            <w:pPr>
              <w:rPr>
                <w:del w:id="35" w:author="Andrew Wilkinson" w:date="2023-06-28T13:25:00Z"/>
              </w:rPr>
            </w:pPr>
            <w:del w:id="36" w:author="Andrew Wilkinson" w:date="2023-06-28T13:25:00Z">
              <w:r w:rsidDel="00DB7064">
                <w:delText xml:space="preserve"> </w:delText>
              </w:r>
            </w:del>
            <w:r>
              <w:t>I mean</w:t>
            </w:r>
            <w:ins w:id="37" w:author="Andrew Wilkinson" w:date="2023-06-28T13:25:00Z">
              <w:r w:rsidR="00DB7064">
                <w:t xml:space="preserve"> </w:t>
              </w:r>
            </w:ins>
          </w:p>
          <w:p w14:paraId="7A4ECC95" w14:textId="0EBA5DA6" w:rsidR="00853699" w:rsidRDefault="00853699" w:rsidP="00853699">
            <w:del w:id="38" w:author="Andrew Wilkinson" w:date="2023-06-28T13:25:00Z">
              <w:r w:rsidDel="00DB7064">
                <w:delText>I</w:delText>
              </w:r>
            </w:del>
            <w:ins w:id="39" w:author="Andrew Wilkinson" w:date="2023-06-28T13:25:00Z">
              <w:r w:rsidR="00DB7064">
                <w:t>i</w:t>
              </w:r>
            </w:ins>
            <w:r>
              <w:t>t wouldn't be an episode about sales if we didn't have ads right?</w:t>
            </w:r>
          </w:p>
          <w:p w14:paraId="3C0B6D8F" w14:textId="5E72AA09" w:rsidR="00853699" w:rsidRDefault="00853699" w:rsidP="00853699">
            <w:r>
              <w:t>This is the most thematically appropriate ad</w:t>
            </w:r>
            <w:del w:id="40" w:author="Andrew Wilkinson" w:date="2023-06-28T13:26:00Z">
              <w:r w:rsidDel="00DB7064">
                <w:delText>d</w:delText>
              </w:r>
            </w:del>
            <w:r>
              <w:t xml:space="preserve"> break that we've ever taken</w:t>
            </w:r>
            <w:ins w:id="41" w:author="Andrew Wilkinson" w:date="2023-06-28T13:26:00Z">
              <w:r w:rsidR="00DB7064">
                <w:t>.</w:t>
              </w:r>
            </w:ins>
          </w:p>
          <w:p w14:paraId="1D76E37D" w14:textId="5115C9DA" w:rsidR="00853699" w:rsidRDefault="00853699" w:rsidP="00853699">
            <w:r>
              <w:t>We'll be right back</w:t>
            </w:r>
            <w:ins w:id="42" w:author="Andrew Wilkinson" w:date="2023-06-28T13:26:00Z">
              <w:r w:rsidR="00DB7064">
                <w:t>.</w:t>
              </w:r>
            </w:ins>
          </w:p>
          <w:p w14:paraId="7501F265" w14:textId="6B41702B" w:rsidR="00853699" w:rsidRDefault="00853699" w:rsidP="00853699">
            <w:del w:id="43" w:author="Andrew Wilkinson" w:date="2023-06-28T13:26:00Z">
              <w:r w:rsidDel="00DB7064">
                <w:delText>(add) - s</w:delText>
              </w:r>
            </w:del>
            <w:ins w:id="44" w:author="Andrew Wilkinson" w:date="2023-06-28T13:26:00Z">
              <w:r w:rsidR="00DB7064">
                <w:t>S</w:t>
              </w:r>
            </w:ins>
            <w:r>
              <w:t>upport from this podcast comes from WISE the account that lets you send, spend and receive money internationally fifty currencies</w:t>
            </w:r>
            <w:ins w:id="45" w:author="Andrew Wilkinson" w:date="2023-06-28T13:26:00Z">
              <w:r w:rsidR="00DB7064">
                <w:t>.</w:t>
              </w:r>
            </w:ins>
            <w:del w:id="46" w:author="Andrew Wilkinson" w:date="2023-06-28T13:26:00Z">
              <w:r w:rsidDel="00DB7064">
                <w:delText>,</w:delText>
              </w:r>
            </w:del>
          </w:p>
          <w:p w14:paraId="66BD118A" w14:textId="6D603BA9" w:rsidR="00853699" w:rsidRDefault="00853699" w:rsidP="00853699">
            <w:r>
              <w:t>A hundred and seventy countries, one account designed to take on the wor</w:t>
            </w:r>
            <w:ins w:id="47" w:author="Andrew Wilkinson" w:date="2023-06-28T13:26:00Z">
              <w:r w:rsidR="00DB7064">
                <w:t>l</w:t>
              </w:r>
            </w:ins>
            <w:r>
              <w:t>d</w:t>
            </w:r>
            <w:ins w:id="48" w:author="Andrew Wilkinson" w:date="2023-06-28T13:26:00Z">
              <w:r w:rsidR="00DB7064">
                <w:t>.</w:t>
              </w:r>
            </w:ins>
          </w:p>
          <w:p w14:paraId="7E56B6EB" w14:textId="04C5A049" w:rsidR="00853699" w:rsidDel="00DB7064" w:rsidRDefault="00853699" w:rsidP="00853699">
            <w:pPr>
              <w:rPr>
                <w:del w:id="49" w:author="Andrew Wilkinson" w:date="2023-06-28T13:26:00Z"/>
              </w:rPr>
            </w:pPr>
            <w:r>
              <w:t xml:space="preserve">So whether you're taking on Rio or Rome, Miami </w:t>
            </w:r>
            <w:del w:id="50" w:author="Andrew Wilkinson" w:date="2023-06-28T13:26:00Z">
              <w:r w:rsidDel="00DB7064">
                <w:delText xml:space="preserve">of </w:delText>
              </w:r>
            </w:del>
            <w:ins w:id="51" w:author="Andrew Wilkinson" w:date="2023-06-28T13:26:00Z">
              <w:r w:rsidR="00DB7064">
                <w:t>o</w:t>
              </w:r>
              <w:r w:rsidR="00DB7064">
                <w:t>r</w:t>
              </w:r>
              <w:r w:rsidR="00DB7064">
                <w:t xml:space="preserve"> </w:t>
              </w:r>
            </w:ins>
            <w:r>
              <w:t>Mumbai</w:t>
            </w:r>
            <w:ins w:id="52" w:author="Andrew Wilkinson" w:date="2023-06-28T13:26:00Z">
              <w:r w:rsidR="00DB7064">
                <w:t>,</w:t>
              </w:r>
            </w:ins>
          </w:p>
          <w:p w14:paraId="36799F41" w14:textId="04A59099" w:rsidR="00DB7064" w:rsidDel="00DB7064" w:rsidRDefault="00DB7064" w:rsidP="00853699">
            <w:pPr>
              <w:rPr>
                <w:del w:id="53" w:author="Andrew Wilkinson" w:date="2023-06-28T13:27:00Z"/>
              </w:rPr>
            </w:pPr>
            <w:ins w:id="54" w:author="Andrew Wilkinson" w:date="2023-06-28T13:27:00Z">
              <w:r>
                <w:t xml:space="preserve"> </w:t>
              </w:r>
            </w:ins>
            <w:del w:id="55" w:author="Andrew Wilkinson" w:date="2023-06-28T13:27:00Z">
              <w:r w:rsidR="00853699" w:rsidDel="00DB7064">
                <w:delText>Y</w:delText>
              </w:r>
            </w:del>
            <w:ins w:id="56" w:author="Andrew Wilkinson" w:date="2023-06-28T13:27:00Z">
              <w:r>
                <w:t>y</w:t>
              </w:r>
            </w:ins>
            <w:r w:rsidR="00853699">
              <w:t>ou always get the mid</w:t>
            </w:r>
            <w:ins w:id="57" w:author="Andrew Wilkinson" w:date="2023-06-28T13:27:00Z">
              <w:r>
                <w:t>-</w:t>
              </w:r>
            </w:ins>
            <w:del w:id="58" w:author="Andrew Wilkinson" w:date="2023-06-28T13:27:00Z">
              <w:r w:rsidR="00853699" w:rsidDel="00DB7064">
                <w:delText xml:space="preserve"> </w:delText>
              </w:r>
            </w:del>
            <w:r w:rsidR="00853699">
              <w:t>market exchange rate when you convert currencies with no mark</w:t>
            </w:r>
            <w:del w:id="59" w:author="Andrew Wilkinson" w:date="2023-06-28T13:27:00Z">
              <w:r w:rsidR="00853699" w:rsidDel="00DB7064">
                <w:delText xml:space="preserve"> </w:delText>
              </w:r>
            </w:del>
            <w:r w:rsidR="00853699">
              <w:t>ups</w:t>
            </w:r>
            <w:ins w:id="60" w:author="Andrew Wilkinson" w:date="2023-06-28T13:27:00Z">
              <w:r>
                <w:t xml:space="preserve"> a</w:t>
              </w:r>
            </w:ins>
          </w:p>
          <w:p w14:paraId="1730772E" w14:textId="77777777" w:rsidR="00DB7064" w:rsidRDefault="00853699" w:rsidP="00853699">
            <w:pPr>
              <w:rPr>
                <w:ins w:id="61" w:author="Andrew Wilkinson" w:date="2023-06-28T13:27:00Z"/>
              </w:rPr>
            </w:pPr>
            <w:del w:id="62" w:author="Andrew Wilkinson" w:date="2023-06-28T13:27:00Z">
              <w:r w:rsidDel="00DB7064">
                <w:delText>A</w:delText>
              </w:r>
            </w:del>
            <w:r>
              <w:t>nd no hidden fees</w:t>
            </w:r>
            <w:ins w:id="63" w:author="Andrew Wilkinson" w:date="2023-06-28T13:27:00Z">
              <w:r w:rsidR="00DB7064">
                <w:t>.</w:t>
              </w:r>
            </w:ins>
          </w:p>
          <w:p w14:paraId="21723A8A" w14:textId="4163D66E" w:rsidR="00853699" w:rsidRDefault="00853699" w:rsidP="00853699">
            <w:del w:id="64" w:author="Andrew Wilkinson" w:date="2023-06-28T13:27:00Z">
              <w:r w:rsidDel="00DB7064">
                <w:delText xml:space="preserve"> </w:delText>
              </w:r>
            </w:del>
            <w:r>
              <w:t>WISE helps you save money no matter what or where you're going next</w:t>
            </w:r>
            <w:ins w:id="65" w:author="Andrew Wilkinson" w:date="2023-06-28T13:27:00Z">
              <w:r w:rsidR="00DB7064">
                <w:t>.</w:t>
              </w:r>
            </w:ins>
          </w:p>
          <w:p w14:paraId="363C71BC" w14:textId="54ED6DFD" w:rsidR="00853699" w:rsidRDefault="00853699" w:rsidP="00853699">
            <w:r>
              <w:lastRenderedPageBreak/>
              <w:t>Join fifty million people in businesses who are going global with WISE</w:t>
            </w:r>
            <w:ins w:id="66" w:author="Andrew Wilkinson" w:date="2023-06-28T13:27:00Z">
              <w:r w:rsidR="00DB7064">
                <w:t>.</w:t>
              </w:r>
            </w:ins>
          </w:p>
          <w:p w14:paraId="47E41C94" w14:textId="1C8FB0F5" w:rsidR="00853699" w:rsidRDefault="00853699" w:rsidP="00853699">
            <w:r>
              <w:t xml:space="preserve">Learn how the </w:t>
            </w:r>
            <w:del w:id="67" w:author="Andrew Wilkinson" w:date="2023-06-28T13:27:00Z">
              <w:r w:rsidDel="00DB7064">
                <w:delText xml:space="preserve">wise </w:delText>
              </w:r>
            </w:del>
            <w:ins w:id="68" w:author="Andrew Wilkinson" w:date="2023-06-28T13:27:00Z">
              <w:r w:rsidR="00DB7064">
                <w:t>WISE</w:t>
              </w:r>
              <w:r w:rsidR="00DB7064">
                <w:t xml:space="preserve"> </w:t>
              </w:r>
            </w:ins>
            <w:r>
              <w:t xml:space="preserve">account could work for you by downloading the app or visiting </w:t>
            </w:r>
            <w:del w:id="69" w:author="Andrew Wilkinson" w:date="2023-06-28T13:27:00Z">
              <w:r w:rsidDel="00DB7064">
                <w:delText>wise dot com slash better human</w:delText>
              </w:r>
            </w:del>
            <w:ins w:id="70" w:author="Andrew Wilkinson" w:date="2023-06-28T13:27:00Z">
              <w:r w:rsidR="00DB7064">
                <w:t>wise.com/</w:t>
              </w:r>
            </w:ins>
            <w:ins w:id="71" w:author="Andrew Wilkinson" w:date="2023-06-28T13:28:00Z">
              <w:r w:rsidR="00DB7064">
                <w:t>betterhuman</w:t>
              </w:r>
            </w:ins>
            <w:del w:id="72" w:author="Andrew Wilkinson" w:date="2023-06-28T13:28:00Z">
              <w:r w:rsidDel="00DB7064">
                <w:delText>-</w:delText>
              </w:r>
            </w:del>
            <w:ins w:id="73" w:author="Andrew Wilkinson" w:date="2023-06-28T13:28:00Z">
              <w:r w:rsidR="00DB7064">
                <w:t>.</w:t>
              </w:r>
            </w:ins>
          </w:p>
          <w:p w14:paraId="15292718" w14:textId="08AE09D0" w:rsidR="00853699" w:rsidDel="00DB7064" w:rsidRDefault="00853699" w:rsidP="00853699">
            <w:pPr>
              <w:rPr>
                <w:del w:id="74" w:author="Andrew Wilkinson" w:date="2023-06-28T13:28:00Z"/>
              </w:rPr>
            </w:pPr>
            <w:r>
              <w:t xml:space="preserve">Today we're talking </w:t>
            </w:r>
            <w:ins w:id="75" w:author="Andrew Wilkinson" w:date="2023-06-28T13:28:00Z">
              <w:r w:rsidR="00DB7064">
                <w:t xml:space="preserve">with </w:t>
              </w:r>
            </w:ins>
            <w:r>
              <w:t>Colin Coggins, professor and author and sales</w:t>
            </w:r>
            <w:del w:id="76" w:author="Andrew Wilkinson" w:date="2023-06-28T13:28:00Z">
              <w:r w:rsidDel="00DB7064">
                <w:delText xml:space="preserve"> </w:delText>
              </w:r>
            </w:del>
            <w:r>
              <w:t>person about</w:t>
            </w:r>
            <w:ins w:id="77" w:author="Andrew Wilkinson" w:date="2023-06-28T13:28:00Z">
              <w:r w:rsidR="00DB7064">
                <w:t xml:space="preserve"> h</w:t>
              </w:r>
            </w:ins>
          </w:p>
          <w:p w14:paraId="66CD8893" w14:textId="39737848" w:rsidR="00853699" w:rsidDel="00DB7064" w:rsidRDefault="00853699" w:rsidP="00853699">
            <w:pPr>
              <w:rPr>
                <w:del w:id="78" w:author="Andrew Wilkinson" w:date="2023-06-28T13:28:00Z"/>
              </w:rPr>
            </w:pPr>
            <w:del w:id="79" w:author="Andrew Wilkinson" w:date="2023-06-28T13:28:00Z">
              <w:r w:rsidDel="00DB7064">
                <w:delText>H</w:delText>
              </w:r>
            </w:del>
            <w:r>
              <w:t>ow we can be more effective advocates for ourselves and the work we do</w:t>
            </w:r>
            <w:ins w:id="80" w:author="Andrew Wilkinson" w:date="2023-06-28T13:28:00Z">
              <w:r w:rsidR="00DB7064">
                <w:t>, a</w:t>
              </w:r>
            </w:ins>
          </w:p>
          <w:p w14:paraId="75FD6CD4" w14:textId="79D8B8F5" w:rsidR="00853699" w:rsidRDefault="00853699" w:rsidP="00853699">
            <w:del w:id="81" w:author="Andrew Wilkinson" w:date="2023-06-28T13:28:00Z">
              <w:r w:rsidDel="00DB7064">
                <w:delText>A</w:delText>
              </w:r>
            </w:del>
            <w:r>
              <w:t>nd why that means we need to change the way that we think about selling</w:t>
            </w:r>
            <w:ins w:id="82" w:author="Andrew Wilkinson" w:date="2023-06-28T13:28:00Z">
              <w:r w:rsidR="00DB7064">
                <w:t>.</w:t>
              </w:r>
            </w:ins>
          </w:p>
          <w:p w14:paraId="164503C5" w14:textId="4B6711EA" w:rsidR="00853699" w:rsidRDefault="00853699" w:rsidP="00853699">
            <w:del w:id="83" w:author="Andrew Wilkinson" w:date="2023-06-28T13:29:00Z">
              <w:r w:rsidDel="00DB7064">
                <w:delText>(</w:delText>
              </w:r>
            </w:del>
            <w:del w:id="84" w:author="Andrew Wilkinson" w:date="2023-06-28T13:25:00Z">
              <w:r w:rsidDel="00DB7064">
                <w:delText>Collin</w:delText>
              </w:r>
            </w:del>
            <w:del w:id="85" w:author="Andrew Wilkinson" w:date="2023-06-28T13:29:00Z">
              <w:r w:rsidDel="00DB7064">
                <w:delText>) -h</w:delText>
              </w:r>
            </w:del>
            <w:ins w:id="86" w:author="Andrew Wilkinson" w:date="2023-06-28T13:29:00Z">
              <w:r w:rsidR="00DB7064">
                <w:t>H</w:t>
              </w:r>
            </w:ins>
            <w:r>
              <w:t>ey this is Colin Coggins</w:t>
            </w:r>
            <w:ins w:id="87" w:author="Andrew Wilkinson" w:date="2023-06-28T13:29:00Z">
              <w:r w:rsidR="00DB7064">
                <w:t>,</w:t>
              </w:r>
            </w:ins>
            <w:r>
              <w:t xml:space="preserve"> excited to be here, I am</w:t>
            </w:r>
            <w:del w:id="88" w:author="Andrew Wilkinson" w:date="2023-06-28T13:29:00Z">
              <w:r w:rsidDel="00DB7064">
                <w:delText xml:space="preserve"> of</w:delText>
              </w:r>
            </w:del>
            <w:r>
              <w:t xml:space="preserve"> the author of "</w:t>
            </w:r>
            <w:del w:id="89" w:author="Andrew Wilkinson" w:date="2023-06-28T13:29:00Z">
              <w:r w:rsidDel="00DB7064">
                <w:delText xml:space="preserve">the </w:delText>
              </w:r>
            </w:del>
            <w:ins w:id="90" w:author="Andrew Wilkinson" w:date="2023-06-28T13:29:00Z">
              <w:r w:rsidR="00DB7064">
                <w:t>T</w:t>
              </w:r>
              <w:r w:rsidR="00DB7064">
                <w:t xml:space="preserve">he </w:t>
              </w:r>
            </w:ins>
            <w:del w:id="91" w:author="Andrew Wilkinson" w:date="2023-06-28T13:29:00Z">
              <w:r w:rsidDel="00DB7064">
                <w:delText xml:space="preserve">unsold </w:delText>
              </w:r>
            </w:del>
            <w:ins w:id="92" w:author="Andrew Wilkinson" w:date="2023-06-28T13:29:00Z">
              <w:r w:rsidR="00DB7064">
                <w:t>U</w:t>
              </w:r>
              <w:r w:rsidR="00DB7064">
                <w:t xml:space="preserve">nsold </w:t>
              </w:r>
            </w:ins>
            <w:del w:id="93" w:author="Andrew Wilkinson" w:date="2023-06-28T13:29:00Z">
              <w:r w:rsidDel="00DB7064">
                <w:delText>mindset</w:delText>
              </w:r>
            </w:del>
            <w:ins w:id="94" w:author="Andrew Wilkinson" w:date="2023-06-28T13:29:00Z">
              <w:r w:rsidR="00DB7064">
                <w:t>M</w:t>
              </w:r>
              <w:r w:rsidR="00DB7064">
                <w:t>indset</w:t>
              </w:r>
              <w:r w:rsidR="00DB7064">
                <w:t>.</w:t>
              </w:r>
            </w:ins>
            <w:r>
              <w:t>"</w:t>
            </w:r>
          </w:p>
          <w:p w14:paraId="4F4168A5" w14:textId="77777777" w:rsidR="00A95F29" w:rsidRDefault="00853699" w:rsidP="00853699">
            <w:pPr>
              <w:rPr>
                <w:ins w:id="95" w:author="Andrew Wilkinson" w:date="2023-06-28T13:29:00Z"/>
              </w:rPr>
            </w:pPr>
            <w:r>
              <w:t>I also teach "sales mindset for entrepreneurs" at USC.</w:t>
            </w:r>
          </w:p>
          <w:p w14:paraId="70AE4EB1" w14:textId="09DF2496" w:rsidR="00853699" w:rsidDel="00A95F29" w:rsidRDefault="00853699" w:rsidP="00853699">
            <w:pPr>
              <w:rPr>
                <w:del w:id="96" w:author="Andrew Wilkinson" w:date="2023-06-28T13:30:00Z"/>
              </w:rPr>
            </w:pPr>
            <w:del w:id="97" w:author="Andrew Wilkinson" w:date="2023-06-28T13:29:00Z">
              <w:r w:rsidDel="00A95F29">
                <w:delText xml:space="preserve"> </w:delText>
              </w:r>
            </w:del>
            <w:r>
              <w:t>I am a commercial executive</w:t>
            </w:r>
            <w:ins w:id="98" w:author="Andrew Wilkinson" w:date="2023-06-28T13:30:00Z">
              <w:r w:rsidR="00A95F29">
                <w:t>, a</w:t>
              </w:r>
            </w:ins>
          </w:p>
          <w:p w14:paraId="6A0DC9FE" w14:textId="71EBBDBB" w:rsidR="00853699" w:rsidRDefault="00853699" w:rsidP="00853699">
            <w:pPr>
              <w:rPr>
                <w:ins w:id="99" w:author="Andrew Wilkinson" w:date="2023-06-28T13:30:00Z"/>
              </w:rPr>
            </w:pPr>
            <w:del w:id="100" w:author="Andrew Wilkinson" w:date="2023-06-28T13:30:00Z">
              <w:r w:rsidDel="00A95F29">
                <w:delText>A</w:delText>
              </w:r>
            </w:del>
            <w:r>
              <w:t xml:space="preserve"> father, a husband and really excited to have this conversation</w:t>
            </w:r>
            <w:ins w:id="101" w:author="Andrew Wilkinson" w:date="2023-06-28T13:30:00Z">
              <w:r w:rsidR="00A95F29">
                <w:t>.</w:t>
              </w:r>
            </w:ins>
          </w:p>
          <w:p w14:paraId="29C61F92" w14:textId="77777777" w:rsidR="00A95F29" w:rsidRDefault="00A95F29" w:rsidP="00853699"/>
          <w:p w14:paraId="2E0B127B" w14:textId="77777777" w:rsidR="00853699" w:rsidRDefault="00853699" w:rsidP="00853699">
            <w:r>
              <w:t>What would you say most people's first impression of a salesperson is?</w:t>
            </w:r>
          </w:p>
          <w:p w14:paraId="79D0C029" w14:textId="62EB36B1" w:rsidR="00853699" w:rsidRDefault="00853699" w:rsidP="00853699">
            <w:del w:id="102" w:author="Andrew Wilkinson" w:date="2023-06-28T13:30:00Z">
              <w:r w:rsidDel="00A95F29">
                <w:delText>(Colin) - y</w:delText>
              </w:r>
            </w:del>
            <w:ins w:id="103" w:author="Andrew Wilkinson" w:date="2023-06-28T13:30:00Z">
              <w:r w:rsidR="00A95F29">
                <w:t>Y</w:t>
              </w:r>
            </w:ins>
            <w:r>
              <w:t>eah, smart me, manipulative, yucky, it's it's the question that we open up every key</w:t>
            </w:r>
            <w:del w:id="104" w:author="Andrew Wilkinson" w:date="2023-06-28T13:30:00Z">
              <w:r w:rsidDel="00A95F29">
                <w:delText xml:space="preserve"> </w:delText>
              </w:r>
            </w:del>
            <w:r>
              <w:t>note with</w:t>
            </w:r>
            <w:ins w:id="105" w:author="Andrew Wilkinson" w:date="2023-06-28T13:30:00Z">
              <w:r w:rsidR="00A95F29">
                <w:t>.</w:t>
              </w:r>
            </w:ins>
          </w:p>
          <w:p w14:paraId="5868F009" w14:textId="79EB7C92" w:rsidR="00853699" w:rsidDel="00A95F29" w:rsidRDefault="00853699" w:rsidP="00853699">
            <w:pPr>
              <w:rPr>
                <w:del w:id="106" w:author="Andrew Wilkinson" w:date="2023-06-28T13:31:00Z"/>
              </w:rPr>
            </w:pPr>
            <w:r>
              <w:t>We ask two questions</w:t>
            </w:r>
            <w:ins w:id="107" w:author="Andrew Wilkinson" w:date="2023-06-28T13:30:00Z">
              <w:r w:rsidR="00A95F29">
                <w:t>:</w:t>
              </w:r>
            </w:ins>
            <w:del w:id="108" w:author="Andrew Wilkinson" w:date="2023-06-28T13:30:00Z">
              <w:r w:rsidDel="00A95F29">
                <w:delText>,</w:delText>
              </w:r>
            </w:del>
            <w:r>
              <w:t xml:space="preserve"> the first question is</w:t>
            </w:r>
          </w:p>
          <w:p w14:paraId="4CCD6EF2" w14:textId="29DA46E4" w:rsidR="00853699" w:rsidRDefault="00853699" w:rsidP="00A95F29">
            <w:del w:id="109" w:author="Andrew Wilkinson" w:date="2023-06-28T13:31:00Z">
              <w:r w:rsidDel="00A95F29">
                <w:delText>W</w:delText>
              </w:r>
            </w:del>
            <w:ins w:id="110" w:author="Andrew Wilkinson" w:date="2023-06-28T13:31:00Z">
              <w:r w:rsidR="00A95F29">
                <w:t>, "W</w:t>
              </w:r>
            </w:ins>
            <w:r>
              <w:t>hat do you think of when you hear the word</w:t>
            </w:r>
            <w:ins w:id="111" w:author="Andrew Wilkinson" w:date="2023-06-28T13:31:00Z">
              <w:r w:rsidR="00A95F29">
                <w:t xml:space="preserve"> </w:t>
              </w:r>
            </w:ins>
            <w:r>
              <w:t>sales</w:t>
            </w:r>
            <w:del w:id="112" w:author="Andrew Wilkinson" w:date="2023-06-28T13:31:00Z">
              <w:r w:rsidDel="00A95F29">
                <w:delText xml:space="preserve"> </w:delText>
              </w:r>
            </w:del>
            <w:r>
              <w:t>person</w:t>
            </w:r>
            <w:ins w:id="113" w:author="Andrew Wilkinson" w:date="2023-06-28T13:31:00Z">
              <w:r w:rsidR="00A95F29">
                <w:t>?"</w:t>
              </w:r>
            </w:ins>
          </w:p>
          <w:p w14:paraId="0026266A" w14:textId="1BA159CE" w:rsidR="00853699" w:rsidDel="00FA1244" w:rsidRDefault="00853699" w:rsidP="00853699">
            <w:pPr>
              <w:rPr>
                <w:del w:id="114" w:author="Andrew Wilkinson" w:date="2023-06-28T13:32:00Z"/>
              </w:rPr>
            </w:pPr>
            <w:r>
              <w:t>And no matter who is in the audience</w:t>
            </w:r>
            <w:ins w:id="115" w:author="Andrew Wilkinson" w:date="2023-06-28T13:32:00Z">
              <w:r w:rsidR="00FA1244">
                <w:t>, t</w:t>
              </w:r>
            </w:ins>
          </w:p>
          <w:p w14:paraId="529C6495" w14:textId="7DC06270" w:rsidR="00853699" w:rsidRDefault="00853699" w:rsidP="00853699">
            <w:del w:id="116" w:author="Andrew Wilkinson" w:date="2023-06-28T13:32:00Z">
              <w:r w:rsidDel="00FA1244">
                <w:delText>T</w:delText>
              </w:r>
            </w:del>
            <w:r>
              <w:t>he answers are always the same</w:t>
            </w:r>
            <w:ins w:id="117" w:author="Andrew Wilkinson" w:date="2023-06-28T13:32:00Z">
              <w:r w:rsidR="00FA1244">
                <w:t>.</w:t>
              </w:r>
            </w:ins>
          </w:p>
          <w:p w14:paraId="54CB8B2F" w14:textId="55448A19" w:rsidR="00853699" w:rsidRDefault="00853699" w:rsidP="00853699">
            <w:pPr>
              <w:rPr>
                <w:ins w:id="118" w:author="Andrew Wilkinson" w:date="2023-06-28T13:32:00Z"/>
              </w:rPr>
            </w:pPr>
            <w:r>
              <w:t>Like nasty, yuck</w:t>
            </w:r>
            <w:ins w:id="119" w:author="Andrew Wilkinson" w:date="2023-06-28T13:32:00Z">
              <w:r w:rsidR="00FA1244">
                <w:t>y</w:t>
              </w:r>
            </w:ins>
            <w:del w:id="120" w:author="Andrew Wilkinson" w:date="2023-06-28T13:32:00Z">
              <w:r w:rsidDel="00FA1244">
                <w:delText>i</w:delText>
              </w:r>
            </w:del>
            <w:r>
              <w:t>, pushy,</w:t>
            </w:r>
            <w:ins w:id="121" w:author="Andrew Wilkinson" w:date="2023-06-28T13:32:00Z">
              <w:r w:rsidR="00FA1244">
                <w:t xml:space="preserve"> </w:t>
              </w:r>
            </w:ins>
            <w:r>
              <w:t>aggressive</w:t>
            </w:r>
            <w:ins w:id="122" w:author="Andrew Wilkinson" w:date="2023-06-28T13:32:00Z">
              <w:r w:rsidR="00FA1244">
                <w:t>,</w:t>
              </w:r>
            </w:ins>
            <w:r>
              <w:t xml:space="preserve"> et</w:t>
            </w:r>
            <w:ins w:id="123" w:author="Andrew Wilkinson" w:date="2023-06-28T13:32:00Z">
              <w:r w:rsidR="00FA1244">
                <w:t xml:space="preserve"> </w:t>
              </w:r>
            </w:ins>
            <w:r>
              <w:t>cetera</w:t>
            </w:r>
            <w:ins w:id="124" w:author="Andrew Wilkinson" w:date="2023-06-28T13:32:00Z">
              <w:r w:rsidR="00FA1244">
                <w:t>.</w:t>
              </w:r>
            </w:ins>
          </w:p>
          <w:p w14:paraId="53EDF3EA" w14:textId="77777777" w:rsidR="00FA1244" w:rsidRDefault="00FA1244" w:rsidP="00853699"/>
          <w:p w14:paraId="1FA7773F" w14:textId="576B802D" w:rsidR="00853699" w:rsidRDefault="00853699" w:rsidP="00853699">
            <w:r>
              <w:t>And then the second question is</w:t>
            </w:r>
            <w:ins w:id="125" w:author="Andrew Wilkinson" w:date="2023-06-28T13:32:00Z">
              <w:r w:rsidR="00FA1244">
                <w:t>,</w:t>
              </w:r>
            </w:ins>
            <w:r>
              <w:t xml:space="preserve"> </w:t>
            </w:r>
            <w:ins w:id="126" w:author="Andrew Wilkinson" w:date="2023-06-28T13:32:00Z">
              <w:r w:rsidR="00FA1244">
                <w:t>"</w:t>
              </w:r>
            </w:ins>
            <w:del w:id="127" w:author="Andrew Wilkinson" w:date="2023-06-28T13:33:00Z">
              <w:r w:rsidDel="00FA1244">
                <w:delText>w</w:delText>
              </w:r>
            </w:del>
            <w:ins w:id="128" w:author="Andrew Wilkinson" w:date="2023-06-28T13:33:00Z">
              <w:r w:rsidR="00FA1244">
                <w:t>W</w:t>
              </w:r>
            </w:ins>
            <w:r>
              <w:t xml:space="preserve">ho's the greatest salesperson that </w:t>
            </w:r>
            <w:ins w:id="129" w:author="Andrew Wilkinson" w:date="2023-06-28T13:33:00Z">
              <w:r w:rsidR="00FA1244">
                <w:t xml:space="preserve">you </w:t>
              </w:r>
            </w:ins>
            <w:r>
              <w:t>can think of</w:t>
            </w:r>
            <w:ins w:id="130" w:author="Andrew Wilkinson" w:date="2023-06-28T13:33:00Z">
              <w:r w:rsidR="00FA1244">
                <w:t>?"</w:t>
              </w:r>
            </w:ins>
          </w:p>
          <w:p w14:paraId="76967850" w14:textId="2BB46ED1" w:rsidR="00853699" w:rsidRDefault="00853699" w:rsidP="00853699">
            <w:r>
              <w:t>And those answers are almost always the same too</w:t>
            </w:r>
            <w:ins w:id="131" w:author="Andrew Wilkinson" w:date="2023-06-28T13:33:00Z">
              <w:r w:rsidR="00FA1244">
                <w:t>.</w:t>
              </w:r>
            </w:ins>
          </w:p>
          <w:p w14:paraId="05927965" w14:textId="6205E43E" w:rsidR="00853699" w:rsidDel="00FA1244" w:rsidRDefault="00853699" w:rsidP="00853699">
            <w:pPr>
              <w:rPr>
                <w:del w:id="132" w:author="Andrew Wilkinson" w:date="2023-06-28T13:33:00Z"/>
              </w:rPr>
            </w:pPr>
            <w:r>
              <w:t>But it's up two answers out of thousands of people are</w:t>
            </w:r>
            <w:ins w:id="133" w:author="Andrew Wilkinson" w:date="2023-06-28T13:33:00Z">
              <w:r w:rsidR="00FA1244">
                <w:t xml:space="preserve"> </w:t>
              </w:r>
            </w:ins>
          </w:p>
          <w:p w14:paraId="5F47D38F" w14:textId="57342E9D" w:rsidR="00853699" w:rsidRDefault="00853699" w:rsidP="00853699">
            <w:r>
              <w:t>Martin Luther King Jr</w:t>
            </w:r>
            <w:ins w:id="134" w:author="Andrew Wilkinson" w:date="2023-06-28T13:33:00Z">
              <w:r w:rsidR="00FA1244">
                <w:t>.</w:t>
              </w:r>
            </w:ins>
            <w:r>
              <w:t xml:space="preserve"> and Steve Jobs</w:t>
            </w:r>
            <w:ins w:id="135" w:author="Andrew Wilkinson" w:date="2023-06-28T13:33:00Z">
              <w:r w:rsidR="00FA1244">
                <w:t>.</w:t>
              </w:r>
            </w:ins>
          </w:p>
          <w:p w14:paraId="6F161A2C" w14:textId="77777777" w:rsidR="00FA1244" w:rsidRDefault="00853699" w:rsidP="00853699">
            <w:pPr>
              <w:rPr>
                <w:ins w:id="136" w:author="Andrew Wilkinson" w:date="2023-06-28T13:34:00Z"/>
              </w:rPr>
            </w:pPr>
            <w:r>
              <w:t>And then a close third are like your siblings, kids, Jesus is a close fourth</w:t>
            </w:r>
            <w:ins w:id="137" w:author="Andrew Wilkinson" w:date="2023-06-28T13:34:00Z">
              <w:r w:rsidR="00FA1244">
                <w:t>.</w:t>
              </w:r>
            </w:ins>
          </w:p>
          <w:p w14:paraId="618BF3CF" w14:textId="5C3B5D2F" w:rsidR="00853699" w:rsidDel="00FA1244" w:rsidRDefault="00853699" w:rsidP="00853699">
            <w:pPr>
              <w:rPr>
                <w:del w:id="138" w:author="Andrew Wilkinson" w:date="2023-06-28T13:34:00Z"/>
              </w:rPr>
            </w:pPr>
            <w:del w:id="139" w:author="Andrew Wilkinson" w:date="2023-06-28T13:34:00Z">
              <w:r w:rsidDel="00FA1244">
                <w:delText>, w</w:delText>
              </w:r>
            </w:del>
            <w:ins w:id="140" w:author="Andrew Wilkinson" w:date="2023-06-28T13:34:00Z">
              <w:r w:rsidR="00FA1244">
                <w:t>W</w:t>
              </w:r>
            </w:ins>
            <w:r>
              <w:t>hen I look at the audience</w:t>
            </w:r>
            <w:ins w:id="141" w:author="Andrew Wilkinson" w:date="2023-06-28T13:34:00Z">
              <w:r w:rsidR="00FA1244">
                <w:t xml:space="preserve"> </w:t>
              </w:r>
            </w:ins>
          </w:p>
          <w:p w14:paraId="51152464" w14:textId="5423EC61" w:rsidR="00853699" w:rsidRDefault="00853699" w:rsidP="00853699">
            <w:r>
              <w:t>I go, think about that incongruence</w:t>
            </w:r>
            <w:ins w:id="142" w:author="Andrew Wilkinson" w:date="2023-06-28T13:34:00Z">
              <w:r w:rsidR="00FA1244">
                <w:t>.</w:t>
              </w:r>
            </w:ins>
          </w:p>
          <w:p w14:paraId="3321E227" w14:textId="62BD14E2" w:rsidR="00853699" w:rsidDel="00FA1244" w:rsidRDefault="00853699" w:rsidP="00853699">
            <w:pPr>
              <w:rPr>
                <w:del w:id="143" w:author="Andrew Wilkinson" w:date="2023-06-28T13:34:00Z"/>
              </w:rPr>
            </w:pPr>
            <w:r>
              <w:t>So, ah we wrote the book because we found over decades of research uhm being a practitioner</w:t>
            </w:r>
            <w:ins w:id="144" w:author="Andrew Wilkinson" w:date="2023-06-28T13:34:00Z">
              <w:r w:rsidR="00FA1244">
                <w:t>, t</w:t>
              </w:r>
            </w:ins>
          </w:p>
          <w:p w14:paraId="35EDB322" w14:textId="0152A308" w:rsidR="00853699" w:rsidDel="00FA1244" w:rsidRDefault="00853699" w:rsidP="00853699">
            <w:pPr>
              <w:rPr>
                <w:del w:id="145" w:author="Andrew Wilkinson" w:date="2023-06-28T13:34:00Z"/>
              </w:rPr>
            </w:pPr>
            <w:del w:id="146" w:author="Andrew Wilkinson" w:date="2023-06-28T13:34:00Z">
              <w:r w:rsidDel="00FA1244">
                <w:delText>T</w:delText>
              </w:r>
            </w:del>
            <w:r>
              <w:t>hen a theorist and then just a learner and a lover of the space and interviewing some of the greatest salespeople on the planet</w:t>
            </w:r>
            <w:ins w:id="147" w:author="Andrew Wilkinson" w:date="2023-06-28T13:34:00Z">
              <w:r w:rsidR="00FA1244">
                <w:t xml:space="preserve">, </w:t>
              </w:r>
            </w:ins>
          </w:p>
          <w:p w14:paraId="7AFDE555" w14:textId="09129DA9" w:rsidR="00853699" w:rsidRDefault="00853699" w:rsidP="00853699">
            <w:del w:id="148" w:author="Andrew Wilkinson" w:date="2023-06-28T13:34:00Z">
              <w:r w:rsidDel="00FA1244">
                <w:delText>T</w:delText>
              </w:r>
            </w:del>
            <w:ins w:id="149" w:author="Andrew Wilkinson" w:date="2023-06-28T13:34:00Z">
              <w:r w:rsidR="00FA1244">
                <w:t>t</w:t>
              </w:r>
            </w:ins>
            <w:r>
              <w:t>hey're the exact opposite of who people thought they were</w:t>
            </w:r>
            <w:ins w:id="150" w:author="Andrew Wilkinson" w:date="2023-06-28T13:34:00Z">
              <w:r w:rsidR="00FA1244">
                <w:t>.</w:t>
              </w:r>
            </w:ins>
            <w:del w:id="151" w:author="Andrew Wilkinson" w:date="2023-06-28T13:34:00Z">
              <w:r w:rsidDel="00FA1244">
                <w:delText>-</w:delText>
              </w:r>
            </w:del>
          </w:p>
          <w:p w14:paraId="7953E0BE" w14:textId="1857A77A" w:rsidR="00853699" w:rsidRDefault="00853699" w:rsidP="00853699">
            <w:r>
              <w:t>It's interesting for me because I certainly come in with a negative predisposition to the word sales, and to the concept of selling</w:t>
            </w:r>
            <w:ins w:id="152" w:author="Andrew Wilkinson" w:date="2023-06-28T13:35:00Z">
              <w:r w:rsidR="00FA1244">
                <w:t>.</w:t>
              </w:r>
            </w:ins>
          </w:p>
          <w:p w14:paraId="21E1C466" w14:textId="7F14BA7D" w:rsidR="00853699" w:rsidDel="007C5155" w:rsidRDefault="00853699" w:rsidP="00853699">
            <w:pPr>
              <w:rPr>
                <w:del w:id="153" w:author="Andrew Wilkinson" w:date="2023-06-28T13:35:00Z"/>
              </w:rPr>
            </w:pPr>
            <w:r>
              <w:t>And in some ways, like my</w:t>
            </w:r>
            <w:del w:id="154" w:author="Andrew Wilkinson" w:date="2023-06-28T13:35:00Z">
              <w:r w:rsidDel="00FA1244">
                <w:delText xml:space="preserve"> </w:delText>
              </w:r>
            </w:del>
            <w:r>
              <w:t>, my gut reaction when you tell me like</w:t>
            </w:r>
            <w:ins w:id="155" w:author="Andrew Wilkinson" w:date="2023-06-28T13:35:00Z">
              <w:r w:rsidR="007C5155">
                <w:t xml:space="preserve"> </w:t>
              </w:r>
            </w:ins>
          </w:p>
          <w:p w14:paraId="6D383BC4" w14:textId="7165CFE0" w:rsidR="00853699" w:rsidDel="007C5155" w:rsidRDefault="00853699" w:rsidP="00853699">
            <w:pPr>
              <w:rPr>
                <w:del w:id="156" w:author="Andrew Wilkinson" w:date="2023-06-28T13:35:00Z"/>
              </w:rPr>
            </w:pPr>
            <w:r>
              <w:t>Martin Luther King was a great salesperson, is to be like "</w:t>
            </w:r>
            <w:ins w:id="157" w:author="Andrew Wilkinson" w:date="2023-06-28T13:35:00Z">
              <w:r w:rsidR="007C5155">
                <w:t>O</w:t>
              </w:r>
            </w:ins>
            <w:del w:id="158" w:author="Andrew Wilkinson" w:date="2023-06-28T13:35:00Z">
              <w:r w:rsidDel="007C5155">
                <w:delText>o</w:delText>
              </w:r>
            </w:del>
            <w:r>
              <w:t xml:space="preserve">h, that's like cheapening the legacy of </w:t>
            </w:r>
            <w:del w:id="159" w:author="Andrew Wilkinson" w:date="2023-06-28T13:35:00Z">
              <w:r w:rsidDel="007C5155">
                <w:delText>dr</w:delText>
              </w:r>
            </w:del>
            <w:ins w:id="160" w:author="Andrew Wilkinson" w:date="2023-06-28T13:35:00Z">
              <w:r w:rsidR="007C5155">
                <w:t>D</w:t>
              </w:r>
              <w:r w:rsidR="007C5155">
                <w:t>r</w:t>
              </w:r>
            </w:ins>
            <w:r>
              <w:t>. King</w:t>
            </w:r>
            <w:ins w:id="161" w:author="Andrew Wilkinson" w:date="2023-06-28T13:35:00Z">
              <w:r w:rsidR="007C5155">
                <w:t>!</w:t>
              </w:r>
            </w:ins>
            <w:r>
              <w:t>"</w:t>
            </w:r>
            <w:del w:id="162" w:author="Andrew Wilkinson" w:date="2023-06-28T13:35:00Z">
              <w:r w:rsidDel="007C5155">
                <w:delText>,</w:delText>
              </w:r>
            </w:del>
            <w:r>
              <w:t xml:space="preserve"> and I know that's not what </w:t>
            </w:r>
            <w:r>
              <w:lastRenderedPageBreak/>
              <w:t>you mean, and I think that one of the very interesting parts for me</w:t>
            </w:r>
            <w:ins w:id="163" w:author="Andrew Wilkinson" w:date="2023-06-28T13:35:00Z">
              <w:r w:rsidR="007C5155">
                <w:t xml:space="preserve"> o</w:t>
              </w:r>
            </w:ins>
          </w:p>
          <w:p w14:paraId="2159CFAE" w14:textId="53586173" w:rsidR="00853699" w:rsidDel="007C5155" w:rsidRDefault="00853699" w:rsidP="00853699">
            <w:pPr>
              <w:rPr>
                <w:del w:id="164" w:author="Andrew Wilkinson" w:date="2023-06-28T13:35:00Z"/>
              </w:rPr>
            </w:pPr>
            <w:del w:id="165" w:author="Andrew Wilkinson" w:date="2023-06-28T13:35:00Z">
              <w:r w:rsidDel="007C5155">
                <w:delText>O</w:delText>
              </w:r>
            </w:del>
            <w:r>
              <w:t>f reading your book and talking to you</w:t>
            </w:r>
            <w:ins w:id="166" w:author="Andrew Wilkinson" w:date="2023-06-28T13:35:00Z">
              <w:r w:rsidR="007C5155">
                <w:t xml:space="preserve"> i</w:t>
              </w:r>
            </w:ins>
          </w:p>
          <w:p w14:paraId="0D811B42" w14:textId="0DADC916" w:rsidR="00853699" w:rsidRDefault="00853699" w:rsidP="00853699">
            <w:del w:id="167" w:author="Andrew Wilkinson" w:date="2023-06-28T13:35:00Z">
              <w:r w:rsidDel="007C5155">
                <w:delText>I</w:delText>
              </w:r>
            </w:del>
            <w:r>
              <w:t>s how you redefine what the word sales mean</w:t>
            </w:r>
            <w:ins w:id="168" w:author="Andrew Wilkinson" w:date="2023-06-28T13:36:00Z">
              <w:r w:rsidR="007C5155">
                <w:t>s.</w:t>
              </w:r>
            </w:ins>
            <w:del w:id="169" w:author="Andrew Wilkinson" w:date="2023-06-28T13:36:00Z">
              <w:r w:rsidDel="007C5155">
                <w:delText xml:space="preserve"> so</w:delText>
              </w:r>
            </w:del>
          </w:p>
          <w:p w14:paraId="2CFF6CAC" w14:textId="2D645027" w:rsidR="00853699" w:rsidRDefault="007C5155" w:rsidP="00853699">
            <w:ins w:id="170" w:author="Andrew Wilkinson" w:date="2023-06-28T13:36:00Z">
              <w:r>
                <w:t xml:space="preserve">So </w:t>
              </w:r>
            </w:ins>
            <w:r w:rsidR="00853699">
              <w:t>I want you to get in on that, like address the people who are skeptical right away</w:t>
            </w:r>
            <w:ins w:id="171" w:author="Andrew Wilkinson" w:date="2023-06-28T13:36:00Z">
              <w:r>
                <w:t>.</w:t>
              </w:r>
            </w:ins>
          </w:p>
          <w:p w14:paraId="5DF8D714" w14:textId="44EE45CC" w:rsidR="00853699" w:rsidDel="00671C20" w:rsidRDefault="00853699" w:rsidP="00853699">
            <w:pPr>
              <w:rPr>
                <w:del w:id="172" w:author="Andrew Wilkinson" w:date="2023-06-28T13:36:00Z"/>
              </w:rPr>
            </w:pPr>
            <w:del w:id="173" w:author="Andrew Wilkinson" w:date="2023-06-28T13:36:00Z">
              <w:r w:rsidDel="007C5155">
                <w:delText>(</w:delText>
              </w:r>
            </w:del>
            <w:del w:id="174" w:author="Andrew Wilkinson" w:date="2023-06-28T13:25:00Z">
              <w:r w:rsidDel="00DB7064">
                <w:delText>Collin</w:delText>
              </w:r>
            </w:del>
            <w:del w:id="175" w:author="Andrew Wilkinson" w:date="2023-06-28T13:36:00Z">
              <w:r w:rsidDel="007C5155">
                <w:delText>) -</w:delText>
              </w:r>
            </w:del>
            <w:r>
              <w:t>I wasn't the one to redefine the word sales, it was</w:t>
            </w:r>
            <w:ins w:id="176" w:author="Andrew Wilkinson" w:date="2023-06-28T13:36:00Z">
              <w:r w:rsidR="00671C20">
                <w:t xml:space="preserve"> a</w:t>
              </w:r>
            </w:ins>
          </w:p>
          <w:p w14:paraId="2E5FF6E1" w14:textId="0727133B" w:rsidR="00853699" w:rsidRDefault="00853699" w:rsidP="00853699">
            <w:del w:id="177" w:author="Andrew Wilkinson" w:date="2023-06-28T13:36:00Z">
              <w:r w:rsidDel="00671C20">
                <w:delText>A</w:delText>
              </w:r>
            </w:del>
            <w:r>
              <w:t>ll of these incredible people that didn't have "sales" in their title</w:t>
            </w:r>
            <w:ins w:id="178" w:author="Andrew Wilkinson" w:date="2023-06-28T13:36:00Z">
              <w:r w:rsidR="00671C20">
                <w:t>.</w:t>
              </w:r>
            </w:ins>
          </w:p>
          <w:p w14:paraId="328EDCB2" w14:textId="56C2A4C8" w:rsidR="00853699" w:rsidDel="00671C20" w:rsidRDefault="00853699" w:rsidP="00853699">
            <w:pPr>
              <w:rPr>
                <w:del w:id="179" w:author="Andrew Wilkinson" w:date="2023-06-28T13:37:00Z"/>
              </w:rPr>
            </w:pPr>
            <w:r>
              <w:t>They were being revered as great salespeople</w:t>
            </w:r>
            <w:ins w:id="180" w:author="Andrew Wilkinson" w:date="2023-06-28T13:36:00Z">
              <w:r w:rsidR="00671C20">
                <w:t>,</w:t>
              </w:r>
            </w:ins>
            <w:r>
              <w:t xml:space="preserve"> we</w:t>
            </w:r>
            <w:ins w:id="181" w:author="Andrew Wilkinson" w:date="2023-06-28T13:37:00Z">
              <w:r w:rsidR="00671C20">
                <w:t xml:space="preserve"> </w:t>
              </w:r>
            </w:ins>
            <w:del w:id="182" w:author="Andrew Wilkinson" w:date="2023-06-28T13:37:00Z">
              <w:r w:rsidDel="00671C20">
                <w:delText xml:space="preserve"> </w:delText>
              </w:r>
            </w:del>
            <w:r>
              <w:t>were like, "</w:t>
            </w:r>
            <w:ins w:id="183" w:author="Andrew Wilkinson" w:date="2023-06-28T13:37:00Z">
              <w:r w:rsidR="00671C20">
                <w:t>W</w:t>
              </w:r>
            </w:ins>
            <w:del w:id="184" w:author="Andrew Wilkinson" w:date="2023-06-28T13:37:00Z">
              <w:r w:rsidDel="00671C20">
                <w:delText>w</w:delText>
              </w:r>
            </w:del>
            <w:r>
              <w:t>ait a minute</w:t>
            </w:r>
            <w:ins w:id="185" w:author="Andrew Wilkinson" w:date="2023-06-28T13:37:00Z">
              <w:r w:rsidR="00671C20">
                <w:t>, w</w:t>
              </w:r>
            </w:ins>
          </w:p>
          <w:p w14:paraId="2DB57307" w14:textId="23E1DBCE" w:rsidR="00853699" w:rsidDel="00671C20" w:rsidRDefault="00853699" w:rsidP="00853699">
            <w:pPr>
              <w:rPr>
                <w:del w:id="186" w:author="Andrew Wilkinson" w:date="2023-06-28T13:37:00Z"/>
              </w:rPr>
            </w:pPr>
            <w:del w:id="187" w:author="Andrew Wilkinson" w:date="2023-06-28T13:37:00Z">
              <w:r w:rsidDel="00671C20">
                <w:delText>W</w:delText>
              </w:r>
            </w:del>
            <w:r>
              <w:t>e thought we were writing a book about sales professionals</w:t>
            </w:r>
            <w:ins w:id="188" w:author="Andrew Wilkinson" w:date="2023-06-28T13:37:00Z">
              <w:r w:rsidR="00671C20">
                <w:t xml:space="preserve"> a</w:t>
              </w:r>
            </w:ins>
          </w:p>
          <w:p w14:paraId="250AAFA2" w14:textId="0730F2E5" w:rsidR="00853699" w:rsidRDefault="00853699" w:rsidP="00853699">
            <w:del w:id="189" w:author="Andrew Wilkinson" w:date="2023-06-28T13:37:00Z">
              <w:r w:rsidDel="00671C20">
                <w:delText>A</w:delText>
              </w:r>
            </w:del>
            <w:r>
              <w:t>nd why they're so good, why are all of these great phenomenal, sales professionals, idols, not salespeople</w:t>
            </w:r>
            <w:ins w:id="190" w:author="Andrew Wilkinson" w:date="2023-06-28T13:37:00Z">
              <w:r w:rsidR="00671C20">
                <w:t>?</w:t>
              </w:r>
            </w:ins>
            <w:r>
              <w:t>"</w:t>
            </w:r>
          </w:p>
          <w:p w14:paraId="26009665" w14:textId="1E9FB909" w:rsidR="00853699" w:rsidRDefault="00853699" w:rsidP="00853699">
            <w:r>
              <w:t>Uh, we went to the number one sales professional at B and B, like hey who's the greatest salesperson you know</w:t>
            </w:r>
            <w:ins w:id="191" w:author="Andrew Wilkinson" w:date="2023-06-28T13:37:00Z">
              <w:r w:rsidR="00671C20">
                <w:t>?</w:t>
              </w:r>
            </w:ins>
          </w:p>
          <w:p w14:paraId="7F967189" w14:textId="4CA629EB" w:rsidR="00853699" w:rsidRDefault="00853699" w:rsidP="00853699">
            <w:r>
              <w:t>And they're like Jon Wexler, the head of marketing, and influencer marketing at Adidas</w:t>
            </w:r>
            <w:ins w:id="192" w:author="Andrew Wilkinson" w:date="2023-06-28T13:38:00Z">
              <w:r w:rsidR="00115C15">
                <w:t>.</w:t>
              </w:r>
            </w:ins>
          </w:p>
          <w:p w14:paraId="498E9499" w14:textId="5D968FFE" w:rsidR="00853699" w:rsidRDefault="00853699" w:rsidP="00853699">
            <w:r>
              <w:t>That doesn't sound like a salesperson</w:t>
            </w:r>
            <w:ins w:id="193" w:author="Andrew Wilkinson" w:date="2023-06-28T13:38:00Z">
              <w:r w:rsidR="00115C15">
                <w:t>.</w:t>
              </w:r>
            </w:ins>
          </w:p>
          <w:p w14:paraId="7DE786EC" w14:textId="27F6DCD2" w:rsidR="00853699" w:rsidDel="00115C15" w:rsidRDefault="00853699" w:rsidP="00853699">
            <w:pPr>
              <w:rPr>
                <w:del w:id="194" w:author="Andrew Wilkinson" w:date="2023-06-28T13:38:00Z"/>
              </w:rPr>
            </w:pPr>
            <w:r>
              <w:t>And we go to Jon and start talking to him and he talks about this purpose</w:t>
            </w:r>
            <w:ins w:id="195" w:author="Andrew Wilkinson" w:date="2023-06-28T13:38:00Z">
              <w:r w:rsidR="00115C15">
                <w:t>-</w:t>
              </w:r>
            </w:ins>
            <w:del w:id="196" w:author="Andrew Wilkinson" w:date="2023-06-28T13:38:00Z">
              <w:r w:rsidDel="00115C15">
                <w:delText xml:space="preserve"> </w:delText>
              </w:r>
            </w:del>
            <w:r>
              <w:t>driven</w:t>
            </w:r>
            <w:ins w:id="197" w:author="Andrew Wilkinson" w:date="2023-06-28T13:38:00Z">
              <w:r w:rsidR="00115C15">
                <w:t xml:space="preserve"> l</w:t>
              </w:r>
            </w:ins>
          </w:p>
          <w:p w14:paraId="363007AB" w14:textId="2C858CB2" w:rsidR="00853699" w:rsidDel="00115C15" w:rsidRDefault="00853699" w:rsidP="00853699">
            <w:pPr>
              <w:rPr>
                <w:del w:id="198" w:author="Andrew Wilkinson" w:date="2023-06-28T13:38:00Z"/>
              </w:rPr>
            </w:pPr>
            <w:del w:id="199" w:author="Andrew Wilkinson" w:date="2023-06-28T13:38:00Z">
              <w:r w:rsidDel="00115C15">
                <w:delText>L</w:delText>
              </w:r>
            </w:del>
            <w:r>
              <w:t>ike life</w:t>
            </w:r>
            <w:del w:id="200" w:author="Andrew Wilkinson" w:date="2023-06-28T13:38:00Z">
              <w:r w:rsidDel="00115C15">
                <w:delText xml:space="preserve"> </w:delText>
              </w:r>
            </w:del>
            <w:r>
              <w:t>style that he has and how, the people, empowering the people</w:t>
            </w:r>
            <w:ins w:id="201" w:author="Andrew Wilkinson" w:date="2023-06-28T13:38:00Z">
              <w:r w:rsidR="00115C15">
                <w:t xml:space="preserve"> </w:t>
              </w:r>
            </w:ins>
          </w:p>
          <w:p w14:paraId="6BA2EF61" w14:textId="4CE31565" w:rsidR="00853699" w:rsidDel="00115C15" w:rsidRDefault="00853699" w:rsidP="00853699">
            <w:pPr>
              <w:rPr>
                <w:del w:id="202" w:author="Andrew Wilkinson" w:date="2023-06-28T13:38:00Z"/>
              </w:rPr>
            </w:pPr>
            <w:del w:id="203" w:author="Andrew Wilkinson" w:date="2023-06-28T13:38:00Z">
              <w:r w:rsidDel="00115C15">
                <w:delText>"</w:delText>
              </w:r>
            </w:del>
            <w:r>
              <w:t xml:space="preserve">around them </w:t>
            </w:r>
          </w:p>
          <w:p w14:paraId="64C64848" w14:textId="2DBE17A3" w:rsidR="00853699" w:rsidRDefault="00853699" w:rsidP="00115C15">
            <w:del w:id="204" w:author="Andrew Wilkinson" w:date="2023-06-28T13:38:00Z">
              <w:r w:rsidDel="00115C15">
                <w:delText>T</w:delText>
              </w:r>
            </w:del>
            <w:ins w:id="205" w:author="Andrew Wilkinson" w:date="2023-06-28T13:38:00Z">
              <w:r w:rsidR="00115C15">
                <w:t>t</w:t>
              </w:r>
            </w:ins>
            <w:r>
              <w:t>o make these decisions that would move the world</w:t>
            </w:r>
            <w:ins w:id="206" w:author="Andrew Wilkinson" w:date="2023-06-28T13:38:00Z">
              <w:r w:rsidR="00115C15">
                <w:t>.</w:t>
              </w:r>
            </w:ins>
            <w:del w:id="207" w:author="Andrew Wilkinson" w:date="2023-06-28T13:38:00Z">
              <w:r w:rsidDel="00115C15">
                <w:delText>"</w:delText>
              </w:r>
            </w:del>
          </w:p>
          <w:p w14:paraId="25CFEFAA" w14:textId="248BC1A9" w:rsidR="00853699" w:rsidRDefault="00853699" w:rsidP="00853699">
            <w:del w:id="208" w:author="Andrew Wilkinson" w:date="2023-06-28T13:39:00Z">
              <w:r w:rsidDel="00115C15">
                <w:delText>"r</w:delText>
              </w:r>
            </w:del>
            <w:ins w:id="209" w:author="Andrew Wilkinson" w:date="2023-06-28T13:39:00Z">
              <w:r w:rsidR="00115C15">
                <w:t>R</w:t>
              </w:r>
            </w:ins>
            <w:r>
              <w:t xml:space="preserve">ight? </w:t>
            </w:r>
          </w:p>
          <w:p w14:paraId="352A09C0" w14:textId="34FB911C" w:rsidR="00853699" w:rsidRDefault="00853699" w:rsidP="00853699">
            <w:pPr>
              <w:rPr>
                <w:ins w:id="210" w:author="Andrew Wilkinson" w:date="2023-06-28T13:39:00Z"/>
              </w:rPr>
            </w:pPr>
            <w:r>
              <w:t>He's literally redefining what it means to sell</w:t>
            </w:r>
            <w:ins w:id="211" w:author="Andrew Wilkinson" w:date="2023-06-28T13:39:00Z">
              <w:r w:rsidR="00115C15">
                <w:t>.</w:t>
              </w:r>
            </w:ins>
            <w:del w:id="212" w:author="Andrew Wilkinson" w:date="2023-06-28T13:39:00Z">
              <w:r w:rsidDel="00115C15">
                <w:delText xml:space="preserve"> -"</w:delText>
              </w:r>
            </w:del>
          </w:p>
          <w:p w14:paraId="35C013B6" w14:textId="77777777" w:rsidR="00115C15" w:rsidRDefault="00115C15" w:rsidP="00853699"/>
          <w:p w14:paraId="135CB183" w14:textId="77777777" w:rsidR="00115C15" w:rsidRDefault="00853699" w:rsidP="00853699">
            <w:pPr>
              <w:rPr>
                <w:ins w:id="213" w:author="Andrew Wilkinson" w:date="2023-06-28T13:40:00Z"/>
              </w:rPr>
            </w:pPr>
            <w:r>
              <w:t>And, this is why I think it's so interesting right?</w:t>
            </w:r>
          </w:p>
          <w:p w14:paraId="77D2B040" w14:textId="77777777" w:rsidR="00115C15" w:rsidRDefault="00115C15" w:rsidP="00853699">
            <w:pPr>
              <w:rPr>
                <w:ins w:id="214" w:author="Andrew Wilkinson" w:date="2023-06-28T13:39:00Z"/>
              </w:rPr>
            </w:pPr>
          </w:p>
          <w:p w14:paraId="36157274" w14:textId="24E02A47" w:rsidR="00115C15" w:rsidDel="00115C15" w:rsidRDefault="00853699" w:rsidP="00853699">
            <w:pPr>
              <w:rPr>
                <w:del w:id="215" w:author="Andrew Wilkinson" w:date="2023-06-28T13:39:00Z"/>
              </w:rPr>
            </w:pPr>
            <w:del w:id="216" w:author="Andrew Wilkinson" w:date="2023-06-28T13:39:00Z">
              <w:r w:rsidDel="00115C15">
                <w:delText xml:space="preserve"> i</w:delText>
              </w:r>
            </w:del>
            <w:ins w:id="217" w:author="Andrew Wilkinson" w:date="2023-06-28T13:39:00Z">
              <w:r w:rsidR="00115C15">
                <w:t>I</w:t>
              </w:r>
            </w:ins>
            <w:r>
              <w:t>s that we have these pre</w:t>
            </w:r>
            <w:del w:id="218" w:author="Andrew Wilkinson" w:date="2023-06-28T13:39:00Z">
              <w:r w:rsidDel="00115C15">
                <w:delText xml:space="preserve"> </w:delText>
              </w:r>
            </w:del>
            <w:r>
              <w:t>dispositions</w:t>
            </w:r>
            <w:ins w:id="219" w:author="Andrew Wilkinson" w:date="2023-06-28T13:39:00Z">
              <w:r w:rsidR="00115C15">
                <w:t xml:space="preserve"> t</w:t>
              </w:r>
            </w:ins>
          </w:p>
          <w:p w14:paraId="23AD9019" w14:textId="609DC0BB" w:rsidR="00853699" w:rsidDel="00115C15" w:rsidRDefault="00853699" w:rsidP="00853699">
            <w:pPr>
              <w:rPr>
                <w:del w:id="220" w:author="Andrew Wilkinson" w:date="2023-06-28T13:40:00Z"/>
              </w:rPr>
            </w:pPr>
            <w:del w:id="221" w:author="Andrew Wilkinson" w:date="2023-06-28T13:39:00Z">
              <w:r w:rsidDel="00115C15">
                <w:delText>T</w:delText>
              </w:r>
            </w:del>
            <w:r>
              <w:t>owards thinking that sales is something gross or manipulative</w:t>
            </w:r>
            <w:ins w:id="222" w:author="Andrew Wilkinson" w:date="2023-06-28T13:40:00Z">
              <w:r w:rsidR="00115C15">
                <w:t xml:space="preserve"> o</w:t>
              </w:r>
            </w:ins>
          </w:p>
          <w:p w14:paraId="547DE686" w14:textId="5BD24C3B" w:rsidR="00853699" w:rsidDel="00115C15" w:rsidRDefault="00853699" w:rsidP="00853699">
            <w:pPr>
              <w:rPr>
                <w:del w:id="223" w:author="Andrew Wilkinson" w:date="2023-06-28T13:40:00Z"/>
              </w:rPr>
            </w:pPr>
            <w:del w:id="224" w:author="Andrew Wilkinson" w:date="2023-06-28T13:40:00Z">
              <w:r w:rsidDel="00115C15">
                <w:delText>O</w:delText>
              </w:r>
            </w:del>
            <w:r>
              <w:t>r coercive and then when you go to figure out the people who are really good at it</w:t>
            </w:r>
            <w:ins w:id="225" w:author="Andrew Wilkinson" w:date="2023-06-28T13:40:00Z">
              <w:r w:rsidR="00115C15">
                <w:t>, t</w:t>
              </w:r>
            </w:ins>
          </w:p>
          <w:p w14:paraId="7D017B8B" w14:textId="3C528E78" w:rsidR="00853699" w:rsidRDefault="00853699" w:rsidP="00853699">
            <w:del w:id="226" w:author="Andrew Wilkinson" w:date="2023-06-28T13:40:00Z">
              <w:r w:rsidDel="00115C15">
                <w:delText>T</w:delText>
              </w:r>
            </w:del>
            <w:r>
              <w:t>hey completely embody the opposite of that</w:t>
            </w:r>
            <w:ins w:id="227" w:author="Andrew Wilkinson" w:date="2023-06-28T13:40:00Z">
              <w:r w:rsidR="00115C15">
                <w:t>.</w:t>
              </w:r>
            </w:ins>
          </w:p>
          <w:p w14:paraId="3CED6DAC" w14:textId="28871994" w:rsidR="00853699" w:rsidRDefault="00853699" w:rsidP="00853699">
            <w:r>
              <w:t xml:space="preserve">So </w:t>
            </w:r>
            <w:del w:id="228" w:author="Andrew Wilkinson" w:date="2023-06-28T13:40:00Z">
              <w:r w:rsidDel="00115C15">
                <w:delText xml:space="preserve">i </w:delText>
              </w:r>
            </w:del>
            <w:ins w:id="229" w:author="Andrew Wilkinson" w:date="2023-06-28T13:40:00Z">
              <w:r w:rsidR="00115C15">
                <w:t>I</w:t>
              </w:r>
              <w:r w:rsidR="00115C15">
                <w:t xml:space="preserve"> </w:t>
              </w:r>
            </w:ins>
            <w:r>
              <w:t>know this is literally asking to sum up your whole book but like, what means a good sales</w:t>
            </w:r>
            <w:del w:id="230" w:author="Andrew Wilkinson" w:date="2023-06-28T13:40:00Z">
              <w:r w:rsidDel="00115C15">
                <w:delText xml:space="preserve"> </w:delText>
              </w:r>
            </w:del>
            <w:r>
              <w:t>person, what makes a great salesperson</w:t>
            </w:r>
            <w:ins w:id="231" w:author="Andrew Wilkinson" w:date="2023-06-28T13:40:00Z">
              <w:r w:rsidR="00115C15">
                <w:t>?</w:t>
              </w:r>
            </w:ins>
          </w:p>
          <w:p w14:paraId="7B9521CB" w14:textId="23D1C87A" w:rsidR="00853699" w:rsidDel="00AF4FD4" w:rsidRDefault="00853699" w:rsidP="00853699">
            <w:pPr>
              <w:rPr>
                <w:del w:id="232" w:author="Andrew Wilkinson" w:date="2023-06-28T13:41:00Z"/>
              </w:rPr>
            </w:pPr>
            <w:del w:id="233" w:author="Andrew Wilkinson" w:date="2023-06-28T13:30:00Z">
              <w:r w:rsidDel="00A95F29">
                <w:delText>(</w:delText>
              </w:r>
            </w:del>
            <w:del w:id="234" w:author="Andrew Wilkinson" w:date="2023-06-28T13:25:00Z">
              <w:r w:rsidDel="00DB7064">
                <w:delText>Collin</w:delText>
              </w:r>
            </w:del>
            <w:del w:id="235" w:author="Andrew Wilkinson" w:date="2023-06-28T13:30:00Z">
              <w:r w:rsidDel="00A95F29">
                <w:delText xml:space="preserve">) - </w:delText>
              </w:r>
            </w:del>
            <w:r>
              <w:t>I want to start by saying we intentionally use the word sales because</w:t>
            </w:r>
            <w:ins w:id="236" w:author="Andrew Wilkinson" w:date="2023-06-28T13:41:00Z">
              <w:r w:rsidR="00AF4FD4">
                <w:t xml:space="preserve"> i</w:t>
              </w:r>
            </w:ins>
          </w:p>
          <w:p w14:paraId="233E5F6F" w14:textId="106A6AA6" w:rsidR="00853699" w:rsidDel="00AF4FD4" w:rsidRDefault="00853699" w:rsidP="00853699">
            <w:pPr>
              <w:rPr>
                <w:del w:id="237" w:author="Andrew Wilkinson" w:date="2023-06-28T13:41:00Z"/>
              </w:rPr>
            </w:pPr>
            <w:del w:id="238" w:author="Andrew Wilkinson" w:date="2023-06-28T13:41:00Z">
              <w:r w:rsidDel="00AF4FD4">
                <w:delText>I</w:delText>
              </w:r>
            </w:del>
            <w:r>
              <w:t>t's so polarizing because what we were finding is in the work</w:t>
            </w:r>
            <w:del w:id="239" w:author="Andrew Wilkinson" w:date="2023-06-28T13:41:00Z">
              <w:r w:rsidDel="00AF4FD4">
                <w:delText xml:space="preserve"> </w:delText>
              </w:r>
            </w:del>
            <w:r>
              <w:t>force</w:t>
            </w:r>
            <w:ins w:id="240" w:author="Andrew Wilkinson" w:date="2023-06-28T13:41:00Z">
              <w:r w:rsidR="00AF4FD4">
                <w:t>, a</w:t>
              </w:r>
            </w:ins>
          </w:p>
          <w:p w14:paraId="2ADFF460" w14:textId="7CE33EB4" w:rsidR="00853699" w:rsidDel="00AF4FD4" w:rsidRDefault="00853699" w:rsidP="00853699">
            <w:pPr>
              <w:rPr>
                <w:del w:id="241" w:author="Andrew Wilkinson" w:date="2023-06-28T13:41:00Z"/>
              </w:rPr>
            </w:pPr>
            <w:del w:id="242" w:author="Andrew Wilkinson" w:date="2023-06-28T13:41:00Z">
              <w:r w:rsidDel="00AF4FD4">
                <w:delText>A</w:delText>
              </w:r>
            </w:del>
            <w:r>
              <w:t>ll of these new entrance that they're coming in from college</w:t>
            </w:r>
            <w:ins w:id="243" w:author="Andrew Wilkinson" w:date="2023-06-28T13:41:00Z">
              <w:r w:rsidR="00AF4FD4">
                <w:t>, t</w:t>
              </w:r>
            </w:ins>
          </w:p>
          <w:p w14:paraId="6CAED28D" w14:textId="0363DAB0" w:rsidR="00853699" w:rsidRDefault="00853699" w:rsidP="00853699">
            <w:pPr>
              <w:rPr>
                <w:ins w:id="244" w:author="Andrew Wilkinson" w:date="2023-06-28T13:41:00Z"/>
              </w:rPr>
            </w:pPr>
            <w:del w:id="245" w:author="Andrew Wilkinson" w:date="2023-06-28T13:41:00Z">
              <w:r w:rsidDel="00AF4FD4">
                <w:delText>T</w:delText>
              </w:r>
            </w:del>
            <w:r>
              <w:t>hey do not know how to move people</w:t>
            </w:r>
            <w:ins w:id="246" w:author="Andrew Wilkinson" w:date="2023-06-28T13:41:00Z">
              <w:r w:rsidR="00AF4FD4">
                <w:t>.</w:t>
              </w:r>
            </w:ins>
          </w:p>
          <w:p w14:paraId="350922A0" w14:textId="77777777" w:rsidR="00AF4FD4" w:rsidRDefault="00AF4FD4" w:rsidP="00853699"/>
          <w:p w14:paraId="09D05699" w14:textId="1EF1062A" w:rsidR="00853699" w:rsidDel="00AF4FD4" w:rsidRDefault="00853699" w:rsidP="00853699">
            <w:pPr>
              <w:rPr>
                <w:del w:id="247" w:author="Andrew Wilkinson" w:date="2023-06-28T13:42:00Z"/>
              </w:rPr>
            </w:pPr>
            <w:r>
              <w:t>So regardless of if you are an</w:t>
            </w:r>
            <w:del w:id="248" w:author="Andrew Wilkinson" w:date="2023-06-28T13:41:00Z">
              <w:r w:rsidDel="00AF4FD4">
                <w:delText>d</w:delText>
              </w:r>
            </w:del>
            <w:r>
              <w:t xml:space="preserve"> engineer or a marketeer, like if you</w:t>
            </w:r>
            <w:ins w:id="249" w:author="Andrew Wilkinson" w:date="2023-06-28T13:41:00Z">
              <w:r w:rsidR="00AF4FD4">
                <w:t>'</w:t>
              </w:r>
            </w:ins>
            <w:del w:id="250" w:author="Andrew Wilkinson" w:date="2023-06-28T13:41:00Z">
              <w:r w:rsidDel="00AF4FD4">
                <w:delText xml:space="preserve"> </w:delText>
              </w:r>
            </w:del>
            <w:r>
              <w:t>re changing your</w:t>
            </w:r>
            <w:ins w:id="251" w:author="Andrew Wilkinson" w:date="2023-06-28T13:42:00Z">
              <w:r w:rsidR="00AF4FD4">
                <w:t xml:space="preserve"> w</w:t>
              </w:r>
            </w:ins>
          </w:p>
          <w:p w14:paraId="1896EA4D" w14:textId="7007D623" w:rsidR="00853699" w:rsidRDefault="00853699" w:rsidP="00853699">
            <w:del w:id="252" w:author="Andrew Wilkinson" w:date="2023-06-28T13:42:00Z">
              <w:r w:rsidDel="00AF4FD4">
                <w:delText>W</w:delText>
              </w:r>
            </w:del>
            <w:r>
              <w:t>orld, or anybody's world, if you're changing the world, you can't do it without moving people</w:t>
            </w:r>
            <w:ins w:id="253" w:author="Andrew Wilkinson" w:date="2023-06-28T13:42:00Z">
              <w:r w:rsidR="00AF4FD4">
                <w:t>.</w:t>
              </w:r>
            </w:ins>
          </w:p>
          <w:p w14:paraId="70A740B8" w14:textId="530DE03E" w:rsidR="00853699" w:rsidRDefault="00853699" w:rsidP="00853699">
            <w:r>
              <w:lastRenderedPageBreak/>
              <w:t>Here's the summary of the book</w:t>
            </w:r>
            <w:ins w:id="254" w:author="Andrew Wilkinson" w:date="2023-06-28T13:42:00Z">
              <w:r w:rsidR="005C2F39">
                <w:t>:</w:t>
              </w:r>
            </w:ins>
          </w:p>
          <w:p w14:paraId="5B6ACE40" w14:textId="28A0FB08" w:rsidR="00853699" w:rsidDel="005C2F39" w:rsidRDefault="00853699" w:rsidP="00853699">
            <w:pPr>
              <w:rPr>
                <w:del w:id="255" w:author="Andrew Wilkinson" w:date="2023-06-28T13:42:00Z"/>
              </w:rPr>
            </w:pPr>
            <w:r>
              <w:t>Everyone is either selling an idea</w:t>
            </w:r>
            <w:ins w:id="256" w:author="Andrew Wilkinson" w:date="2023-06-28T13:42:00Z">
              <w:r w:rsidR="005C2F39">
                <w:t>, s</w:t>
              </w:r>
            </w:ins>
          </w:p>
          <w:p w14:paraId="2B774D62" w14:textId="11C7BFFE" w:rsidR="00853699" w:rsidRDefault="00853699" w:rsidP="00853699">
            <w:del w:id="257" w:author="Andrew Wilkinson" w:date="2023-06-28T13:42:00Z">
              <w:r w:rsidDel="005C2F39">
                <w:delText>S</w:delText>
              </w:r>
            </w:del>
            <w:r>
              <w:t>elling themselves, selling a product or a service</w:t>
            </w:r>
            <w:ins w:id="258" w:author="Andrew Wilkinson" w:date="2023-06-28T13:42:00Z">
              <w:r w:rsidR="005C2F39">
                <w:t>.</w:t>
              </w:r>
            </w:ins>
          </w:p>
          <w:p w14:paraId="1AE0842B" w14:textId="1BAFE0DF" w:rsidR="00853699" w:rsidDel="005C2F39" w:rsidRDefault="00853699" w:rsidP="00853699">
            <w:pPr>
              <w:rPr>
                <w:del w:id="259" w:author="Andrew Wilkinson" w:date="2023-06-28T13:42:00Z"/>
              </w:rPr>
            </w:pPr>
            <w:r>
              <w:t>Even if you think it's bad one or not</w:t>
            </w:r>
            <w:ins w:id="260" w:author="Andrew Wilkinson" w:date="2023-06-28T13:42:00Z">
              <w:r w:rsidR="005C2F39">
                <w:t>,</w:t>
              </w:r>
            </w:ins>
            <w:ins w:id="261" w:author="Andrew Wilkinson" w:date="2023-06-28T13:43:00Z">
              <w:r w:rsidR="005C2F39">
                <w:t xml:space="preserve"> </w:t>
              </w:r>
            </w:ins>
            <w:ins w:id="262" w:author="Andrew Wilkinson" w:date="2023-06-28T13:42:00Z">
              <w:r w:rsidR="005C2F39">
                <w:t>t</w:t>
              </w:r>
            </w:ins>
          </w:p>
          <w:p w14:paraId="323B17C0" w14:textId="692BF6B5" w:rsidR="00853699" w:rsidDel="005C2F39" w:rsidRDefault="00853699" w:rsidP="00853699">
            <w:pPr>
              <w:rPr>
                <w:del w:id="263" w:author="Andrew Wilkinson" w:date="2023-06-28T13:43:00Z"/>
              </w:rPr>
            </w:pPr>
            <w:del w:id="264" w:author="Andrew Wilkinson" w:date="2023-06-28T13:42:00Z">
              <w:r w:rsidDel="005C2F39">
                <w:delText>T</w:delText>
              </w:r>
            </w:del>
            <w:r>
              <w:t xml:space="preserve">ypically what is ends up happening especially to people who don't have </w:t>
            </w:r>
            <w:ins w:id="265" w:author="Andrew Wilkinson" w:date="2023-06-28T13:42:00Z">
              <w:r w:rsidR="005C2F39">
                <w:t>"</w:t>
              </w:r>
            </w:ins>
            <w:r>
              <w:t>sales</w:t>
            </w:r>
            <w:ins w:id="266" w:author="Andrew Wilkinson" w:date="2023-06-28T13:43:00Z">
              <w:r w:rsidR="005C2F39">
                <w:t>"</w:t>
              </w:r>
            </w:ins>
            <w:r>
              <w:t xml:space="preserve"> in their title</w:t>
            </w:r>
            <w:ins w:id="267" w:author="Andrew Wilkinson" w:date="2023-06-28T13:43:00Z">
              <w:r w:rsidR="005C2F39">
                <w:t>, c</w:t>
              </w:r>
            </w:ins>
          </w:p>
          <w:p w14:paraId="200AE816" w14:textId="5D770E64" w:rsidR="00853699" w:rsidDel="005C2F39" w:rsidRDefault="00853699" w:rsidP="00853699">
            <w:pPr>
              <w:rPr>
                <w:del w:id="268" w:author="Andrew Wilkinson" w:date="2023-06-28T13:43:00Z"/>
              </w:rPr>
            </w:pPr>
            <w:del w:id="269" w:author="Andrew Wilkinson" w:date="2023-06-28T13:43:00Z">
              <w:r w:rsidDel="005C2F39">
                <w:delText>W</w:delText>
              </w:r>
            </w:del>
            <w:r>
              <w:t>hen the parent has to sell the kid on eating vegetables ok</w:t>
            </w:r>
            <w:ins w:id="270" w:author="Andrew Wilkinson" w:date="2023-06-28T13:43:00Z">
              <w:r w:rsidR="005C2F39">
                <w:t>a</w:t>
              </w:r>
            </w:ins>
            <w:del w:id="271" w:author="Andrew Wilkinson" w:date="2023-06-28T13:43:00Z">
              <w:r w:rsidDel="005C2F39">
                <w:delText>e</w:delText>
              </w:r>
            </w:del>
            <w:r>
              <w:t>y,</w:t>
            </w:r>
            <w:ins w:id="272" w:author="Andrew Wilkinson" w:date="2023-06-28T13:43:00Z">
              <w:r w:rsidR="005C2F39">
                <w:t xml:space="preserve"> o</w:t>
              </w:r>
            </w:ins>
          </w:p>
          <w:p w14:paraId="5D764478" w14:textId="23D47581" w:rsidR="00853699" w:rsidDel="005C2F39" w:rsidRDefault="00853699" w:rsidP="00853699">
            <w:pPr>
              <w:rPr>
                <w:del w:id="273" w:author="Andrew Wilkinson" w:date="2023-06-28T13:43:00Z"/>
              </w:rPr>
            </w:pPr>
            <w:del w:id="274" w:author="Andrew Wilkinson" w:date="2023-06-28T13:43:00Z">
              <w:r w:rsidDel="005C2F39">
                <w:delText>O</w:delText>
              </w:r>
            </w:del>
            <w:r>
              <w:t>r when the founder has to sell the bank on investing</w:t>
            </w:r>
            <w:ins w:id="275" w:author="Andrew Wilkinson" w:date="2023-06-28T13:43:00Z">
              <w:r w:rsidR="005C2F39">
                <w:t>, o</w:t>
              </w:r>
            </w:ins>
          </w:p>
          <w:p w14:paraId="1D2D9D71" w14:textId="1E09E86F" w:rsidR="00853699" w:rsidRDefault="00853699" w:rsidP="00853699">
            <w:del w:id="276" w:author="Andrew Wilkinson" w:date="2023-06-28T13:43:00Z">
              <w:r w:rsidDel="005C2F39">
                <w:delText>O</w:delText>
              </w:r>
            </w:del>
            <w:r>
              <w:t xml:space="preserve">r when you have to sell your friends on which season of </w:t>
            </w:r>
            <w:del w:id="277" w:author="Andrew Wilkinson" w:date="2023-06-28T13:43:00Z">
              <w:r w:rsidDel="005C2F39">
                <w:delText xml:space="preserve">the </w:delText>
              </w:r>
            </w:del>
            <w:ins w:id="278" w:author="Andrew Wilkinson" w:date="2023-06-28T13:43:00Z">
              <w:r w:rsidR="005C2F39">
                <w:t>T</w:t>
              </w:r>
              <w:r w:rsidR="005C2F39">
                <w:t xml:space="preserve">he </w:t>
              </w:r>
            </w:ins>
            <w:del w:id="279" w:author="Andrew Wilkinson" w:date="2023-06-28T13:43:00Z">
              <w:r w:rsidDel="005C2F39">
                <w:delText xml:space="preserve">office </w:delText>
              </w:r>
            </w:del>
            <w:ins w:id="280" w:author="Andrew Wilkinson" w:date="2023-06-28T13:43:00Z">
              <w:r w:rsidR="005C2F39">
                <w:t>O</w:t>
              </w:r>
              <w:r w:rsidR="005C2F39">
                <w:t xml:space="preserve">ffice </w:t>
              </w:r>
            </w:ins>
            <w:r>
              <w:t>to watch</w:t>
            </w:r>
            <w:ins w:id="281" w:author="Andrew Wilkinson" w:date="2023-06-28T13:43:00Z">
              <w:r w:rsidR="001760CF">
                <w:t>.</w:t>
              </w:r>
            </w:ins>
          </w:p>
          <w:p w14:paraId="79FDB676" w14:textId="0004C89A" w:rsidR="00853699" w:rsidRDefault="00853699" w:rsidP="00853699">
            <w:r>
              <w:t>Like any of these, all right</w:t>
            </w:r>
            <w:ins w:id="282" w:author="Andrew Wilkinson" w:date="2023-06-28T13:44:00Z">
              <w:r w:rsidR="001760CF">
                <w:t>.</w:t>
              </w:r>
            </w:ins>
            <w:del w:id="283" w:author="Andrew Wilkinson" w:date="2023-06-28T13:44:00Z">
              <w:r w:rsidDel="001760CF">
                <w:delText>,</w:delText>
              </w:r>
            </w:del>
          </w:p>
          <w:p w14:paraId="154DD8D6" w14:textId="05B35C9F" w:rsidR="00853699" w:rsidDel="001760CF" w:rsidRDefault="00853699" w:rsidP="00853699">
            <w:pPr>
              <w:rPr>
                <w:del w:id="284" w:author="Andrew Wilkinson" w:date="2023-06-28T13:44:00Z"/>
              </w:rPr>
            </w:pPr>
            <w:r>
              <w:t>And when you have to sell yourself in an interview to get the job</w:t>
            </w:r>
            <w:ins w:id="285" w:author="Andrew Wilkinson" w:date="2023-06-28T13:44:00Z">
              <w:r w:rsidR="001760CF">
                <w:t>, a</w:t>
              </w:r>
            </w:ins>
          </w:p>
          <w:p w14:paraId="668448E8" w14:textId="796EB199" w:rsidR="00853699" w:rsidDel="001760CF" w:rsidRDefault="00853699" w:rsidP="00853699">
            <w:pPr>
              <w:rPr>
                <w:del w:id="286" w:author="Andrew Wilkinson" w:date="2023-06-28T13:44:00Z"/>
              </w:rPr>
            </w:pPr>
            <w:del w:id="287" w:author="Andrew Wilkinson" w:date="2023-06-28T13:44:00Z">
              <w:r w:rsidDel="001760CF">
                <w:delText>A</w:delText>
              </w:r>
            </w:del>
            <w:r>
              <w:t>ll of us, most of us, decide that the imperfect, authentic version of our</w:t>
            </w:r>
            <w:del w:id="288" w:author="Andrew Wilkinson" w:date="2023-06-28T13:44:00Z">
              <w:r w:rsidDel="001760CF">
                <w:delText xml:space="preserve"> </w:delText>
              </w:r>
            </w:del>
            <w:r>
              <w:t>self</w:t>
            </w:r>
            <w:ins w:id="289" w:author="Andrew Wilkinson" w:date="2023-06-28T13:44:00Z">
              <w:r w:rsidR="001760CF">
                <w:t xml:space="preserve"> i</w:t>
              </w:r>
            </w:ins>
          </w:p>
          <w:p w14:paraId="7BEDCAD6" w14:textId="51CAA8BC" w:rsidR="00853699" w:rsidRDefault="00853699" w:rsidP="00853699">
            <w:del w:id="290" w:author="Andrew Wilkinson" w:date="2023-06-28T13:44:00Z">
              <w:r w:rsidDel="001760CF">
                <w:delText>I</w:delText>
              </w:r>
            </w:del>
            <w:r>
              <w:t>s not fit for that role, so we try to be the best version of our</w:t>
            </w:r>
            <w:del w:id="291" w:author="Andrew Wilkinson" w:date="2023-06-28T13:44:00Z">
              <w:r w:rsidDel="001760CF">
                <w:delText xml:space="preserve"> </w:delText>
              </w:r>
            </w:del>
            <w:r>
              <w:t>self in the interview</w:t>
            </w:r>
            <w:ins w:id="292" w:author="Andrew Wilkinson" w:date="2023-06-28T13:44:00Z">
              <w:r w:rsidR="001760CF">
                <w:t>.</w:t>
              </w:r>
            </w:ins>
          </w:p>
          <w:p w14:paraId="6C8B7CC9" w14:textId="404BB62A" w:rsidR="00853699" w:rsidRDefault="00853699" w:rsidP="00853699">
            <w:r>
              <w:t>The best version of our</w:t>
            </w:r>
            <w:del w:id="293" w:author="Andrew Wilkinson" w:date="2023-06-28T13:44:00Z">
              <w:r w:rsidDel="001760CF">
                <w:delText xml:space="preserve"> </w:delText>
              </w:r>
            </w:del>
            <w:r>
              <w:t xml:space="preserve">self, or the version of </w:t>
            </w:r>
            <w:del w:id="294" w:author="Andrew Wilkinson" w:date="2023-06-28T13:44:00Z">
              <w:r w:rsidDel="001760CF">
                <w:delText>our self</w:delText>
              </w:r>
            </w:del>
            <w:ins w:id="295" w:author="Andrew Wilkinson" w:date="2023-06-28T13:44:00Z">
              <w:r w:rsidR="001760CF">
                <w:t>ourself</w:t>
              </w:r>
            </w:ins>
            <w:r>
              <w:t xml:space="preserve"> that would get your kid to eat vegetables</w:t>
            </w:r>
            <w:ins w:id="296" w:author="Andrew Wilkinson" w:date="2023-06-28T13:45:00Z">
              <w:r w:rsidR="001760CF">
                <w:t>.</w:t>
              </w:r>
            </w:ins>
          </w:p>
          <w:p w14:paraId="3E3F0D67" w14:textId="788B07B6" w:rsidR="00853699" w:rsidRDefault="00853699" w:rsidP="00853699">
            <w:r>
              <w:t>Like the cooler person or the more persuasive version</w:t>
            </w:r>
            <w:ins w:id="297" w:author="Andrew Wilkinson" w:date="2023-06-28T13:45:00Z">
              <w:r w:rsidR="001760CF">
                <w:t>.</w:t>
              </w:r>
            </w:ins>
          </w:p>
          <w:p w14:paraId="13F1EEEE" w14:textId="160309FF" w:rsidR="00853699" w:rsidRDefault="00853699" w:rsidP="00853699">
            <w:r>
              <w:t>And meanwhile, that's the opposite of what great sellers do</w:t>
            </w:r>
            <w:ins w:id="298" w:author="Andrew Wilkinson" w:date="2023-06-28T13:45:00Z">
              <w:r w:rsidR="001760CF">
                <w:t>.</w:t>
              </w:r>
            </w:ins>
          </w:p>
          <w:p w14:paraId="4367D104" w14:textId="3FCE2BD0" w:rsidR="00853699" w:rsidDel="001760CF" w:rsidRDefault="00853699" w:rsidP="00853699">
            <w:pPr>
              <w:rPr>
                <w:del w:id="299" w:author="Andrew Wilkinson" w:date="2023-06-28T13:45:00Z"/>
              </w:rPr>
            </w:pPr>
            <w:r>
              <w:t>Like great sellers are really good at being hyper</w:t>
            </w:r>
            <w:ins w:id="300" w:author="Andrew Wilkinson" w:date="2023-06-28T13:45:00Z">
              <w:r w:rsidR="001760CF">
                <w:t>-</w:t>
              </w:r>
            </w:ins>
            <w:del w:id="301" w:author="Andrew Wilkinson" w:date="2023-06-28T13:45:00Z">
              <w:r w:rsidDel="001760CF">
                <w:delText xml:space="preserve"> </w:delText>
              </w:r>
            </w:del>
            <w:r>
              <w:t>authentic</w:t>
            </w:r>
            <w:ins w:id="302" w:author="Andrew Wilkinson" w:date="2023-06-28T13:45:00Z">
              <w:r w:rsidR="001760CF">
                <w:t>, n</w:t>
              </w:r>
            </w:ins>
          </w:p>
          <w:p w14:paraId="00CA54E8" w14:textId="7CD6C758" w:rsidR="00853699" w:rsidRDefault="00853699" w:rsidP="00853699">
            <w:del w:id="303" w:author="Andrew Wilkinson" w:date="2023-06-28T13:45:00Z">
              <w:r w:rsidDel="001760CF">
                <w:delText>N</w:delText>
              </w:r>
            </w:del>
            <w:r>
              <w:t>ot like in this like buzz</w:t>
            </w:r>
            <w:del w:id="304" w:author="Andrew Wilkinson" w:date="2023-06-28T13:45:00Z">
              <w:r w:rsidDel="001760CF">
                <w:delText xml:space="preserve"> </w:delText>
              </w:r>
            </w:del>
            <w:r>
              <w:t>word</w:t>
            </w:r>
            <w:ins w:id="305" w:author="Andrew Wilkinson" w:date="2023-06-28T13:45:00Z">
              <w:r w:rsidR="001760CF">
                <w:t>-</w:t>
              </w:r>
            </w:ins>
            <w:r>
              <w:t>y way</w:t>
            </w:r>
            <w:ins w:id="306" w:author="Andrew Wilkinson" w:date="2023-06-28T13:45:00Z">
              <w:r w:rsidR="001760CF">
                <w:t>,</w:t>
              </w:r>
            </w:ins>
            <w:r>
              <w:t xml:space="preserve"> they give themselves permission to let people know that they are very imperfect</w:t>
            </w:r>
            <w:ins w:id="307" w:author="Andrew Wilkinson" w:date="2023-06-28T13:45:00Z">
              <w:r w:rsidR="001760CF">
                <w:t>.</w:t>
              </w:r>
            </w:ins>
          </w:p>
          <w:p w14:paraId="6D280293" w14:textId="107F2A60" w:rsidR="00853699" w:rsidDel="001760CF" w:rsidRDefault="00853699" w:rsidP="00853699">
            <w:pPr>
              <w:rPr>
                <w:del w:id="308" w:author="Andrew Wilkinson" w:date="2023-06-28T13:46:00Z"/>
              </w:rPr>
            </w:pPr>
            <w:r>
              <w:t>And a lot like them and they're better than most people at getting people to see themselves in them</w:t>
            </w:r>
            <w:ins w:id="309" w:author="Andrew Wilkinson" w:date="2023-06-28T13:46:00Z">
              <w:r w:rsidR="001760CF">
                <w:t xml:space="preserve"> i</w:t>
              </w:r>
            </w:ins>
          </w:p>
          <w:p w14:paraId="32F7A762" w14:textId="088F4A44" w:rsidR="00853699" w:rsidRDefault="00853699" w:rsidP="00853699">
            <w:del w:id="310" w:author="Andrew Wilkinson" w:date="2023-06-28T13:46:00Z">
              <w:r w:rsidDel="001760CF">
                <w:delText>I</w:delText>
              </w:r>
            </w:del>
            <w:r>
              <w:t>mmediately, no one ever talks to agency when it comes to selling</w:t>
            </w:r>
            <w:ins w:id="311" w:author="Andrew Wilkinson" w:date="2023-06-28T13:46:00Z">
              <w:r w:rsidR="001760CF">
                <w:t>.</w:t>
              </w:r>
            </w:ins>
          </w:p>
          <w:p w14:paraId="61DD21DB" w14:textId="674A4190" w:rsidR="00853699" w:rsidRDefault="00853699" w:rsidP="00853699">
            <w:r>
              <w:t>Because normally that word is reserved for leadership</w:t>
            </w:r>
            <w:ins w:id="312" w:author="Andrew Wilkinson" w:date="2023-06-28T13:46:00Z">
              <w:r w:rsidR="001760CF">
                <w:t>.</w:t>
              </w:r>
            </w:ins>
          </w:p>
          <w:p w14:paraId="7B68C4CB" w14:textId="30EA9F0E" w:rsidR="00853699" w:rsidDel="001760CF" w:rsidRDefault="00853699" w:rsidP="00853699">
            <w:pPr>
              <w:rPr>
                <w:del w:id="313" w:author="Andrew Wilkinson" w:date="2023-06-28T13:46:00Z"/>
              </w:rPr>
            </w:pPr>
            <w:r>
              <w:t>You know it's like, to, to create agency in the people</w:t>
            </w:r>
            <w:ins w:id="314" w:author="Andrew Wilkinson" w:date="2023-06-28T13:46:00Z">
              <w:r w:rsidR="001760CF">
                <w:t xml:space="preserve"> t</w:t>
              </w:r>
            </w:ins>
          </w:p>
          <w:p w14:paraId="7D5291B5" w14:textId="3A780A0E" w:rsidR="00853699" w:rsidRDefault="00853699" w:rsidP="00853699">
            <w:del w:id="315" w:author="Andrew Wilkinson" w:date="2023-06-28T13:46:00Z">
              <w:r w:rsidDel="001760CF">
                <w:delText>T</w:delText>
              </w:r>
            </w:del>
            <w:r>
              <w:t>hat you are speaking with so they feel that they are part of the decision they can process</w:t>
            </w:r>
            <w:ins w:id="316" w:author="Andrew Wilkinson" w:date="2023-06-28T13:46:00Z">
              <w:r w:rsidR="001760CF">
                <w:t>.</w:t>
              </w:r>
            </w:ins>
          </w:p>
          <w:p w14:paraId="63ACD798" w14:textId="4429496F" w:rsidR="00853699" w:rsidDel="001760CF" w:rsidRDefault="00853699" w:rsidP="00853699">
            <w:pPr>
              <w:rPr>
                <w:del w:id="317" w:author="Andrew Wilkinson" w:date="2023-06-28T13:47:00Z"/>
              </w:rPr>
            </w:pPr>
            <w:r>
              <w:t>That's what the greatest sellers on the planet do, that's why the greatest sellers on the planet</w:t>
            </w:r>
            <w:ins w:id="318" w:author="Andrew Wilkinson" w:date="2023-06-28T13:47:00Z">
              <w:r w:rsidR="001760CF">
                <w:t xml:space="preserve"> a</w:t>
              </w:r>
            </w:ins>
          </w:p>
          <w:p w14:paraId="78D7D262" w14:textId="11613A87" w:rsidR="00853699" w:rsidRDefault="00853699" w:rsidP="00853699">
            <w:del w:id="319" w:author="Andrew Wilkinson" w:date="2023-06-28T13:47:00Z">
              <w:r w:rsidDel="001760CF">
                <w:delText>A</w:delText>
              </w:r>
            </w:del>
            <w:r>
              <w:t>re the greatest leader</w:t>
            </w:r>
            <w:ins w:id="320" w:author="Andrew Wilkinson" w:date="2023-06-28T13:46:00Z">
              <w:r w:rsidR="001760CF">
                <w:t>s</w:t>
              </w:r>
            </w:ins>
            <w:r>
              <w:t>, period</w:t>
            </w:r>
            <w:ins w:id="321" w:author="Andrew Wilkinson" w:date="2023-06-28T13:47:00Z">
              <w:r w:rsidR="001760CF">
                <w:t>.</w:t>
              </w:r>
            </w:ins>
          </w:p>
          <w:p w14:paraId="0AAEF696" w14:textId="42DDBA9F" w:rsidR="00853699" w:rsidRDefault="00853699" w:rsidP="00853699">
            <w:r>
              <w:t>Like, they'll ask someone a question they've never heard before</w:t>
            </w:r>
            <w:ins w:id="322" w:author="Andrew Wilkinson" w:date="2023-06-28T13:47:00Z">
              <w:r w:rsidR="001760CF">
                <w:t>.</w:t>
              </w:r>
            </w:ins>
          </w:p>
          <w:p w14:paraId="75368B11" w14:textId="77777777" w:rsidR="00853699" w:rsidRDefault="00853699" w:rsidP="00853699">
            <w:r>
              <w:t>That person will answer that question, ideate for the first time in a real time, and whatever that answer is, that's that person's answer.</w:t>
            </w:r>
          </w:p>
          <w:p w14:paraId="4881FC51" w14:textId="5AE3BC6A" w:rsidR="00853699" w:rsidRDefault="00853699" w:rsidP="00853699">
            <w:r>
              <w:t>Like, they weren't sold on that answer, they took ownership in that answer</w:t>
            </w:r>
            <w:ins w:id="323" w:author="Andrew Wilkinson" w:date="2023-06-28T13:47:00Z">
              <w:r w:rsidR="001760CF">
                <w:t>.</w:t>
              </w:r>
            </w:ins>
            <w:del w:id="324" w:author="Andrew Wilkinson" w:date="2023-06-28T13:47:00Z">
              <w:r w:rsidDel="001760CF">
                <w:delText>-</w:delText>
              </w:r>
            </w:del>
          </w:p>
          <w:p w14:paraId="3DB9940E" w14:textId="68FECF34" w:rsidR="00853699" w:rsidRDefault="00853699" w:rsidP="00853699">
            <w:r>
              <w:t>So much of your book is saying like "</w:t>
            </w:r>
            <w:ins w:id="325" w:author="Andrew Wilkinson" w:date="2023-06-28T13:47:00Z">
              <w:r w:rsidR="001760CF">
                <w:t>A</w:t>
              </w:r>
            </w:ins>
            <w:del w:id="326" w:author="Andrew Wilkinson" w:date="2023-06-28T13:47:00Z">
              <w:r w:rsidDel="001760CF">
                <w:delText>a</w:delText>
              </w:r>
            </w:del>
            <w:r>
              <w:t>ctually care about the person</w:t>
            </w:r>
            <w:ins w:id="327" w:author="Andrew Wilkinson" w:date="2023-06-28T13:47:00Z">
              <w:r w:rsidR="001760CF">
                <w:t>.</w:t>
              </w:r>
            </w:ins>
            <w:r>
              <w:t>"</w:t>
            </w:r>
          </w:p>
          <w:p w14:paraId="1371B4C1" w14:textId="3CA39164" w:rsidR="00853699" w:rsidDel="001760CF" w:rsidRDefault="00853699" w:rsidP="00853699">
            <w:pPr>
              <w:rPr>
                <w:del w:id="328" w:author="Andrew Wilkinson" w:date="2023-06-28T13:47:00Z"/>
              </w:rPr>
            </w:pPr>
            <w:r>
              <w:lastRenderedPageBreak/>
              <w:t>Like, if you want to win someone over, to your way of thinking</w:t>
            </w:r>
            <w:ins w:id="329" w:author="Andrew Wilkinson" w:date="2023-06-28T13:47:00Z">
              <w:r w:rsidR="001760CF">
                <w:t>, l</w:t>
              </w:r>
            </w:ins>
          </w:p>
          <w:p w14:paraId="0C301786" w14:textId="7EED6421" w:rsidR="00853699" w:rsidRDefault="00853699" w:rsidP="00853699">
            <w:pPr>
              <w:rPr>
                <w:ins w:id="330" w:author="Andrew Wilkinson" w:date="2023-06-28T13:48:00Z"/>
              </w:rPr>
            </w:pPr>
            <w:del w:id="331" w:author="Andrew Wilkinson" w:date="2023-06-28T13:47:00Z">
              <w:r w:rsidDel="001760CF">
                <w:delText>L</w:delText>
              </w:r>
            </w:del>
            <w:r>
              <w:t>ike, hear them, hear their concerns, and then actually, authentically, respond to them</w:t>
            </w:r>
            <w:ins w:id="332" w:author="Andrew Wilkinson" w:date="2023-06-28T13:47:00Z">
              <w:r w:rsidR="001760CF">
                <w:t>.</w:t>
              </w:r>
            </w:ins>
          </w:p>
          <w:p w14:paraId="2793D5E9" w14:textId="77777777" w:rsidR="001760CF" w:rsidRDefault="001760CF" w:rsidP="00853699"/>
          <w:p w14:paraId="2C032721" w14:textId="0D816381" w:rsidR="00853699" w:rsidDel="001760CF" w:rsidRDefault="00853699" w:rsidP="00853699">
            <w:pPr>
              <w:rPr>
                <w:del w:id="333" w:author="Andrew Wilkinson" w:date="2023-06-28T13:48:00Z"/>
              </w:rPr>
            </w:pPr>
            <w:r>
              <w:t>Don't try and pretend like you're making them think you're responding</w:t>
            </w:r>
            <w:ins w:id="334" w:author="Andrew Wilkinson" w:date="2023-06-28T13:48:00Z">
              <w:r w:rsidR="001760CF">
                <w:t xml:space="preserve"> t</w:t>
              </w:r>
            </w:ins>
          </w:p>
          <w:p w14:paraId="1000E05A" w14:textId="26823FA4" w:rsidR="00853699" w:rsidRDefault="00853699" w:rsidP="00853699">
            <w:del w:id="335" w:author="Andrew Wilkinson" w:date="2023-06-28T13:48:00Z">
              <w:r w:rsidDel="001760CF">
                <w:delText>T</w:delText>
              </w:r>
            </w:del>
            <w:r>
              <w:t>o their concerns while you're actually just being some sort of a robot</w:t>
            </w:r>
            <w:ins w:id="336" w:author="Andrew Wilkinson" w:date="2023-06-28T13:48:00Z">
              <w:r w:rsidR="001760CF">
                <w:t>.</w:t>
              </w:r>
            </w:ins>
          </w:p>
          <w:p w14:paraId="0CAB9B7D" w14:textId="31A263CE" w:rsidR="00853699" w:rsidRDefault="00853699" w:rsidP="00853699">
            <w:r>
              <w:t>It's like, how can you get more into a human connection of it all</w:t>
            </w:r>
            <w:ins w:id="337" w:author="Andrew Wilkinson" w:date="2023-06-28T13:48:00Z">
              <w:r w:rsidR="001760CF">
                <w:t>?</w:t>
              </w:r>
            </w:ins>
          </w:p>
          <w:p w14:paraId="2E78C621" w14:textId="13B9BAB5" w:rsidR="00853699" w:rsidDel="001760CF" w:rsidRDefault="00853699" w:rsidP="00853699">
            <w:pPr>
              <w:rPr>
                <w:del w:id="338" w:author="Andrew Wilkinson" w:date="2023-06-28T13:48:00Z"/>
              </w:rPr>
            </w:pPr>
            <w:del w:id="339" w:author="Andrew Wilkinson" w:date="2023-06-28T13:36:00Z">
              <w:r w:rsidDel="007C5155">
                <w:delText>(</w:delText>
              </w:r>
            </w:del>
            <w:del w:id="340" w:author="Andrew Wilkinson" w:date="2023-06-28T13:25:00Z">
              <w:r w:rsidDel="00DB7064">
                <w:delText>Collin</w:delText>
              </w:r>
            </w:del>
            <w:del w:id="341" w:author="Andrew Wilkinson" w:date="2023-06-28T13:36:00Z">
              <w:r w:rsidDel="007C5155">
                <w:delText>) -</w:delText>
              </w:r>
            </w:del>
            <w:ins w:id="342" w:author="Andrew Wilkinson" w:date="2023-06-28T13:48:00Z">
              <w:r w:rsidR="001760CF">
                <w:t>Y</w:t>
              </w:r>
            </w:ins>
            <w:del w:id="343" w:author="Andrew Wilkinson" w:date="2023-06-28T13:48:00Z">
              <w:r w:rsidDel="001760CF">
                <w:delText>y</w:delText>
              </w:r>
            </w:del>
            <w:r>
              <w:t>eah, and I, I don't know why, but you know for the last couple of decades the books out there</w:t>
            </w:r>
            <w:ins w:id="344" w:author="Andrew Wilkinson" w:date="2023-06-28T13:48:00Z">
              <w:r w:rsidR="001760CF">
                <w:t xml:space="preserve"> h</w:t>
              </w:r>
            </w:ins>
          </w:p>
          <w:p w14:paraId="4CE87941" w14:textId="77777777" w:rsidR="001760CF" w:rsidRDefault="00853699" w:rsidP="00853699">
            <w:pPr>
              <w:rPr>
                <w:ins w:id="345" w:author="Andrew Wilkinson" w:date="2023-06-28T13:48:00Z"/>
              </w:rPr>
            </w:pPr>
            <w:del w:id="346" w:author="Andrew Wilkinson" w:date="2023-06-28T13:48:00Z">
              <w:r w:rsidDel="001760CF">
                <w:delText>H</w:delText>
              </w:r>
            </w:del>
            <w:r>
              <w:t>ave been focusing on, not all of them, but a lot of them, focusing on the tactics.</w:t>
            </w:r>
          </w:p>
          <w:p w14:paraId="6A55B0E9" w14:textId="72D519DB" w:rsidR="00853699" w:rsidDel="001760CF" w:rsidRDefault="00853699" w:rsidP="00853699">
            <w:pPr>
              <w:rPr>
                <w:del w:id="347" w:author="Andrew Wilkinson" w:date="2023-06-28T13:49:00Z"/>
              </w:rPr>
            </w:pPr>
            <w:del w:id="348" w:author="Andrew Wilkinson" w:date="2023-06-28T13:48:00Z">
              <w:r w:rsidDel="001760CF">
                <w:delText xml:space="preserve"> y</w:delText>
              </w:r>
            </w:del>
            <w:ins w:id="349" w:author="Andrew Wilkinson" w:date="2023-06-28T13:48:00Z">
              <w:r w:rsidR="001760CF">
                <w:t>Y</w:t>
              </w:r>
            </w:ins>
            <w:r>
              <w:t>ou know like hey, somebody somewhere realize that if you</w:t>
            </w:r>
            <w:ins w:id="350" w:author="Andrew Wilkinson" w:date="2023-06-28T13:49:00Z">
              <w:r w:rsidR="001760CF">
                <w:t xml:space="preserve"> c</w:t>
              </w:r>
            </w:ins>
          </w:p>
          <w:p w14:paraId="7470BB13" w14:textId="767EB5B1" w:rsidR="00853699" w:rsidDel="001760CF" w:rsidRDefault="00853699" w:rsidP="00853699">
            <w:pPr>
              <w:rPr>
                <w:del w:id="351" w:author="Andrew Wilkinson" w:date="2023-06-28T13:49:00Z"/>
              </w:rPr>
            </w:pPr>
            <w:del w:id="352" w:author="Andrew Wilkinson" w:date="2023-06-28T13:49:00Z">
              <w:r w:rsidDel="001760CF">
                <w:delText>C</w:delText>
              </w:r>
            </w:del>
            <w:r>
              <w:t>an mirror the body movements of someone that you're talking to</w:t>
            </w:r>
            <w:ins w:id="353" w:author="Andrew Wilkinson" w:date="2023-06-28T13:49:00Z">
              <w:r w:rsidR="001760CF">
                <w:t xml:space="preserve"> t</w:t>
              </w:r>
            </w:ins>
          </w:p>
          <w:p w14:paraId="23C5BF57" w14:textId="572986F5" w:rsidR="00853699" w:rsidDel="001760CF" w:rsidRDefault="00853699" w:rsidP="00853699">
            <w:pPr>
              <w:rPr>
                <w:del w:id="354" w:author="Andrew Wilkinson" w:date="2023-06-28T13:49:00Z"/>
              </w:rPr>
            </w:pPr>
            <w:del w:id="355" w:author="Andrew Wilkinson" w:date="2023-06-28T13:49:00Z">
              <w:r w:rsidDel="001760CF">
                <w:delText>T</w:delText>
              </w:r>
            </w:del>
            <w:r>
              <w:t>hat they would automatically you know</w:t>
            </w:r>
            <w:ins w:id="356" w:author="Andrew Wilkinson" w:date="2023-06-28T13:49:00Z">
              <w:r w:rsidR="001760CF">
                <w:t xml:space="preserve"> l</w:t>
              </w:r>
            </w:ins>
          </w:p>
          <w:p w14:paraId="744A34C2" w14:textId="77777777" w:rsidR="00853699" w:rsidRDefault="00853699" w:rsidP="00853699">
            <w:del w:id="357" w:author="Andrew Wilkinson" w:date="2023-06-28T13:49:00Z">
              <w:r w:rsidDel="001760CF">
                <w:delText>L</w:delText>
              </w:r>
            </w:del>
            <w:r>
              <w:t>ike, be more engaged with you.</w:t>
            </w:r>
          </w:p>
          <w:p w14:paraId="5DD6F39B" w14:textId="200C5F9D" w:rsidR="00853699" w:rsidDel="001760CF" w:rsidRDefault="00853699" w:rsidP="00853699">
            <w:pPr>
              <w:rPr>
                <w:del w:id="358" w:author="Andrew Wilkinson" w:date="2023-06-28T13:49:00Z"/>
              </w:rPr>
            </w:pPr>
            <w:r>
              <w:t>Like this conversation of mirroring</w:t>
            </w:r>
            <w:ins w:id="359" w:author="Andrew Wilkinson" w:date="2023-06-28T13:49:00Z">
              <w:r w:rsidR="001760CF">
                <w:t xml:space="preserve"> t</w:t>
              </w:r>
            </w:ins>
          </w:p>
          <w:p w14:paraId="1A4C6856" w14:textId="1E5FC5C1" w:rsidR="00853699" w:rsidRDefault="00853699" w:rsidP="00853699">
            <w:del w:id="360" w:author="Andrew Wilkinson" w:date="2023-06-28T13:49:00Z">
              <w:r w:rsidDel="001760CF">
                <w:delText>T</w:delText>
              </w:r>
            </w:del>
            <w:r>
              <w:t>hat's like, that was taught in a book</w:t>
            </w:r>
            <w:ins w:id="361" w:author="Andrew Wilkinson" w:date="2023-06-28T13:49:00Z">
              <w:r w:rsidR="001760CF">
                <w:t>.</w:t>
              </w:r>
            </w:ins>
          </w:p>
          <w:p w14:paraId="004B7BB8" w14:textId="7546319B" w:rsidR="00853699" w:rsidDel="001760CF" w:rsidRDefault="00853699" w:rsidP="00853699">
            <w:pPr>
              <w:rPr>
                <w:del w:id="362" w:author="Andrew Wilkinson" w:date="2023-06-28T13:50:00Z"/>
              </w:rPr>
            </w:pPr>
            <w:r>
              <w:t>So then, you have a generation of salespeople that if somebody was talking</w:t>
            </w:r>
            <w:ins w:id="363" w:author="Andrew Wilkinson" w:date="2023-06-28T13:50:00Z">
              <w:r w:rsidR="001760CF">
                <w:t xml:space="preserve"> a</w:t>
              </w:r>
            </w:ins>
          </w:p>
          <w:p w14:paraId="6AD5F877" w14:textId="165FC290" w:rsidR="00853699" w:rsidDel="001760CF" w:rsidRDefault="00853699" w:rsidP="00853699">
            <w:pPr>
              <w:rPr>
                <w:del w:id="364" w:author="Andrew Wilkinson" w:date="2023-06-28T13:50:00Z"/>
              </w:rPr>
            </w:pPr>
            <w:del w:id="365" w:author="Andrew Wilkinson" w:date="2023-06-28T13:49:00Z">
              <w:r w:rsidDel="001760CF">
                <w:delText>A</w:delText>
              </w:r>
            </w:del>
            <w:r>
              <w:t>nd they put their hand on their face like this</w:t>
            </w:r>
            <w:ins w:id="366" w:author="Andrew Wilkinson" w:date="2023-06-28T13:50:00Z">
              <w:r w:rsidR="001760CF">
                <w:t xml:space="preserve">, </w:t>
              </w:r>
            </w:ins>
          </w:p>
          <w:p w14:paraId="2DA9D708" w14:textId="64A1B19D" w:rsidR="00853699" w:rsidRDefault="00853699" w:rsidP="00853699">
            <w:del w:id="367" w:author="Andrew Wilkinson" w:date="2023-06-28T13:50:00Z">
              <w:r w:rsidDel="001760CF">
                <w:delText>S</w:delText>
              </w:r>
            </w:del>
            <w:ins w:id="368" w:author="Andrew Wilkinson" w:date="2023-06-28T13:50:00Z">
              <w:r w:rsidR="001760CF">
                <w:t>s</w:t>
              </w:r>
            </w:ins>
            <w:r>
              <w:t>omeone else would put their hand on their face like this</w:t>
            </w:r>
            <w:ins w:id="369" w:author="Andrew Wilkinson" w:date="2023-06-28T13:50:00Z">
              <w:r w:rsidR="001760CF">
                <w:t>.</w:t>
              </w:r>
            </w:ins>
          </w:p>
          <w:p w14:paraId="67AB220C" w14:textId="53D29139" w:rsidR="00853699" w:rsidDel="001760CF" w:rsidRDefault="00853699" w:rsidP="00853699">
            <w:pPr>
              <w:rPr>
                <w:del w:id="370" w:author="Andrew Wilkinson" w:date="2023-06-28T13:50:00Z"/>
              </w:rPr>
            </w:pPr>
            <w:r>
              <w:t>But no one ever wrote the book that was talking about</w:t>
            </w:r>
            <w:ins w:id="371" w:author="Andrew Wilkinson" w:date="2023-06-28T13:50:00Z">
              <w:r w:rsidR="001760CF">
                <w:t xml:space="preserve"> w</w:t>
              </w:r>
            </w:ins>
          </w:p>
          <w:p w14:paraId="2B4625E4" w14:textId="36C819E9" w:rsidR="00853699" w:rsidRDefault="00853699" w:rsidP="00853699">
            <w:pPr>
              <w:rPr>
                <w:ins w:id="372" w:author="Andrew Wilkinson" w:date="2023-06-28T13:50:00Z"/>
              </w:rPr>
            </w:pPr>
            <w:del w:id="373" w:author="Andrew Wilkinson" w:date="2023-06-28T13:50:00Z">
              <w:r w:rsidDel="001760CF">
                <w:delText>W</w:delText>
              </w:r>
            </w:del>
            <w:r>
              <w:t>hy great salespeople were so engaged in the first place that the result was mirroring</w:t>
            </w:r>
            <w:ins w:id="374" w:author="Andrew Wilkinson" w:date="2023-06-28T13:50:00Z">
              <w:r w:rsidR="001760CF">
                <w:t>.</w:t>
              </w:r>
            </w:ins>
            <w:del w:id="375" w:author="Andrew Wilkinson" w:date="2023-06-28T13:50:00Z">
              <w:r w:rsidDel="001760CF">
                <w:delText>-</w:delText>
              </w:r>
            </w:del>
          </w:p>
          <w:p w14:paraId="440F595F" w14:textId="77777777" w:rsidR="001760CF" w:rsidRDefault="001760CF" w:rsidP="00853699"/>
          <w:p w14:paraId="3D285526" w14:textId="7E66229D" w:rsidR="00853699" w:rsidDel="001760CF" w:rsidRDefault="00853699" w:rsidP="00853699">
            <w:pPr>
              <w:rPr>
                <w:del w:id="376" w:author="Andrew Wilkinson" w:date="2023-06-28T13:50:00Z"/>
              </w:rPr>
            </w:pPr>
            <w:r>
              <w:t>You talk about how one of the things that a great sales</w:t>
            </w:r>
            <w:del w:id="377" w:author="Andrew Wilkinson" w:date="2023-06-28T13:50:00Z">
              <w:r w:rsidDel="001760CF">
                <w:delText xml:space="preserve"> </w:delText>
              </w:r>
            </w:del>
            <w:r>
              <w:t>person can do to build a connection with someone who they're trying to win over</w:t>
            </w:r>
            <w:ins w:id="378" w:author="Andrew Wilkinson" w:date="2023-06-28T13:50:00Z">
              <w:r w:rsidR="001760CF">
                <w:t xml:space="preserve"> i</w:t>
              </w:r>
            </w:ins>
          </w:p>
          <w:p w14:paraId="4F576AEB" w14:textId="2F3A3E6D" w:rsidR="00853699" w:rsidRDefault="00853699" w:rsidP="00853699">
            <w:del w:id="379" w:author="Andrew Wilkinson" w:date="2023-06-28T13:50:00Z">
              <w:r w:rsidDel="001760CF">
                <w:delText>I</w:delText>
              </w:r>
            </w:del>
            <w:r>
              <w:t>s to let them in on what they're thinking</w:t>
            </w:r>
            <w:ins w:id="380" w:author="Andrew Wilkinson" w:date="2023-06-28T13:51:00Z">
              <w:r w:rsidR="001760CF">
                <w:t>,</w:t>
              </w:r>
            </w:ins>
            <w:r>
              <w:t xml:space="preserve"> to kind of give a, like let them in in a </w:t>
            </w:r>
            <w:del w:id="381" w:author="Andrew Wilkinson" w:date="2023-06-28T13:51:00Z">
              <w:r w:rsidDel="001760CF">
                <w:delText xml:space="preserve">self </w:delText>
              </w:r>
            </w:del>
            <w:ins w:id="382" w:author="Andrew Wilkinson" w:date="2023-06-28T13:51:00Z">
              <w:r w:rsidR="001760CF">
                <w:t>self</w:t>
              </w:r>
              <w:r w:rsidR="001760CF">
                <w:t>-</w:t>
              </w:r>
            </w:ins>
            <w:r>
              <w:t>talk</w:t>
            </w:r>
            <w:ins w:id="383" w:author="Andrew Wilkinson" w:date="2023-06-28T13:51:00Z">
              <w:r w:rsidR="001760CF">
                <w:t>.</w:t>
              </w:r>
            </w:ins>
          </w:p>
          <w:p w14:paraId="67ADAA96" w14:textId="7ABB81B0" w:rsidR="00853699" w:rsidRDefault="00853699" w:rsidP="00853699">
            <w:r>
              <w:t>So you know what's happening inside their head</w:t>
            </w:r>
            <w:ins w:id="384" w:author="Andrew Wilkinson" w:date="2023-06-28T13:51:00Z">
              <w:r w:rsidR="001760CF">
                <w:t>.</w:t>
              </w:r>
            </w:ins>
          </w:p>
          <w:p w14:paraId="0C7627F1" w14:textId="22C60AC9" w:rsidR="00853699" w:rsidDel="001760CF" w:rsidRDefault="00853699" w:rsidP="00853699">
            <w:pPr>
              <w:rPr>
                <w:del w:id="385" w:author="Andrew Wilkinson" w:date="2023-06-28T13:51:00Z"/>
              </w:rPr>
            </w:pPr>
            <w:r>
              <w:t>You talk about how those moments where people do things like that</w:t>
            </w:r>
            <w:ins w:id="386" w:author="Andrew Wilkinson" w:date="2023-06-28T13:51:00Z">
              <w:r w:rsidR="001760CF">
                <w:t>,</w:t>
              </w:r>
            </w:ins>
            <w:ins w:id="387" w:author="Andrew Wilkinson" w:date="2023-06-28T13:52:00Z">
              <w:r w:rsidR="001760CF">
                <w:t xml:space="preserve"> </w:t>
              </w:r>
            </w:ins>
            <w:ins w:id="388" w:author="Andrew Wilkinson" w:date="2023-06-28T13:51:00Z">
              <w:r w:rsidR="001760CF">
                <w:t>w</w:t>
              </w:r>
            </w:ins>
          </w:p>
          <w:p w14:paraId="2BE70E29" w14:textId="64BC535A" w:rsidR="00853699" w:rsidDel="001760CF" w:rsidRDefault="00853699" w:rsidP="00853699">
            <w:pPr>
              <w:rPr>
                <w:del w:id="389" w:author="Andrew Wilkinson" w:date="2023-06-28T13:51:00Z"/>
              </w:rPr>
            </w:pPr>
            <w:del w:id="390" w:author="Andrew Wilkinson" w:date="2023-06-28T13:51:00Z">
              <w:r w:rsidDel="001760CF">
                <w:delText>W</w:delText>
              </w:r>
            </w:del>
            <w:r>
              <w:t>hen they let us know what's happening in their heads</w:t>
            </w:r>
          </w:p>
          <w:p w14:paraId="5A170AEB" w14:textId="3884D5B1" w:rsidR="00853699" w:rsidDel="001760CF" w:rsidRDefault="001760CF" w:rsidP="00853699">
            <w:pPr>
              <w:rPr>
                <w:del w:id="391" w:author="Andrew Wilkinson" w:date="2023-06-28T13:51:00Z"/>
              </w:rPr>
            </w:pPr>
            <w:ins w:id="392" w:author="Andrew Wilkinson" w:date="2023-06-28T13:51:00Z">
              <w:r>
                <w:t xml:space="preserve"> </w:t>
              </w:r>
            </w:ins>
            <w:del w:id="393" w:author="Andrew Wilkinson" w:date="2023-06-28T13:51:00Z">
              <w:r w:rsidR="00853699" w:rsidDel="001760CF">
                <w:delText>S</w:delText>
              </w:r>
            </w:del>
            <w:ins w:id="394" w:author="Andrew Wilkinson" w:date="2023-06-28T13:51:00Z">
              <w:r>
                <w:t>s</w:t>
              </w:r>
            </w:ins>
            <w:r w:rsidR="00853699">
              <w:t>o we don't think that they're not aware</w:t>
            </w:r>
            <w:ins w:id="395" w:author="Andrew Wilkinson" w:date="2023-06-28T13:51:00Z">
              <w:r>
                <w:t xml:space="preserve"> o</w:t>
              </w:r>
            </w:ins>
          </w:p>
          <w:p w14:paraId="410AB2E9" w14:textId="08271B90" w:rsidR="00853699" w:rsidDel="001760CF" w:rsidRDefault="00853699" w:rsidP="00853699">
            <w:pPr>
              <w:rPr>
                <w:del w:id="396" w:author="Andrew Wilkinson" w:date="2023-06-28T13:51:00Z"/>
              </w:rPr>
            </w:pPr>
            <w:del w:id="397" w:author="Andrew Wilkinson" w:date="2023-06-28T13:51:00Z">
              <w:r w:rsidDel="001760CF">
                <w:delText>O</w:delText>
              </w:r>
            </w:del>
            <w:r>
              <w:t xml:space="preserve">f what's going on, that really build </w:t>
            </w:r>
            <w:ins w:id="398" w:author="Andrew Wilkinson" w:date="2023-06-28T13:51:00Z">
              <w:r w:rsidR="001760CF">
                <w:t>a</w:t>
              </w:r>
            </w:ins>
            <w:del w:id="399" w:author="Andrew Wilkinson" w:date="2023-06-28T13:51:00Z">
              <w:r w:rsidDel="001760CF">
                <w:delText>i</w:delText>
              </w:r>
            </w:del>
            <w:r>
              <w:t>n immediate connection</w:t>
            </w:r>
            <w:ins w:id="400" w:author="Andrew Wilkinson" w:date="2023-06-28T13:51:00Z">
              <w:r w:rsidR="001760CF">
                <w:t xml:space="preserve"> b</w:t>
              </w:r>
            </w:ins>
          </w:p>
          <w:p w14:paraId="527E70CE" w14:textId="4C79AACD" w:rsidR="00853699" w:rsidDel="001760CF" w:rsidRDefault="00853699" w:rsidP="00853699">
            <w:pPr>
              <w:rPr>
                <w:del w:id="401" w:author="Andrew Wilkinson" w:date="2023-06-28T13:51:00Z"/>
              </w:rPr>
            </w:pPr>
            <w:del w:id="402" w:author="Andrew Wilkinson" w:date="2023-06-28T13:51:00Z">
              <w:r w:rsidDel="001760CF">
                <w:delText>B</w:delText>
              </w:r>
            </w:del>
            <w:r>
              <w:t>etween the person who's being pitched for lack</w:t>
            </w:r>
            <w:del w:id="403" w:author="Andrew Wilkinson" w:date="2023-06-28T13:51:00Z">
              <w:r w:rsidDel="001760CF">
                <w:delText>ed</w:delText>
              </w:r>
            </w:del>
            <w:r>
              <w:t xml:space="preserve"> of a better word</w:t>
            </w:r>
            <w:ins w:id="404" w:author="Andrew Wilkinson" w:date="2023-06-28T13:51:00Z">
              <w:r w:rsidR="001760CF">
                <w:t xml:space="preserve"> a</w:t>
              </w:r>
            </w:ins>
          </w:p>
          <w:p w14:paraId="57BA78B5" w14:textId="5843163C" w:rsidR="00853699" w:rsidRDefault="00853699" w:rsidP="00853699">
            <w:del w:id="405" w:author="Andrew Wilkinson" w:date="2023-06-28T13:51:00Z">
              <w:r w:rsidDel="001760CF">
                <w:delText>A</w:delText>
              </w:r>
            </w:del>
            <w:r>
              <w:t>nd the person who's d</w:t>
            </w:r>
            <w:ins w:id="406" w:author="Andrew Wilkinson" w:date="2023-06-28T13:51:00Z">
              <w:r w:rsidR="001760CF">
                <w:t>o</w:t>
              </w:r>
            </w:ins>
            <w:r>
              <w:t>ing the pitching</w:t>
            </w:r>
            <w:ins w:id="407" w:author="Andrew Wilkinson" w:date="2023-06-28T13:52:00Z">
              <w:r w:rsidR="001760CF">
                <w:t>.</w:t>
              </w:r>
            </w:ins>
            <w:del w:id="408" w:author="Andrew Wilkinson" w:date="2023-06-28T13:52:00Z">
              <w:r w:rsidDel="001760CF">
                <w:delText>-</w:delText>
              </w:r>
            </w:del>
          </w:p>
          <w:p w14:paraId="27B5AAD8" w14:textId="1FE29F92" w:rsidR="00853699" w:rsidRDefault="00853699" w:rsidP="00853699">
            <w:del w:id="409" w:author="Andrew Wilkinson" w:date="2023-06-28T13:30:00Z">
              <w:r w:rsidDel="00A95F29">
                <w:delText>(</w:delText>
              </w:r>
            </w:del>
            <w:del w:id="410" w:author="Andrew Wilkinson" w:date="2023-06-28T13:25:00Z">
              <w:r w:rsidDel="00DB7064">
                <w:delText>Collin</w:delText>
              </w:r>
            </w:del>
            <w:del w:id="411" w:author="Andrew Wilkinson" w:date="2023-06-28T13:30:00Z">
              <w:r w:rsidDel="00A95F29">
                <w:delText xml:space="preserve">) - </w:delText>
              </w:r>
            </w:del>
            <w:ins w:id="412" w:author="Andrew Wilkinson" w:date="2023-06-28T13:52:00Z">
              <w:r w:rsidR="001760CF">
                <w:t>Y</w:t>
              </w:r>
            </w:ins>
            <w:del w:id="413" w:author="Andrew Wilkinson" w:date="2023-06-28T13:52:00Z">
              <w:r w:rsidDel="001760CF">
                <w:delText>y</w:delText>
              </w:r>
            </w:del>
            <w:r>
              <w:t>ou're talking about two really interesting points in the book</w:t>
            </w:r>
            <w:ins w:id="414" w:author="Andrew Wilkinson" w:date="2023-06-28T13:52:00Z">
              <w:r w:rsidR="001760CF">
                <w:t>.</w:t>
              </w:r>
            </w:ins>
          </w:p>
          <w:p w14:paraId="7F67FA4E" w14:textId="55F75ED3" w:rsidR="00853699" w:rsidRDefault="00853699" w:rsidP="00853699">
            <w:r>
              <w:t>One is this topics calling, called "show your work</w:t>
            </w:r>
            <w:ins w:id="415" w:author="Andrew Wilkinson" w:date="2023-06-28T13:53:00Z">
              <w:r w:rsidR="001760CF">
                <w:t>.</w:t>
              </w:r>
            </w:ins>
            <w:r>
              <w:t>"</w:t>
            </w:r>
          </w:p>
          <w:p w14:paraId="52FA7A5F" w14:textId="475EF445" w:rsidR="00853699" w:rsidDel="001760CF" w:rsidRDefault="00853699" w:rsidP="00853699">
            <w:pPr>
              <w:rPr>
                <w:del w:id="416" w:author="Andrew Wilkinson" w:date="2023-06-28T13:53:00Z"/>
              </w:rPr>
            </w:pPr>
            <w:r>
              <w:t>And then the other is one of the byproducts of this hyper</w:t>
            </w:r>
            <w:ins w:id="417" w:author="Andrew Wilkinson" w:date="2023-06-28T13:53:00Z">
              <w:r w:rsidR="001760CF">
                <w:t>-</w:t>
              </w:r>
            </w:ins>
            <w:del w:id="418" w:author="Andrew Wilkinson" w:date="2023-06-28T13:53:00Z">
              <w:r w:rsidDel="001760CF">
                <w:delText xml:space="preserve"> </w:delText>
              </w:r>
            </w:del>
            <w:r>
              <w:t>authenticity where almost</w:t>
            </w:r>
            <w:ins w:id="419" w:author="Andrew Wilkinson" w:date="2023-06-28T13:53:00Z">
              <w:r w:rsidR="001760CF">
                <w:t xml:space="preserve"> e</w:t>
              </w:r>
            </w:ins>
          </w:p>
          <w:p w14:paraId="6E35680C" w14:textId="523A185F" w:rsidR="00853699" w:rsidDel="001760CF" w:rsidRDefault="00853699" w:rsidP="00853699">
            <w:pPr>
              <w:rPr>
                <w:del w:id="420" w:author="Andrew Wilkinson" w:date="2023-06-28T13:53:00Z"/>
              </w:rPr>
            </w:pPr>
            <w:del w:id="421" w:author="Andrew Wilkinson" w:date="2023-06-28T13:53:00Z">
              <w:r w:rsidDel="001760CF">
                <w:delText>E</w:delText>
              </w:r>
            </w:del>
            <w:r>
              <w:t>veryone we talked to literally</w:t>
            </w:r>
            <w:ins w:id="422" w:author="Andrew Wilkinson" w:date="2023-06-28T13:53:00Z">
              <w:r w:rsidR="001760CF">
                <w:t xml:space="preserve"> t</w:t>
              </w:r>
            </w:ins>
          </w:p>
          <w:p w14:paraId="11E596E3" w14:textId="2CC59053" w:rsidR="00853699" w:rsidRDefault="00853699" w:rsidP="00853699">
            <w:del w:id="423" w:author="Andrew Wilkinson" w:date="2023-06-28T13:53:00Z">
              <w:r w:rsidDel="001760CF">
                <w:delText>T</w:delText>
              </w:r>
            </w:del>
            <w:r>
              <w:t>alked to themselves out loud right in front of us</w:t>
            </w:r>
            <w:ins w:id="424" w:author="Andrew Wilkinson" w:date="2023-06-28T13:53:00Z">
              <w:r w:rsidR="001760CF">
                <w:t>.</w:t>
              </w:r>
            </w:ins>
          </w:p>
          <w:p w14:paraId="2FDA4620" w14:textId="16B76F64" w:rsidR="00853699" w:rsidDel="00DF2C0E" w:rsidRDefault="00853699" w:rsidP="00853699">
            <w:pPr>
              <w:rPr>
                <w:del w:id="425" w:author="Andrew Wilkinson" w:date="2023-06-28T13:54:00Z"/>
              </w:rPr>
            </w:pPr>
            <w:r>
              <w:lastRenderedPageBreak/>
              <w:t>Sort of two things in the same</w:t>
            </w:r>
            <w:ins w:id="426" w:author="Andrew Wilkinson" w:date="2023-06-28T13:54:00Z">
              <w:r w:rsidR="00DF2C0E">
                <w:t xml:space="preserve"> u</w:t>
              </w:r>
            </w:ins>
          </w:p>
          <w:p w14:paraId="63C11449" w14:textId="172E4E9C" w:rsidR="00853699" w:rsidDel="00DF2C0E" w:rsidRDefault="00853699" w:rsidP="00853699">
            <w:pPr>
              <w:rPr>
                <w:del w:id="427" w:author="Andrew Wilkinson" w:date="2023-06-28T13:55:00Z"/>
              </w:rPr>
            </w:pPr>
            <w:del w:id="428" w:author="Andrew Wilkinson" w:date="2023-06-28T13:53:00Z">
              <w:r w:rsidDel="001760CF">
                <w:delText>A</w:delText>
              </w:r>
            </w:del>
            <w:r>
              <w:t>m, "show your work" is just a, kind of like math class</w:t>
            </w:r>
            <w:ins w:id="429" w:author="Andrew Wilkinson" w:date="2023-06-28T13:55:00Z">
              <w:r w:rsidR="00DF2C0E">
                <w:t>, y</w:t>
              </w:r>
            </w:ins>
          </w:p>
          <w:p w14:paraId="01342C7C" w14:textId="1A8C0A7C" w:rsidR="00853699" w:rsidRDefault="00853699" w:rsidP="00853699">
            <w:del w:id="430" w:author="Andrew Wilkinson" w:date="2023-06-28T13:55:00Z">
              <w:r w:rsidDel="00DF2C0E">
                <w:delText>Y</w:delText>
              </w:r>
            </w:del>
            <w:r>
              <w:t>ou would get the credit for showing your work and the answer not just the answer</w:t>
            </w:r>
            <w:ins w:id="431" w:author="Andrew Wilkinson" w:date="2023-06-28T13:55:00Z">
              <w:r w:rsidR="00DF2C0E">
                <w:t>.</w:t>
              </w:r>
            </w:ins>
          </w:p>
          <w:p w14:paraId="499B3D1B" w14:textId="64EECB74" w:rsidR="00853699" w:rsidDel="00DF2C0E" w:rsidRDefault="00853699" w:rsidP="00853699">
            <w:pPr>
              <w:rPr>
                <w:del w:id="432" w:author="Andrew Wilkinson" w:date="2023-06-28T13:55:00Z"/>
              </w:rPr>
            </w:pPr>
            <w:r>
              <w:t xml:space="preserve">Oh, I have students all the time like come up to me and I'm like, </w:t>
            </w:r>
            <w:ins w:id="433" w:author="Andrew Wilkinson" w:date="2023-06-28T13:55:00Z">
              <w:r w:rsidR="00DF2C0E">
                <w:t>"</w:t>
              </w:r>
            </w:ins>
            <w:r>
              <w:t xml:space="preserve">I, </w:t>
            </w:r>
            <w:del w:id="434" w:author="Andrew Wilkinson" w:date="2023-06-28T13:55:00Z">
              <w:r w:rsidDel="00DF2C0E">
                <w:delText>"</w:delText>
              </w:r>
            </w:del>
            <w:r>
              <w:t>I don't want this</w:t>
            </w:r>
            <w:ins w:id="435" w:author="Andrew Wilkinson" w:date="2023-06-28T13:55:00Z">
              <w:r w:rsidR="00DF2C0E">
                <w:t xml:space="preserve"> i</w:t>
              </w:r>
            </w:ins>
          </w:p>
          <w:p w14:paraId="63840727" w14:textId="2BABD3F9" w:rsidR="00853699" w:rsidDel="00DF2C0E" w:rsidRDefault="00853699" w:rsidP="00853699">
            <w:pPr>
              <w:rPr>
                <w:del w:id="436" w:author="Andrew Wilkinson" w:date="2023-06-28T13:55:00Z"/>
              </w:rPr>
            </w:pPr>
            <w:del w:id="437" w:author="Andrew Wilkinson" w:date="2023-06-28T13:55:00Z">
              <w:r w:rsidDel="00DF2C0E">
                <w:delText>I</w:delText>
              </w:r>
            </w:del>
            <w:r>
              <w:t>nterview where this hiring manager, and think I'm just another entitled USC kid</w:t>
            </w:r>
            <w:ins w:id="438" w:author="Andrew Wilkinson" w:date="2023-06-28T13:55:00Z">
              <w:r w:rsidR="00DF2C0E">
                <w:t xml:space="preserve"> w</w:t>
              </w:r>
            </w:ins>
          </w:p>
          <w:p w14:paraId="5B13605F" w14:textId="5550B2D9" w:rsidR="00853699" w:rsidRDefault="00853699" w:rsidP="00853699">
            <w:del w:id="439" w:author="Andrew Wilkinson" w:date="2023-06-28T13:55:00Z">
              <w:r w:rsidDel="00DF2C0E">
                <w:delText>W</w:delText>
              </w:r>
            </w:del>
            <w:r>
              <w:t>ho just wants an internship, like what do i do</w:t>
            </w:r>
            <w:ins w:id="440" w:author="Andrew Wilkinson" w:date="2023-06-28T13:55:00Z">
              <w:r w:rsidR="00DF2C0E">
                <w:t>?"</w:t>
              </w:r>
            </w:ins>
          </w:p>
          <w:p w14:paraId="11650A5C" w14:textId="455846AF" w:rsidR="00853699" w:rsidDel="00DF2C0E" w:rsidRDefault="00853699" w:rsidP="00853699">
            <w:pPr>
              <w:rPr>
                <w:del w:id="441" w:author="Andrew Wilkinson" w:date="2023-06-28T13:56:00Z"/>
              </w:rPr>
            </w:pPr>
            <w:r>
              <w:t>Al</w:t>
            </w:r>
            <w:del w:id="442" w:author="Andrew Wilkinson" w:date="2023-06-28T13:56:00Z">
              <w:r w:rsidDel="00DF2C0E">
                <w:delText>l</w:delText>
              </w:r>
            </w:del>
            <w:r>
              <w:t>right</w:t>
            </w:r>
            <w:ins w:id="443" w:author="Andrew Wilkinson" w:date="2023-06-28T13:56:00Z">
              <w:r w:rsidR="00DF2C0E">
                <w:t>,</w:t>
              </w:r>
            </w:ins>
            <w:r>
              <w:t xml:space="preserve"> say that, go into the interview and say "I have to tell you I have been thinking a lot about not wanting to show up</w:t>
            </w:r>
            <w:ins w:id="444" w:author="Andrew Wilkinson" w:date="2023-06-28T13:56:00Z">
              <w:r w:rsidR="00DF2C0E">
                <w:t xml:space="preserve"> t</w:t>
              </w:r>
            </w:ins>
          </w:p>
          <w:p w14:paraId="6C4B29D6" w14:textId="5905430E" w:rsidR="00853699" w:rsidDel="00DF2C0E" w:rsidRDefault="00853699" w:rsidP="00853699">
            <w:pPr>
              <w:rPr>
                <w:del w:id="445" w:author="Andrew Wilkinson" w:date="2023-06-28T13:56:00Z"/>
              </w:rPr>
            </w:pPr>
            <w:del w:id="446" w:author="Andrew Wilkinson" w:date="2023-06-28T13:56:00Z">
              <w:r w:rsidDel="00DF2C0E">
                <w:delText>T</w:delText>
              </w:r>
            </w:del>
            <w:r>
              <w:t>hat's just another entitled you know USC kid</w:t>
            </w:r>
            <w:ins w:id="447" w:author="Andrew Wilkinson" w:date="2023-06-28T13:56:00Z">
              <w:r w:rsidR="00DF2C0E">
                <w:t>,</w:t>
              </w:r>
            </w:ins>
            <w:ins w:id="448" w:author="Andrew Wilkinson" w:date="2023-06-28T13:57:00Z">
              <w:r w:rsidR="00DF2C0E">
                <w:t xml:space="preserve"> </w:t>
              </w:r>
            </w:ins>
            <w:ins w:id="449" w:author="Andrew Wilkinson" w:date="2023-06-28T13:56:00Z">
              <w:r w:rsidR="00DF2C0E">
                <w:t>a</w:t>
              </w:r>
            </w:ins>
          </w:p>
          <w:p w14:paraId="1A90DC59" w14:textId="624540F1" w:rsidR="00853699" w:rsidRDefault="00853699" w:rsidP="00853699">
            <w:del w:id="450" w:author="Andrew Wilkinson" w:date="2023-06-28T13:56:00Z">
              <w:r w:rsidDel="00DF2C0E">
                <w:delText>A</w:delText>
              </w:r>
            </w:del>
            <w:r>
              <w:t>nd like how do I differentiate myself</w:t>
            </w:r>
            <w:ins w:id="451" w:author="Andrew Wilkinson" w:date="2023-06-28T13:56:00Z">
              <w:r w:rsidR="00DF2C0E">
                <w:t>?"</w:t>
              </w:r>
            </w:ins>
          </w:p>
          <w:p w14:paraId="4262017F" w14:textId="676117D8" w:rsidR="00853699" w:rsidDel="00356279" w:rsidRDefault="00853699" w:rsidP="00853699">
            <w:pPr>
              <w:rPr>
                <w:del w:id="452" w:author="Andrew Wilkinson" w:date="2023-06-28T14:31:00Z"/>
              </w:rPr>
            </w:pPr>
            <w:r>
              <w:t>But as I was doing a research on you I found that mentorship</w:t>
            </w:r>
            <w:ins w:id="453" w:author="Andrew Wilkinson" w:date="2023-06-28T14:31:00Z">
              <w:r w:rsidR="00356279">
                <w:t xml:space="preserve"> q</w:t>
              </w:r>
            </w:ins>
          </w:p>
          <w:p w14:paraId="44E043B2" w14:textId="68530DF9" w:rsidR="00853699" w:rsidDel="00356279" w:rsidRDefault="00853699" w:rsidP="00853699">
            <w:pPr>
              <w:rPr>
                <w:del w:id="454" w:author="Andrew Wilkinson" w:date="2023-06-28T14:31:00Z"/>
              </w:rPr>
            </w:pPr>
            <w:del w:id="455" w:author="Andrew Wilkinson" w:date="2023-06-28T14:31:00Z">
              <w:r w:rsidDel="00356279">
                <w:delText>Q</w:delText>
              </w:r>
            </w:del>
            <w:r>
              <w:t>uite a big role in your career trajectory</w:t>
            </w:r>
            <w:ins w:id="456" w:author="Andrew Wilkinson" w:date="2023-06-28T14:31:00Z">
              <w:r w:rsidR="00356279">
                <w:t xml:space="preserve">, </w:t>
              </w:r>
            </w:ins>
            <w:del w:id="457" w:author="Andrew Wilkinson" w:date="2023-06-28T14:31:00Z">
              <w:r w:rsidDel="00356279">
                <w:delText xml:space="preserve"> </w:delText>
              </w:r>
            </w:del>
            <w:r>
              <w:t>so i figured worst</w:t>
            </w:r>
            <w:ins w:id="458" w:author="Andrew Wilkinson" w:date="2023-06-28T14:31:00Z">
              <w:r w:rsidR="00356279">
                <w:t>-</w:t>
              </w:r>
            </w:ins>
            <w:del w:id="459" w:author="Andrew Wilkinson" w:date="2023-06-28T14:31:00Z">
              <w:r w:rsidDel="00356279">
                <w:delText xml:space="preserve"> </w:delText>
              </w:r>
            </w:del>
            <w:r>
              <w:t>case scenario</w:t>
            </w:r>
            <w:ins w:id="460" w:author="Andrew Wilkinson" w:date="2023-06-28T14:32:00Z">
              <w:r w:rsidR="00356279">
                <w:t>, y</w:t>
              </w:r>
            </w:ins>
          </w:p>
          <w:p w14:paraId="6A91E658" w14:textId="577A116C" w:rsidR="00853699" w:rsidRDefault="00853699" w:rsidP="00853699">
            <w:pPr>
              <w:rPr>
                <w:ins w:id="461" w:author="Andrew Wilkinson" w:date="2023-06-28T14:32:00Z"/>
              </w:rPr>
            </w:pPr>
            <w:del w:id="462" w:author="Andrew Wilkinson" w:date="2023-06-28T14:31:00Z">
              <w:r w:rsidDel="00356279">
                <w:delText>Y</w:delText>
              </w:r>
            </w:del>
            <w:r>
              <w:t>ou were probably an entitled punk USC kid at one point</w:t>
            </w:r>
            <w:ins w:id="463" w:author="Andrew Wilkinson" w:date="2023-06-28T14:31:00Z">
              <w:r w:rsidR="00356279">
                <w:t>.</w:t>
              </w:r>
            </w:ins>
            <w:del w:id="464" w:author="Andrew Wilkinson" w:date="2023-06-28T14:31:00Z">
              <w:r w:rsidDel="00356279">
                <w:delText>"</w:delText>
              </w:r>
            </w:del>
          </w:p>
          <w:p w14:paraId="1A0F3907" w14:textId="77777777" w:rsidR="00356279" w:rsidRDefault="00356279" w:rsidP="00853699"/>
          <w:p w14:paraId="7A3EA045" w14:textId="69219F41" w:rsidR="00853699" w:rsidDel="00356279" w:rsidRDefault="00853699" w:rsidP="00853699">
            <w:pPr>
              <w:rPr>
                <w:del w:id="465" w:author="Andrew Wilkinson" w:date="2023-06-28T14:32:00Z"/>
              </w:rPr>
            </w:pPr>
            <w:r>
              <w:t>These are like real conversations that have happened</w:t>
            </w:r>
            <w:ins w:id="466" w:author="Andrew Wilkinson" w:date="2023-06-28T14:32:00Z">
              <w:r w:rsidR="00356279">
                <w:t xml:space="preserve"> t</w:t>
              </w:r>
            </w:ins>
          </w:p>
          <w:p w14:paraId="4F978342" w14:textId="120BB798" w:rsidR="00853699" w:rsidRDefault="00853699" w:rsidP="00853699">
            <w:del w:id="467" w:author="Andrew Wilkinson" w:date="2023-06-28T14:32:00Z">
              <w:r w:rsidDel="00356279">
                <w:delText>T</w:delText>
              </w:r>
            </w:del>
            <w:r>
              <w:t>hat have gotten people jobs</w:t>
            </w:r>
            <w:ins w:id="468" w:author="Andrew Wilkinson" w:date="2023-06-28T14:32:00Z">
              <w:r w:rsidR="00356279">
                <w:t>.</w:t>
              </w:r>
            </w:ins>
          </w:p>
          <w:p w14:paraId="02934F20" w14:textId="41AC48F4" w:rsidR="00853699" w:rsidDel="00356279" w:rsidRDefault="00853699" w:rsidP="00853699">
            <w:pPr>
              <w:rPr>
                <w:del w:id="469" w:author="Andrew Wilkinson" w:date="2023-06-28T14:32:00Z"/>
              </w:rPr>
            </w:pPr>
            <w:r>
              <w:t>You know like for some strange reason</w:t>
            </w:r>
            <w:ins w:id="470" w:author="Andrew Wilkinson" w:date="2023-06-28T14:32:00Z">
              <w:r w:rsidR="00356279">
                <w:t xml:space="preserve"> m</w:t>
              </w:r>
            </w:ins>
          </w:p>
          <w:p w14:paraId="684F316D" w14:textId="2AE69D98" w:rsidR="00853699" w:rsidDel="00356279" w:rsidRDefault="00853699" w:rsidP="00853699">
            <w:pPr>
              <w:rPr>
                <w:del w:id="471" w:author="Andrew Wilkinson" w:date="2023-06-28T14:32:00Z"/>
              </w:rPr>
            </w:pPr>
            <w:del w:id="472" w:author="Andrew Wilkinson" w:date="2023-06-28T14:32:00Z">
              <w:r w:rsidDel="00356279">
                <w:delText>M</w:delText>
              </w:r>
            </w:del>
            <w:r>
              <w:t>ost of us hide, like the imperfect part of us because we want people to think</w:t>
            </w:r>
            <w:ins w:id="473" w:author="Andrew Wilkinson" w:date="2023-06-28T14:32:00Z">
              <w:r w:rsidR="00356279">
                <w:t xml:space="preserve"> t</w:t>
              </w:r>
            </w:ins>
          </w:p>
          <w:p w14:paraId="41280249" w14:textId="72500E45" w:rsidR="00853699" w:rsidRDefault="00853699" w:rsidP="00853699">
            <w:del w:id="474" w:author="Andrew Wilkinson" w:date="2023-06-28T14:32:00Z">
              <w:r w:rsidDel="00356279">
                <w:delText>T</w:delText>
              </w:r>
            </w:del>
            <w:r>
              <w:t>hat we are better than that</w:t>
            </w:r>
            <w:ins w:id="475" w:author="Andrew Wilkinson" w:date="2023-06-28T14:32:00Z">
              <w:r w:rsidR="00356279">
                <w:t>.</w:t>
              </w:r>
            </w:ins>
          </w:p>
          <w:p w14:paraId="36EC7347" w14:textId="0F51DD43" w:rsidR="00853699" w:rsidDel="00356279" w:rsidRDefault="00853699" w:rsidP="00853699">
            <w:pPr>
              <w:rPr>
                <w:del w:id="476" w:author="Andrew Wilkinson" w:date="2023-06-28T14:33:00Z"/>
              </w:rPr>
            </w:pPr>
            <w:r>
              <w:t>But most people like people like themselves,</w:t>
            </w:r>
            <w:ins w:id="477" w:author="Andrew Wilkinson" w:date="2023-06-28T14:33:00Z">
              <w:r w:rsidR="00356279">
                <w:t xml:space="preserve"> a</w:t>
              </w:r>
            </w:ins>
          </w:p>
          <w:p w14:paraId="280F2C95" w14:textId="0C025E74" w:rsidR="00853699" w:rsidRDefault="00853699" w:rsidP="00853699">
            <w:del w:id="478" w:author="Andrew Wilkinson" w:date="2023-06-28T14:33:00Z">
              <w:r w:rsidDel="00356279">
                <w:delText>A</w:delText>
              </w:r>
            </w:del>
            <w:r>
              <w:t>nd nobody is perfect</w:t>
            </w:r>
            <w:ins w:id="479" w:author="Andrew Wilkinson" w:date="2023-06-28T14:33:00Z">
              <w:r w:rsidR="00356279">
                <w:t>.</w:t>
              </w:r>
            </w:ins>
          </w:p>
          <w:p w14:paraId="692E1609" w14:textId="0B0E6CF2" w:rsidR="00853699" w:rsidDel="00356279" w:rsidRDefault="00853699" w:rsidP="00853699">
            <w:pPr>
              <w:rPr>
                <w:del w:id="480" w:author="Andrew Wilkinson" w:date="2023-06-28T14:33:00Z"/>
              </w:rPr>
            </w:pPr>
            <w:r>
              <w:t>And really great sales</w:t>
            </w:r>
            <w:del w:id="481" w:author="Andrew Wilkinson" w:date="2023-06-28T14:33:00Z">
              <w:r w:rsidDel="00356279">
                <w:delText xml:space="preserve"> </w:delText>
              </w:r>
            </w:del>
            <w:r>
              <w:t>people are just really good at giving themselves permission to be</w:t>
            </w:r>
            <w:ins w:id="482" w:author="Andrew Wilkinson" w:date="2023-06-28T14:33:00Z">
              <w:r w:rsidR="00356279">
                <w:t xml:space="preserve"> i</w:t>
              </w:r>
            </w:ins>
          </w:p>
          <w:p w14:paraId="2810432B" w14:textId="14E06636" w:rsidR="00853699" w:rsidRDefault="00853699" w:rsidP="00853699">
            <w:del w:id="483" w:author="Andrew Wilkinson" w:date="2023-06-28T14:33:00Z">
              <w:r w:rsidDel="00356279">
                <w:delText>I</w:delText>
              </w:r>
            </w:del>
            <w:r>
              <w:t>mperfect because they are very confident</w:t>
            </w:r>
            <w:ins w:id="484" w:author="Andrew Wilkinson" w:date="2023-06-28T14:33:00Z">
              <w:r w:rsidR="00356279">
                <w:t>.</w:t>
              </w:r>
            </w:ins>
          </w:p>
          <w:p w14:paraId="12ED91AE" w14:textId="5F97E576" w:rsidR="00853699" w:rsidRDefault="00853699" w:rsidP="00853699">
            <w:r>
              <w:t>The person they're talking to is absolutely not perfect</w:t>
            </w:r>
            <w:ins w:id="485" w:author="Andrew Wilkinson" w:date="2023-06-28T14:33:00Z">
              <w:r w:rsidR="00356279">
                <w:t>.</w:t>
              </w:r>
            </w:ins>
          </w:p>
          <w:p w14:paraId="3EFA7782" w14:textId="1E92C9F8" w:rsidR="00853699" w:rsidDel="00356279" w:rsidRDefault="00853699" w:rsidP="00853699">
            <w:pPr>
              <w:rPr>
                <w:del w:id="486" w:author="Andrew Wilkinson" w:date="2023-06-28T14:34:00Z"/>
              </w:rPr>
            </w:pPr>
            <w:r>
              <w:t>And you, yeah we were talking to someone ready to be at a tough trial in California</w:t>
            </w:r>
            <w:ins w:id="487" w:author="Andrew Wilkinson" w:date="2023-06-28T14:34:00Z">
              <w:r w:rsidR="00356279">
                <w:t>, a</w:t>
              </w:r>
            </w:ins>
          </w:p>
          <w:p w14:paraId="29C79204" w14:textId="5F3E42F3" w:rsidR="00853699" w:rsidRDefault="00853699" w:rsidP="00853699">
            <w:pPr>
              <w:rPr>
                <w:ins w:id="488" w:author="Andrew Wilkinson" w:date="2023-06-28T14:34:00Z"/>
              </w:rPr>
            </w:pPr>
            <w:del w:id="489" w:author="Andrew Wilkinson" w:date="2023-06-28T14:34:00Z">
              <w:r w:rsidDel="00356279">
                <w:delText>A</w:delText>
              </w:r>
            </w:del>
            <w:r>
              <w:t>nd he's telling a story about the judge asked him to repeat himself</w:t>
            </w:r>
            <w:ins w:id="490" w:author="Andrew Wilkinson" w:date="2023-06-28T14:34:00Z">
              <w:r w:rsidR="00356279">
                <w:t>.</w:t>
              </w:r>
            </w:ins>
          </w:p>
          <w:p w14:paraId="7CEADC7F" w14:textId="77777777" w:rsidR="00356279" w:rsidRDefault="00356279" w:rsidP="00853699"/>
          <w:p w14:paraId="68396A7C" w14:textId="0E852481" w:rsidR="00853699" w:rsidDel="00356279" w:rsidRDefault="00853699" w:rsidP="00853699">
            <w:pPr>
              <w:rPr>
                <w:del w:id="491" w:author="Andrew Wilkinson" w:date="2023-06-28T14:34:00Z"/>
              </w:rPr>
            </w:pPr>
            <w:r>
              <w:t>And he looks at the judge, looks at the jury, looks at the judge's bench</w:t>
            </w:r>
            <w:ins w:id="492" w:author="Andrew Wilkinson" w:date="2023-06-28T14:34:00Z">
              <w:r w:rsidR="00356279">
                <w:t xml:space="preserve"> a</w:t>
              </w:r>
            </w:ins>
          </w:p>
          <w:p w14:paraId="7DB6F860" w14:textId="77777777" w:rsidR="00853699" w:rsidRDefault="00853699" w:rsidP="00853699">
            <w:del w:id="493" w:author="Andrew Wilkinson" w:date="2023-06-28T14:34:00Z">
              <w:r w:rsidDel="00356279">
                <w:delText>A</w:delText>
              </w:r>
            </w:del>
            <w:r>
              <w:t>nd goes, what did I just say?</w:t>
            </w:r>
          </w:p>
          <w:p w14:paraId="6F637934" w14:textId="1D0723EC" w:rsidR="00853699" w:rsidRDefault="00853699" w:rsidP="00853699">
            <w:r>
              <w:t>The jury starts laughing just like you do</w:t>
            </w:r>
            <w:ins w:id="494" w:author="Andrew Wilkinson" w:date="2023-06-28T14:34:00Z">
              <w:r w:rsidR="00356279">
                <w:t>.</w:t>
              </w:r>
            </w:ins>
          </w:p>
          <w:p w14:paraId="562DA352" w14:textId="651945F6" w:rsidR="00853699" w:rsidRDefault="00853699" w:rsidP="00853699">
            <w:r>
              <w:t xml:space="preserve">He looks at the judge and he goes, </w:t>
            </w:r>
            <w:ins w:id="495" w:author="Andrew Wilkinson" w:date="2023-06-28T14:35:00Z">
              <w:r w:rsidR="00356279">
                <w:t>"</w:t>
              </w:r>
            </w:ins>
            <w:r>
              <w:t>I have no idea of what I just said.</w:t>
            </w:r>
            <w:ins w:id="496" w:author="Andrew Wilkinson" w:date="2023-06-28T14:35:00Z">
              <w:r w:rsidR="00356279">
                <w:t>"</w:t>
              </w:r>
            </w:ins>
          </w:p>
          <w:p w14:paraId="2FDF5C21" w14:textId="4C1DC1A0" w:rsidR="00853699" w:rsidDel="00356279" w:rsidRDefault="00853699" w:rsidP="00853699">
            <w:pPr>
              <w:rPr>
                <w:del w:id="497" w:author="Andrew Wilkinson" w:date="2023-06-28T14:35:00Z"/>
              </w:rPr>
            </w:pPr>
            <w:r>
              <w:t>He was like, I knew I had the jury because that was the moment that they realized</w:t>
            </w:r>
            <w:ins w:id="498" w:author="Andrew Wilkinson" w:date="2023-06-28T14:35:00Z">
              <w:r w:rsidR="00356279">
                <w:t xml:space="preserve"> t</w:t>
              </w:r>
            </w:ins>
          </w:p>
          <w:p w14:paraId="26DE2193" w14:textId="70205241" w:rsidR="00853699" w:rsidRDefault="00853699" w:rsidP="00853699">
            <w:del w:id="499" w:author="Andrew Wilkinson" w:date="2023-06-28T14:35:00Z">
              <w:r w:rsidDel="00356279">
                <w:delText>T</w:delText>
              </w:r>
            </w:del>
            <w:r>
              <w:t>hat even though I was a lawyer</w:t>
            </w:r>
            <w:ins w:id="500" w:author="Andrew Wilkinson" w:date="2023-06-28T14:35:00Z">
              <w:r w:rsidR="00356279">
                <w:t>,</w:t>
              </w:r>
            </w:ins>
            <w:r>
              <w:t xml:space="preserve"> even when </w:t>
            </w:r>
            <w:del w:id="501" w:author="Andrew Wilkinson" w:date="2023-06-28T14:35:00Z">
              <w:r w:rsidDel="00356279">
                <w:delText xml:space="preserve">i </w:delText>
              </w:r>
            </w:del>
            <w:ins w:id="502" w:author="Andrew Wilkinson" w:date="2023-06-28T14:35:00Z">
              <w:r w:rsidR="00356279">
                <w:t>I</w:t>
              </w:r>
              <w:r w:rsidR="00356279">
                <w:t xml:space="preserve"> </w:t>
              </w:r>
            </w:ins>
            <w:r>
              <w:t>was a professional for those three seconds they realize the human in me</w:t>
            </w:r>
            <w:ins w:id="503" w:author="Andrew Wilkinson" w:date="2023-06-28T14:35:00Z">
              <w:r w:rsidR="00356279">
                <w:t>.</w:t>
              </w:r>
            </w:ins>
          </w:p>
          <w:p w14:paraId="32BAD819" w14:textId="678F7980" w:rsidR="00853699" w:rsidDel="00356279" w:rsidRDefault="00853699" w:rsidP="00853699">
            <w:pPr>
              <w:rPr>
                <w:del w:id="504" w:author="Andrew Wilkinson" w:date="2023-06-28T14:35:00Z"/>
              </w:rPr>
            </w:pPr>
            <w:r>
              <w:t>This permission that these people are giving themselves to be human</w:t>
            </w:r>
            <w:ins w:id="505" w:author="Andrew Wilkinson" w:date="2023-06-28T14:35:00Z">
              <w:r w:rsidR="00356279">
                <w:t xml:space="preserve"> f</w:t>
              </w:r>
            </w:ins>
          </w:p>
          <w:p w14:paraId="45010CCD" w14:textId="4D7FF6B4" w:rsidR="00853699" w:rsidRDefault="00853699" w:rsidP="00853699">
            <w:del w:id="506" w:author="Andrew Wilkinson" w:date="2023-06-28T14:35:00Z">
              <w:r w:rsidDel="00356279">
                <w:delText>F</w:delText>
              </w:r>
            </w:del>
            <w:r>
              <w:t>or us came sort of full circle</w:t>
            </w:r>
            <w:del w:id="507" w:author="Andrew Wilkinson" w:date="2023-06-28T14:35:00Z">
              <w:r w:rsidDel="00356279">
                <w:delText>d</w:delText>
              </w:r>
            </w:del>
            <w:r>
              <w:t xml:space="preserve"> during lockdown</w:t>
            </w:r>
            <w:ins w:id="508" w:author="Andrew Wilkinson" w:date="2023-06-28T14:35:00Z">
              <w:r w:rsidR="00356279">
                <w:t>.</w:t>
              </w:r>
            </w:ins>
          </w:p>
          <w:p w14:paraId="5454E685" w14:textId="3162F0B5" w:rsidR="00853699" w:rsidDel="00356279" w:rsidRDefault="00853699" w:rsidP="00853699">
            <w:pPr>
              <w:rPr>
                <w:del w:id="509" w:author="Andrew Wilkinson" w:date="2023-06-28T14:35:00Z"/>
              </w:rPr>
            </w:pPr>
            <w:r>
              <w:t>They were this group of people</w:t>
            </w:r>
            <w:ins w:id="510" w:author="Andrew Wilkinson" w:date="2023-06-28T14:36:00Z">
              <w:r w:rsidR="00356279">
                <w:t xml:space="preserve"> a</w:t>
              </w:r>
            </w:ins>
          </w:p>
          <w:p w14:paraId="581C522F" w14:textId="59F8728A" w:rsidR="00853699" w:rsidDel="00356279" w:rsidRDefault="00853699" w:rsidP="00853699">
            <w:pPr>
              <w:rPr>
                <w:del w:id="511" w:author="Andrew Wilkinson" w:date="2023-06-28T14:36:00Z"/>
              </w:rPr>
            </w:pPr>
            <w:del w:id="512" w:author="Andrew Wilkinson" w:date="2023-06-28T14:35:00Z">
              <w:r w:rsidDel="00356279">
                <w:delText>A</w:delText>
              </w:r>
            </w:del>
            <w:r>
              <w:t>cross multiple verticals</w:t>
            </w:r>
            <w:ins w:id="513" w:author="Andrew Wilkinson" w:date="2023-06-28T14:36:00Z">
              <w:r w:rsidR="00356279">
                <w:t>,</w:t>
              </w:r>
            </w:ins>
          </w:p>
          <w:p w14:paraId="5189B50E" w14:textId="3D333BC5" w:rsidR="00853699" w:rsidDel="00356279" w:rsidRDefault="00356279" w:rsidP="00853699">
            <w:pPr>
              <w:rPr>
                <w:del w:id="514" w:author="Andrew Wilkinson" w:date="2023-06-28T14:36:00Z"/>
              </w:rPr>
            </w:pPr>
            <w:ins w:id="515" w:author="Andrew Wilkinson" w:date="2023-06-28T14:36:00Z">
              <w:r>
                <w:t xml:space="preserve"> </w:t>
              </w:r>
            </w:ins>
            <w:del w:id="516" w:author="Andrew Wilkinson" w:date="2023-06-28T14:36:00Z">
              <w:r w:rsidR="00853699" w:rsidDel="00356279">
                <w:delText>D</w:delText>
              </w:r>
            </w:del>
            <w:ins w:id="517" w:author="Andrew Wilkinson" w:date="2023-06-28T14:36:00Z">
              <w:r>
                <w:t>d</w:t>
              </w:r>
            </w:ins>
            <w:r w:rsidR="00853699">
              <w:t xml:space="preserve">uring lockdown they were doing really </w:t>
            </w:r>
            <w:r w:rsidR="00853699">
              <w:lastRenderedPageBreak/>
              <w:t>well</w:t>
            </w:r>
            <w:ins w:id="518" w:author="Andrew Wilkinson" w:date="2023-06-28T14:36:00Z">
              <w:r>
                <w:t xml:space="preserve"> l</w:t>
              </w:r>
            </w:ins>
          </w:p>
          <w:p w14:paraId="2AF3CE14" w14:textId="68E0DD90" w:rsidR="00853699" w:rsidDel="00356279" w:rsidRDefault="00853699" w:rsidP="00853699">
            <w:pPr>
              <w:rPr>
                <w:del w:id="519" w:author="Andrew Wilkinson" w:date="2023-06-28T14:36:00Z"/>
              </w:rPr>
            </w:pPr>
            <w:del w:id="520" w:author="Andrew Wilkinson" w:date="2023-06-28T14:36:00Z">
              <w:r w:rsidDel="00356279">
                <w:delText>L</w:delText>
              </w:r>
            </w:del>
            <w:r>
              <w:t>ike at sales, except they were underperformers</w:t>
            </w:r>
            <w:ins w:id="521" w:author="Andrew Wilkinson" w:date="2023-06-28T14:36:00Z">
              <w:r w:rsidR="00356279">
                <w:t xml:space="preserve"> b</w:t>
              </w:r>
            </w:ins>
          </w:p>
          <w:p w14:paraId="66358FA2" w14:textId="01BBE0DF" w:rsidR="00853699" w:rsidRDefault="00853699" w:rsidP="00853699">
            <w:del w:id="522" w:author="Andrew Wilkinson" w:date="2023-06-28T14:36:00Z">
              <w:r w:rsidDel="00356279">
                <w:delText>B</w:delText>
              </w:r>
            </w:del>
            <w:r>
              <w:t>efore lock</w:t>
            </w:r>
            <w:del w:id="523" w:author="Andrew Wilkinson" w:date="2023-06-28T14:36:00Z">
              <w:r w:rsidDel="00356279">
                <w:delText xml:space="preserve"> </w:delText>
              </w:r>
            </w:del>
            <w:r>
              <w:t>down</w:t>
            </w:r>
            <w:ins w:id="524" w:author="Andrew Wilkinson" w:date="2023-06-28T14:36:00Z">
              <w:r w:rsidR="00356279">
                <w:t>.</w:t>
              </w:r>
            </w:ins>
          </w:p>
          <w:p w14:paraId="2FD426CC" w14:textId="6292CB25" w:rsidR="00853699" w:rsidDel="00356279" w:rsidRDefault="00853699" w:rsidP="00853699">
            <w:pPr>
              <w:rPr>
                <w:del w:id="525" w:author="Andrew Wilkinson" w:date="2023-06-28T14:37:00Z"/>
              </w:rPr>
            </w:pPr>
            <w:r>
              <w:t>And so we were like</w:t>
            </w:r>
            <w:ins w:id="526" w:author="Andrew Wilkinson" w:date="2023-06-28T14:37:00Z">
              <w:r w:rsidR="00356279">
                <w:t>,</w:t>
              </w:r>
            </w:ins>
            <w:r>
              <w:t xml:space="preserve"> why is it</w:t>
            </w:r>
            <w:ins w:id="527" w:author="Andrew Wilkinson" w:date="2023-06-28T14:37:00Z">
              <w:r w:rsidR="00356279">
                <w:t xml:space="preserve"> t</w:t>
              </w:r>
            </w:ins>
          </w:p>
          <w:p w14:paraId="78E13DFE" w14:textId="62F9208B" w:rsidR="00853699" w:rsidRDefault="00853699" w:rsidP="00853699">
            <w:del w:id="528" w:author="Andrew Wilkinson" w:date="2023-06-28T14:37:00Z">
              <w:r w:rsidDel="00356279">
                <w:delText>T</w:delText>
              </w:r>
            </w:del>
            <w:r>
              <w:t>hat they're doing so well</w:t>
            </w:r>
            <w:ins w:id="529" w:author="Andrew Wilkinson" w:date="2023-06-28T14:37:00Z">
              <w:r w:rsidR="00356279">
                <w:t>?</w:t>
              </w:r>
            </w:ins>
          </w:p>
          <w:p w14:paraId="741429F6" w14:textId="0ECB3393" w:rsidR="00853699" w:rsidDel="00356279" w:rsidRDefault="00853699" w:rsidP="00853699">
            <w:pPr>
              <w:rPr>
                <w:del w:id="530" w:author="Andrew Wilkinson" w:date="2023-06-28T14:37:00Z"/>
              </w:rPr>
            </w:pPr>
            <w:r>
              <w:t>So we start to like, we start to look at them</w:t>
            </w:r>
            <w:ins w:id="531" w:author="Andrew Wilkinson" w:date="2023-06-28T14:37:00Z">
              <w:r w:rsidR="00356279">
                <w:t xml:space="preserve"> a</w:t>
              </w:r>
            </w:ins>
          </w:p>
          <w:p w14:paraId="449AC9C3" w14:textId="264C9E82" w:rsidR="00853699" w:rsidDel="00356279" w:rsidRDefault="00853699" w:rsidP="00853699">
            <w:pPr>
              <w:rPr>
                <w:del w:id="532" w:author="Andrew Wilkinson" w:date="2023-06-28T14:37:00Z"/>
              </w:rPr>
            </w:pPr>
            <w:del w:id="533" w:author="Andrew Wilkinson" w:date="2023-06-28T14:37:00Z">
              <w:r w:rsidDel="00356279">
                <w:delText>A</w:delText>
              </w:r>
            </w:del>
            <w:r>
              <w:t>nd listen their conversations and in the beginning</w:t>
            </w:r>
            <w:ins w:id="534" w:author="Andrew Wilkinson" w:date="2023-06-28T14:37:00Z">
              <w:r w:rsidR="00356279">
                <w:t xml:space="preserve"> o</w:t>
              </w:r>
            </w:ins>
          </w:p>
          <w:p w14:paraId="013B2060" w14:textId="4C9D80D0" w:rsidR="00853699" w:rsidRDefault="00853699" w:rsidP="00853699">
            <w:del w:id="535" w:author="Andrew Wilkinson" w:date="2023-06-28T14:37:00Z">
              <w:r w:rsidDel="00356279">
                <w:delText>O</w:delText>
              </w:r>
            </w:del>
            <w:r>
              <w:t>f most of their conversations sounded identical</w:t>
            </w:r>
            <w:ins w:id="536" w:author="Andrew Wilkinson" w:date="2023-06-28T14:37:00Z">
              <w:r w:rsidR="00356279">
                <w:t>.</w:t>
              </w:r>
            </w:ins>
          </w:p>
          <w:p w14:paraId="5455B0E1" w14:textId="7DF09D9A" w:rsidR="00853699" w:rsidDel="00356279" w:rsidRDefault="00853699" w:rsidP="00853699">
            <w:pPr>
              <w:rPr>
                <w:del w:id="537" w:author="Andrew Wilkinson" w:date="2023-06-28T14:38:00Z"/>
              </w:rPr>
            </w:pPr>
            <w:r>
              <w:t>They got on the call, they were like "</w:t>
            </w:r>
            <w:ins w:id="538" w:author="Andrew Wilkinson" w:date="2023-06-28T14:38:00Z">
              <w:r w:rsidR="00356279">
                <w:t>H</w:t>
              </w:r>
            </w:ins>
            <w:del w:id="539" w:author="Andrew Wilkinson" w:date="2023-06-28T14:38:00Z">
              <w:r w:rsidDel="00356279">
                <w:delText>h</w:delText>
              </w:r>
            </w:del>
            <w:r>
              <w:t>ey I just to point out the elephant in the room,</w:t>
            </w:r>
            <w:ins w:id="540" w:author="Andrew Wilkinson" w:date="2023-06-28T14:38:00Z">
              <w:r w:rsidR="00356279">
                <w:t xml:space="preserve"> l</w:t>
              </w:r>
            </w:ins>
          </w:p>
          <w:p w14:paraId="766F95CE" w14:textId="7420CCB0" w:rsidR="00853699" w:rsidRDefault="00853699" w:rsidP="00853699">
            <w:del w:id="541" w:author="Andrew Wilkinson" w:date="2023-06-28T14:38:00Z">
              <w:r w:rsidDel="00356279">
                <w:delText>L</w:delText>
              </w:r>
            </w:del>
            <w:r>
              <w:t>ike I don't even know if we should be having this conversation right now</w:t>
            </w:r>
            <w:ins w:id="542" w:author="Andrew Wilkinson" w:date="2023-06-28T14:38:00Z">
              <w:r w:rsidR="00356279">
                <w:t>.</w:t>
              </w:r>
            </w:ins>
          </w:p>
          <w:p w14:paraId="31D304FC" w14:textId="17E861D2" w:rsidR="00853699" w:rsidRDefault="00853699" w:rsidP="00853699">
            <w:pPr>
              <w:rPr>
                <w:ins w:id="543" w:author="Andrew Wilkinson" w:date="2023-06-28T14:38:00Z"/>
              </w:rPr>
            </w:pPr>
            <w:r>
              <w:t>That's my two</w:t>
            </w:r>
            <w:ins w:id="544" w:author="Andrew Wilkinson" w:date="2023-06-28T14:38:00Z">
              <w:r w:rsidR="00356279">
                <w:t>-</w:t>
              </w:r>
            </w:ins>
            <w:del w:id="545" w:author="Andrew Wilkinson" w:date="2023-06-28T14:38:00Z">
              <w:r w:rsidDel="00356279">
                <w:delText xml:space="preserve"> </w:delText>
              </w:r>
            </w:del>
            <w:r>
              <w:t>year</w:t>
            </w:r>
            <w:del w:id="546" w:author="Andrew Wilkinson" w:date="2023-06-28T14:38:00Z">
              <w:r w:rsidDel="00356279">
                <w:delText xml:space="preserve"> </w:delText>
              </w:r>
            </w:del>
            <w:ins w:id="547" w:author="Andrew Wilkinson" w:date="2023-06-28T14:38:00Z">
              <w:r w:rsidR="00356279">
                <w:t>-</w:t>
              </w:r>
            </w:ins>
            <w:r>
              <w:t>old behind me, that's my wife with the mass trying to chase him</w:t>
            </w:r>
            <w:ins w:id="548" w:author="Andrew Wilkinson" w:date="2023-06-28T14:38:00Z">
              <w:r w:rsidR="00356279">
                <w:t>.</w:t>
              </w:r>
            </w:ins>
          </w:p>
          <w:p w14:paraId="40D37FE6" w14:textId="77777777" w:rsidR="00356279" w:rsidRDefault="00356279" w:rsidP="00853699"/>
          <w:p w14:paraId="71AC9D6A" w14:textId="738A8416" w:rsidR="00853699" w:rsidRDefault="00853699" w:rsidP="00853699">
            <w:r>
              <w:t>I don't even know we should be in the same room</w:t>
            </w:r>
            <w:ins w:id="549" w:author="Andrew Wilkinson" w:date="2023-06-28T14:38:00Z">
              <w:r w:rsidR="00356279">
                <w:t>.</w:t>
              </w:r>
            </w:ins>
          </w:p>
        </w:tc>
        <w:tc>
          <w:tcPr>
            <w:tcW w:w="5395" w:type="dxa"/>
          </w:tcPr>
          <w:p w14:paraId="13A5DAE0" w14:textId="2567385D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lastRenderedPageBreak/>
              <w:t xml:space="preserve">Aquí hay un clip de </w:t>
            </w:r>
            <w:del w:id="550" w:author="Andrew Wilkinson" w:date="2023-06-28T13:25:00Z">
              <w:r w:rsidRPr="00853699" w:rsidDel="00DB7064">
                <w:rPr>
                  <w:lang w:val="es-ES"/>
                </w:rPr>
                <w:delText>Collin</w:delText>
              </w:r>
            </w:del>
            <w:ins w:id="551" w:author="Andrew Wilkinson" w:date="2023-06-28T13:25:00Z">
              <w:r w:rsidR="00DB7064">
                <w:rPr>
                  <w:lang w:val="es-ES"/>
                </w:rPr>
                <w:t>Colin</w:t>
              </w:r>
            </w:ins>
            <w:r w:rsidRPr="00853699">
              <w:rPr>
                <w:lang w:val="es-ES"/>
              </w:rPr>
              <w:t>, y cómo empezó en este camino</w:t>
            </w:r>
            <w:ins w:id="552" w:author="Andrew Wilkinson" w:date="2023-06-28T14:39:00Z">
              <w:r w:rsidR="00B51ADC">
                <w:rPr>
                  <w:lang w:val="es-ES"/>
                </w:rPr>
                <w:t>.</w:t>
              </w:r>
            </w:ins>
          </w:p>
          <w:p w14:paraId="5CCA6E3C" w14:textId="2E654B9B" w:rsidR="00853699" w:rsidRPr="00853699" w:rsidRDefault="00853699" w:rsidP="00853699">
            <w:pPr>
              <w:rPr>
                <w:lang w:val="es-ES"/>
              </w:rPr>
            </w:pPr>
            <w:del w:id="553" w:author="Andrew Wilkinson" w:date="2023-06-28T13:22:00Z">
              <w:r w:rsidRPr="00853699" w:rsidDel="00DB7064">
                <w:rPr>
                  <w:lang w:val="es-ES"/>
                </w:rPr>
                <w:delText>(Colin) - e</w:delText>
              </w:r>
            </w:del>
            <w:ins w:id="554" w:author="Andrew Wilkinson" w:date="2023-06-28T13:22:00Z">
              <w:r w:rsidR="00DB7064">
                <w:rPr>
                  <w:lang w:val="es-ES"/>
                </w:rPr>
                <w:t>E</w:t>
              </w:r>
            </w:ins>
            <w:r w:rsidRPr="00853699">
              <w:rPr>
                <w:lang w:val="es-ES"/>
              </w:rPr>
              <w:t>scucha, cuando me gradué de la universidad o me mudaba con mis padres o tomaba el primer trabajo que pudiera encontrar</w:t>
            </w:r>
            <w:ins w:id="555" w:author="Andrew Wilkinson" w:date="2023-06-28T13:23:00Z">
              <w:r w:rsidR="00DB7064">
                <w:rPr>
                  <w:lang w:val="es-ES"/>
                </w:rPr>
                <w:t>.</w:t>
              </w:r>
            </w:ins>
          </w:p>
          <w:p w14:paraId="5CF3C9BD" w14:textId="7B9FE6EF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Así que tomé un trabajo en ventas y era pésimo</w:t>
            </w:r>
            <w:ins w:id="556" w:author="Andrew Wilkinson" w:date="2023-06-28T13:23:00Z">
              <w:r w:rsidR="00DB7064">
                <w:rPr>
                  <w:lang w:val="es-ES"/>
                </w:rPr>
                <w:t>.</w:t>
              </w:r>
            </w:ins>
          </w:p>
          <w:p w14:paraId="0F8F3E9D" w14:textId="2CF34C81" w:rsidR="00853699" w:rsidRPr="00853699" w:rsidDel="00DB7064" w:rsidRDefault="00853699" w:rsidP="00853699">
            <w:pPr>
              <w:rPr>
                <w:del w:id="557" w:author="Andrew Wilkinson" w:date="2023-06-28T13:23:00Z"/>
                <w:lang w:val="es-ES"/>
              </w:rPr>
            </w:pPr>
            <w:r w:rsidRPr="00853699">
              <w:rPr>
                <w:lang w:val="es-ES"/>
              </w:rPr>
              <w:t>Y por dos meses no vendí nada, en el tercer mes, me pusieron en PMD</w:t>
            </w:r>
            <w:ins w:id="558" w:author="Andrew Wilkinson" w:date="2023-06-28T13:23:00Z">
              <w:r w:rsidR="00DB7064">
                <w:rPr>
                  <w:lang w:val="es-ES"/>
                </w:rPr>
                <w:t>, l</w:t>
              </w:r>
            </w:ins>
          </w:p>
          <w:p w14:paraId="0561D68B" w14:textId="70387167" w:rsidR="00853699" w:rsidRPr="00853699" w:rsidDel="00DB7064" w:rsidRDefault="00853699" w:rsidP="00853699">
            <w:pPr>
              <w:rPr>
                <w:del w:id="559" w:author="Andrew Wilkinson" w:date="2023-06-28T13:23:00Z"/>
                <w:lang w:val="es-ES"/>
              </w:rPr>
            </w:pPr>
            <w:del w:id="560" w:author="Andrew Wilkinson" w:date="2023-06-28T13:23:00Z">
              <w:r w:rsidRPr="00853699" w:rsidDel="00DB7064">
                <w:rPr>
                  <w:lang w:val="es-ES"/>
                </w:rPr>
                <w:delText>L</w:delText>
              </w:r>
            </w:del>
            <w:r w:rsidRPr="00853699">
              <w:rPr>
                <w:lang w:val="es-ES"/>
              </w:rPr>
              <w:t>o cual espero ninguno sepa el significado, escuchando esto, pero si lo saben</w:t>
            </w:r>
            <w:ins w:id="561" w:author="Andrew Wilkinson" w:date="2023-06-28T13:23:00Z">
              <w:r w:rsidR="00DB7064">
                <w:rPr>
                  <w:lang w:val="es-ES"/>
                </w:rPr>
                <w:t>, o</w:t>
              </w:r>
            </w:ins>
          </w:p>
          <w:p w14:paraId="15704D3E" w14:textId="75708A1A" w:rsidR="00853699" w:rsidRDefault="00853699" w:rsidP="00853699">
            <w:pPr>
              <w:rPr>
                <w:ins w:id="562" w:author="Andrew Wilkinson" w:date="2023-06-28T13:23:00Z"/>
                <w:lang w:val="es-ES"/>
              </w:rPr>
            </w:pPr>
            <w:del w:id="563" w:author="Andrew Wilkinson" w:date="2023-06-28T13:23:00Z">
              <w:r w:rsidRPr="00853699" w:rsidDel="00DB7064">
                <w:rPr>
                  <w:lang w:val="es-ES"/>
                </w:rPr>
                <w:delText>O</w:delText>
              </w:r>
            </w:del>
            <w:r w:rsidRPr="00853699">
              <w:rPr>
                <w:lang w:val="es-ES"/>
              </w:rPr>
              <w:t xml:space="preserve"> si no, significa </w:t>
            </w:r>
            <w:ins w:id="564" w:author="Andrew Wilkinson" w:date="2023-06-28T13:23:00Z">
              <w:r w:rsidR="00DB7064">
                <w:rPr>
                  <w:lang w:val="es-ES"/>
                </w:rPr>
                <w:t>"</w:t>
              </w:r>
            </w:ins>
            <w:del w:id="565" w:author="Andrew Wilkinson" w:date="2023-06-28T13:23:00Z">
              <w:r w:rsidRPr="00853699" w:rsidDel="00DB7064">
                <w:rPr>
                  <w:lang w:val="es-ES"/>
                </w:rPr>
                <w:delText xml:space="preserve">Plan </w:delText>
              </w:r>
            </w:del>
            <w:ins w:id="566" w:author="Andrew Wilkinson" w:date="2023-06-28T13:23:00Z">
              <w:r w:rsidR="00DB7064">
                <w:rPr>
                  <w:lang w:val="es-ES"/>
                </w:rPr>
                <w:t>p</w:t>
              </w:r>
              <w:r w:rsidR="00DB7064" w:rsidRPr="00853699">
                <w:rPr>
                  <w:lang w:val="es-ES"/>
                </w:rPr>
                <w:t xml:space="preserve">lan </w:t>
              </w:r>
            </w:ins>
            <w:r w:rsidRPr="00853699">
              <w:rPr>
                <w:lang w:val="es-ES"/>
              </w:rPr>
              <w:t xml:space="preserve">de </w:t>
            </w:r>
            <w:del w:id="567" w:author="Andrew Wilkinson" w:date="2023-06-28T13:23:00Z">
              <w:r w:rsidRPr="00853699" w:rsidDel="00DB7064">
                <w:rPr>
                  <w:lang w:val="es-ES"/>
                </w:rPr>
                <w:delText xml:space="preserve">Mejora </w:delText>
              </w:r>
            </w:del>
            <w:ins w:id="568" w:author="Andrew Wilkinson" w:date="2023-06-28T13:23:00Z">
              <w:r w:rsidR="00DB7064">
                <w:rPr>
                  <w:lang w:val="es-ES"/>
                </w:rPr>
                <w:t>m</w:t>
              </w:r>
              <w:r w:rsidR="00DB7064" w:rsidRPr="00853699">
                <w:rPr>
                  <w:lang w:val="es-ES"/>
                </w:rPr>
                <w:t xml:space="preserve">ejora </w:t>
              </w:r>
            </w:ins>
            <w:r w:rsidRPr="00853699">
              <w:rPr>
                <w:lang w:val="es-ES"/>
              </w:rPr>
              <w:t xml:space="preserve">de </w:t>
            </w:r>
            <w:del w:id="569" w:author="Andrew Wilkinson" w:date="2023-06-28T13:23:00Z">
              <w:r w:rsidRPr="00853699" w:rsidDel="00DB7064">
                <w:rPr>
                  <w:lang w:val="es-ES"/>
                </w:rPr>
                <w:delText>Desempeño</w:delText>
              </w:r>
            </w:del>
            <w:ins w:id="570" w:author="Andrew Wilkinson" w:date="2023-06-28T13:23:00Z">
              <w:r w:rsidR="00DB7064">
                <w:rPr>
                  <w:lang w:val="es-ES"/>
                </w:rPr>
                <w:t>d</w:t>
              </w:r>
              <w:r w:rsidR="00DB7064" w:rsidRPr="00853699">
                <w:rPr>
                  <w:lang w:val="es-ES"/>
                </w:rPr>
                <w:t>esempeño</w:t>
              </w:r>
              <w:r w:rsidR="00DB7064">
                <w:rPr>
                  <w:lang w:val="es-ES"/>
                </w:rPr>
                <w:t>".</w:t>
              </w:r>
            </w:ins>
          </w:p>
          <w:p w14:paraId="047A4AA0" w14:textId="77777777" w:rsidR="00DB7064" w:rsidRPr="00853699" w:rsidRDefault="00DB7064" w:rsidP="00853699">
            <w:pPr>
              <w:rPr>
                <w:lang w:val="es-ES"/>
              </w:rPr>
            </w:pPr>
          </w:p>
          <w:p w14:paraId="10500696" w14:textId="21183EC4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Significa simplemente que me van a correr</w:t>
            </w:r>
            <w:ins w:id="571" w:author="Andrew Wilkinson" w:date="2023-06-28T13:23:00Z">
              <w:r w:rsidR="00DB7064">
                <w:rPr>
                  <w:lang w:val="es-ES"/>
                </w:rPr>
                <w:t>.</w:t>
              </w:r>
            </w:ins>
          </w:p>
          <w:p w14:paraId="691971C5" w14:textId="6FCF4E8E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Así que, pensé ¿sabes qué haré? Voy a fastidiar a este establecimiento en mi camino de salida</w:t>
            </w:r>
            <w:ins w:id="572" w:author="Andrew Wilkinson" w:date="2023-06-28T13:23:00Z">
              <w:r w:rsidR="00DB7064">
                <w:rPr>
                  <w:lang w:val="es-ES"/>
                </w:rPr>
                <w:t>.</w:t>
              </w:r>
            </w:ins>
          </w:p>
          <w:p w14:paraId="102E8523" w14:textId="7DDFC1DA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Voy a retarlos a que me despidan antes</w:t>
            </w:r>
            <w:ins w:id="573" w:author="Andrew Wilkinson" w:date="2023-06-28T13:23:00Z">
              <w:r w:rsidR="00DB7064">
                <w:rPr>
                  <w:lang w:val="es-ES"/>
                </w:rPr>
                <w:t>.</w:t>
              </w:r>
            </w:ins>
          </w:p>
          <w:p w14:paraId="63B638C6" w14:textId="04168309" w:rsidR="00853699" w:rsidRPr="00853699" w:rsidDel="00DB7064" w:rsidRDefault="00853699" w:rsidP="00853699">
            <w:pPr>
              <w:rPr>
                <w:del w:id="574" w:author="Andrew Wilkinson" w:date="2023-06-28T13:24:00Z"/>
                <w:lang w:val="es-ES"/>
              </w:rPr>
            </w:pPr>
            <w:r w:rsidRPr="00853699">
              <w:rPr>
                <w:lang w:val="es-ES"/>
              </w:rPr>
              <w:t>Así que dejé de respetar el código de vestimenta</w:t>
            </w:r>
            <w:ins w:id="575" w:author="Andrew Wilkinson" w:date="2023-06-28T13:24:00Z">
              <w:r w:rsidR="00DB7064">
                <w:rPr>
                  <w:lang w:val="es-ES"/>
                </w:rPr>
                <w:t>, d</w:t>
              </w:r>
            </w:ins>
          </w:p>
          <w:p w14:paraId="60ACF272" w14:textId="0CDA0D42" w:rsidR="00853699" w:rsidRPr="00853699" w:rsidRDefault="00853699" w:rsidP="00853699">
            <w:pPr>
              <w:rPr>
                <w:lang w:val="es-ES"/>
              </w:rPr>
            </w:pPr>
            <w:del w:id="576" w:author="Andrew Wilkinson" w:date="2023-06-28T13:24:00Z">
              <w:r w:rsidRPr="00853699" w:rsidDel="00DB7064">
                <w:rPr>
                  <w:lang w:val="es-ES"/>
                </w:rPr>
                <w:delText>D</w:delText>
              </w:r>
            </w:del>
            <w:r w:rsidRPr="00853699">
              <w:rPr>
                <w:lang w:val="es-ES"/>
              </w:rPr>
              <w:t>ejé de leer el guión</w:t>
            </w:r>
            <w:ins w:id="577" w:author="Andrew Wilkinson" w:date="2023-06-28T13:24:00Z">
              <w:r w:rsidR="00DB7064">
                <w:rPr>
                  <w:lang w:val="es-ES"/>
                </w:rPr>
                <w:t>.</w:t>
              </w:r>
            </w:ins>
          </w:p>
          <w:p w14:paraId="65DDFC8B" w14:textId="5754DFAC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Sólo hacía las preguntas cuya respuesta me interesaba</w:t>
            </w:r>
            <w:ins w:id="578" w:author="Andrew Wilkinson" w:date="2023-06-28T13:24:00Z">
              <w:r w:rsidR="00DB7064">
                <w:rPr>
                  <w:lang w:val="es-ES"/>
                </w:rPr>
                <w:t>.</w:t>
              </w:r>
            </w:ins>
          </w:p>
          <w:p w14:paraId="102E4760" w14:textId="4BC41628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Tipo, hice lo opuesto a lo que me entrenaban para hacer</w:t>
            </w:r>
            <w:ins w:id="579" w:author="Andrew Wilkinson" w:date="2023-06-28T13:24:00Z">
              <w:r w:rsidR="00DB7064">
                <w:rPr>
                  <w:lang w:val="es-ES"/>
                </w:rPr>
                <w:t>.</w:t>
              </w:r>
            </w:ins>
          </w:p>
          <w:p w14:paraId="5A74F069" w14:textId="716D1A47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Y ese fue el mes que rompí el récord de ventas por accidente</w:t>
            </w:r>
            <w:ins w:id="580" w:author="Andrew Wilkinson" w:date="2023-06-28T13:24:00Z">
              <w:r w:rsidR="00DB7064">
                <w:rPr>
                  <w:lang w:val="es-ES"/>
                </w:rPr>
                <w:t>.</w:t>
              </w:r>
            </w:ins>
          </w:p>
          <w:p w14:paraId="5337D15F" w14:textId="52BC783C" w:rsidR="00853699" w:rsidRPr="00853699" w:rsidDel="00DB7064" w:rsidRDefault="00853699" w:rsidP="00853699">
            <w:pPr>
              <w:rPr>
                <w:del w:id="581" w:author="Andrew Wilkinson" w:date="2023-06-28T13:24:00Z"/>
                <w:lang w:val="es-ES"/>
              </w:rPr>
            </w:pPr>
            <w:r w:rsidRPr="00853699">
              <w:rPr>
                <w:lang w:val="es-ES"/>
              </w:rPr>
              <w:t>El memento en que dejé de intentar ser un buen vendedor y sólo empecé a actuar como ser humano</w:t>
            </w:r>
            <w:ins w:id="582" w:author="Andrew Wilkinson" w:date="2023-06-28T13:24:00Z">
              <w:r w:rsidR="00DB7064">
                <w:rPr>
                  <w:lang w:val="es-ES"/>
                </w:rPr>
                <w:t xml:space="preserve"> f</w:t>
              </w:r>
            </w:ins>
          </w:p>
          <w:p w14:paraId="1F681290" w14:textId="48B387BE" w:rsidR="00853699" w:rsidRPr="00853699" w:rsidRDefault="00853699" w:rsidP="00853699">
            <w:pPr>
              <w:rPr>
                <w:lang w:val="es-ES"/>
              </w:rPr>
            </w:pPr>
            <w:del w:id="583" w:author="Andrew Wilkinson" w:date="2023-06-28T13:24:00Z">
              <w:r w:rsidRPr="00853699" w:rsidDel="00DB7064">
                <w:rPr>
                  <w:lang w:val="es-ES"/>
                </w:rPr>
                <w:delText>F</w:delText>
              </w:r>
            </w:del>
            <w:r w:rsidRPr="00853699">
              <w:rPr>
                <w:lang w:val="es-ES"/>
              </w:rPr>
              <w:t>ue el momento que ellos dejaron de tratarme como vendedor</w:t>
            </w:r>
            <w:ins w:id="584" w:author="Andrew Wilkinson" w:date="2023-06-28T13:24:00Z">
              <w:r w:rsidR="00DB7064">
                <w:rPr>
                  <w:lang w:val="es-ES"/>
                </w:rPr>
                <w:t>.</w:t>
              </w:r>
            </w:ins>
            <w:del w:id="585" w:author="Andrew Wilkinson" w:date="2023-06-28T13:24:00Z">
              <w:r w:rsidRPr="00853699" w:rsidDel="00DB7064">
                <w:rPr>
                  <w:lang w:val="es-ES"/>
                </w:rPr>
                <w:delText>-</w:delText>
              </w:r>
            </w:del>
          </w:p>
          <w:p w14:paraId="769CEB1C" w14:textId="64CE9995" w:rsidR="00853699" w:rsidRPr="00853699" w:rsidDel="00DB7064" w:rsidRDefault="00853699" w:rsidP="00853699">
            <w:pPr>
              <w:rPr>
                <w:del w:id="586" w:author="Andrew Wilkinson" w:date="2023-06-28T13:25:00Z"/>
                <w:lang w:val="es-ES"/>
              </w:rPr>
            </w:pPr>
            <w:r w:rsidRPr="00853699">
              <w:rPr>
                <w:lang w:val="es-ES"/>
              </w:rPr>
              <w:t xml:space="preserve">En un momento vamos a hablar con </w:t>
            </w:r>
            <w:del w:id="587" w:author="Andrew Wilkinson" w:date="2023-06-28T13:25:00Z">
              <w:r w:rsidRPr="00853699" w:rsidDel="00DB7064">
                <w:rPr>
                  <w:lang w:val="es-ES"/>
                </w:rPr>
                <w:delText>Collin</w:delText>
              </w:r>
            </w:del>
            <w:ins w:id="588" w:author="Andrew Wilkinson" w:date="2023-06-28T13:25:00Z">
              <w:r w:rsidR="00DB7064">
                <w:rPr>
                  <w:lang w:val="es-ES"/>
                </w:rPr>
                <w:t>Colin</w:t>
              </w:r>
            </w:ins>
            <w:r w:rsidRPr="00853699">
              <w:rPr>
                <w:lang w:val="es-ES"/>
              </w:rPr>
              <w:t xml:space="preserve"> acerca de lo que ha aprendido acerca de ventas a través de los años y porqué piensa es una habilidad que aplica para todos</w:t>
            </w:r>
            <w:ins w:id="589" w:author="Andrew Wilkinson" w:date="2023-06-28T13:25:00Z">
              <w:r w:rsidR="00DB7064">
                <w:rPr>
                  <w:lang w:val="es-ES"/>
                </w:rPr>
                <w:t>,</w:t>
              </w:r>
            </w:ins>
          </w:p>
          <w:p w14:paraId="7CF49857" w14:textId="014059CE" w:rsidR="00853699" w:rsidRPr="00853699" w:rsidRDefault="00DB7064" w:rsidP="00853699">
            <w:pPr>
              <w:rPr>
                <w:lang w:val="es-ES"/>
              </w:rPr>
            </w:pPr>
            <w:ins w:id="590" w:author="Andrew Wilkinson" w:date="2023-06-28T13:25:00Z">
              <w:r>
                <w:rPr>
                  <w:lang w:val="es-ES"/>
                </w:rPr>
                <w:t xml:space="preserve"> </w:t>
              </w:r>
            </w:ins>
            <w:del w:id="591" w:author="Andrew Wilkinson" w:date="2023-06-28T13:25:00Z">
              <w:r w:rsidR="00853699" w:rsidRPr="00853699" w:rsidDel="00DB7064">
                <w:rPr>
                  <w:lang w:val="es-ES"/>
                </w:rPr>
                <w:delText>A</w:delText>
              </w:r>
            </w:del>
            <w:ins w:id="592" w:author="Andrew Wilkinson" w:date="2023-06-28T13:25:00Z">
              <w:r>
                <w:rPr>
                  <w:lang w:val="es-ES"/>
                </w:rPr>
                <w:t>a</w:t>
              </w:r>
            </w:ins>
            <w:r w:rsidR="00853699" w:rsidRPr="00853699">
              <w:rPr>
                <w:lang w:val="es-ES"/>
              </w:rPr>
              <w:t>pesar de a qué te dediques</w:t>
            </w:r>
            <w:ins w:id="593" w:author="Andrew Wilkinson" w:date="2023-06-28T13:25:00Z">
              <w:r>
                <w:rPr>
                  <w:lang w:val="es-ES"/>
                </w:rPr>
                <w:t>.</w:t>
              </w:r>
            </w:ins>
          </w:p>
          <w:p w14:paraId="607A75AD" w14:textId="77777777" w:rsidR="00DB7064" w:rsidRDefault="00853699" w:rsidP="00853699">
            <w:pPr>
              <w:rPr>
                <w:ins w:id="594" w:author="Andrew Wilkinson" w:date="2023-06-28T13:25:00Z"/>
                <w:lang w:val="es-ES"/>
              </w:rPr>
            </w:pPr>
            <w:r w:rsidRPr="00853699">
              <w:rPr>
                <w:lang w:val="es-ES"/>
              </w:rPr>
              <w:t>Pero primero tendremos una pausa.</w:t>
            </w:r>
          </w:p>
          <w:p w14:paraId="4E853585" w14:textId="6C8A7F05" w:rsidR="00853699" w:rsidRPr="00853699" w:rsidDel="00DB7064" w:rsidRDefault="00853699" w:rsidP="00853699">
            <w:pPr>
              <w:rPr>
                <w:del w:id="595" w:author="Andrew Wilkinson" w:date="2023-06-28T13:25:00Z"/>
                <w:lang w:val="es-ES"/>
              </w:rPr>
            </w:pPr>
            <w:del w:id="596" w:author="Andrew Wilkinson" w:date="2023-06-28T13:25:00Z">
              <w:r w:rsidRPr="00853699" w:rsidDel="00DB7064">
                <w:rPr>
                  <w:lang w:val="es-ES"/>
                </w:rPr>
                <w:delText xml:space="preserve"> q</w:delText>
              </w:r>
            </w:del>
            <w:ins w:id="597" w:author="Andrew Wilkinson" w:date="2023-06-28T13:25:00Z">
              <w:r w:rsidR="00DB7064">
                <w:rPr>
                  <w:lang w:val="es-ES"/>
                </w:rPr>
                <w:t>Q</w:t>
              </w:r>
            </w:ins>
            <w:r w:rsidRPr="00853699">
              <w:rPr>
                <w:lang w:val="es-ES"/>
              </w:rPr>
              <w:t>uiero decir</w:t>
            </w:r>
            <w:ins w:id="598" w:author="Andrew Wilkinson" w:date="2023-06-28T13:25:00Z">
              <w:r w:rsidR="00DB7064">
                <w:rPr>
                  <w:lang w:val="es-ES"/>
                </w:rPr>
                <w:t xml:space="preserve"> n</w:t>
              </w:r>
            </w:ins>
          </w:p>
          <w:p w14:paraId="67630927" w14:textId="77777777" w:rsidR="00853699" w:rsidRPr="00853699" w:rsidRDefault="00853699" w:rsidP="00853699">
            <w:pPr>
              <w:rPr>
                <w:lang w:val="es-ES"/>
              </w:rPr>
            </w:pPr>
            <w:del w:id="599" w:author="Andrew Wilkinson" w:date="2023-06-28T13:25:00Z">
              <w:r w:rsidRPr="00853699" w:rsidDel="00DB7064">
                <w:rPr>
                  <w:lang w:val="es-ES"/>
                </w:rPr>
                <w:delText>N</w:delText>
              </w:r>
            </w:del>
            <w:r w:rsidRPr="00853699">
              <w:rPr>
                <w:lang w:val="es-ES"/>
              </w:rPr>
              <w:t>o sería un episodio de ventas si no tuviéramos anuncios ¿verdad?</w:t>
            </w:r>
          </w:p>
          <w:p w14:paraId="5D631534" w14:textId="5BEF77A9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Este es el anuncio más temáticamente apropiado que hemos tomado en la pausa</w:t>
            </w:r>
            <w:ins w:id="600" w:author="Andrew Wilkinson" w:date="2023-06-28T13:26:00Z">
              <w:r w:rsidR="00DB7064">
                <w:rPr>
                  <w:lang w:val="es-ES"/>
                </w:rPr>
                <w:t>.</w:t>
              </w:r>
            </w:ins>
          </w:p>
          <w:p w14:paraId="3D314548" w14:textId="36A159FE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Ya regresamos</w:t>
            </w:r>
            <w:ins w:id="601" w:author="Andrew Wilkinson" w:date="2023-06-28T13:26:00Z">
              <w:r w:rsidR="00DB7064">
                <w:rPr>
                  <w:lang w:val="es-ES"/>
                </w:rPr>
                <w:t>.</w:t>
              </w:r>
            </w:ins>
          </w:p>
          <w:p w14:paraId="263BA962" w14:textId="2C69C737" w:rsidR="00853699" w:rsidRPr="00853699" w:rsidRDefault="00853699" w:rsidP="00853699">
            <w:pPr>
              <w:rPr>
                <w:lang w:val="es-ES"/>
              </w:rPr>
            </w:pPr>
            <w:del w:id="602" w:author="Andrew Wilkinson" w:date="2023-06-28T13:26:00Z">
              <w:r w:rsidRPr="00853699" w:rsidDel="00DB7064">
                <w:rPr>
                  <w:lang w:val="es-ES"/>
                </w:rPr>
                <w:delText>(anuncio) - e</w:delText>
              </w:r>
            </w:del>
            <w:ins w:id="603" w:author="Andrew Wilkinson" w:date="2023-06-28T13:26:00Z">
              <w:r w:rsidR="00DB7064">
                <w:rPr>
                  <w:lang w:val="es-ES"/>
                </w:rPr>
                <w:t>E</w:t>
              </w:r>
            </w:ins>
            <w:r w:rsidRPr="00853699">
              <w:rPr>
                <w:lang w:val="es-ES"/>
              </w:rPr>
              <w:t>l apoya para este podcast viene de WISE, la cuenta que te deja enviar, gastar y recibir dinero internacionalmente, cincuenta tipos de cambio</w:t>
            </w:r>
            <w:ins w:id="604" w:author="Andrew Wilkinson" w:date="2023-06-28T13:26:00Z">
              <w:r w:rsidR="00DB7064">
                <w:rPr>
                  <w:lang w:val="es-ES"/>
                </w:rPr>
                <w:t>.</w:t>
              </w:r>
            </w:ins>
          </w:p>
          <w:p w14:paraId="59DDE05A" w14:textId="3AA41C67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Ciento veintisiete países, una cuenta designada para tomar el mundo</w:t>
            </w:r>
            <w:ins w:id="605" w:author="Andrew Wilkinson" w:date="2023-06-28T13:26:00Z">
              <w:r w:rsidR="00DB7064">
                <w:rPr>
                  <w:lang w:val="es-ES"/>
                </w:rPr>
                <w:t>.</w:t>
              </w:r>
            </w:ins>
          </w:p>
          <w:p w14:paraId="58CAA087" w14:textId="764EBB07" w:rsidR="00DB7064" w:rsidRPr="00853699" w:rsidDel="00DB7064" w:rsidRDefault="00853699" w:rsidP="00853699">
            <w:pPr>
              <w:rPr>
                <w:del w:id="606" w:author="Andrew Wilkinson" w:date="2023-06-28T13:27:00Z"/>
                <w:lang w:val="es-ES"/>
              </w:rPr>
            </w:pPr>
            <w:r w:rsidRPr="00853699">
              <w:rPr>
                <w:lang w:val="es-ES"/>
              </w:rPr>
              <w:t>Así que si piensas en Rio o Roma, Miami o Bombay</w:t>
            </w:r>
          </w:p>
          <w:p w14:paraId="5DB76D26" w14:textId="6863394D" w:rsidR="00853699" w:rsidRPr="00853699" w:rsidDel="00DB7064" w:rsidRDefault="00DB7064" w:rsidP="00853699">
            <w:pPr>
              <w:rPr>
                <w:del w:id="607" w:author="Andrew Wilkinson" w:date="2023-06-28T13:27:00Z"/>
                <w:lang w:val="es-ES"/>
              </w:rPr>
            </w:pPr>
            <w:ins w:id="608" w:author="Andrew Wilkinson" w:date="2023-06-28T13:27:00Z">
              <w:r>
                <w:rPr>
                  <w:lang w:val="es-ES"/>
                </w:rPr>
                <w:t xml:space="preserve">, </w:t>
              </w:r>
            </w:ins>
            <w:del w:id="609" w:author="Andrew Wilkinson" w:date="2023-06-28T13:27:00Z">
              <w:r w:rsidR="00853699" w:rsidRPr="00853699" w:rsidDel="00DB7064">
                <w:rPr>
                  <w:lang w:val="es-ES"/>
                </w:rPr>
                <w:delText>S</w:delText>
              </w:r>
            </w:del>
            <w:ins w:id="610" w:author="Andrew Wilkinson" w:date="2023-06-28T13:27:00Z">
              <w:r>
                <w:rPr>
                  <w:lang w:val="es-ES"/>
                </w:rPr>
                <w:t>s</w:t>
              </w:r>
            </w:ins>
            <w:r w:rsidR="00853699" w:rsidRPr="00853699">
              <w:rPr>
                <w:lang w:val="es-ES"/>
              </w:rPr>
              <w:t>iempre tendrás el tipo de cambio medio del mercado del día cuando cambies tipos de moneda sin subidas de precio</w:t>
            </w:r>
            <w:ins w:id="611" w:author="Andrew Wilkinson" w:date="2023-06-28T13:27:00Z">
              <w:r>
                <w:rPr>
                  <w:lang w:val="es-ES"/>
                </w:rPr>
                <w:t xml:space="preserve"> y</w:t>
              </w:r>
            </w:ins>
          </w:p>
          <w:p w14:paraId="60E345AF" w14:textId="4C6F72E0" w:rsidR="00853699" w:rsidRPr="00853699" w:rsidRDefault="00853699" w:rsidP="00853699">
            <w:pPr>
              <w:rPr>
                <w:lang w:val="es-ES"/>
              </w:rPr>
            </w:pPr>
            <w:del w:id="612" w:author="Andrew Wilkinson" w:date="2023-06-28T13:27:00Z">
              <w:r w:rsidRPr="00853699" w:rsidDel="00DB7064">
                <w:rPr>
                  <w:lang w:val="es-ES"/>
                </w:rPr>
                <w:delText>Y</w:delText>
              </w:r>
            </w:del>
            <w:r w:rsidRPr="00853699">
              <w:rPr>
                <w:lang w:val="es-ES"/>
              </w:rPr>
              <w:t xml:space="preserve"> nada de tarifas escondidas. WISE te ayuda a ahorrar dinero sin importar qué hagas después</w:t>
            </w:r>
            <w:ins w:id="613" w:author="Andrew Wilkinson" w:date="2023-06-28T13:27:00Z">
              <w:r w:rsidR="00DB7064">
                <w:rPr>
                  <w:lang w:val="es-ES"/>
                </w:rPr>
                <w:t>.</w:t>
              </w:r>
            </w:ins>
          </w:p>
          <w:p w14:paraId="09F54696" w14:textId="63A403FE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lastRenderedPageBreak/>
              <w:t>Únete a cincuenta millones de gente en negocios que están volviéndose globales con WISE</w:t>
            </w:r>
            <w:ins w:id="614" w:author="Andrew Wilkinson" w:date="2023-06-28T13:27:00Z">
              <w:r w:rsidR="00DB7064">
                <w:rPr>
                  <w:lang w:val="es-ES"/>
                </w:rPr>
                <w:t>.</w:t>
              </w:r>
            </w:ins>
          </w:p>
          <w:p w14:paraId="21A18D36" w14:textId="2643115D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 xml:space="preserve">Aprende cómo la cuenta WISE trabaja para tí bajando la aplicación o visitando </w:t>
            </w:r>
            <w:del w:id="615" w:author="Andrew Wilkinson" w:date="2023-06-28T13:28:00Z">
              <w:r w:rsidRPr="00853699" w:rsidDel="00DB7064">
                <w:rPr>
                  <w:lang w:val="es-ES"/>
                </w:rPr>
                <w:delText>wise punto com barra better human-</w:delText>
              </w:r>
            </w:del>
            <w:ins w:id="616" w:author="Andrew Wilkinson" w:date="2023-06-28T13:28:00Z">
              <w:r w:rsidR="00DB7064">
                <w:rPr>
                  <w:lang w:val="es-ES"/>
                </w:rPr>
                <w:t>wise.com/betterhuman.</w:t>
              </w:r>
            </w:ins>
          </w:p>
          <w:p w14:paraId="4DB3043E" w14:textId="658E5374" w:rsidR="00853699" w:rsidRPr="00853699" w:rsidDel="00DB7064" w:rsidRDefault="00853699" w:rsidP="00853699">
            <w:pPr>
              <w:rPr>
                <w:del w:id="617" w:author="Andrew Wilkinson" w:date="2023-06-28T13:28:00Z"/>
                <w:lang w:val="es-ES"/>
              </w:rPr>
            </w:pPr>
            <w:r w:rsidRPr="00853699">
              <w:rPr>
                <w:lang w:val="es-ES"/>
              </w:rPr>
              <w:t>Hoy estamos hablando con Colin Coggins, profesor, autor y vendedor acerca</w:t>
            </w:r>
            <w:ins w:id="618" w:author="Andrew Wilkinson" w:date="2023-06-28T13:28:00Z">
              <w:r w:rsidR="00DB7064">
                <w:rPr>
                  <w:lang w:val="es-ES"/>
                </w:rPr>
                <w:t xml:space="preserve"> d</w:t>
              </w:r>
            </w:ins>
          </w:p>
          <w:p w14:paraId="0DED3118" w14:textId="33AE9E96" w:rsidR="00DB7064" w:rsidRPr="00853699" w:rsidDel="00DB7064" w:rsidRDefault="00853699" w:rsidP="00853699">
            <w:pPr>
              <w:rPr>
                <w:del w:id="619" w:author="Andrew Wilkinson" w:date="2023-06-28T13:28:00Z"/>
                <w:lang w:val="es-ES"/>
              </w:rPr>
            </w:pPr>
            <w:del w:id="620" w:author="Andrew Wilkinson" w:date="2023-06-28T13:28:00Z">
              <w:r w:rsidRPr="00853699" w:rsidDel="00DB7064">
                <w:rPr>
                  <w:lang w:val="es-ES"/>
                </w:rPr>
                <w:delText>D</w:delText>
              </w:r>
            </w:del>
            <w:r w:rsidRPr="00853699">
              <w:rPr>
                <w:lang w:val="es-ES"/>
              </w:rPr>
              <w:t>e cómo podemos ser defensores de nosotros mismos y nuestro trabajo</w:t>
            </w:r>
            <w:ins w:id="621" w:author="Andrew Wilkinson" w:date="2023-06-28T13:28:00Z">
              <w:r w:rsidR="00DB7064">
                <w:rPr>
                  <w:lang w:val="es-ES"/>
                </w:rPr>
                <w:t>, y</w:t>
              </w:r>
            </w:ins>
          </w:p>
          <w:p w14:paraId="63DD4F7F" w14:textId="4C781FBD" w:rsidR="00853699" w:rsidRPr="00853699" w:rsidRDefault="00853699" w:rsidP="00853699">
            <w:pPr>
              <w:rPr>
                <w:lang w:val="es-ES"/>
              </w:rPr>
            </w:pPr>
            <w:del w:id="622" w:author="Andrew Wilkinson" w:date="2023-06-28T13:28:00Z">
              <w:r w:rsidRPr="00853699" w:rsidDel="00DB7064">
                <w:rPr>
                  <w:lang w:val="es-ES"/>
                </w:rPr>
                <w:delText>Y</w:delText>
              </w:r>
            </w:del>
            <w:r w:rsidRPr="00853699">
              <w:rPr>
                <w:lang w:val="es-ES"/>
              </w:rPr>
              <w:t xml:space="preserve"> por qué eso significa que tenemos que cambiar la manera que pensamos acerca de vender</w:t>
            </w:r>
            <w:ins w:id="623" w:author="Andrew Wilkinson" w:date="2023-06-28T13:28:00Z">
              <w:r w:rsidR="00DB7064">
                <w:rPr>
                  <w:lang w:val="es-ES"/>
                </w:rPr>
                <w:t>.</w:t>
              </w:r>
            </w:ins>
          </w:p>
          <w:p w14:paraId="3C3FB07A" w14:textId="25FE54E8" w:rsidR="00853699" w:rsidRPr="00853699" w:rsidRDefault="00853699" w:rsidP="00853699">
            <w:pPr>
              <w:rPr>
                <w:lang w:val="es-ES"/>
              </w:rPr>
            </w:pPr>
            <w:del w:id="624" w:author="Andrew Wilkinson" w:date="2023-06-28T13:29:00Z">
              <w:r w:rsidRPr="00853699" w:rsidDel="00DB7064">
                <w:rPr>
                  <w:lang w:val="es-ES"/>
                </w:rPr>
                <w:delText>(</w:delText>
              </w:r>
            </w:del>
            <w:del w:id="625" w:author="Andrew Wilkinson" w:date="2023-06-28T13:25:00Z">
              <w:r w:rsidRPr="00853699" w:rsidDel="00DB7064">
                <w:rPr>
                  <w:lang w:val="es-ES"/>
                </w:rPr>
                <w:delText>Collin</w:delText>
              </w:r>
            </w:del>
            <w:del w:id="626" w:author="Andrew Wilkinson" w:date="2023-06-28T13:29:00Z">
              <w:r w:rsidRPr="00853699" w:rsidDel="00DB7064">
                <w:rPr>
                  <w:lang w:val="es-ES"/>
                </w:rPr>
                <w:delText>) - h</w:delText>
              </w:r>
            </w:del>
            <w:ins w:id="627" w:author="Andrew Wilkinson" w:date="2023-06-28T13:29:00Z">
              <w:r w:rsidR="00DB7064">
                <w:rPr>
                  <w:lang w:val="es-ES"/>
                </w:rPr>
                <w:t>H</w:t>
              </w:r>
            </w:ins>
            <w:r w:rsidRPr="00853699">
              <w:rPr>
                <w:lang w:val="es-ES"/>
              </w:rPr>
              <w:t xml:space="preserve">ola, soy </w:t>
            </w:r>
            <w:del w:id="628" w:author="Andrew Wilkinson" w:date="2023-06-28T13:25:00Z">
              <w:r w:rsidRPr="00853699" w:rsidDel="00DB7064">
                <w:rPr>
                  <w:lang w:val="es-ES"/>
                </w:rPr>
                <w:delText>Collin</w:delText>
              </w:r>
            </w:del>
            <w:ins w:id="629" w:author="Andrew Wilkinson" w:date="2023-06-28T13:25:00Z">
              <w:r w:rsidR="00DB7064">
                <w:rPr>
                  <w:lang w:val="es-ES"/>
                </w:rPr>
                <w:t>Colin</w:t>
              </w:r>
            </w:ins>
            <w:r w:rsidRPr="00853699">
              <w:rPr>
                <w:lang w:val="es-ES"/>
              </w:rPr>
              <w:t xml:space="preserve"> Coggins, emocionado de estar aquí, soy el autor de "</w:t>
            </w:r>
            <w:del w:id="630" w:author="Andrew Wilkinson" w:date="2023-06-28T13:29:00Z">
              <w:r w:rsidRPr="00853699" w:rsidDel="00DB7064">
                <w:rPr>
                  <w:lang w:val="es-ES"/>
                </w:rPr>
                <w:delText xml:space="preserve">la </w:delText>
              </w:r>
            </w:del>
            <w:ins w:id="631" w:author="Andrew Wilkinson" w:date="2023-06-28T13:29:00Z">
              <w:r w:rsidR="00DB7064">
                <w:rPr>
                  <w:lang w:val="es-ES"/>
                </w:rPr>
                <w:t>L</w:t>
              </w:r>
              <w:r w:rsidR="00DB7064" w:rsidRPr="00853699">
                <w:rPr>
                  <w:lang w:val="es-ES"/>
                </w:rPr>
                <w:t xml:space="preserve">a </w:t>
              </w:r>
            </w:ins>
            <w:r w:rsidRPr="00853699">
              <w:rPr>
                <w:lang w:val="es-ES"/>
              </w:rPr>
              <w:t>mentalidad no vendida</w:t>
            </w:r>
            <w:ins w:id="632" w:author="Andrew Wilkinson" w:date="2023-06-28T13:29:00Z">
              <w:r w:rsidR="00DB7064">
                <w:rPr>
                  <w:lang w:val="es-ES"/>
                </w:rPr>
                <w:t>.</w:t>
              </w:r>
            </w:ins>
            <w:r w:rsidRPr="00853699">
              <w:rPr>
                <w:lang w:val="es-ES"/>
              </w:rPr>
              <w:t>"</w:t>
            </w:r>
          </w:p>
          <w:p w14:paraId="06BF4165" w14:textId="77777777" w:rsidR="00A95F29" w:rsidRDefault="00853699" w:rsidP="00853699">
            <w:pPr>
              <w:rPr>
                <w:ins w:id="633" w:author="Andrew Wilkinson" w:date="2023-06-28T13:29:00Z"/>
                <w:lang w:val="es-ES"/>
              </w:rPr>
            </w:pPr>
            <w:r w:rsidRPr="00853699">
              <w:rPr>
                <w:lang w:val="es-ES"/>
              </w:rPr>
              <w:t>También imparto "mentalidad de ventas para emprendedores en la USC.</w:t>
            </w:r>
          </w:p>
          <w:p w14:paraId="7261FD07" w14:textId="13A6B361" w:rsidR="00853699" w:rsidRPr="00853699" w:rsidDel="00A95F29" w:rsidRDefault="00853699" w:rsidP="00853699">
            <w:pPr>
              <w:rPr>
                <w:del w:id="634" w:author="Andrew Wilkinson" w:date="2023-06-28T13:30:00Z"/>
                <w:lang w:val="es-ES"/>
              </w:rPr>
            </w:pPr>
            <w:del w:id="635" w:author="Andrew Wilkinson" w:date="2023-06-28T13:29:00Z">
              <w:r w:rsidRPr="00853699" w:rsidDel="00A95F29">
                <w:rPr>
                  <w:lang w:val="es-ES"/>
                </w:rPr>
                <w:delText xml:space="preserve"> </w:delText>
              </w:r>
            </w:del>
            <w:r w:rsidRPr="00853699">
              <w:rPr>
                <w:lang w:val="es-ES"/>
              </w:rPr>
              <w:t>So</w:t>
            </w:r>
            <w:ins w:id="636" w:author="Andrew Wilkinson" w:date="2023-06-28T13:29:00Z">
              <w:r w:rsidR="00A95F29">
                <w:rPr>
                  <w:lang w:val="es-ES"/>
                </w:rPr>
                <w:t>y</w:t>
              </w:r>
            </w:ins>
            <w:r w:rsidRPr="00853699">
              <w:rPr>
                <w:lang w:val="es-ES"/>
              </w:rPr>
              <w:t xml:space="preserve"> ejecutivo de comercio</w:t>
            </w:r>
            <w:ins w:id="637" w:author="Andrew Wilkinson" w:date="2023-06-28T13:30:00Z">
              <w:r w:rsidR="00A95F29">
                <w:rPr>
                  <w:lang w:val="es-ES"/>
                </w:rPr>
                <w:t>, p</w:t>
              </w:r>
            </w:ins>
          </w:p>
          <w:p w14:paraId="3434E50A" w14:textId="71B3FD15" w:rsidR="00853699" w:rsidRPr="00853699" w:rsidRDefault="00853699" w:rsidP="00853699">
            <w:pPr>
              <w:rPr>
                <w:lang w:val="es-ES"/>
              </w:rPr>
            </w:pPr>
            <w:del w:id="638" w:author="Andrew Wilkinson" w:date="2023-06-28T13:30:00Z">
              <w:r w:rsidRPr="00853699" w:rsidDel="00A95F29">
                <w:rPr>
                  <w:lang w:val="es-ES"/>
                </w:rPr>
                <w:delText>P</w:delText>
              </w:r>
            </w:del>
            <w:r w:rsidRPr="00853699">
              <w:rPr>
                <w:lang w:val="es-ES"/>
              </w:rPr>
              <w:t>adre, esposo, y realmente muy emocionado de tener esta conversación</w:t>
            </w:r>
            <w:ins w:id="639" w:author="Andrew Wilkinson" w:date="2023-06-28T13:30:00Z">
              <w:r w:rsidR="00A95F29">
                <w:rPr>
                  <w:lang w:val="es-ES"/>
                </w:rPr>
                <w:t>.</w:t>
              </w:r>
            </w:ins>
          </w:p>
          <w:p w14:paraId="6C436EE5" w14:textId="77777777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¿Cuál dirías que es la primera impresión de la gente acerca de un vendedor?</w:t>
            </w:r>
          </w:p>
          <w:p w14:paraId="72024538" w14:textId="3F082596" w:rsidR="00853699" w:rsidRPr="00853699" w:rsidRDefault="00853699" w:rsidP="00853699">
            <w:pPr>
              <w:rPr>
                <w:lang w:val="es-ES"/>
              </w:rPr>
            </w:pPr>
            <w:del w:id="640" w:author="Andrew Wilkinson" w:date="2023-06-28T13:30:00Z">
              <w:r w:rsidRPr="00853699" w:rsidDel="00A95F29">
                <w:rPr>
                  <w:lang w:val="es-ES"/>
                </w:rPr>
                <w:delText>(</w:delText>
              </w:r>
            </w:del>
            <w:del w:id="641" w:author="Andrew Wilkinson" w:date="2023-06-28T13:25:00Z">
              <w:r w:rsidRPr="00853699" w:rsidDel="00DB7064">
                <w:rPr>
                  <w:lang w:val="es-ES"/>
                </w:rPr>
                <w:delText>Collin</w:delText>
              </w:r>
            </w:del>
            <w:del w:id="642" w:author="Andrew Wilkinson" w:date="2023-06-28T13:30:00Z">
              <w:r w:rsidRPr="00853699" w:rsidDel="00A95F29">
                <w:rPr>
                  <w:lang w:val="es-ES"/>
                </w:rPr>
                <w:delText>) - s</w:delText>
              </w:r>
            </w:del>
            <w:ins w:id="643" w:author="Andrew Wilkinson" w:date="2023-06-28T13:30:00Z">
              <w:r w:rsidR="00A95F29">
                <w:rPr>
                  <w:lang w:val="es-ES"/>
                </w:rPr>
                <w:t>S</w:t>
              </w:r>
            </w:ins>
            <w:r w:rsidRPr="00853699">
              <w:rPr>
                <w:lang w:val="es-ES"/>
              </w:rPr>
              <w:t>i, qué listo soy, manipulador, asqueroso, es la pregunta con la que abrimos cada discurso</w:t>
            </w:r>
            <w:ins w:id="644" w:author="Andrew Wilkinson" w:date="2023-06-28T13:30:00Z">
              <w:r w:rsidR="00A95F29">
                <w:rPr>
                  <w:lang w:val="es-ES"/>
                </w:rPr>
                <w:t>.</w:t>
              </w:r>
            </w:ins>
          </w:p>
          <w:p w14:paraId="5C266343" w14:textId="6188851F" w:rsidR="00853699" w:rsidRPr="00853699" w:rsidDel="00A95F29" w:rsidRDefault="00853699" w:rsidP="00853699">
            <w:pPr>
              <w:rPr>
                <w:del w:id="645" w:author="Andrew Wilkinson" w:date="2023-06-28T13:31:00Z"/>
                <w:lang w:val="es-ES"/>
              </w:rPr>
            </w:pPr>
            <w:r w:rsidRPr="00853699">
              <w:rPr>
                <w:lang w:val="es-ES"/>
              </w:rPr>
              <w:t>Hacemos dos preguntas: la primera es</w:t>
            </w:r>
            <w:ins w:id="646" w:author="Andrew Wilkinson" w:date="2023-06-28T13:31:00Z">
              <w:r w:rsidR="00A95F29">
                <w:rPr>
                  <w:lang w:val="es-ES"/>
                </w:rPr>
                <w:t xml:space="preserve"> </w:t>
              </w:r>
            </w:ins>
            <w:ins w:id="647" w:author="Andrew Wilkinson" w:date="2023-06-28T13:32:00Z">
              <w:r w:rsidR="00FA1244">
                <w:rPr>
                  <w:lang w:val="es-ES"/>
                </w:rPr>
                <w:t>"</w:t>
              </w:r>
            </w:ins>
          </w:p>
          <w:p w14:paraId="47BAED29" w14:textId="40291FE3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¿Qué piensas cuando escuchas la palabra vendedor?</w:t>
            </w:r>
            <w:ins w:id="648" w:author="Andrew Wilkinson" w:date="2023-06-28T13:32:00Z">
              <w:r w:rsidR="00FA1244">
                <w:rPr>
                  <w:lang w:val="es-ES"/>
                </w:rPr>
                <w:t>"</w:t>
              </w:r>
            </w:ins>
          </w:p>
          <w:p w14:paraId="69292658" w14:textId="7E71C5E8" w:rsidR="00853699" w:rsidRPr="00853699" w:rsidDel="00FA1244" w:rsidRDefault="00853699" w:rsidP="00853699">
            <w:pPr>
              <w:rPr>
                <w:del w:id="649" w:author="Andrew Wilkinson" w:date="2023-06-28T13:32:00Z"/>
                <w:lang w:val="es-ES"/>
              </w:rPr>
            </w:pPr>
            <w:r w:rsidRPr="00853699">
              <w:rPr>
                <w:lang w:val="es-ES"/>
              </w:rPr>
              <w:t>Y no importa quien esté en la audiencia</w:t>
            </w:r>
            <w:ins w:id="650" w:author="Andrew Wilkinson" w:date="2023-06-28T13:32:00Z">
              <w:r w:rsidR="00FA1244">
                <w:rPr>
                  <w:lang w:val="es-ES"/>
                </w:rPr>
                <w:t>, l</w:t>
              </w:r>
            </w:ins>
          </w:p>
          <w:p w14:paraId="6AB0DFBF" w14:textId="05442383" w:rsidR="00853699" w:rsidRPr="00853699" w:rsidRDefault="00853699" w:rsidP="00853699">
            <w:pPr>
              <w:rPr>
                <w:lang w:val="es-ES"/>
              </w:rPr>
            </w:pPr>
            <w:del w:id="651" w:author="Andrew Wilkinson" w:date="2023-06-28T13:32:00Z">
              <w:r w:rsidRPr="00853699" w:rsidDel="00FA1244">
                <w:rPr>
                  <w:lang w:val="es-ES"/>
                </w:rPr>
                <w:delText>L</w:delText>
              </w:r>
            </w:del>
            <w:r w:rsidRPr="00853699">
              <w:rPr>
                <w:lang w:val="es-ES"/>
              </w:rPr>
              <w:t>as respuestas siempre son las mismas</w:t>
            </w:r>
            <w:ins w:id="652" w:author="Andrew Wilkinson" w:date="2023-06-28T13:32:00Z">
              <w:r w:rsidR="00FA1244">
                <w:rPr>
                  <w:lang w:val="es-ES"/>
                </w:rPr>
                <w:t>.</w:t>
              </w:r>
            </w:ins>
          </w:p>
          <w:p w14:paraId="1E84A42A" w14:textId="77777777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Desagradable, repulsivo, avasallador, agresivo, etcétera.</w:t>
            </w:r>
          </w:p>
          <w:p w14:paraId="619AA9CF" w14:textId="6A3E7D50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 xml:space="preserve">Y luego la segunda pregunta es </w:t>
            </w:r>
            <w:ins w:id="653" w:author="Andrew Wilkinson" w:date="2023-06-28T13:33:00Z">
              <w:r w:rsidR="00FA1244">
                <w:rPr>
                  <w:lang w:val="es-ES"/>
                </w:rPr>
                <w:t>"</w:t>
              </w:r>
            </w:ins>
            <w:r w:rsidRPr="00853699">
              <w:rPr>
                <w:lang w:val="es-ES"/>
              </w:rPr>
              <w:t>¿</w:t>
            </w:r>
            <w:del w:id="654" w:author="Andrew Wilkinson" w:date="2023-06-28T13:33:00Z">
              <w:r w:rsidRPr="00853699" w:rsidDel="00FA1244">
                <w:rPr>
                  <w:lang w:val="es-ES"/>
                </w:rPr>
                <w:delText xml:space="preserve">quién </w:delText>
              </w:r>
            </w:del>
            <w:ins w:id="655" w:author="Andrew Wilkinson" w:date="2023-06-28T13:33:00Z">
              <w:r w:rsidR="00FA1244">
                <w:rPr>
                  <w:lang w:val="es-ES"/>
                </w:rPr>
                <w:t>Q</w:t>
              </w:r>
              <w:r w:rsidR="00FA1244" w:rsidRPr="00853699">
                <w:rPr>
                  <w:lang w:val="es-ES"/>
                </w:rPr>
                <w:t xml:space="preserve">uién </w:t>
              </w:r>
            </w:ins>
            <w:r w:rsidRPr="00853699">
              <w:rPr>
                <w:lang w:val="es-ES"/>
              </w:rPr>
              <w:t>es el mejor vendedor en quien puedes pensar?</w:t>
            </w:r>
            <w:ins w:id="656" w:author="Andrew Wilkinson" w:date="2023-06-28T13:33:00Z">
              <w:r w:rsidR="00FA1244">
                <w:rPr>
                  <w:lang w:val="es-ES"/>
                </w:rPr>
                <w:t>"</w:t>
              </w:r>
            </w:ins>
          </w:p>
          <w:p w14:paraId="05716024" w14:textId="2617E110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Y esas dos respuestas casi siempre son iguales</w:t>
            </w:r>
            <w:ins w:id="657" w:author="Andrew Wilkinson" w:date="2023-06-28T13:33:00Z">
              <w:r w:rsidR="00FA1244">
                <w:rPr>
                  <w:lang w:val="es-ES"/>
                </w:rPr>
                <w:t>.</w:t>
              </w:r>
            </w:ins>
          </w:p>
          <w:p w14:paraId="6981F4CE" w14:textId="77777777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Pero arriba hay dos respuestas de miles de personas</w:t>
            </w:r>
          </w:p>
          <w:p w14:paraId="399977BA" w14:textId="4255BE1E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Martin Luther King Jr y Steve Jobs</w:t>
            </w:r>
            <w:ins w:id="658" w:author="Andrew Wilkinson" w:date="2023-06-28T13:33:00Z">
              <w:r w:rsidR="00FA1244">
                <w:rPr>
                  <w:lang w:val="es-ES"/>
                </w:rPr>
                <w:t>.</w:t>
              </w:r>
            </w:ins>
          </w:p>
          <w:p w14:paraId="4F92DBD5" w14:textId="61A22E1E" w:rsidR="00853699" w:rsidRPr="00853699" w:rsidDel="00FA1244" w:rsidRDefault="00853699" w:rsidP="00853699">
            <w:pPr>
              <w:rPr>
                <w:del w:id="659" w:author="Andrew Wilkinson" w:date="2023-06-28T13:34:00Z"/>
                <w:lang w:val="es-ES"/>
              </w:rPr>
            </w:pPr>
            <w:r w:rsidRPr="00853699">
              <w:rPr>
                <w:lang w:val="es-ES"/>
              </w:rPr>
              <w:t>Y luego un cercano tercer lugar es para tus hermanos, hijos, Jesús está cerca en el cuarto lugar. Cuando veo a la audiencia</w:t>
            </w:r>
            <w:ins w:id="660" w:author="Andrew Wilkinson" w:date="2023-06-28T13:34:00Z">
              <w:r w:rsidR="00FA1244">
                <w:rPr>
                  <w:lang w:val="es-ES"/>
                </w:rPr>
                <w:t xml:space="preserve"> d</w:t>
              </w:r>
            </w:ins>
          </w:p>
          <w:p w14:paraId="50085C3C" w14:textId="6007794A" w:rsidR="00853699" w:rsidRPr="00853699" w:rsidRDefault="00853699" w:rsidP="00853699">
            <w:pPr>
              <w:rPr>
                <w:lang w:val="es-ES"/>
              </w:rPr>
            </w:pPr>
            <w:del w:id="661" w:author="Andrew Wilkinson" w:date="2023-06-28T13:34:00Z">
              <w:r w:rsidRPr="00853699" w:rsidDel="00FA1244">
                <w:rPr>
                  <w:lang w:val="es-ES"/>
                </w:rPr>
                <w:delText>D</w:delText>
              </w:r>
            </w:del>
            <w:r w:rsidRPr="00853699">
              <w:rPr>
                <w:lang w:val="es-ES"/>
              </w:rPr>
              <w:t>igo, piensen en la incongruencia</w:t>
            </w:r>
            <w:ins w:id="662" w:author="Andrew Wilkinson" w:date="2023-06-28T13:34:00Z">
              <w:r w:rsidR="00FA1244">
                <w:rPr>
                  <w:lang w:val="es-ES"/>
                </w:rPr>
                <w:t>.</w:t>
              </w:r>
            </w:ins>
          </w:p>
          <w:p w14:paraId="6BC74C2D" w14:textId="3817EABF" w:rsidR="00853699" w:rsidRPr="00853699" w:rsidDel="00FA1244" w:rsidRDefault="00853699" w:rsidP="00853699">
            <w:pPr>
              <w:rPr>
                <w:del w:id="663" w:author="Andrew Wilkinson" w:date="2023-06-28T13:34:00Z"/>
                <w:lang w:val="es-ES"/>
              </w:rPr>
            </w:pPr>
            <w:r w:rsidRPr="00853699">
              <w:rPr>
                <w:lang w:val="es-ES"/>
              </w:rPr>
              <w:t>Entónces, escribimos el libro encontramos a través de décadas de investigación, siendo practicante,</w:t>
            </w:r>
            <w:ins w:id="664" w:author="Andrew Wilkinson" w:date="2023-06-28T13:34:00Z">
              <w:r w:rsidR="00FA1244">
                <w:rPr>
                  <w:lang w:val="es-ES"/>
                </w:rPr>
                <w:t xml:space="preserve"> l</w:t>
              </w:r>
            </w:ins>
          </w:p>
          <w:p w14:paraId="57C24724" w14:textId="3D5A954F" w:rsidR="00853699" w:rsidRPr="00853699" w:rsidDel="00FA1244" w:rsidRDefault="00853699" w:rsidP="00853699">
            <w:pPr>
              <w:rPr>
                <w:del w:id="665" w:author="Andrew Wilkinson" w:date="2023-06-28T13:34:00Z"/>
                <w:lang w:val="es-ES"/>
              </w:rPr>
            </w:pPr>
            <w:del w:id="666" w:author="Andrew Wilkinson" w:date="2023-06-28T13:34:00Z">
              <w:r w:rsidRPr="00853699" w:rsidDel="00FA1244">
                <w:rPr>
                  <w:lang w:val="es-ES"/>
                </w:rPr>
                <w:delText>L</w:delText>
              </w:r>
            </w:del>
            <w:r w:rsidRPr="00853699">
              <w:rPr>
                <w:lang w:val="es-ES"/>
              </w:rPr>
              <w:t>uego teórico, y luego aprendiente y amante del espacio y entrevistando a algunos de los más grandes vendedores del planeta,</w:t>
            </w:r>
            <w:ins w:id="667" w:author="Andrew Wilkinson" w:date="2023-06-28T13:34:00Z">
              <w:r w:rsidR="00FA1244">
                <w:rPr>
                  <w:lang w:val="es-ES"/>
                </w:rPr>
                <w:t xml:space="preserve"> q</w:t>
              </w:r>
            </w:ins>
          </w:p>
          <w:p w14:paraId="53302664" w14:textId="40E81DCA" w:rsidR="00853699" w:rsidRPr="00853699" w:rsidRDefault="00853699" w:rsidP="00853699">
            <w:pPr>
              <w:rPr>
                <w:lang w:val="es-ES"/>
              </w:rPr>
            </w:pPr>
            <w:del w:id="668" w:author="Andrew Wilkinson" w:date="2023-06-28T13:34:00Z">
              <w:r w:rsidRPr="00853699" w:rsidDel="00FA1244">
                <w:rPr>
                  <w:lang w:val="es-ES"/>
                </w:rPr>
                <w:delText>Q</w:delText>
              </w:r>
            </w:del>
            <w:r w:rsidRPr="00853699">
              <w:rPr>
                <w:lang w:val="es-ES"/>
              </w:rPr>
              <w:t>ue ellos son exactamente lo opuesto a lo que la gente cree</w:t>
            </w:r>
            <w:ins w:id="669" w:author="Andrew Wilkinson" w:date="2023-06-28T13:34:00Z">
              <w:r w:rsidR="00FA1244">
                <w:rPr>
                  <w:lang w:val="es-ES"/>
                </w:rPr>
                <w:t>.</w:t>
              </w:r>
            </w:ins>
            <w:del w:id="670" w:author="Andrew Wilkinson" w:date="2023-06-28T13:34:00Z">
              <w:r w:rsidRPr="00853699" w:rsidDel="00FA1244">
                <w:rPr>
                  <w:lang w:val="es-ES"/>
                </w:rPr>
                <w:delText>-</w:delText>
              </w:r>
            </w:del>
          </w:p>
          <w:p w14:paraId="793D9CE5" w14:textId="39FA8897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Es interesante par mí porque ciertamente vengo con una predisposición negativa a la palabra ventas, y al concepto de vender</w:t>
            </w:r>
            <w:ins w:id="671" w:author="Andrew Wilkinson" w:date="2023-06-28T13:35:00Z">
              <w:r w:rsidR="00FA1244">
                <w:rPr>
                  <w:lang w:val="es-ES"/>
                </w:rPr>
                <w:t>.</w:t>
              </w:r>
            </w:ins>
          </w:p>
          <w:p w14:paraId="4BB903D6" w14:textId="47458647" w:rsidR="00853699" w:rsidRPr="00853699" w:rsidDel="007C5155" w:rsidRDefault="00853699" w:rsidP="00853699">
            <w:pPr>
              <w:rPr>
                <w:del w:id="672" w:author="Andrew Wilkinson" w:date="2023-06-28T13:35:00Z"/>
                <w:lang w:val="es-ES"/>
              </w:rPr>
            </w:pPr>
            <w:r w:rsidRPr="00853699">
              <w:rPr>
                <w:lang w:val="es-ES"/>
              </w:rPr>
              <w:t>De alguna manera, mi, mi reacción visceral cuando me dices</w:t>
            </w:r>
            <w:ins w:id="673" w:author="Andrew Wilkinson" w:date="2023-06-28T13:35:00Z">
              <w:r w:rsidR="007C5155">
                <w:rPr>
                  <w:lang w:val="es-ES"/>
                </w:rPr>
                <w:t xml:space="preserve"> q</w:t>
              </w:r>
            </w:ins>
          </w:p>
          <w:p w14:paraId="13D51252" w14:textId="267B5F93" w:rsidR="00853699" w:rsidRPr="00853699" w:rsidDel="007C5155" w:rsidRDefault="00853699" w:rsidP="00853699">
            <w:pPr>
              <w:rPr>
                <w:del w:id="674" w:author="Andrew Wilkinson" w:date="2023-06-28T13:35:00Z"/>
                <w:lang w:val="es-ES"/>
              </w:rPr>
            </w:pPr>
            <w:del w:id="675" w:author="Andrew Wilkinson" w:date="2023-06-28T13:35:00Z">
              <w:r w:rsidRPr="00853699" w:rsidDel="007C5155">
                <w:rPr>
                  <w:lang w:val="es-ES"/>
                </w:rPr>
                <w:delText>Q</w:delText>
              </w:r>
            </w:del>
            <w:r w:rsidRPr="00853699">
              <w:rPr>
                <w:lang w:val="es-ES"/>
              </w:rPr>
              <w:t>ue Martin Martin Luther King era un increíble vendedor, es pensar "</w:t>
            </w:r>
            <w:ins w:id="676" w:author="Andrew Wilkinson" w:date="2023-06-28T13:35:00Z">
              <w:r w:rsidR="007C5155">
                <w:rPr>
                  <w:lang w:val="es-ES"/>
                </w:rPr>
                <w:t>E</w:t>
              </w:r>
            </w:ins>
            <w:del w:id="677" w:author="Andrew Wilkinson" w:date="2023-06-28T13:35:00Z">
              <w:r w:rsidRPr="00853699" w:rsidDel="007C5155">
                <w:rPr>
                  <w:lang w:val="es-ES"/>
                </w:rPr>
                <w:delText>e</w:delText>
              </w:r>
            </w:del>
            <w:r w:rsidRPr="00853699">
              <w:rPr>
                <w:lang w:val="es-ES"/>
              </w:rPr>
              <w:t xml:space="preserve">so es abaratar el legado del doctor King!" y sé que no es lo que </w:t>
            </w:r>
            <w:r w:rsidRPr="00853699">
              <w:rPr>
                <w:lang w:val="es-ES"/>
              </w:rPr>
              <w:lastRenderedPageBreak/>
              <w:t>quieres decir, y pienso que una de las partes interesantes para mí</w:t>
            </w:r>
            <w:ins w:id="678" w:author="Andrew Wilkinson" w:date="2023-06-28T13:35:00Z">
              <w:r w:rsidR="007C5155">
                <w:rPr>
                  <w:lang w:val="es-ES"/>
                </w:rPr>
                <w:t xml:space="preserve"> d</w:t>
              </w:r>
            </w:ins>
          </w:p>
          <w:p w14:paraId="702C84A4" w14:textId="434C4EEC" w:rsidR="00853699" w:rsidRPr="00853699" w:rsidDel="007C5155" w:rsidRDefault="00853699" w:rsidP="00853699">
            <w:pPr>
              <w:rPr>
                <w:del w:id="679" w:author="Andrew Wilkinson" w:date="2023-06-28T13:35:00Z"/>
                <w:lang w:val="es-ES"/>
              </w:rPr>
            </w:pPr>
            <w:del w:id="680" w:author="Andrew Wilkinson" w:date="2023-06-28T13:35:00Z">
              <w:r w:rsidRPr="00853699" w:rsidDel="007C5155">
                <w:rPr>
                  <w:lang w:val="es-ES"/>
                </w:rPr>
                <w:delText>D</w:delText>
              </w:r>
            </w:del>
            <w:r w:rsidRPr="00853699">
              <w:rPr>
                <w:lang w:val="es-ES"/>
              </w:rPr>
              <w:t>e leer tu libro y hablar contigo</w:t>
            </w:r>
            <w:ins w:id="681" w:author="Andrew Wilkinson" w:date="2023-06-28T13:35:00Z">
              <w:r w:rsidR="007C5155">
                <w:rPr>
                  <w:lang w:val="es-ES"/>
                </w:rPr>
                <w:t xml:space="preserve"> e</w:t>
              </w:r>
            </w:ins>
          </w:p>
          <w:p w14:paraId="76E971E6" w14:textId="110989FA" w:rsidR="00853699" w:rsidRPr="00853699" w:rsidRDefault="00853699" w:rsidP="00853699">
            <w:pPr>
              <w:rPr>
                <w:lang w:val="es-ES"/>
              </w:rPr>
            </w:pPr>
            <w:del w:id="682" w:author="Andrew Wilkinson" w:date="2023-06-28T13:35:00Z">
              <w:r w:rsidRPr="00853699" w:rsidDel="007C5155">
                <w:rPr>
                  <w:lang w:val="es-ES"/>
                </w:rPr>
                <w:delText>E</w:delText>
              </w:r>
            </w:del>
            <w:r w:rsidRPr="00853699">
              <w:rPr>
                <w:lang w:val="es-ES"/>
              </w:rPr>
              <w:t>s cómo tu redefines lo que la palabra ventas significa</w:t>
            </w:r>
            <w:ins w:id="683" w:author="Andrew Wilkinson" w:date="2023-06-28T13:36:00Z">
              <w:r w:rsidR="007C5155">
                <w:rPr>
                  <w:lang w:val="es-ES"/>
                </w:rPr>
                <w:t>.</w:t>
              </w:r>
            </w:ins>
          </w:p>
          <w:p w14:paraId="74C37B2A" w14:textId="5784EE72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Quiero entrar en eso, como, dirigirme a la gente escéptica ahorita</w:t>
            </w:r>
            <w:ins w:id="684" w:author="Andrew Wilkinson" w:date="2023-06-28T13:36:00Z">
              <w:r w:rsidR="007C5155">
                <w:rPr>
                  <w:lang w:val="es-ES"/>
                </w:rPr>
                <w:t>.</w:t>
              </w:r>
            </w:ins>
          </w:p>
          <w:p w14:paraId="0A58E8C8" w14:textId="72A87277" w:rsidR="00853699" w:rsidRPr="00853699" w:rsidDel="00671C20" w:rsidRDefault="00853699" w:rsidP="00853699">
            <w:pPr>
              <w:rPr>
                <w:del w:id="685" w:author="Andrew Wilkinson" w:date="2023-06-28T13:36:00Z"/>
                <w:lang w:val="es-ES"/>
              </w:rPr>
            </w:pPr>
            <w:del w:id="686" w:author="Andrew Wilkinson" w:date="2023-06-28T13:30:00Z">
              <w:r w:rsidRPr="00853699" w:rsidDel="00A95F29">
                <w:rPr>
                  <w:lang w:val="es-ES"/>
                </w:rPr>
                <w:delText>(</w:delText>
              </w:r>
            </w:del>
            <w:del w:id="687" w:author="Andrew Wilkinson" w:date="2023-06-28T13:25:00Z">
              <w:r w:rsidRPr="00853699" w:rsidDel="00DB7064">
                <w:rPr>
                  <w:lang w:val="es-ES"/>
                </w:rPr>
                <w:delText>Collin</w:delText>
              </w:r>
            </w:del>
            <w:del w:id="688" w:author="Andrew Wilkinson" w:date="2023-06-28T13:30:00Z">
              <w:r w:rsidRPr="00853699" w:rsidDel="00A95F29">
                <w:rPr>
                  <w:lang w:val="es-ES"/>
                </w:rPr>
                <w:delText xml:space="preserve">) - </w:delText>
              </w:r>
            </w:del>
            <w:r w:rsidRPr="00853699">
              <w:rPr>
                <w:lang w:val="es-ES"/>
              </w:rPr>
              <w:t>No fui quien redefinió la palabra ventas, fue</w:t>
            </w:r>
            <w:ins w:id="689" w:author="Andrew Wilkinson" w:date="2023-06-28T13:36:00Z">
              <w:r w:rsidR="00671C20">
                <w:rPr>
                  <w:lang w:val="es-ES"/>
                </w:rPr>
                <w:t xml:space="preserve"> t</w:t>
              </w:r>
            </w:ins>
          </w:p>
          <w:p w14:paraId="0FE6F123" w14:textId="09B50006" w:rsidR="00853699" w:rsidRPr="00853699" w:rsidRDefault="00853699" w:rsidP="00853699">
            <w:pPr>
              <w:rPr>
                <w:lang w:val="es-ES"/>
              </w:rPr>
            </w:pPr>
            <w:del w:id="690" w:author="Andrew Wilkinson" w:date="2023-06-28T13:36:00Z">
              <w:r w:rsidRPr="00853699" w:rsidDel="00671C20">
                <w:rPr>
                  <w:lang w:val="es-ES"/>
                </w:rPr>
                <w:delText>T</w:delText>
              </w:r>
            </w:del>
            <w:r w:rsidRPr="00853699">
              <w:rPr>
                <w:lang w:val="es-ES"/>
              </w:rPr>
              <w:t>oda esta increíble gente que no tenía "ventas" en sus títulos</w:t>
            </w:r>
            <w:ins w:id="691" w:author="Andrew Wilkinson" w:date="2023-06-28T13:36:00Z">
              <w:r w:rsidR="00671C20">
                <w:rPr>
                  <w:lang w:val="es-ES"/>
                </w:rPr>
                <w:t>.</w:t>
              </w:r>
            </w:ins>
          </w:p>
          <w:p w14:paraId="29BD9333" w14:textId="30FD7932" w:rsidR="00853699" w:rsidRPr="00853699" w:rsidDel="00671C20" w:rsidRDefault="00853699" w:rsidP="00853699">
            <w:pPr>
              <w:rPr>
                <w:del w:id="692" w:author="Andrew Wilkinson" w:date="2023-06-28T13:37:00Z"/>
                <w:lang w:val="es-ES"/>
              </w:rPr>
            </w:pPr>
            <w:r w:rsidRPr="00853699">
              <w:rPr>
                <w:lang w:val="es-ES"/>
              </w:rPr>
              <w:t>Ellos eran reverenciados como grandes vendedores, y pensamos "espera un minuto</w:t>
            </w:r>
            <w:ins w:id="693" w:author="Andrew Wilkinson" w:date="2023-06-28T13:37:00Z">
              <w:r w:rsidR="00671C20">
                <w:rPr>
                  <w:lang w:val="es-ES"/>
                </w:rPr>
                <w:t xml:space="preserve">, </w:t>
              </w:r>
            </w:ins>
            <w:del w:id="694" w:author="Andrew Wilkinson" w:date="2023-06-28T13:37:00Z">
              <w:r w:rsidRPr="00853699" w:rsidDel="00671C20">
                <w:rPr>
                  <w:lang w:val="es-ES"/>
                </w:rPr>
                <w:delText>"</w:delText>
              </w:r>
            </w:del>
          </w:p>
          <w:p w14:paraId="68C4C9F1" w14:textId="177214BF" w:rsidR="00853699" w:rsidRPr="00853699" w:rsidDel="00671C20" w:rsidRDefault="00853699" w:rsidP="00853699">
            <w:pPr>
              <w:rPr>
                <w:del w:id="695" w:author="Andrew Wilkinson" w:date="2023-06-28T13:37:00Z"/>
                <w:lang w:val="es-ES"/>
              </w:rPr>
            </w:pPr>
            <w:del w:id="696" w:author="Andrew Wilkinson" w:date="2023-06-28T13:37:00Z">
              <w:r w:rsidRPr="00853699" w:rsidDel="00671C20">
                <w:rPr>
                  <w:lang w:val="es-ES"/>
                </w:rPr>
                <w:delText>"</w:delText>
              </w:r>
            </w:del>
            <w:r w:rsidRPr="00853699">
              <w:rPr>
                <w:lang w:val="es-ES"/>
              </w:rPr>
              <w:t>pensamos que estábamos escribiendo un libro acerca de profesionales en ventas,</w:t>
            </w:r>
            <w:ins w:id="697" w:author="Andrew Wilkinson" w:date="2023-06-28T13:37:00Z">
              <w:r w:rsidR="00671C20">
                <w:rPr>
                  <w:lang w:val="es-ES"/>
                </w:rPr>
                <w:t xml:space="preserve"> y</w:t>
              </w:r>
            </w:ins>
          </w:p>
          <w:p w14:paraId="60840827" w14:textId="77777777" w:rsidR="00853699" w:rsidRPr="00853699" w:rsidRDefault="00853699" w:rsidP="00853699">
            <w:pPr>
              <w:rPr>
                <w:lang w:val="es-ES"/>
              </w:rPr>
            </w:pPr>
            <w:del w:id="698" w:author="Andrew Wilkinson" w:date="2023-06-28T13:37:00Z">
              <w:r w:rsidRPr="00853699" w:rsidDel="00671C20">
                <w:rPr>
                  <w:lang w:val="es-ES"/>
                </w:rPr>
                <w:delText>Y</w:delText>
              </w:r>
            </w:del>
            <w:r w:rsidRPr="00853699">
              <w:rPr>
                <w:lang w:val="es-ES"/>
              </w:rPr>
              <w:t xml:space="preserve"> por qué son tan buenos, por qué toda esta gente increíble, fenomenal, profesionales de ventas, ídolos, no son vendedores?"</w:t>
            </w:r>
          </w:p>
          <w:p w14:paraId="4439A5B2" w14:textId="68227759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Uh, fuimos al mejor profesional de ventas en "B</w:t>
            </w:r>
            <w:ins w:id="699" w:author="Andrew Wilkinson" w:date="2023-06-28T13:37:00Z">
              <w:r w:rsidR="00671C20">
                <w:rPr>
                  <w:lang w:val="es-ES"/>
                </w:rPr>
                <w:t xml:space="preserve"> </w:t>
              </w:r>
            </w:ins>
            <w:del w:id="700" w:author="Andrew Wilkinson" w:date="2023-06-28T13:37:00Z">
              <w:r w:rsidRPr="00853699" w:rsidDel="00671C20">
                <w:rPr>
                  <w:lang w:val="es-ES"/>
                </w:rPr>
                <w:delText xml:space="preserve">y </w:delText>
              </w:r>
            </w:del>
            <w:ins w:id="701" w:author="Andrew Wilkinson" w:date="2023-06-28T13:37:00Z">
              <w:r w:rsidR="00671C20">
                <w:rPr>
                  <w:lang w:val="es-ES"/>
                </w:rPr>
                <w:t>and</w:t>
              </w:r>
              <w:r w:rsidR="00671C20" w:rsidRPr="00853699">
                <w:rPr>
                  <w:lang w:val="es-ES"/>
                </w:rPr>
                <w:t xml:space="preserve"> </w:t>
              </w:r>
            </w:ins>
            <w:r w:rsidRPr="00853699">
              <w:rPr>
                <w:lang w:val="es-ES"/>
              </w:rPr>
              <w:t xml:space="preserve">B" y preguntamos </w:t>
            </w:r>
            <w:del w:id="702" w:author="Andrew Wilkinson" w:date="2023-06-28T13:37:00Z">
              <w:r w:rsidRPr="00853699" w:rsidDel="00671C20">
                <w:rPr>
                  <w:lang w:val="es-ES"/>
                </w:rPr>
                <w:delText>¡</w:delText>
              </w:r>
            </w:del>
            <w:ins w:id="703" w:author="Andrew Wilkinson" w:date="2023-06-28T13:37:00Z">
              <w:r w:rsidR="00671C20">
                <w:rPr>
                  <w:lang w:val="es-ES"/>
                </w:rPr>
                <w:t>¿</w:t>
              </w:r>
            </w:ins>
            <w:r w:rsidRPr="00853699">
              <w:rPr>
                <w:lang w:val="es-ES"/>
              </w:rPr>
              <w:t>quién es el mejor vendedor que conoces?</w:t>
            </w:r>
          </w:p>
          <w:p w14:paraId="72967C39" w14:textId="104C43DF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Y dijeron, Jon Wexler, el jefe mercadotecnia y mercadotecnia de influencers en Adidas</w:t>
            </w:r>
            <w:ins w:id="704" w:author="Andrew Wilkinson" w:date="2023-06-28T13:38:00Z">
              <w:r w:rsidR="00115C15">
                <w:rPr>
                  <w:lang w:val="es-ES"/>
                </w:rPr>
                <w:t>.</w:t>
              </w:r>
            </w:ins>
          </w:p>
          <w:p w14:paraId="12287964" w14:textId="5B0EE4FE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Eso no suena como un vendedor</w:t>
            </w:r>
            <w:ins w:id="705" w:author="Andrew Wilkinson" w:date="2023-06-28T13:38:00Z">
              <w:r w:rsidR="00115C15">
                <w:rPr>
                  <w:lang w:val="es-ES"/>
                </w:rPr>
                <w:t>.</w:t>
              </w:r>
            </w:ins>
          </w:p>
          <w:p w14:paraId="35C5AD59" w14:textId="6A50C2E5" w:rsidR="00853699" w:rsidRPr="00853699" w:rsidDel="00115C15" w:rsidRDefault="00853699" w:rsidP="00853699">
            <w:pPr>
              <w:rPr>
                <w:del w:id="706" w:author="Andrew Wilkinson" w:date="2023-06-28T13:38:00Z"/>
                <w:lang w:val="es-ES"/>
              </w:rPr>
            </w:pPr>
            <w:r w:rsidRPr="00853699">
              <w:rPr>
                <w:lang w:val="es-ES"/>
              </w:rPr>
              <w:t>Y vamos con Jon y empezamos a hablar con él y él habla de su estilo de vida motivado por propósitos</w:t>
            </w:r>
            <w:ins w:id="707" w:author="Andrew Wilkinson" w:date="2023-06-28T13:38:00Z">
              <w:r w:rsidR="00115C15">
                <w:rPr>
                  <w:lang w:val="es-ES"/>
                </w:rPr>
                <w:t xml:space="preserve"> </w:t>
              </w:r>
            </w:ins>
          </w:p>
          <w:p w14:paraId="7B97F5C3" w14:textId="4E80B310" w:rsidR="00853699" w:rsidRPr="00853699" w:rsidDel="00115C15" w:rsidRDefault="00115C15" w:rsidP="00853699">
            <w:pPr>
              <w:rPr>
                <w:del w:id="708" w:author="Andrew Wilkinson" w:date="2023-06-28T13:38:00Z"/>
                <w:lang w:val="es-ES"/>
              </w:rPr>
            </w:pPr>
            <w:ins w:id="709" w:author="Andrew Wilkinson" w:date="2023-06-28T13:38:00Z">
              <w:r>
                <w:rPr>
                  <w:lang w:val="es-ES"/>
                </w:rPr>
                <w:t xml:space="preserve">y </w:t>
              </w:r>
            </w:ins>
            <w:del w:id="710" w:author="Andrew Wilkinson" w:date="2023-06-28T13:38:00Z">
              <w:r w:rsidR="00853699" w:rsidRPr="00853699" w:rsidDel="00115C15">
                <w:rPr>
                  <w:lang w:val="es-ES"/>
                </w:rPr>
                <w:delText xml:space="preserve">Y </w:delText>
              </w:r>
            </w:del>
            <w:r w:rsidR="00853699" w:rsidRPr="00853699">
              <w:rPr>
                <w:lang w:val="es-ES"/>
              </w:rPr>
              <w:t>cómo la gente, empoderar a la gente</w:t>
            </w:r>
            <w:ins w:id="711" w:author="Andrew Wilkinson" w:date="2023-06-28T13:38:00Z">
              <w:r>
                <w:rPr>
                  <w:lang w:val="es-ES"/>
                </w:rPr>
                <w:t xml:space="preserve"> </w:t>
              </w:r>
            </w:ins>
          </w:p>
          <w:p w14:paraId="0FBC3028" w14:textId="6436ACFD" w:rsidR="00853699" w:rsidRPr="00853699" w:rsidDel="00115C15" w:rsidRDefault="00853699" w:rsidP="00853699">
            <w:pPr>
              <w:rPr>
                <w:del w:id="712" w:author="Andrew Wilkinson" w:date="2023-06-28T13:38:00Z"/>
                <w:lang w:val="es-ES"/>
              </w:rPr>
            </w:pPr>
            <w:del w:id="713" w:author="Andrew Wilkinson" w:date="2023-06-28T13:38:00Z">
              <w:r w:rsidRPr="00853699" w:rsidDel="00115C15">
                <w:rPr>
                  <w:lang w:val="es-ES"/>
                </w:rPr>
                <w:delText>"</w:delText>
              </w:r>
            </w:del>
            <w:r w:rsidRPr="00853699">
              <w:rPr>
                <w:lang w:val="es-ES"/>
              </w:rPr>
              <w:t xml:space="preserve">al rededor </w:t>
            </w:r>
            <w:ins w:id="714" w:author="Andrew Wilkinson" w:date="2023-06-28T13:38:00Z">
              <w:r w:rsidR="00115C15">
                <w:rPr>
                  <w:lang w:val="es-ES"/>
                </w:rPr>
                <w:t>a</w:t>
              </w:r>
            </w:ins>
          </w:p>
          <w:p w14:paraId="41901AD0" w14:textId="1B552332" w:rsidR="00853699" w:rsidRDefault="00853699" w:rsidP="00853699">
            <w:pPr>
              <w:rPr>
                <w:ins w:id="715" w:author="Andrew Wilkinson" w:date="2023-06-28T13:39:00Z"/>
                <w:lang w:val="es-ES"/>
              </w:rPr>
            </w:pPr>
            <w:del w:id="716" w:author="Andrew Wilkinson" w:date="2023-06-28T13:38:00Z">
              <w:r w:rsidRPr="00853699" w:rsidDel="00115C15">
                <w:rPr>
                  <w:lang w:val="es-ES"/>
                </w:rPr>
                <w:delText>A</w:delText>
              </w:r>
            </w:del>
            <w:ins w:id="717" w:author="Andrew Wilkinson" w:date="2023-06-28T13:38:00Z">
              <w:r w:rsidR="00115C15">
                <w:rPr>
                  <w:lang w:val="es-ES"/>
                </w:rPr>
                <w:t xml:space="preserve"> </w:t>
              </w:r>
            </w:ins>
            <w:del w:id="718" w:author="Andrew Wilkinson" w:date="2023-06-28T13:38:00Z">
              <w:r w:rsidRPr="00853699" w:rsidDel="00115C15">
                <w:rPr>
                  <w:lang w:val="es-ES"/>
                </w:rPr>
                <w:delText xml:space="preserve"> </w:delText>
              </w:r>
            </w:del>
            <w:r w:rsidRPr="00853699">
              <w:rPr>
                <w:lang w:val="es-ES"/>
              </w:rPr>
              <w:t>tomar estas decisiones que moverían al mundo</w:t>
            </w:r>
            <w:ins w:id="719" w:author="Andrew Wilkinson" w:date="2023-06-28T13:39:00Z">
              <w:r w:rsidR="00115C15">
                <w:rPr>
                  <w:lang w:val="es-ES"/>
                </w:rPr>
                <w:t>.</w:t>
              </w:r>
            </w:ins>
            <w:del w:id="720" w:author="Andrew Wilkinson" w:date="2023-06-28T13:39:00Z">
              <w:r w:rsidRPr="00853699" w:rsidDel="00115C15">
                <w:rPr>
                  <w:lang w:val="es-ES"/>
                </w:rPr>
                <w:delText>"</w:delText>
              </w:r>
            </w:del>
          </w:p>
          <w:p w14:paraId="1527872B" w14:textId="77777777" w:rsidR="00115C15" w:rsidRPr="00853699" w:rsidRDefault="00115C15" w:rsidP="00853699">
            <w:pPr>
              <w:rPr>
                <w:lang w:val="es-ES"/>
              </w:rPr>
            </w:pPr>
          </w:p>
          <w:p w14:paraId="506184D0" w14:textId="401F73E8" w:rsidR="00853699" w:rsidRPr="00853699" w:rsidRDefault="00853699" w:rsidP="00853699">
            <w:pPr>
              <w:rPr>
                <w:lang w:val="es-ES"/>
              </w:rPr>
            </w:pPr>
            <w:del w:id="721" w:author="Andrew Wilkinson" w:date="2023-06-28T13:39:00Z">
              <w:r w:rsidRPr="00853699" w:rsidDel="00115C15">
                <w:rPr>
                  <w:lang w:val="es-ES"/>
                </w:rPr>
                <w:delText>"c</w:delText>
              </w:r>
            </w:del>
            <w:ins w:id="722" w:author="Andrew Wilkinson" w:date="2023-06-28T13:39:00Z">
              <w:r w:rsidR="00115C15">
                <w:rPr>
                  <w:lang w:val="es-ES"/>
                </w:rPr>
                <w:t>C</w:t>
              </w:r>
            </w:ins>
            <w:r w:rsidRPr="00853699">
              <w:rPr>
                <w:lang w:val="es-ES"/>
              </w:rPr>
              <w:t>ierto?</w:t>
            </w:r>
          </w:p>
          <w:p w14:paraId="483104F1" w14:textId="320F0479" w:rsidR="00853699" w:rsidRPr="00853699" w:rsidRDefault="00853699" w:rsidP="00853699">
            <w:pPr>
              <w:rPr>
                <w:lang w:val="es-ES"/>
              </w:rPr>
            </w:pPr>
            <w:del w:id="723" w:author="Andrew Wilkinson" w:date="2023-06-28T13:39:00Z">
              <w:r w:rsidRPr="00853699" w:rsidDel="00115C15">
                <w:rPr>
                  <w:lang w:val="es-ES"/>
                </w:rPr>
                <w:delText xml:space="preserve"> </w:delText>
              </w:r>
            </w:del>
            <w:ins w:id="724" w:author="Andrew Wilkinson" w:date="2023-06-28T13:39:00Z">
              <w:r w:rsidR="00115C15">
                <w:rPr>
                  <w:lang w:val="es-ES"/>
                </w:rPr>
                <w:t>É</w:t>
              </w:r>
            </w:ins>
            <w:del w:id="725" w:author="Andrew Wilkinson" w:date="2023-06-28T13:39:00Z">
              <w:r w:rsidRPr="00853699" w:rsidDel="00115C15">
                <w:rPr>
                  <w:lang w:val="es-ES"/>
                </w:rPr>
                <w:delText>é</w:delText>
              </w:r>
            </w:del>
            <w:r w:rsidRPr="00853699">
              <w:rPr>
                <w:lang w:val="es-ES"/>
              </w:rPr>
              <w:t>l está literalmente redefiniendo lo que significa vender</w:t>
            </w:r>
            <w:ins w:id="726" w:author="Andrew Wilkinson" w:date="2023-06-28T13:39:00Z">
              <w:r w:rsidR="00115C15">
                <w:rPr>
                  <w:lang w:val="es-ES"/>
                </w:rPr>
                <w:t>.</w:t>
              </w:r>
            </w:ins>
            <w:del w:id="727" w:author="Andrew Wilkinson" w:date="2023-06-28T13:39:00Z">
              <w:r w:rsidRPr="00853699" w:rsidDel="00115C15">
                <w:rPr>
                  <w:lang w:val="es-ES"/>
                </w:rPr>
                <w:delText>-"</w:delText>
              </w:r>
            </w:del>
          </w:p>
          <w:p w14:paraId="1B97622D" w14:textId="3151769B" w:rsidR="00853699" w:rsidRPr="00853699" w:rsidRDefault="00115C15" w:rsidP="00853699">
            <w:pPr>
              <w:rPr>
                <w:lang w:val="es-ES"/>
              </w:rPr>
            </w:pPr>
            <w:ins w:id="728" w:author="Andrew Wilkinson" w:date="2023-06-28T13:39:00Z">
              <w:r>
                <w:rPr>
                  <w:lang w:val="es-ES"/>
                </w:rPr>
                <w:t>Y</w:t>
              </w:r>
            </w:ins>
            <w:del w:id="729" w:author="Andrew Wilkinson" w:date="2023-06-28T13:39:00Z">
              <w:r w:rsidR="00853699" w:rsidRPr="00853699" w:rsidDel="00115C15">
                <w:rPr>
                  <w:lang w:val="es-ES"/>
                </w:rPr>
                <w:delText>"y</w:delText>
              </w:r>
            </w:del>
            <w:r w:rsidR="00853699" w:rsidRPr="00853699">
              <w:rPr>
                <w:lang w:val="es-ES"/>
              </w:rPr>
              <w:t xml:space="preserve">, esto es por lo que pienso que es tan interesante, ¿cierto? </w:t>
            </w:r>
          </w:p>
          <w:p w14:paraId="199E1CE9" w14:textId="0F7F5515" w:rsidR="00853699" w:rsidRPr="00853699" w:rsidDel="00115C15" w:rsidRDefault="00853699" w:rsidP="00853699">
            <w:pPr>
              <w:rPr>
                <w:del w:id="730" w:author="Andrew Wilkinson" w:date="2023-06-28T13:40:00Z"/>
                <w:lang w:val="es-ES"/>
              </w:rPr>
            </w:pPr>
            <w:r w:rsidRPr="00853699">
              <w:rPr>
                <w:lang w:val="es-ES"/>
              </w:rPr>
              <w:t>Es que tenemos estas predisposiciones</w:t>
            </w:r>
            <w:del w:id="731" w:author="Andrew Wilkinson" w:date="2023-06-28T13:40:00Z">
              <w:r w:rsidRPr="00853699" w:rsidDel="00115C15">
                <w:rPr>
                  <w:lang w:val="es-ES"/>
                </w:rPr>
                <w:delText>"</w:delText>
              </w:r>
            </w:del>
          </w:p>
          <w:p w14:paraId="61C7D1D6" w14:textId="004E9143" w:rsidR="00853699" w:rsidRPr="00853699" w:rsidDel="00115C15" w:rsidRDefault="00115C15" w:rsidP="00853699">
            <w:pPr>
              <w:rPr>
                <w:del w:id="732" w:author="Andrew Wilkinson" w:date="2023-06-28T13:40:00Z"/>
                <w:lang w:val="es-ES"/>
              </w:rPr>
            </w:pPr>
            <w:ins w:id="733" w:author="Andrew Wilkinson" w:date="2023-06-28T13:40:00Z">
              <w:r>
                <w:rPr>
                  <w:lang w:val="es-ES"/>
                </w:rPr>
                <w:t xml:space="preserve"> </w:t>
              </w:r>
            </w:ins>
            <w:del w:id="734" w:author="Andrew Wilkinson" w:date="2023-06-28T13:40:00Z">
              <w:r w:rsidR="00853699" w:rsidRPr="00853699" w:rsidDel="00115C15">
                <w:rPr>
                  <w:lang w:val="es-ES"/>
                </w:rPr>
                <w:delText>H</w:delText>
              </w:r>
            </w:del>
            <w:ins w:id="735" w:author="Andrew Wilkinson" w:date="2023-06-28T13:40:00Z">
              <w:r>
                <w:rPr>
                  <w:lang w:val="es-ES"/>
                </w:rPr>
                <w:t>h</w:t>
              </w:r>
            </w:ins>
            <w:r w:rsidR="00853699" w:rsidRPr="00853699">
              <w:rPr>
                <w:lang w:val="es-ES"/>
              </w:rPr>
              <w:t>acia pensar que las ventas es algo repugnante y manipulador</w:t>
            </w:r>
          </w:p>
          <w:p w14:paraId="49C9EB9D" w14:textId="26E8F6FC" w:rsidR="00853699" w:rsidRPr="00853699" w:rsidDel="00115C15" w:rsidRDefault="00115C15" w:rsidP="00853699">
            <w:pPr>
              <w:rPr>
                <w:del w:id="736" w:author="Andrew Wilkinson" w:date="2023-06-28T13:40:00Z"/>
                <w:lang w:val="es-ES"/>
              </w:rPr>
            </w:pPr>
            <w:ins w:id="737" w:author="Andrew Wilkinson" w:date="2023-06-28T13:40:00Z">
              <w:r>
                <w:rPr>
                  <w:lang w:val="es-ES"/>
                </w:rPr>
                <w:t xml:space="preserve"> </w:t>
              </w:r>
            </w:ins>
            <w:del w:id="738" w:author="Andrew Wilkinson" w:date="2023-06-28T13:40:00Z">
              <w:r w:rsidR="00853699" w:rsidRPr="00853699" w:rsidDel="00115C15">
                <w:rPr>
                  <w:lang w:val="es-ES"/>
                </w:rPr>
                <w:delText>O</w:delText>
              </w:r>
            </w:del>
            <w:ins w:id="739" w:author="Andrew Wilkinson" w:date="2023-06-28T13:40:00Z">
              <w:r>
                <w:rPr>
                  <w:lang w:val="es-ES"/>
                </w:rPr>
                <w:t>o</w:t>
              </w:r>
            </w:ins>
            <w:r w:rsidR="00853699" w:rsidRPr="00853699">
              <w:rPr>
                <w:lang w:val="es-ES"/>
              </w:rPr>
              <w:t xml:space="preserve"> coercitivo y luego descubres que la gente que es buena en eso</w:t>
            </w:r>
          </w:p>
          <w:p w14:paraId="6260BCF3" w14:textId="346FE49E" w:rsidR="00853699" w:rsidRPr="00853699" w:rsidRDefault="00115C15" w:rsidP="00853699">
            <w:pPr>
              <w:rPr>
                <w:lang w:val="es-ES"/>
              </w:rPr>
            </w:pPr>
            <w:ins w:id="740" w:author="Andrew Wilkinson" w:date="2023-06-28T13:40:00Z">
              <w:r>
                <w:rPr>
                  <w:lang w:val="es-ES"/>
                </w:rPr>
                <w:t xml:space="preserve">, </w:t>
              </w:r>
            </w:ins>
            <w:del w:id="741" w:author="Andrew Wilkinson" w:date="2023-06-28T13:40:00Z">
              <w:r w:rsidR="00853699" w:rsidRPr="00853699" w:rsidDel="00115C15">
                <w:rPr>
                  <w:lang w:val="es-ES"/>
                </w:rPr>
                <w:delText>E</w:delText>
              </w:r>
            </w:del>
            <w:ins w:id="742" w:author="Andrew Wilkinson" w:date="2023-06-28T13:40:00Z">
              <w:r>
                <w:rPr>
                  <w:lang w:val="es-ES"/>
                </w:rPr>
                <w:t>e</w:t>
              </w:r>
            </w:ins>
            <w:r w:rsidR="00853699" w:rsidRPr="00853699">
              <w:rPr>
                <w:lang w:val="es-ES"/>
              </w:rPr>
              <w:t>llos personifican completamente lo opuesto de eso</w:t>
            </w:r>
            <w:ins w:id="743" w:author="Andrew Wilkinson" w:date="2023-06-28T13:40:00Z">
              <w:r>
                <w:rPr>
                  <w:lang w:val="es-ES"/>
                </w:rPr>
                <w:t>.</w:t>
              </w:r>
            </w:ins>
          </w:p>
          <w:p w14:paraId="343DAB17" w14:textId="2CDF3F8C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 xml:space="preserve">Sé que es literalmente preguntarte que resumas todo tu libro pero, </w:t>
            </w:r>
            <w:ins w:id="744" w:author="Andrew Wilkinson" w:date="2023-06-28T13:40:00Z">
              <w:r w:rsidR="00115C15">
                <w:rPr>
                  <w:lang w:val="es-ES"/>
                </w:rPr>
                <w:t>¿</w:t>
              </w:r>
            </w:ins>
            <w:r w:rsidRPr="00853699">
              <w:rPr>
                <w:lang w:val="es-ES"/>
              </w:rPr>
              <w:t>qué significa un buen vendedor, que constituye a un buen vendedor?</w:t>
            </w:r>
          </w:p>
          <w:p w14:paraId="3CD97203" w14:textId="7ED3323D" w:rsidR="00853699" w:rsidRPr="00853699" w:rsidDel="00AF4FD4" w:rsidRDefault="00853699" w:rsidP="00853699">
            <w:pPr>
              <w:rPr>
                <w:del w:id="745" w:author="Andrew Wilkinson" w:date="2023-06-28T13:41:00Z"/>
                <w:lang w:val="es-ES"/>
              </w:rPr>
            </w:pPr>
            <w:del w:id="746" w:author="Andrew Wilkinson" w:date="2023-06-28T13:30:00Z">
              <w:r w:rsidRPr="00853699" w:rsidDel="00A95F29">
                <w:rPr>
                  <w:lang w:val="es-ES"/>
                </w:rPr>
                <w:delText>(</w:delText>
              </w:r>
            </w:del>
            <w:del w:id="747" w:author="Andrew Wilkinson" w:date="2023-06-28T13:25:00Z">
              <w:r w:rsidRPr="00853699" w:rsidDel="00DB7064">
                <w:rPr>
                  <w:lang w:val="es-ES"/>
                </w:rPr>
                <w:delText>Collin</w:delText>
              </w:r>
            </w:del>
            <w:del w:id="748" w:author="Andrew Wilkinson" w:date="2023-06-28T13:30:00Z">
              <w:r w:rsidRPr="00853699" w:rsidDel="00A95F29">
                <w:rPr>
                  <w:lang w:val="es-ES"/>
                </w:rPr>
                <w:delText xml:space="preserve">) - </w:delText>
              </w:r>
            </w:del>
            <w:del w:id="749" w:author="Andrew Wilkinson" w:date="2023-06-28T13:41:00Z">
              <w:r w:rsidRPr="00853699" w:rsidDel="00AF4FD4">
                <w:rPr>
                  <w:lang w:val="es-ES"/>
                </w:rPr>
                <w:delText>q</w:delText>
              </w:r>
            </w:del>
            <w:ins w:id="750" w:author="Andrew Wilkinson" w:date="2023-06-28T13:41:00Z">
              <w:r w:rsidR="00AF4FD4">
                <w:rPr>
                  <w:lang w:val="es-ES"/>
                </w:rPr>
                <w:t>Q</w:t>
              </w:r>
            </w:ins>
            <w:r w:rsidRPr="00853699">
              <w:rPr>
                <w:lang w:val="es-ES"/>
              </w:rPr>
              <w:t>uiero empezar diciendo que nosotros intencionalmente usamos la palabra ventas porque</w:t>
            </w:r>
          </w:p>
          <w:p w14:paraId="7CF7C310" w14:textId="7D5B8BA4" w:rsidR="00853699" w:rsidRPr="00853699" w:rsidDel="00AF4FD4" w:rsidRDefault="00AF4FD4" w:rsidP="00853699">
            <w:pPr>
              <w:rPr>
                <w:del w:id="751" w:author="Andrew Wilkinson" w:date="2023-06-28T13:41:00Z"/>
                <w:lang w:val="es-ES"/>
              </w:rPr>
            </w:pPr>
            <w:ins w:id="752" w:author="Andrew Wilkinson" w:date="2023-06-28T13:41:00Z">
              <w:r>
                <w:rPr>
                  <w:lang w:val="es-ES"/>
                </w:rPr>
                <w:t xml:space="preserve"> </w:t>
              </w:r>
            </w:ins>
            <w:del w:id="753" w:author="Andrew Wilkinson" w:date="2023-06-28T13:41:00Z">
              <w:r w:rsidR="00853699" w:rsidRPr="00853699" w:rsidDel="00AF4FD4">
                <w:rPr>
                  <w:lang w:val="es-ES"/>
                </w:rPr>
                <w:delText xml:space="preserve">Es </w:delText>
              </w:r>
            </w:del>
            <w:ins w:id="754" w:author="Andrew Wilkinson" w:date="2023-06-28T13:41:00Z">
              <w:r>
                <w:rPr>
                  <w:lang w:val="es-ES"/>
                </w:rPr>
                <w:t>e</w:t>
              </w:r>
              <w:r w:rsidRPr="00853699">
                <w:rPr>
                  <w:lang w:val="es-ES"/>
                </w:rPr>
                <w:t xml:space="preserve">s </w:t>
              </w:r>
            </w:ins>
            <w:r w:rsidR="00853699" w:rsidRPr="00853699">
              <w:rPr>
                <w:lang w:val="es-ES"/>
              </w:rPr>
              <w:t>muy polarizador porque lo que estabamos encontrando es que en la fuerza de trabajo</w:t>
            </w:r>
            <w:ins w:id="755" w:author="Andrew Wilkinson" w:date="2023-06-28T13:41:00Z">
              <w:r>
                <w:rPr>
                  <w:lang w:val="es-ES"/>
                </w:rPr>
                <w:t>, t</w:t>
              </w:r>
            </w:ins>
          </w:p>
          <w:p w14:paraId="4803452F" w14:textId="05046745" w:rsidR="00853699" w:rsidRPr="00853699" w:rsidDel="00AF4FD4" w:rsidRDefault="00853699" w:rsidP="00853699">
            <w:pPr>
              <w:rPr>
                <w:del w:id="756" w:author="Andrew Wilkinson" w:date="2023-06-28T13:41:00Z"/>
                <w:lang w:val="es-ES"/>
              </w:rPr>
            </w:pPr>
            <w:del w:id="757" w:author="Andrew Wilkinson" w:date="2023-06-28T13:41:00Z">
              <w:r w:rsidRPr="00853699" w:rsidDel="00AF4FD4">
                <w:rPr>
                  <w:lang w:val="es-ES"/>
                </w:rPr>
                <w:delText>T</w:delText>
              </w:r>
            </w:del>
            <w:r w:rsidRPr="00853699">
              <w:rPr>
                <w:lang w:val="es-ES"/>
              </w:rPr>
              <w:t>odas estas nuevas entradas que vienen de la universidad</w:t>
            </w:r>
            <w:ins w:id="758" w:author="Andrew Wilkinson" w:date="2023-06-28T13:41:00Z">
              <w:r w:rsidR="00AF4FD4">
                <w:rPr>
                  <w:lang w:val="es-ES"/>
                </w:rPr>
                <w:t>, e</w:t>
              </w:r>
            </w:ins>
          </w:p>
          <w:p w14:paraId="4081E607" w14:textId="6A575F7E" w:rsidR="00853699" w:rsidRPr="00853699" w:rsidRDefault="00853699" w:rsidP="00853699">
            <w:pPr>
              <w:rPr>
                <w:lang w:val="es-ES"/>
              </w:rPr>
            </w:pPr>
            <w:del w:id="759" w:author="Andrew Wilkinson" w:date="2023-06-28T13:41:00Z">
              <w:r w:rsidRPr="00853699" w:rsidDel="00AF4FD4">
                <w:rPr>
                  <w:lang w:val="es-ES"/>
                </w:rPr>
                <w:delText>E</w:delText>
              </w:r>
            </w:del>
            <w:r w:rsidRPr="00853699">
              <w:rPr>
                <w:lang w:val="es-ES"/>
              </w:rPr>
              <w:t>llos no saben cómo mover gente</w:t>
            </w:r>
            <w:ins w:id="760" w:author="Andrew Wilkinson" w:date="2023-06-28T13:41:00Z">
              <w:r w:rsidR="00AF4FD4">
                <w:rPr>
                  <w:lang w:val="es-ES"/>
                </w:rPr>
                <w:t>.</w:t>
              </w:r>
            </w:ins>
          </w:p>
          <w:p w14:paraId="52627F19" w14:textId="7B67E7A9" w:rsidR="00853699" w:rsidRPr="00853699" w:rsidDel="00AF4FD4" w:rsidRDefault="00853699" w:rsidP="00853699">
            <w:pPr>
              <w:rPr>
                <w:del w:id="761" w:author="Andrew Wilkinson" w:date="2023-06-28T13:42:00Z"/>
                <w:lang w:val="es-ES"/>
              </w:rPr>
            </w:pPr>
            <w:r w:rsidRPr="00853699">
              <w:rPr>
                <w:lang w:val="es-ES"/>
              </w:rPr>
              <w:t>Así que a pesar que seas ingeniero, mercadólogo, si estás cambiando tu</w:t>
            </w:r>
            <w:ins w:id="762" w:author="Andrew Wilkinson" w:date="2023-06-28T13:42:00Z">
              <w:r w:rsidR="00AF4FD4">
                <w:rPr>
                  <w:lang w:val="es-ES"/>
                </w:rPr>
                <w:t xml:space="preserve"> m</w:t>
              </w:r>
            </w:ins>
          </w:p>
          <w:p w14:paraId="27B2B2C8" w14:textId="71FF8409" w:rsidR="00853699" w:rsidRPr="00853699" w:rsidRDefault="00853699" w:rsidP="00853699">
            <w:pPr>
              <w:rPr>
                <w:lang w:val="es-ES"/>
              </w:rPr>
            </w:pPr>
            <w:del w:id="763" w:author="Andrew Wilkinson" w:date="2023-06-28T13:42:00Z">
              <w:r w:rsidRPr="00853699" w:rsidDel="00AF4FD4">
                <w:rPr>
                  <w:lang w:val="es-ES"/>
                </w:rPr>
                <w:delText>M</w:delText>
              </w:r>
            </w:del>
            <w:r w:rsidRPr="00853699">
              <w:rPr>
                <w:lang w:val="es-ES"/>
              </w:rPr>
              <w:t>undo, o el mundo de alguien, si estas cambiando al mundo, no puedes hacerlo sin mover gente</w:t>
            </w:r>
            <w:ins w:id="764" w:author="Andrew Wilkinson" w:date="2023-06-28T13:42:00Z">
              <w:r w:rsidR="00AF4FD4">
                <w:rPr>
                  <w:lang w:val="es-ES"/>
                </w:rPr>
                <w:t>.</w:t>
              </w:r>
            </w:ins>
          </w:p>
          <w:p w14:paraId="0D816E30" w14:textId="22AD178E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lastRenderedPageBreak/>
              <w:t>Este es el resumen del libro</w:t>
            </w:r>
            <w:ins w:id="765" w:author="Andrew Wilkinson" w:date="2023-06-28T13:42:00Z">
              <w:r w:rsidR="005C2F39">
                <w:rPr>
                  <w:lang w:val="es-ES"/>
                </w:rPr>
                <w:t>:</w:t>
              </w:r>
            </w:ins>
          </w:p>
          <w:p w14:paraId="396CDE83" w14:textId="1241B04C" w:rsidR="00853699" w:rsidRPr="00853699" w:rsidDel="005C2F39" w:rsidRDefault="00853699" w:rsidP="00853699">
            <w:pPr>
              <w:rPr>
                <w:del w:id="766" w:author="Andrew Wilkinson" w:date="2023-06-28T13:42:00Z"/>
                <w:lang w:val="es-ES"/>
              </w:rPr>
            </w:pPr>
            <w:r w:rsidRPr="00853699">
              <w:rPr>
                <w:lang w:val="es-ES"/>
              </w:rPr>
              <w:t>Todos están o vendiendo una idea,</w:t>
            </w:r>
            <w:ins w:id="767" w:author="Andrew Wilkinson" w:date="2023-06-28T13:42:00Z">
              <w:r w:rsidR="005C2F39">
                <w:rPr>
                  <w:lang w:val="es-ES"/>
                </w:rPr>
                <w:t xml:space="preserve"> a</w:t>
              </w:r>
            </w:ins>
          </w:p>
          <w:p w14:paraId="20A10E79" w14:textId="2CCFED07" w:rsidR="00853699" w:rsidRPr="00853699" w:rsidRDefault="00853699" w:rsidP="00853699">
            <w:pPr>
              <w:rPr>
                <w:lang w:val="es-ES"/>
              </w:rPr>
            </w:pPr>
            <w:del w:id="768" w:author="Andrew Wilkinson" w:date="2023-06-28T13:42:00Z">
              <w:r w:rsidRPr="00853699" w:rsidDel="005C2F39">
                <w:rPr>
                  <w:lang w:val="es-ES"/>
                </w:rPr>
                <w:delText>A</w:delText>
              </w:r>
            </w:del>
            <w:r w:rsidRPr="00853699">
              <w:rPr>
                <w:lang w:val="es-ES"/>
              </w:rPr>
              <w:t xml:space="preserve"> ellos mismos, vendiendo un producto o servicio</w:t>
            </w:r>
            <w:ins w:id="769" w:author="Andrew Wilkinson" w:date="2023-06-28T13:42:00Z">
              <w:r w:rsidR="005C2F39">
                <w:rPr>
                  <w:lang w:val="es-ES"/>
                </w:rPr>
                <w:t>.</w:t>
              </w:r>
            </w:ins>
            <w:del w:id="770" w:author="Andrew Wilkinson" w:date="2023-06-28T13:42:00Z">
              <w:r w:rsidRPr="00853699" w:rsidDel="005C2F39">
                <w:rPr>
                  <w:lang w:val="es-ES"/>
                </w:rPr>
                <w:delText>,</w:delText>
              </w:r>
            </w:del>
          </w:p>
          <w:p w14:paraId="5DB50B5A" w14:textId="265AA467" w:rsidR="00853699" w:rsidRPr="00853699" w:rsidDel="005C2F39" w:rsidRDefault="00853699" w:rsidP="00853699">
            <w:pPr>
              <w:rPr>
                <w:del w:id="771" w:author="Andrew Wilkinson" w:date="2023-06-28T13:42:00Z"/>
                <w:lang w:val="es-ES"/>
              </w:rPr>
            </w:pPr>
            <w:r w:rsidRPr="00853699">
              <w:rPr>
                <w:lang w:val="es-ES"/>
              </w:rPr>
              <w:t>Aún si crees que es malo o no,</w:t>
            </w:r>
            <w:ins w:id="772" w:author="Andrew Wilkinson" w:date="2023-06-28T13:42:00Z">
              <w:r w:rsidR="005C2F39">
                <w:rPr>
                  <w:lang w:val="es-ES"/>
                </w:rPr>
                <w:t xml:space="preserve"> t</w:t>
              </w:r>
            </w:ins>
          </w:p>
          <w:p w14:paraId="05815BE8" w14:textId="46A6DA05" w:rsidR="00853699" w:rsidRPr="00853699" w:rsidDel="005C2F39" w:rsidRDefault="00853699" w:rsidP="00853699">
            <w:pPr>
              <w:rPr>
                <w:del w:id="773" w:author="Andrew Wilkinson" w:date="2023-06-28T13:43:00Z"/>
                <w:lang w:val="es-ES"/>
              </w:rPr>
            </w:pPr>
            <w:del w:id="774" w:author="Andrew Wilkinson" w:date="2023-06-28T13:42:00Z">
              <w:r w:rsidRPr="00853699" w:rsidDel="005C2F39">
                <w:rPr>
                  <w:lang w:val="es-ES"/>
                </w:rPr>
                <w:delText>T</w:delText>
              </w:r>
            </w:del>
            <w:r w:rsidRPr="00853699">
              <w:rPr>
                <w:lang w:val="es-ES"/>
              </w:rPr>
              <w:t>ípicamente lo que sea termina pasando, especialmente a la gente que no tiene "ventas" en su título</w:t>
            </w:r>
            <w:ins w:id="775" w:author="Andrew Wilkinson" w:date="2023-06-28T13:43:00Z">
              <w:r w:rsidR="005C2F39">
                <w:rPr>
                  <w:lang w:val="es-ES"/>
                </w:rPr>
                <w:t>, c</w:t>
              </w:r>
            </w:ins>
          </w:p>
          <w:p w14:paraId="4EAF8F73" w14:textId="744C9D01" w:rsidR="00853699" w:rsidRPr="00853699" w:rsidDel="001760CF" w:rsidRDefault="00853699" w:rsidP="00853699">
            <w:pPr>
              <w:rPr>
                <w:del w:id="776" w:author="Andrew Wilkinson" w:date="2023-06-28T13:43:00Z"/>
                <w:lang w:val="es-ES"/>
              </w:rPr>
            </w:pPr>
            <w:del w:id="777" w:author="Andrew Wilkinson" w:date="2023-06-28T13:43:00Z">
              <w:r w:rsidRPr="00853699" w:rsidDel="005C2F39">
                <w:rPr>
                  <w:lang w:val="es-ES"/>
                </w:rPr>
                <w:delText>C</w:delText>
              </w:r>
            </w:del>
            <w:r w:rsidRPr="00853699">
              <w:rPr>
                <w:lang w:val="es-ES"/>
              </w:rPr>
              <w:t>uando un padre tiene que venderle al hijo el comer vegetales, okey</w:t>
            </w:r>
            <w:ins w:id="778" w:author="Andrew Wilkinson" w:date="2023-06-28T13:43:00Z">
              <w:r w:rsidR="001760CF">
                <w:rPr>
                  <w:lang w:val="es-ES"/>
                </w:rPr>
                <w:t>, o</w:t>
              </w:r>
            </w:ins>
          </w:p>
          <w:p w14:paraId="401F0326" w14:textId="31A6A965" w:rsidR="00853699" w:rsidRPr="00853699" w:rsidDel="001760CF" w:rsidRDefault="00853699" w:rsidP="00853699">
            <w:pPr>
              <w:rPr>
                <w:del w:id="779" w:author="Andrew Wilkinson" w:date="2023-06-28T13:43:00Z"/>
                <w:lang w:val="es-ES"/>
              </w:rPr>
            </w:pPr>
            <w:del w:id="780" w:author="Andrew Wilkinson" w:date="2023-06-28T13:43:00Z">
              <w:r w:rsidRPr="00853699" w:rsidDel="001760CF">
                <w:rPr>
                  <w:lang w:val="es-ES"/>
                </w:rPr>
                <w:delText>O</w:delText>
              </w:r>
            </w:del>
            <w:r w:rsidRPr="00853699">
              <w:rPr>
                <w:lang w:val="es-ES"/>
              </w:rPr>
              <w:t xml:space="preserve"> cuando un fundador tiene que venderle al banco el invertir</w:t>
            </w:r>
            <w:ins w:id="781" w:author="Andrew Wilkinson" w:date="2023-06-28T13:44:00Z">
              <w:r w:rsidR="001760CF">
                <w:rPr>
                  <w:lang w:val="es-ES"/>
                </w:rPr>
                <w:t>, o</w:t>
              </w:r>
            </w:ins>
          </w:p>
          <w:p w14:paraId="00C89084" w14:textId="416FD614" w:rsidR="00853699" w:rsidRPr="00853699" w:rsidRDefault="00853699" w:rsidP="00853699">
            <w:pPr>
              <w:rPr>
                <w:lang w:val="es-ES"/>
              </w:rPr>
            </w:pPr>
            <w:del w:id="782" w:author="Andrew Wilkinson" w:date="2023-06-28T13:43:00Z">
              <w:r w:rsidRPr="00853699" w:rsidDel="001760CF">
                <w:rPr>
                  <w:lang w:val="es-ES"/>
                </w:rPr>
                <w:delText>O</w:delText>
              </w:r>
            </w:del>
            <w:r w:rsidRPr="00853699">
              <w:rPr>
                <w:lang w:val="es-ES"/>
              </w:rPr>
              <w:t xml:space="preserve"> cuando tienes que venderle a tus amigos qué temporada de "</w:t>
            </w:r>
            <w:ins w:id="783" w:author="Andrew Wilkinson" w:date="2023-06-28T13:44:00Z">
              <w:r w:rsidR="001760CF">
                <w:rPr>
                  <w:lang w:val="es-ES"/>
                </w:rPr>
                <w:t>L</w:t>
              </w:r>
            </w:ins>
            <w:del w:id="784" w:author="Andrew Wilkinson" w:date="2023-06-28T13:44:00Z">
              <w:r w:rsidRPr="00853699" w:rsidDel="001760CF">
                <w:rPr>
                  <w:lang w:val="es-ES"/>
                </w:rPr>
                <w:delText>l</w:delText>
              </w:r>
            </w:del>
            <w:r w:rsidRPr="00853699">
              <w:rPr>
                <w:lang w:val="es-ES"/>
              </w:rPr>
              <w:t>a oficina" ver</w:t>
            </w:r>
            <w:ins w:id="785" w:author="Andrew Wilkinson" w:date="2023-06-28T13:44:00Z">
              <w:r w:rsidR="001760CF">
                <w:rPr>
                  <w:lang w:val="es-ES"/>
                </w:rPr>
                <w:t>.</w:t>
              </w:r>
            </w:ins>
          </w:p>
          <w:p w14:paraId="295CC4E9" w14:textId="6149E11E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Cualquier de estas, cierto</w:t>
            </w:r>
            <w:ins w:id="786" w:author="Andrew Wilkinson" w:date="2023-06-28T13:44:00Z">
              <w:r w:rsidR="001760CF">
                <w:rPr>
                  <w:lang w:val="es-ES"/>
                </w:rPr>
                <w:t>.</w:t>
              </w:r>
            </w:ins>
          </w:p>
          <w:p w14:paraId="66FAF7E2" w14:textId="1373372A" w:rsidR="00853699" w:rsidRPr="00853699" w:rsidDel="001760CF" w:rsidRDefault="00853699" w:rsidP="00853699">
            <w:pPr>
              <w:rPr>
                <w:del w:id="787" w:author="Andrew Wilkinson" w:date="2023-06-28T13:44:00Z"/>
                <w:lang w:val="es-ES"/>
              </w:rPr>
            </w:pPr>
            <w:r w:rsidRPr="00853699">
              <w:rPr>
                <w:lang w:val="es-ES"/>
              </w:rPr>
              <w:t>Y cuando tienes que venderte a tí mismo en una entrevista para obtener un empleo</w:t>
            </w:r>
            <w:ins w:id="788" w:author="Andrew Wilkinson" w:date="2023-06-28T13:44:00Z">
              <w:r w:rsidR="001760CF">
                <w:rPr>
                  <w:lang w:val="es-ES"/>
                </w:rPr>
                <w:t>, t</w:t>
              </w:r>
            </w:ins>
          </w:p>
          <w:p w14:paraId="45048B41" w14:textId="2428CF0B" w:rsidR="00853699" w:rsidRPr="00853699" w:rsidDel="001760CF" w:rsidRDefault="00853699" w:rsidP="00853699">
            <w:pPr>
              <w:rPr>
                <w:del w:id="789" w:author="Andrew Wilkinson" w:date="2023-06-28T13:44:00Z"/>
                <w:lang w:val="es-ES"/>
              </w:rPr>
            </w:pPr>
            <w:del w:id="790" w:author="Andrew Wilkinson" w:date="2023-06-28T13:44:00Z">
              <w:r w:rsidRPr="00853699" w:rsidDel="001760CF">
                <w:rPr>
                  <w:lang w:val="es-ES"/>
                </w:rPr>
                <w:delText>T</w:delText>
              </w:r>
            </w:del>
            <w:r w:rsidRPr="00853699">
              <w:rPr>
                <w:lang w:val="es-ES"/>
              </w:rPr>
              <w:t>odos nosotros, la mayoría, decide que nuestra versión imperfecta, auténtico</w:t>
            </w:r>
            <w:ins w:id="791" w:author="Andrew Wilkinson" w:date="2023-06-28T13:44:00Z">
              <w:r w:rsidR="001760CF">
                <w:rPr>
                  <w:lang w:val="es-ES"/>
                </w:rPr>
                <w:t xml:space="preserve"> n</w:t>
              </w:r>
            </w:ins>
          </w:p>
          <w:p w14:paraId="5A5F1F38" w14:textId="53CDB9C3" w:rsidR="00853699" w:rsidRPr="00853699" w:rsidRDefault="00853699" w:rsidP="00853699">
            <w:pPr>
              <w:rPr>
                <w:lang w:val="es-ES"/>
              </w:rPr>
            </w:pPr>
            <w:del w:id="792" w:author="Andrew Wilkinson" w:date="2023-06-28T13:44:00Z">
              <w:r w:rsidRPr="00853699" w:rsidDel="001760CF">
                <w:rPr>
                  <w:lang w:val="es-ES"/>
                </w:rPr>
                <w:delText>N</w:delText>
              </w:r>
            </w:del>
            <w:r w:rsidRPr="00853699">
              <w:rPr>
                <w:lang w:val="es-ES"/>
              </w:rPr>
              <w:t>o es apto para ese rol, así que damos la mejor versión en la entrevista</w:t>
            </w:r>
            <w:ins w:id="793" w:author="Andrew Wilkinson" w:date="2023-06-28T13:44:00Z">
              <w:r w:rsidR="001760CF">
                <w:rPr>
                  <w:lang w:val="es-ES"/>
                </w:rPr>
                <w:t>.</w:t>
              </w:r>
            </w:ins>
          </w:p>
          <w:p w14:paraId="0E3D82AF" w14:textId="73625429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La mejor versión de nosotros, o la versión de tí que haría que tu hijo comiera vegetales</w:t>
            </w:r>
            <w:ins w:id="794" w:author="Andrew Wilkinson" w:date="2023-06-28T13:45:00Z">
              <w:r w:rsidR="001760CF">
                <w:rPr>
                  <w:lang w:val="es-ES"/>
                </w:rPr>
                <w:t>.</w:t>
              </w:r>
            </w:ins>
          </w:p>
          <w:p w14:paraId="68CB3728" w14:textId="30A5DA9E" w:rsidR="00853699" w:rsidRDefault="00853699" w:rsidP="00853699">
            <w:pPr>
              <w:rPr>
                <w:ins w:id="795" w:author="Andrew Wilkinson" w:date="2023-06-28T13:45:00Z"/>
                <w:lang w:val="es-ES"/>
              </w:rPr>
            </w:pPr>
            <w:r w:rsidRPr="00853699">
              <w:rPr>
                <w:lang w:val="es-ES"/>
              </w:rPr>
              <w:t>La versión más genial, más persuasiva</w:t>
            </w:r>
            <w:ins w:id="796" w:author="Andrew Wilkinson" w:date="2023-06-28T13:45:00Z">
              <w:r w:rsidR="001760CF">
                <w:rPr>
                  <w:lang w:val="es-ES"/>
                </w:rPr>
                <w:t>.</w:t>
              </w:r>
            </w:ins>
          </w:p>
          <w:p w14:paraId="7FBC4617" w14:textId="77777777" w:rsidR="001760CF" w:rsidRPr="00853699" w:rsidRDefault="001760CF" w:rsidP="00853699">
            <w:pPr>
              <w:rPr>
                <w:lang w:val="es-ES"/>
              </w:rPr>
            </w:pPr>
          </w:p>
          <w:p w14:paraId="570FF397" w14:textId="000B6E26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Y mientras tanto, eso es lo opuesto que los vendedores hacen</w:t>
            </w:r>
            <w:ins w:id="797" w:author="Andrew Wilkinson" w:date="2023-06-28T13:45:00Z">
              <w:r w:rsidR="001760CF">
                <w:rPr>
                  <w:lang w:val="es-ES"/>
                </w:rPr>
                <w:t>.</w:t>
              </w:r>
            </w:ins>
          </w:p>
          <w:p w14:paraId="1A00BD93" w14:textId="74870872" w:rsidR="00853699" w:rsidRPr="00853699" w:rsidDel="001760CF" w:rsidRDefault="00853699" w:rsidP="00853699">
            <w:pPr>
              <w:rPr>
                <w:del w:id="798" w:author="Andrew Wilkinson" w:date="2023-06-28T13:45:00Z"/>
                <w:lang w:val="es-ES"/>
              </w:rPr>
            </w:pPr>
            <w:r w:rsidRPr="00853699">
              <w:rPr>
                <w:lang w:val="es-ES"/>
              </w:rPr>
              <w:t>Los grandes vendedores son buenos en ser hiper auténticos</w:t>
            </w:r>
            <w:ins w:id="799" w:author="Andrew Wilkinson" w:date="2023-06-28T13:45:00Z">
              <w:r w:rsidR="001760CF">
                <w:rPr>
                  <w:lang w:val="es-ES"/>
                </w:rPr>
                <w:t>, n</w:t>
              </w:r>
            </w:ins>
          </w:p>
          <w:p w14:paraId="29758273" w14:textId="09DC4C2D" w:rsidR="00853699" w:rsidRPr="00853699" w:rsidRDefault="00853699" w:rsidP="00853699">
            <w:pPr>
              <w:rPr>
                <w:lang w:val="es-ES"/>
              </w:rPr>
            </w:pPr>
            <w:del w:id="800" w:author="Andrew Wilkinson" w:date="2023-06-28T13:45:00Z">
              <w:r w:rsidRPr="00853699" w:rsidDel="001760CF">
                <w:rPr>
                  <w:lang w:val="es-ES"/>
                </w:rPr>
                <w:delText>N</w:delText>
              </w:r>
            </w:del>
            <w:r w:rsidRPr="00853699">
              <w:rPr>
                <w:lang w:val="es-ES"/>
              </w:rPr>
              <w:t>o como en esta manera de expresarse a la moda, ellos se permiten dejarle ver a la gente que son imperfectos</w:t>
            </w:r>
            <w:ins w:id="801" w:author="Andrew Wilkinson" w:date="2023-06-28T13:45:00Z">
              <w:r w:rsidR="001760CF">
                <w:rPr>
                  <w:lang w:val="es-ES"/>
                </w:rPr>
                <w:t>.</w:t>
              </w:r>
            </w:ins>
          </w:p>
          <w:p w14:paraId="1C1A4BA6" w14:textId="0AB5FE02" w:rsidR="00853699" w:rsidRPr="00853699" w:rsidDel="001760CF" w:rsidRDefault="00853699" w:rsidP="00853699">
            <w:pPr>
              <w:rPr>
                <w:del w:id="802" w:author="Andrew Wilkinson" w:date="2023-06-28T13:46:00Z"/>
                <w:lang w:val="es-ES"/>
              </w:rPr>
            </w:pPr>
            <w:r w:rsidRPr="00853699">
              <w:rPr>
                <w:lang w:val="es-ES"/>
              </w:rPr>
              <w:t>Y mucho como ellos, y son mejores que la mayoría en dejar a otros verse en ellos</w:t>
            </w:r>
            <w:ins w:id="803" w:author="Andrew Wilkinson" w:date="2023-06-28T13:46:00Z">
              <w:r w:rsidR="001760CF">
                <w:rPr>
                  <w:lang w:val="es-ES"/>
                </w:rPr>
                <w:t xml:space="preserve"> i</w:t>
              </w:r>
            </w:ins>
          </w:p>
          <w:p w14:paraId="37D4D8ED" w14:textId="3AEB3929" w:rsidR="00853699" w:rsidRDefault="00853699" w:rsidP="00853699">
            <w:pPr>
              <w:rPr>
                <w:ins w:id="804" w:author="Andrew Wilkinson" w:date="2023-06-28T13:46:00Z"/>
                <w:lang w:val="es-ES"/>
              </w:rPr>
            </w:pPr>
            <w:del w:id="805" w:author="Andrew Wilkinson" w:date="2023-06-28T13:46:00Z">
              <w:r w:rsidRPr="00853699" w:rsidDel="001760CF">
                <w:rPr>
                  <w:lang w:val="es-ES"/>
                </w:rPr>
                <w:delText>I</w:delText>
              </w:r>
            </w:del>
            <w:r w:rsidRPr="00853699">
              <w:rPr>
                <w:lang w:val="es-ES"/>
              </w:rPr>
              <w:t>nmediatamente, nadie habla de voluntad cuando se trata de vender</w:t>
            </w:r>
            <w:ins w:id="806" w:author="Andrew Wilkinson" w:date="2023-06-28T13:46:00Z">
              <w:r w:rsidR="001760CF">
                <w:rPr>
                  <w:lang w:val="es-ES"/>
                </w:rPr>
                <w:t>.</w:t>
              </w:r>
            </w:ins>
          </w:p>
          <w:p w14:paraId="41C9B717" w14:textId="77777777" w:rsidR="001760CF" w:rsidRPr="00853699" w:rsidRDefault="001760CF" w:rsidP="00853699">
            <w:pPr>
              <w:rPr>
                <w:lang w:val="es-ES"/>
              </w:rPr>
            </w:pPr>
          </w:p>
          <w:p w14:paraId="7B92C9B8" w14:textId="479FB9D4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Porque normalmente esa palabra se reserva para liderazgo</w:t>
            </w:r>
            <w:ins w:id="807" w:author="Andrew Wilkinson" w:date="2023-06-28T13:46:00Z">
              <w:r w:rsidR="001760CF">
                <w:rPr>
                  <w:lang w:val="es-ES"/>
                </w:rPr>
                <w:t>.</w:t>
              </w:r>
            </w:ins>
          </w:p>
          <w:p w14:paraId="49519EF0" w14:textId="1ADF4491" w:rsidR="00853699" w:rsidRPr="00853699" w:rsidDel="001760CF" w:rsidRDefault="00853699" w:rsidP="00853699">
            <w:pPr>
              <w:rPr>
                <w:del w:id="808" w:author="Andrew Wilkinson" w:date="2023-06-28T13:46:00Z"/>
                <w:lang w:val="es-ES"/>
              </w:rPr>
            </w:pPr>
            <w:r w:rsidRPr="00853699">
              <w:rPr>
                <w:lang w:val="es-ES"/>
              </w:rPr>
              <w:t>Sabes es como crear voluntad en la gente</w:t>
            </w:r>
            <w:ins w:id="809" w:author="Andrew Wilkinson" w:date="2023-06-28T13:46:00Z">
              <w:r w:rsidR="001760CF">
                <w:rPr>
                  <w:lang w:val="es-ES"/>
                </w:rPr>
                <w:t xml:space="preserve"> c</w:t>
              </w:r>
            </w:ins>
          </w:p>
          <w:p w14:paraId="5B4B4A35" w14:textId="6C09E1E7" w:rsidR="00853699" w:rsidRPr="00853699" w:rsidRDefault="00853699" w:rsidP="00853699">
            <w:pPr>
              <w:rPr>
                <w:lang w:val="es-ES"/>
              </w:rPr>
            </w:pPr>
            <w:del w:id="810" w:author="Andrew Wilkinson" w:date="2023-06-28T13:46:00Z">
              <w:r w:rsidRPr="00853699" w:rsidDel="001760CF">
                <w:rPr>
                  <w:lang w:val="es-ES"/>
                </w:rPr>
                <w:delText>C</w:delText>
              </w:r>
            </w:del>
            <w:r w:rsidRPr="00853699">
              <w:rPr>
                <w:lang w:val="es-ES"/>
              </w:rPr>
              <w:t>on quien hablas para que sientan que son parte de la decisión que ellos pueden procesar</w:t>
            </w:r>
            <w:ins w:id="811" w:author="Andrew Wilkinson" w:date="2023-06-28T13:46:00Z">
              <w:r w:rsidR="001760CF">
                <w:rPr>
                  <w:lang w:val="es-ES"/>
                </w:rPr>
                <w:t>.</w:t>
              </w:r>
            </w:ins>
          </w:p>
          <w:p w14:paraId="726AB81B" w14:textId="0768C3FE" w:rsidR="00853699" w:rsidRPr="00853699" w:rsidDel="001760CF" w:rsidRDefault="00853699" w:rsidP="00853699">
            <w:pPr>
              <w:rPr>
                <w:del w:id="812" w:author="Andrew Wilkinson" w:date="2023-06-28T13:47:00Z"/>
                <w:lang w:val="es-ES"/>
              </w:rPr>
            </w:pPr>
            <w:r w:rsidRPr="00853699">
              <w:rPr>
                <w:lang w:val="es-ES"/>
              </w:rPr>
              <w:t>Eso es lo que el más grande vendedor del planeta hace, por eso los más grandes vendedores del planeta</w:t>
            </w:r>
            <w:ins w:id="813" w:author="Andrew Wilkinson" w:date="2023-06-28T13:47:00Z">
              <w:r w:rsidR="001760CF">
                <w:rPr>
                  <w:lang w:val="es-ES"/>
                </w:rPr>
                <w:t xml:space="preserve"> s</w:t>
              </w:r>
            </w:ins>
          </w:p>
          <w:p w14:paraId="0325D062" w14:textId="77777777" w:rsidR="00853699" w:rsidRPr="00853699" w:rsidRDefault="00853699" w:rsidP="00853699">
            <w:pPr>
              <w:rPr>
                <w:lang w:val="es-ES"/>
              </w:rPr>
            </w:pPr>
            <w:del w:id="814" w:author="Andrew Wilkinson" w:date="2023-06-28T13:47:00Z">
              <w:r w:rsidRPr="00853699" w:rsidDel="001760CF">
                <w:rPr>
                  <w:lang w:val="es-ES"/>
                </w:rPr>
                <w:delText>S</w:delText>
              </w:r>
            </w:del>
            <w:r w:rsidRPr="00853699">
              <w:rPr>
                <w:lang w:val="es-ES"/>
              </w:rPr>
              <w:t>on grandes líderes, punto.</w:t>
            </w:r>
          </w:p>
          <w:p w14:paraId="5CB7FAB8" w14:textId="31522853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Ellos preguntan a alguien algo que nunca han oído antes</w:t>
            </w:r>
            <w:ins w:id="815" w:author="Andrew Wilkinson" w:date="2023-06-28T13:47:00Z">
              <w:r w:rsidR="001760CF">
                <w:rPr>
                  <w:lang w:val="es-ES"/>
                </w:rPr>
                <w:t>.</w:t>
              </w:r>
            </w:ins>
          </w:p>
          <w:p w14:paraId="191A4AC0" w14:textId="77777777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Esa persona responderá la pregunta, ideará por primera vez en tiempo real , y cual sea la respuesta, esa es la respuesta de esa persona.</w:t>
            </w:r>
          </w:p>
          <w:p w14:paraId="20B2736E" w14:textId="10C3D61C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No se les vendió esa respuesta, ellos asumieron propiedad de esa respuesta</w:t>
            </w:r>
            <w:ins w:id="816" w:author="Andrew Wilkinson" w:date="2023-06-28T13:47:00Z">
              <w:r w:rsidR="001760CF">
                <w:rPr>
                  <w:lang w:val="es-ES"/>
                </w:rPr>
                <w:t>.</w:t>
              </w:r>
            </w:ins>
            <w:del w:id="817" w:author="Andrew Wilkinson" w:date="2023-06-28T13:47:00Z">
              <w:r w:rsidRPr="00853699" w:rsidDel="001760CF">
                <w:rPr>
                  <w:lang w:val="es-ES"/>
                </w:rPr>
                <w:delText>-</w:delText>
              </w:r>
            </w:del>
          </w:p>
          <w:p w14:paraId="790307F7" w14:textId="449D0B10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Mucho de tu libro es decir "</w:t>
            </w:r>
            <w:ins w:id="818" w:author="Andrew Wilkinson" w:date="2023-06-28T13:47:00Z">
              <w:r w:rsidR="001760CF">
                <w:rPr>
                  <w:lang w:val="es-ES"/>
                </w:rPr>
                <w:t>R</w:t>
              </w:r>
            </w:ins>
            <w:del w:id="819" w:author="Andrew Wilkinson" w:date="2023-06-28T13:47:00Z">
              <w:r w:rsidRPr="00853699" w:rsidDel="001760CF">
                <w:rPr>
                  <w:lang w:val="es-ES"/>
                </w:rPr>
                <w:delText>r</w:delText>
              </w:r>
            </w:del>
            <w:r w:rsidRPr="00853699">
              <w:rPr>
                <w:lang w:val="es-ES"/>
              </w:rPr>
              <w:t>ealmente interesante en la persona"</w:t>
            </w:r>
            <w:ins w:id="820" w:author="Andrew Wilkinson" w:date="2023-06-28T13:47:00Z">
              <w:r w:rsidR="001760CF">
                <w:rPr>
                  <w:lang w:val="es-ES"/>
                </w:rPr>
                <w:t>.</w:t>
              </w:r>
            </w:ins>
          </w:p>
          <w:p w14:paraId="274CB6E9" w14:textId="77777777" w:rsidR="001760CF" w:rsidRDefault="001760CF" w:rsidP="00853699">
            <w:pPr>
              <w:rPr>
                <w:ins w:id="821" w:author="Andrew Wilkinson" w:date="2023-06-28T13:47:00Z"/>
                <w:lang w:val="es-ES"/>
              </w:rPr>
            </w:pPr>
          </w:p>
          <w:p w14:paraId="04559A1A" w14:textId="2CD98CDA" w:rsidR="00853699" w:rsidRPr="00853699" w:rsidDel="001760CF" w:rsidRDefault="00853699" w:rsidP="00853699">
            <w:pPr>
              <w:rPr>
                <w:del w:id="822" w:author="Andrew Wilkinson" w:date="2023-06-28T13:47:00Z"/>
                <w:lang w:val="es-ES"/>
              </w:rPr>
            </w:pPr>
            <w:r w:rsidRPr="00853699">
              <w:rPr>
                <w:lang w:val="es-ES"/>
              </w:rPr>
              <w:lastRenderedPageBreak/>
              <w:t>Si quieres ganarte a alguien, convencerlo de tu manera de pensar</w:t>
            </w:r>
            <w:ins w:id="823" w:author="Andrew Wilkinson" w:date="2023-06-28T13:48:00Z">
              <w:r w:rsidR="001760CF">
                <w:rPr>
                  <w:lang w:val="es-ES"/>
                </w:rPr>
                <w:t>,</w:t>
              </w:r>
            </w:ins>
            <w:ins w:id="824" w:author="Andrew Wilkinson" w:date="2023-06-28T13:47:00Z">
              <w:r w:rsidR="001760CF">
                <w:rPr>
                  <w:lang w:val="es-ES"/>
                </w:rPr>
                <w:t xml:space="preserve"> e</w:t>
              </w:r>
            </w:ins>
          </w:p>
          <w:p w14:paraId="6305853A" w14:textId="3684EC79" w:rsidR="00853699" w:rsidRPr="00853699" w:rsidRDefault="00853699" w:rsidP="00853699">
            <w:pPr>
              <w:rPr>
                <w:lang w:val="es-ES"/>
              </w:rPr>
            </w:pPr>
            <w:del w:id="825" w:author="Andrew Wilkinson" w:date="2023-06-28T13:47:00Z">
              <w:r w:rsidRPr="00853699" w:rsidDel="001760CF">
                <w:rPr>
                  <w:lang w:val="es-ES"/>
                </w:rPr>
                <w:delText>E</w:delText>
              </w:r>
            </w:del>
            <w:r w:rsidRPr="00853699">
              <w:rPr>
                <w:lang w:val="es-ES"/>
              </w:rPr>
              <w:t>scúchalos, escucha sus preocupaciones, y de verdad, auténticamente, respondeles</w:t>
            </w:r>
            <w:ins w:id="826" w:author="Andrew Wilkinson" w:date="2023-06-28T13:48:00Z">
              <w:r w:rsidR="001760CF">
                <w:rPr>
                  <w:lang w:val="es-ES"/>
                </w:rPr>
                <w:t>.</w:t>
              </w:r>
            </w:ins>
          </w:p>
          <w:p w14:paraId="65D4DB3C" w14:textId="5DEF675C" w:rsidR="00853699" w:rsidRPr="00853699" w:rsidDel="001760CF" w:rsidRDefault="00853699" w:rsidP="00853699">
            <w:pPr>
              <w:rPr>
                <w:del w:id="827" w:author="Andrew Wilkinson" w:date="2023-06-28T13:48:00Z"/>
                <w:lang w:val="es-ES"/>
              </w:rPr>
            </w:pPr>
            <w:r w:rsidRPr="00853699">
              <w:rPr>
                <w:lang w:val="es-ES"/>
              </w:rPr>
              <w:t>No pretendas hacerlos creer que respondes</w:t>
            </w:r>
            <w:ins w:id="828" w:author="Andrew Wilkinson" w:date="2023-06-28T13:48:00Z">
              <w:r w:rsidR="001760CF">
                <w:rPr>
                  <w:lang w:val="es-ES"/>
                </w:rPr>
                <w:t xml:space="preserve"> a</w:t>
              </w:r>
            </w:ins>
          </w:p>
          <w:p w14:paraId="31EB6C7B" w14:textId="7ABF13CF" w:rsidR="00853699" w:rsidRPr="00853699" w:rsidRDefault="00853699" w:rsidP="00853699">
            <w:pPr>
              <w:rPr>
                <w:lang w:val="es-ES"/>
              </w:rPr>
            </w:pPr>
            <w:del w:id="829" w:author="Andrew Wilkinson" w:date="2023-06-28T13:48:00Z">
              <w:r w:rsidRPr="00853699" w:rsidDel="001760CF">
                <w:rPr>
                  <w:lang w:val="es-ES"/>
                </w:rPr>
                <w:delText>A</w:delText>
              </w:r>
            </w:del>
            <w:r w:rsidRPr="00853699">
              <w:rPr>
                <w:lang w:val="es-ES"/>
              </w:rPr>
              <w:t xml:space="preserve"> sus preocupaciones mientras realmente solo actúas como un robot</w:t>
            </w:r>
            <w:ins w:id="830" w:author="Andrew Wilkinson" w:date="2023-06-28T13:48:00Z">
              <w:r w:rsidR="001760CF">
                <w:rPr>
                  <w:lang w:val="es-ES"/>
                </w:rPr>
                <w:t>.</w:t>
              </w:r>
            </w:ins>
          </w:p>
          <w:p w14:paraId="2FAD82CD" w14:textId="24CE40A6" w:rsidR="00853699" w:rsidRDefault="00853699" w:rsidP="00853699">
            <w:pPr>
              <w:rPr>
                <w:ins w:id="831" w:author="Andrew Wilkinson" w:date="2023-06-28T13:48:00Z"/>
                <w:lang w:val="es-ES"/>
              </w:rPr>
            </w:pPr>
            <w:r w:rsidRPr="00853699">
              <w:rPr>
                <w:lang w:val="es-ES"/>
              </w:rPr>
              <w:t>¿</w:t>
            </w:r>
            <w:del w:id="832" w:author="Andrew Wilkinson" w:date="2023-06-28T13:48:00Z">
              <w:r w:rsidRPr="00853699" w:rsidDel="001760CF">
                <w:rPr>
                  <w:lang w:val="es-ES"/>
                </w:rPr>
                <w:delText xml:space="preserve">cómo </w:delText>
              </w:r>
            </w:del>
            <w:ins w:id="833" w:author="Andrew Wilkinson" w:date="2023-06-28T13:48:00Z">
              <w:r w:rsidR="001760CF">
                <w:rPr>
                  <w:lang w:val="es-ES"/>
                </w:rPr>
                <w:t>C</w:t>
              </w:r>
              <w:r w:rsidR="001760CF" w:rsidRPr="00853699">
                <w:rPr>
                  <w:lang w:val="es-ES"/>
                </w:rPr>
                <w:t xml:space="preserve">ómo </w:t>
              </w:r>
            </w:ins>
            <w:r w:rsidRPr="00853699">
              <w:rPr>
                <w:lang w:val="es-ES"/>
              </w:rPr>
              <w:t>puedes obtener una conección más humana?</w:t>
            </w:r>
          </w:p>
          <w:p w14:paraId="20F4565F" w14:textId="77777777" w:rsidR="001760CF" w:rsidRPr="00853699" w:rsidRDefault="001760CF" w:rsidP="00853699">
            <w:pPr>
              <w:rPr>
                <w:lang w:val="es-ES"/>
              </w:rPr>
            </w:pPr>
          </w:p>
          <w:p w14:paraId="2E7FBD54" w14:textId="52C181CD" w:rsidR="00853699" w:rsidRPr="00853699" w:rsidDel="001760CF" w:rsidRDefault="00853699" w:rsidP="00853699">
            <w:pPr>
              <w:rPr>
                <w:del w:id="834" w:author="Andrew Wilkinson" w:date="2023-06-28T13:49:00Z"/>
                <w:lang w:val="es-ES"/>
              </w:rPr>
            </w:pPr>
            <w:del w:id="835" w:author="Andrew Wilkinson" w:date="2023-06-28T13:36:00Z">
              <w:r w:rsidRPr="00853699" w:rsidDel="007C5155">
                <w:rPr>
                  <w:lang w:val="es-ES"/>
                </w:rPr>
                <w:delText>(</w:delText>
              </w:r>
            </w:del>
            <w:del w:id="836" w:author="Andrew Wilkinson" w:date="2023-06-28T13:25:00Z">
              <w:r w:rsidRPr="00853699" w:rsidDel="00DB7064">
                <w:rPr>
                  <w:lang w:val="es-ES"/>
                </w:rPr>
                <w:delText>Collin</w:delText>
              </w:r>
            </w:del>
            <w:del w:id="837" w:author="Andrew Wilkinson" w:date="2023-06-28T13:36:00Z">
              <w:r w:rsidRPr="00853699" w:rsidDel="007C5155">
                <w:rPr>
                  <w:lang w:val="es-ES"/>
                </w:rPr>
                <w:delText>) -</w:delText>
              </w:r>
            </w:del>
            <w:del w:id="838" w:author="Andrew Wilkinson" w:date="2023-06-28T13:48:00Z">
              <w:r w:rsidRPr="00853699" w:rsidDel="001760CF">
                <w:rPr>
                  <w:lang w:val="es-ES"/>
                </w:rPr>
                <w:delText>s</w:delText>
              </w:r>
            </w:del>
            <w:ins w:id="839" w:author="Andrew Wilkinson" w:date="2023-06-28T13:48:00Z">
              <w:r w:rsidR="001760CF">
                <w:rPr>
                  <w:lang w:val="es-ES"/>
                </w:rPr>
                <w:t>S</w:t>
              </w:r>
            </w:ins>
            <w:r w:rsidRPr="00853699">
              <w:rPr>
                <w:lang w:val="es-ES"/>
              </w:rPr>
              <w:t>i, yo, no sé por qué, pero saes en las dos décadas pasadas los libros ahí afuera</w:t>
            </w:r>
            <w:ins w:id="840" w:author="Andrew Wilkinson" w:date="2023-06-28T13:49:00Z">
              <w:r w:rsidR="001760CF">
                <w:rPr>
                  <w:lang w:val="es-ES"/>
                </w:rPr>
                <w:t xml:space="preserve"> h</w:t>
              </w:r>
            </w:ins>
          </w:p>
          <w:p w14:paraId="3B5F47F4" w14:textId="77777777" w:rsidR="001760CF" w:rsidRDefault="00853699" w:rsidP="00853699">
            <w:pPr>
              <w:rPr>
                <w:ins w:id="841" w:author="Andrew Wilkinson" w:date="2023-06-28T13:49:00Z"/>
                <w:lang w:val="es-ES"/>
              </w:rPr>
            </w:pPr>
            <w:del w:id="842" w:author="Andrew Wilkinson" w:date="2023-06-28T13:49:00Z">
              <w:r w:rsidRPr="00853699" w:rsidDel="001760CF">
                <w:rPr>
                  <w:lang w:val="es-ES"/>
                </w:rPr>
                <w:delText>H</w:delText>
              </w:r>
            </w:del>
            <w:r w:rsidRPr="00853699">
              <w:rPr>
                <w:lang w:val="es-ES"/>
              </w:rPr>
              <w:t>an estado enfocandose, no todos, pero muchos, en las tácticas.</w:t>
            </w:r>
          </w:p>
          <w:p w14:paraId="25BCF1A5" w14:textId="77777777" w:rsidR="001760CF" w:rsidRDefault="001760CF" w:rsidP="00853699">
            <w:pPr>
              <w:rPr>
                <w:ins w:id="843" w:author="Andrew Wilkinson" w:date="2023-06-28T13:49:00Z"/>
                <w:lang w:val="es-ES"/>
              </w:rPr>
            </w:pPr>
          </w:p>
          <w:p w14:paraId="758F0499" w14:textId="7395B3EB" w:rsidR="00853699" w:rsidRPr="00853699" w:rsidDel="001760CF" w:rsidRDefault="00853699" w:rsidP="00853699">
            <w:pPr>
              <w:rPr>
                <w:del w:id="844" w:author="Andrew Wilkinson" w:date="2023-06-28T13:49:00Z"/>
                <w:lang w:val="es-ES"/>
              </w:rPr>
            </w:pPr>
            <w:del w:id="845" w:author="Andrew Wilkinson" w:date="2023-06-28T13:49:00Z">
              <w:r w:rsidRPr="00853699" w:rsidDel="001760CF">
                <w:rPr>
                  <w:lang w:val="es-ES"/>
                </w:rPr>
                <w:delText xml:space="preserve"> s</w:delText>
              </w:r>
            </w:del>
            <w:ins w:id="846" w:author="Andrew Wilkinson" w:date="2023-06-28T13:49:00Z">
              <w:r w:rsidR="001760CF">
                <w:rPr>
                  <w:lang w:val="es-ES"/>
                </w:rPr>
                <w:t>S</w:t>
              </w:r>
            </w:ins>
            <w:r w:rsidRPr="00853699">
              <w:rPr>
                <w:lang w:val="es-ES"/>
              </w:rPr>
              <w:t>abes, si alguien en algún lugar nota</w:t>
            </w:r>
            <w:ins w:id="847" w:author="Andrew Wilkinson" w:date="2023-06-28T13:49:00Z">
              <w:r w:rsidR="001760CF">
                <w:rPr>
                  <w:lang w:val="es-ES"/>
                </w:rPr>
                <w:t xml:space="preserve"> q</w:t>
              </w:r>
            </w:ins>
          </w:p>
          <w:p w14:paraId="0AB04D8F" w14:textId="25837699" w:rsidR="00853699" w:rsidRPr="00853699" w:rsidDel="001760CF" w:rsidRDefault="00853699" w:rsidP="00853699">
            <w:pPr>
              <w:rPr>
                <w:del w:id="848" w:author="Andrew Wilkinson" w:date="2023-06-28T13:49:00Z"/>
                <w:lang w:val="es-ES"/>
              </w:rPr>
            </w:pPr>
            <w:del w:id="849" w:author="Andrew Wilkinson" w:date="2023-06-28T13:49:00Z">
              <w:r w:rsidRPr="00853699" w:rsidDel="001760CF">
                <w:rPr>
                  <w:lang w:val="es-ES"/>
                </w:rPr>
                <w:delText>Q</w:delText>
              </w:r>
            </w:del>
            <w:r w:rsidRPr="00853699">
              <w:rPr>
                <w:lang w:val="es-ES"/>
              </w:rPr>
              <w:t>ue si puedes imitar los movimientos de alguien con quien estás hablando</w:t>
            </w:r>
            <w:ins w:id="850" w:author="Andrew Wilkinson" w:date="2023-06-28T13:49:00Z">
              <w:r w:rsidR="001760CF">
                <w:rPr>
                  <w:lang w:val="es-ES"/>
                </w:rPr>
                <w:t xml:space="preserve"> e</w:t>
              </w:r>
            </w:ins>
          </w:p>
          <w:p w14:paraId="289C10B0" w14:textId="18BCD213" w:rsidR="00853699" w:rsidRPr="00853699" w:rsidDel="001760CF" w:rsidRDefault="00853699" w:rsidP="00853699">
            <w:pPr>
              <w:rPr>
                <w:del w:id="851" w:author="Andrew Wilkinson" w:date="2023-06-28T13:49:00Z"/>
                <w:lang w:val="es-ES"/>
              </w:rPr>
            </w:pPr>
            <w:del w:id="852" w:author="Andrew Wilkinson" w:date="2023-06-28T13:49:00Z">
              <w:r w:rsidRPr="00853699" w:rsidDel="001760CF">
                <w:rPr>
                  <w:lang w:val="es-ES"/>
                </w:rPr>
                <w:delText>E</w:delText>
              </w:r>
            </w:del>
            <w:r w:rsidRPr="00853699">
              <w:rPr>
                <w:lang w:val="es-ES"/>
              </w:rPr>
              <w:t>llos ya sabes, automáticamente</w:t>
            </w:r>
            <w:ins w:id="853" w:author="Andrew Wilkinson" w:date="2023-06-28T13:49:00Z">
              <w:r w:rsidR="001760CF">
                <w:rPr>
                  <w:lang w:val="es-ES"/>
                </w:rPr>
                <w:t xml:space="preserve"> e</w:t>
              </w:r>
            </w:ins>
          </w:p>
          <w:p w14:paraId="0638EA16" w14:textId="5CC27A35" w:rsidR="00853699" w:rsidRDefault="00853699" w:rsidP="00853699">
            <w:pPr>
              <w:rPr>
                <w:ins w:id="854" w:author="Andrew Wilkinson" w:date="2023-06-28T13:49:00Z"/>
                <w:lang w:val="es-ES"/>
              </w:rPr>
            </w:pPr>
            <w:del w:id="855" w:author="Andrew Wilkinson" w:date="2023-06-28T13:49:00Z">
              <w:r w:rsidRPr="00853699" w:rsidDel="001760CF">
                <w:rPr>
                  <w:lang w:val="es-ES"/>
                </w:rPr>
                <w:delText>E</w:delText>
              </w:r>
            </w:del>
            <w:r w:rsidRPr="00853699">
              <w:rPr>
                <w:lang w:val="es-ES"/>
              </w:rPr>
              <w:t>stán más concentrados en ti</w:t>
            </w:r>
            <w:ins w:id="856" w:author="Andrew Wilkinson" w:date="2023-06-28T13:49:00Z">
              <w:r w:rsidR="001760CF">
                <w:rPr>
                  <w:lang w:val="es-ES"/>
                </w:rPr>
                <w:t>.</w:t>
              </w:r>
            </w:ins>
          </w:p>
          <w:p w14:paraId="021557A2" w14:textId="77777777" w:rsidR="001760CF" w:rsidRPr="00853699" w:rsidRDefault="001760CF" w:rsidP="00853699">
            <w:pPr>
              <w:rPr>
                <w:lang w:val="es-ES"/>
              </w:rPr>
            </w:pPr>
          </w:p>
          <w:p w14:paraId="5078FFAB" w14:textId="7352D296" w:rsidR="00853699" w:rsidRPr="00853699" w:rsidDel="001760CF" w:rsidRDefault="00853699" w:rsidP="00853699">
            <w:pPr>
              <w:rPr>
                <w:del w:id="857" w:author="Andrew Wilkinson" w:date="2023-06-28T13:49:00Z"/>
                <w:lang w:val="es-ES"/>
              </w:rPr>
            </w:pPr>
            <w:r w:rsidRPr="00853699">
              <w:rPr>
                <w:lang w:val="es-ES"/>
              </w:rPr>
              <w:t>Esta conversación de imitación</w:t>
            </w:r>
            <w:ins w:id="858" w:author="Andrew Wilkinson" w:date="2023-06-28T13:49:00Z">
              <w:r w:rsidR="001760CF">
                <w:rPr>
                  <w:lang w:val="es-ES"/>
                </w:rPr>
                <w:t xml:space="preserve"> e</w:t>
              </w:r>
            </w:ins>
          </w:p>
          <w:p w14:paraId="4CF52D5E" w14:textId="3F48E53F" w:rsidR="00853699" w:rsidRPr="00853699" w:rsidRDefault="00853699" w:rsidP="00853699">
            <w:pPr>
              <w:rPr>
                <w:lang w:val="es-ES"/>
              </w:rPr>
            </w:pPr>
            <w:del w:id="859" w:author="Andrew Wilkinson" w:date="2023-06-28T13:49:00Z">
              <w:r w:rsidRPr="00853699" w:rsidDel="001760CF">
                <w:rPr>
                  <w:lang w:val="es-ES"/>
                </w:rPr>
                <w:delText>E</w:delText>
              </w:r>
            </w:del>
            <w:r w:rsidRPr="00853699">
              <w:rPr>
                <w:lang w:val="es-ES"/>
              </w:rPr>
              <w:t>so se enseñó en un libro</w:t>
            </w:r>
            <w:ins w:id="860" w:author="Andrew Wilkinson" w:date="2023-06-28T13:49:00Z">
              <w:r w:rsidR="001760CF">
                <w:rPr>
                  <w:lang w:val="es-ES"/>
                </w:rPr>
                <w:t>.</w:t>
              </w:r>
            </w:ins>
          </w:p>
          <w:p w14:paraId="74DA5EB7" w14:textId="39EDF98D" w:rsidR="00853699" w:rsidRPr="00853699" w:rsidDel="001760CF" w:rsidRDefault="00853699" w:rsidP="00853699">
            <w:pPr>
              <w:rPr>
                <w:del w:id="861" w:author="Andrew Wilkinson" w:date="2023-06-28T13:50:00Z"/>
                <w:lang w:val="es-ES"/>
              </w:rPr>
            </w:pPr>
            <w:r w:rsidRPr="00853699">
              <w:rPr>
                <w:lang w:val="es-ES"/>
              </w:rPr>
              <w:t>Asi que tienes una generación de vendedores que si alguien hablara</w:t>
            </w:r>
            <w:ins w:id="862" w:author="Andrew Wilkinson" w:date="2023-06-28T13:50:00Z">
              <w:r w:rsidR="001760CF">
                <w:rPr>
                  <w:lang w:val="es-ES"/>
                </w:rPr>
                <w:t xml:space="preserve"> y</w:t>
              </w:r>
            </w:ins>
          </w:p>
          <w:p w14:paraId="78707E13" w14:textId="448C5102" w:rsidR="00853699" w:rsidRPr="00853699" w:rsidDel="001760CF" w:rsidRDefault="00853699" w:rsidP="00853699">
            <w:pPr>
              <w:rPr>
                <w:del w:id="863" w:author="Andrew Wilkinson" w:date="2023-06-28T13:50:00Z"/>
                <w:lang w:val="es-ES"/>
              </w:rPr>
            </w:pPr>
            <w:del w:id="864" w:author="Andrew Wilkinson" w:date="2023-06-28T13:50:00Z">
              <w:r w:rsidRPr="00853699" w:rsidDel="001760CF">
                <w:rPr>
                  <w:lang w:val="es-ES"/>
                </w:rPr>
                <w:delText>Y</w:delText>
              </w:r>
            </w:del>
            <w:r w:rsidRPr="00853699">
              <w:rPr>
                <w:lang w:val="es-ES"/>
              </w:rPr>
              <w:t xml:space="preserve"> pusiera su mano en su mano así</w:t>
            </w:r>
            <w:ins w:id="865" w:author="Andrew Wilkinson" w:date="2023-06-28T13:50:00Z">
              <w:r w:rsidR="001760CF">
                <w:rPr>
                  <w:lang w:val="es-ES"/>
                </w:rPr>
                <w:t>, a</w:t>
              </w:r>
            </w:ins>
          </w:p>
          <w:p w14:paraId="0EA198D0" w14:textId="3C9FA5CA" w:rsidR="00853699" w:rsidRDefault="00853699" w:rsidP="00853699">
            <w:pPr>
              <w:rPr>
                <w:ins w:id="866" w:author="Andrew Wilkinson" w:date="2023-06-28T13:50:00Z"/>
                <w:lang w:val="es-ES"/>
              </w:rPr>
            </w:pPr>
            <w:del w:id="867" w:author="Andrew Wilkinson" w:date="2023-06-28T13:50:00Z">
              <w:r w:rsidRPr="00853699" w:rsidDel="001760CF">
                <w:rPr>
                  <w:lang w:val="es-ES"/>
                </w:rPr>
                <w:delText>A</w:delText>
              </w:r>
            </w:del>
            <w:r w:rsidRPr="00853699">
              <w:rPr>
                <w:lang w:val="es-ES"/>
              </w:rPr>
              <w:t>lguién más pondría la mano en su cara así</w:t>
            </w:r>
            <w:ins w:id="868" w:author="Andrew Wilkinson" w:date="2023-06-28T13:50:00Z">
              <w:r w:rsidR="001760CF">
                <w:rPr>
                  <w:lang w:val="es-ES"/>
                </w:rPr>
                <w:t>.</w:t>
              </w:r>
            </w:ins>
          </w:p>
          <w:p w14:paraId="566688E4" w14:textId="77777777" w:rsidR="001760CF" w:rsidRPr="00853699" w:rsidRDefault="001760CF" w:rsidP="00853699">
            <w:pPr>
              <w:rPr>
                <w:lang w:val="es-ES"/>
              </w:rPr>
            </w:pPr>
          </w:p>
          <w:p w14:paraId="68702B6B" w14:textId="0D9A4EAB" w:rsidR="00853699" w:rsidRPr="00853699" w:rsidDel="001760CF" w:rsidRDefault="00853699" w:rsidP="00853699">
            <w:pPr>
              <w:rPr>
                <w:del w:id="869" w:author="Andrew Wilkinson" w:date="2023-06-28T13:50:00Z"/>
                <w:lang w:val="es-ES"/>
              </w:rPr>
            </w:pPr>
            <w:r w:rsidRPr="00853699">
              <w:rPr>
                <w:lang w:val="es-ES"/>
              </w:rPr>
              <w:t>Pero nadie nunca escribió un libro que hablara de</w:t>
            </w:r>
            <w:ins w:id="870" w:author="Andrew Wilkinson" w:date="2023-06-28T13:50:00Z">
              <w:r w:rsidR="001760CF">
                <w:rPr>
                  <w:lang w:val="es-ES"/>
                </w:rPr>
                <w:t xml:space="preserve"> p</w:t>
              </w:r>
            </w:ins>
          </w:p>
          <w:p w14:paraId="323E8921" w14:textId="29B270F4" w:rsidR="00853699" w:rsidRPr="00853699" w:rsidRDefault="00853699" w:rsidP="00853699">
            <w:pPr>
              <w:rPr>
                <w:lang w:val="es-ES"/>
              </w:rPr>
            </w:pPr>
            <w:del w:id="871" w:author="Andrew Wilkinson" w:date="2023-06-28T13:50:00Z">
              <w:r w:rsidRPr="00853699" w:rsidDel="001760CF">
                <w:rPr>
                  <w:lang w:val="es-ES"/>
                </w:rPr>
                <w:delText>P</w:delText>
              </w:r>
            </w:del>
            <w:r w:rsidRPr="00853699">
              <w:rPr>
                <w:lang w:val="es-ES"/>
              </w:rPr>
              <w:t>or qué los grandes vendedores estaban tan concentrados en primer lugar que en resultado fue la imitación</w:t>
            </w:r>
            <w:ins w:id="872" w:author="Andrew Wilkinson" w:date="2023-06-28T13:50:00Z">
              <w:r w:rsidR="001760CF">
                <w:rPr>
                  <w:lang w:val="es-ES"/>
                </w:rPr>
                <w:t>.</w:t>
              </w:r>
            </w:ins>
            <w:del w:id="873" w:author="Andrew Wilkinson" w:date="2023-06-28T13:50:00Z">
              <w:r w:rsidRPr="00853699" w:rsidDel="001760CF">
                <w:rPr>
                  <w:lang w:val="es-ES"/>
                </w:rPr>
                <w:delText xml:space="preserve"> -</w:delText>
              </w:r>
            </w:del>
          </w:p>
          <w:p w14:paraId="241F87FD" w14:textId="3EA03DBF" w:rsidR="00853699" w:rsidRPr="00853699" w:rsidDel="001760CF" w:rsidRDefault="00853699" w:rsidP="00853699">
            <w:pPr>
              <w:rPr>
                <w:del w:id="874" w:author="Andrew Wilkinson" w:date="2023-06-28T13:51:00Z"/>
                <w:lang w:val="es-ES"/>
              </w:rPr>
            </w:pPr>
            <w:r w:rsidRPr="00853699">
              <w:rPr>
                <w:lang w:val="es-ES"/>
              </w:rPr>
              <w:t>Hablas de como una de las cosas que los grandes vendedores pueden hacer es construir una conección con alguien que tratan de ganarse</w:t>
            </w:r>
            <w:ins w:id="875" w:author="Andrew Wilkinson" w:date="2023-06-28T13:51:00Z">
              <w:r w:rsidR="001760CF">
                <w:rPr>
                  <w:lang w:val="es-ES"/>
                </w:rPr>
                <w:t xml:space="preserve"> e</w:t>
              </w:r>
            </w:ins>
          </w:p>
          <w:p w14:paraId="68B0B5F2" w14:textId="31E1B448" w:rsidR="00853699" w:rsidRPr="00853699" w:rsidRDefault="00853699" w:rsidP="00853699">
            <w:pPr>
              <w:rPr>
                <w:lang w:val="es-ES"/>
              </w:rPr>
            </w:pPr>
            <w:del w:id="876" w:author="Andrew Wilkinson" w:date="2023-06-28T13:51:00Z">
              <w:r w:rsidRPr="00853699" w:rsidDel="001760CF">
                <w:rPr>
                  <w:lang w:val="es-ES"/>
                </w:rPr>
                <w:delText>E</w:delText>
              </w:r>
            </w:del>
            <w:r w:rsidRPr="00853699">
              <w:rPr>
                <w:lang w:val="es-ES"/>
              </w:rPr>
              <w:t>s dejarlos entrar en lo que piensas, dejarlos entrar en una platica contigo mismo</w:t>
            </w:r>
            <w:ins w:id="877" w:author="Andrew Wilkinson" w:date="2023-06-28T13:51:00Z">
              <w:r w:rsidR="001760CF">
                <w:rPr>
                  <w:lang w:val="es-ES"/>
                </w:rPr>
                <w:t>.</w:t>
              </w:r>
            </w:ins>
          </w:p>
          <w:p w14:paraId="5E40F83A" w14:textId="46BE1C0B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Para que sepas qué pasa por tu mente</w:t>
            </w:r>
            <w:ins w:id="878" w:author="Andrew Wilkinson" w:date="2023-06-28T13:51:00Z">
              <w:r w:rsidR="001760CF">
                <w:rPr>
                  <w:lang w:val="es-ES"/>
                </w:rPr>
                <w:t>.</w:t>
              </w:r>
            </w:ins>
          </w:p>
          <w:p w14:paraId="7D7FB7D0" w14:textId="0FDB5E90" w:rsidR="00853699" w:rsidRPr="00853699" w:rsidDel="001760CF" w:rsidRDefault="00853699" w:rsidP="00853699">
            <w:pPr>
              <w:rPr>
                <w:del w:id="879" w:author="Andrew Wilkinson" w:date="2023-06-28T13:52:00Z"/>
                <w:lang w:val="es-ES"/>
              </w:rPr>
            </w:pPr>
            <w:r w:rsidRPr="00853699">
              <w:rPr>
                <w:lang w:val="es-ES"/>
              </w:rPr>
              <w:t>Hablas de cómo esos momentos donde la gente hace esas cosas</w:t>
            </w:r>
            <w:ins w:id="880" w:author="Andrew Wilkinson" w:date="2023-06-28T13:52:00Z">
              <w:r w:rsidR="001760CF">
                <w:rPr>
                  <w:lang w:val="es-ES"/>
                </w:rPr>
                <w:t xml:space="preserve"> ,c</w:t>
              </w:r>
            </w:ins>
          </w:p>
          <w:p w14:paraId="27BB923C" w14:textId="66BA5FF5" w:rsidR="00853699" w:rsidRPr="00853699" w:rsidDel="001760CF" w:rsidRDefault="00853699" w:rsidP="00853699">
            <w:pPr>
              <w:rPr>
                <w:del w:id="881" w:author="Andrew Wilkinson" w:date="2023-06-28T13:52:00Z"/>
                <w:lang w:val="es-ES"/>
              </w:rPr>
            </w:pPr>
            <w:del w:id="882" w:author="Andrew Wilkinson" w:date="2023-06-28T13:52:00Z">
              <w:r w:rsidRPr="00853699" w:rsidDel="001760CF">
                <w:rPr>
                  <w:lang w:val="es-ES"/>
                </w:rPr>
                <w:delText>C</w:delText>
              </w:r>
            </w:del>
            <w:r w:rsidRPr="00853699">
              <w:rPr>
                <w:lang w:val="es-ES"/>
              </w:rPr>
              <w:t>uando nos deja saber que pasa en sus cabezas</w:t>
            </w:r>
          </w:p>
          <w:p w14:paraId="61E5E262" w14:textId="0EAE3DAD" w:rsidR="00853699" w:rsidRPr="00853699" w:rsidDel="001760CF" w:rsidRDefault="001760CF" w:rsidP="00853699">
            <w:pPr>
              <w:rPr>
                <w:del w:id="883" w:author="Andrew Wilkinson" w:date="2023-06-28T13:52:00Z"/>
                <w:lang w:val="es-ES"/>
              </w:rPr>
            </w:pPr>
            <w:ins w:id="884" w:author="Andrew Wilkinson" w:date="2023-06-28T13:52:00Z">
              <w:r>
                <w:rPr>
                  <w:lang w:val="es-ES"/>
                </w:rPr>
                <w:t xml:space="preserve"> </w:t>
              </w:r>
            </w:ins>
            <w:del w:id="885" w:author="Andrew Wilkinson" w:date="2023-06-28T13:52:00Z">
              <w:r w:rsidR="00853699" w:rsidRPr="00853699" w:rsidDel="001760CF">
                <w:rPr>
                  <w:lang w:val="es-ES"/>
                </w:rPr>
                <w:delText>P</w:delText>
              </w:r>
            </w:del>
            <w:ins w:id="886" w:author="Andrew Wilkinson" w:date="2023-06-28T13:52:00Z">
              <w:r>
                <w:rPr>
                  <w:lang w:val="es-ES"/>
                </w:rPr>
                <w:t>p</w:t>
              </w:r>
            </w:ins>
            <w:r w:rsidR="00853699" w:rsidRPr="00853699">
              <w:rPr>
                <w:lang w:val="es-ES"/>
              </w:rPr>
              <w:t>ara que sepamos que ellos están al tanto</w:t>
            </w:r>
            <w:ins w:id="887" w:author="Andrew Wilkinson" w:date="2023-06-28T13:52:00Z">
              <w:r>
                <w:rPr>
                  <w:lang w:val="es-ES"/>
                </w:rPr>
                <w:t xml:space="preserve"> d</w:t>
              </w:r>
            </w:ins>
          </w:p>
          <w:p w14:paraId="4B2ABA98" w14:textId="181EA8B2" w:rsidR="00853699" w:rsidRPr="00853699" w:rsidDel="001760CF" w:rsidRDefault="00853699" w:rsidP="00853699">
            <w:pPr>
              <w:rPr>
                <w:del w:id="888" w:author="Andrew Wilkinson" w:date="2023-06-28T13:52:00Z"/>
                <w:lang w:val="es-ES"/>
              </w:rPr>
            </w:pPr>
            <w:del w:id="889" w:author="Andrew Wilkinson" w:date="2023-06-28T13:52:00Z">
              <w:r w:rsidRPr="00853699" w:rsidDel="001760CF">
                <w:rPr>
                  <w:lang w:val="es-ES"/>
                </w:rPr>
                <w:delText>D</w:delText>
              </w:r>
            </w:del>
            <w:r w:rsidRPr="00853699">
              <w:rPr>
                <w:lang w:val="es-ES"/>
              </w:rPr>
              <w:t>e lo que pasa, eso realmente construye una conección inmediata</w:t>
            </w:r>
            <w:ins w:id="890" w:author="Andrew Wilkinson" w:date="2023-06-28T13:52:00Z">
              <w:r w:rsidR="001760CF">
                <w:rPr>
                  <w:lang w:val="es-ES"/>
                </w:rPr>
                <w:t xml:space="preserve"> e</w:t>
              </w:r>
            </w:ins>
          </w:p>
          <w:p w14:paraId="41452FC3" w14:textId="1C04D078" w:rsidR="00853699" w:rsidRPr="00853699" w:rsidDel="001760CF" w:rsidRDefault="00853699" w:rsidP="00853699">
            <w:pPr>
              <w:rPr>
                <w:del w:id="891" w:author="Andrew Wilkinson" w:date="2023-06-28T13:52:00Z"/>
                <w:lang w:val="es-ES"/>
              </w:rPr>
            </w:pPr>
            <w:del w:id="892" w:author="Andrew Wilkinson" w:date="2023-06-28T13:52:00Z">
              <w:r w:rsidRPr="00853699" w:rsidDel="001760CF">
                <w:rPr>
                  <w:lang w:val="es-ES"/>
                </w:rPr>
                <w:delText>E</w:delText>
              </w:r>
            </w:del>
            <w:r w:rsidRPr="00853699">
              <w:rPr>
                <w:lang w:val="es-ES"/>
              </w:rPr>
              <w:t>ntre la persona que está recibiendo la idea</w:t>
            </w:r>
            <w:ins w:id="893" w:author="Andrew Wilkinson" w:date="2023-06-28T13:52:00Z">
              <w:r w:rsidR="001760CF">
                <w:rPr>
                  <w:lang w:val="es-ES"/>
                </w:rPr>
                <w:t xml:space="preserve"> </w:t>
              </w:r>
            </w:ins>
          </w:p>
          <w:p w14:paraId="16461DD0" w14:textId="796C9AA8" w:rsidR="00853699" w:rsidRDefault="001760CF" w:rsidP="00853699">
            <w:pPr>
              <w:rPr>
                <w:ins w:id="894" w:author="Andrew Wilkinson" w:date="2023-06-28T13:52:00Z"/>
                <w:lang w:val="es-ES"/>
              </w:rPr>
            </w:pPr>
            <w:ins w:id="895" w:author="Andrew Wilkinson" w:date="2023-06-28T13:52:00Z">
              <w:r>
                <w:rPr>
                  <w:lang w:val="es-ES"/>
                </w:rPr>
                <w:t xml:space="preserve">y </w:t>
              </w:r>
            </w:ins>
            <w:del w:id="896" w:author="Andrew Wilkinson" w:date="2023-06-28T13:52:00Z">
              <w:r w:rsidR="00853699" w:rsidRPr="00853699" w:rsidDel="001760CF">
                <w:rPr>
                  <w:lang w:val="es-ES"/>
                </w:rPr>
                <w:delText xml:space="preserve">Y </w:delText>
              </w:r>
            </w:del>
            <w:r w:rsidR="00853699" w:rsidRPr="00853699">
              <w:rPr>
                <w:lang w:val="es-ES"/>
              </w:rPr>
              <w:t>la persona que está lanzando</w:t>
            </w:r>
            <w:ins w:id="897" w:author="Andrew Wilkinson" w:date="2023-06-28T13:52:00Z">
              <w:r>
                <w:rPr>
                  <w:lang w:val="es-ES"/>
                </w:rPr>
                <w:t>.</w:t>
              </w:r>
            </w:ins>
          </w:p>
          <w:p w14:paraId="09D8D24F" w14:textId="77777777" w:rsidR="001760CF" w:rsidRPr="00853699" w:rsidRDefault="001760CF" w:rsidP="00853699">
            <w:pPr>
              <w:rPr>
                <w:lang w:val="es-ES"/>
              </w:rPr>
            </w:pPr>
          </w:p>
          <w:p w14:paraId="1AF28377" w14:textId="73132722" w:rsidR="00853699" w:rsidRPr="00853699" w:rsidRDefault="00853699" w:rsidP="00853699">
            <w:pPr>
              <w:rPr>
                <w:lang w:val="es-ES"/>
              </w:rPr>
            </w:pPr>
            <w:del w:id="898" w:author="Andrew Wilkinson" w:date="2023-06-28T13:52:00Z">
              <w:r w:rsidRPr="00853699" w:rsidDel="001760CF">
                <w:rPr>
                  <w:lang w:val="es-ES"/>
                </w:rPr>
                <w:delText>(</w:delText>
              </w:r>
            </w:del>
            <w:del w:id="899" w:author="Andrew Wilkinson" w:date="2023-06-28T13:25:00Z">
              <w:r w:rsidRPr="00853699" w:rsidDel="00DB7064">
                <w:rPr>
                  <w:lang w:val="es-ES"/>
                </w:rPr>
                <w:delText>Collin</w:delText>
              </w:r>
            </w:del>
            <w:del w:id="900" w:author="Andrew Wilkinson" w:date="2023-06-28T13:52:00Z">
              <w:r w:rsidRPr="00853699" w:rsidDel="001760CF">
                <w:rPr>
                  <w:lang w:val="es-ES"/>
                </w:rPr>
                <w:delText>)- e</w:delText>
              </w:r>
            </w:del>
            <w:ins w:id="901" w:author="Andrew Wilkinson" w:date="2023-06-28T13:52:00Z">
              <w:r w:rsidR="001760CF">
                <w:rPr>
                  <w:lang w:val="es-ES"/>
                </w:rPr>
                <w:t>E</w:t>
              </w:r>
            </w:ins>
            <w:r w:rsidRPr="00853699">
              <w:rPr>
                <w:lang w:val="es-ES"/>
              </w:rPr>
              <w:t xml:space="preserve">stás hablando de dos puntos muy interesantes en el </w:t>
            </w:r>
            <w:ins w:id="902" w:author="Andrew Wilkinson" w:date="2023-06-28T13:52:00Z">
              <w:r w:rsidR="001760CF">
                <w:rPr>
                  <w:lang w:val="es-ES"/>
                </w:rPr>
                <w:t>l</w:t>
              </w:r>
            </w:ins>
            <w:r w:rsidRPr="00853699">
              <w:rPr>
                <w:lang w:val="es-ES"/>
              </w:rPr>
              <w:t>ibro</w:t>
            </w:r>
            <w:ins w:id="903" w:author="Andrew Wilkinson" w:date="2023-06-28T13:53:00Z">
              <w:r w:rsidR="001760CF">
                <w:rPr>
                  <w:lang w:val="es-ES"/>
                </w:rPr>
                <w:t>.</w:t>
              </w:r>
            </w:ins>
          </w:p>
          <w:p w14:paraId="64AA29F8" w14:textId="7817FDBB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Uno es este tema llamado "muestra tu trabajo"</w:t>
            </w:r>
            <w:ins w:id="904" w:author="Andrew Wilkinson" w:date="2023-06-28T13:53:00Z">
              <w:r w:rsidR="001760CF">
                <w:rPr>
                  <w:lang w:val="es-ES"/>
                </w:rPr>
                <w:t>.</w:t>
              </w:r>
            </w:ins>
          </w:p>
          <w:p w14:paraId="6F1902B5" w14:textId="0453E778" w:rsidR="00853699" w:rsidRPr="00853699" w:rsidDel="001760CF" w:rsidRDefault="00853699" w:rsidP="00853699">
            <w:pPr>
              <w:rPr>
                <w:del w:id="905" w:author="Andrew Wilkinson" w:date="2023-06-28T13:53:00Z"/>
                <w:lang w:val="es-ES"/>
              </w:rPr>
            </w:pPr>
            <w:r w:rsidRPr="00853699">
              <w:rPr>
                <w:lang w:val="es-ES"/>
              </w:rPr>
              <w:t>Y luego el otro es un producto secundario de esta hiper autenticidad donde casi</w:t>
            </w:r>
            <w:ins w:id="906" w:author="Andrew Wilkinson" w:date="2023-06-28T13:53:00Z">
              <w:r w:rsidR="001760CF">
                <w:rPr>
                  <w:lang w:val="es-ES"/>
                </w:rPr>
                <w:t xml:space="preserve"> t</w:t>
              </w:r>
            </w:ins>
          </w:p>
          <w:p w14:paraId="2D89BE02" w14:textId="090B5A89" w:rsidR="00853699" w:rsidRPr="00853699" w:rsidDel="001760CF" w:rsidRDefault="00853699" w:rsidP="00853699">
            <w:pPr>
              <w:rPr>
                <w:del w:id="907" w:author="Andrew Wilkinson" w:date="2023-06-28T13:53:00Z"/>
                <w:lang w:val="es-ES"/>
              </w:rPr>
            </w:pPr>
            <w:del w:id="908" w:author="Andrew Wilkinson" w:date="2023-06-28T13:53:00Z">
              <w:r w:rsidRPr="00853699" w:rsidDel="001760CF">
                <w:rPr>
                  <w:lang w:val="es-ES"/>
                </w:rPr>
                <w:delText>T</w:delText>
              </w:r>
            </w:del>
            <w:r w:rsidRPr="00853699">
              <w:rPr>
                <w:lang w:val="es-ES"/>
              </w:rPr>
              <w:t>odos con quienes hablamos</w:t>
            </w:r>
            <w:ins w:id="909" w:author="Andrew Wilkinson" w:date="2023-06-28T13:53:00Z">
              <w:r w:rsidR="001760CF">
                <w:rPr>
                  <w:lang w:val="es-ES"/>
                </w:rPr>
                <w:t xml:space="preserve"> h</w:t>
              </w:r>
            </w:ins>
          </w:p>
          <w:p w14:paraId="184B2E11" w14:textId="614895F9" w:rsidR="00853699" w:rsidRPr="00853699" w:rsidRDefault="00853699" w:rsidP="00853699">
            <w:pPr>
              <w:rPr>
                <w:lang w:val="es-ES"/>
              </w:rPr>
            </w:pPr>
            <w:del w:id="910" w:author="Andrew Wilkinson" w:date="2023-06-28T13:53:00Z">
              <w:r w:rsidRPr="00853699" w:rsidDel="001760CF">
                <w:rPr>
                  <w:lang w:val="es-ES"/>
                </w:rPr>
                <w:delText>H</w:delText>
              </w:r>
            </w:del>
            <w:r w:rsidRPr="00853699">
              <w:rPr>
                <w:lang w:val="es-ES"/>
              </w:rPr>
              <w:t>ablan con ellos mismos en voz alta enfrente de nosotros</w:t>
            </w:r>
            <w:ins w:id="911" w:author="Andrew Wilkinson" w:date="2023-06-28T13:53:00Z">
              <w:r w:rsidR="001760CF">
                <w:rPr>
                  <w:lang w:val="es-ES"/>
                </w:rPr>
                <w:t>.</w:t>
              </w:r>
            </w:ins>
          </w:p>
          <w:p w14:paraId="173305C4" w14:textId="275BF7C6" w:rsidR="00853699" w:rsidRPr="00853699" w:rsidDel="00DF2C0E" w:rsidRDefault="00853699" w:rsidP="00853699">
            <w:pPr>
              <w:rPr>
                <w:del w:id="912" w:author="Andrew Wilkinson" w:date="2023-06-28T13:55:00Z"/>
                <w:lang w:val="es-ES"/>
              </w:rPr>
            </w:pPr>
            <w:r w:rsidRPr="00853699">
              <w:rPr>
                <w:lang w:val="es-ES"/>
              </w:rPr>
              <w:lastRenderedPageBreak/>
              <w:t>Como dos cosas en una</w:t>
            </w:r>
            <w:ins w:id="913" w:author="Andrew Wilkinson" w:date="2023-06-28T13:55:00Z">
              <w:r w:rsidR="00DF2C0E">
                <w:rPr>
                  <w:lang w:val="es-ES"/>
                </w:rPr>
                <w:t xml:space="preserve"> em</w:t>
              </w:r>
            </w:ins>
          </w:p>
          <w:p w14:paraId="1B70DD8A" w14:textId="74D1A269" w:rsidR="00853699" w:rsidRPr="00853699" w:rsidDel="00DF2C0E" w:rsidRDefault="00853699" w:rsidP="00853699">
            <w:pPr>
              <w:rPr>
                <w:del w:id="914" w:author="Andrew Wilkinson" w:date="2023-06-28T13:55:00Z"/>
                <w:lang w:val="es-ES"/>
              </w:rPr>
            </w:pPr>
            <w:del w:id="915" w:author="Andrew Wilkinson" w:date="2023-06-28T13:55:00Z">
              <w:r w:rsidRPr="00853699" w:rsidDel="00DF2C0E">
                <w:rPr>
                  <w:lang w:val="es-ES"/>
                </w:rPr>
                <w:delText>M</w:delText>
              </w:r>
            </w:del>
            <w:r w:rsidRPr="00853699">
              <w:rPr>
                <w:lang w:val="es-ES"/>
              </w:rPr>
              <w:t>, muestra tu trabajo es como clase de mate,</w:t>
            </w:r>
            <w:ins w:id="916" w:author="Andrew Wilkinson" w:date="2023-06-28T13:55:00Z">
              <w:r w:rsidR="00DF2C0E">
                <w:rPr>
                  <w:lang w:val="es-ES"/>
                </w:rPr>
                <w:t xml:space="preserve"> o</w:t>
              </w:r>
            </w:ins>
          </w:p>
          <w:p w14:paraId="53EFA67D" w14:textId="5BC0C94D" w:rsidR="00853699" w:rsidRPr="00853699" w:rsidRDefault="00853699" w:rsidP="00853699">
            <w:pPr>
              <w:rPr>
                <w:lang w:val="es-ES"/>
              </w:rPr>
            </w:pPr>
            <w:del w:id="917" w:author="Andrew Wilkinson" w:date="2023-06-28T13:55:00Z">
              <w:r w:rsidRPr="00853699" w:rsidDel="00DF2C0E">
                <w:rPr>
                  <w:lang w:val="es-ES"/>
                </w:rPr>
                <w:delText>O</w:delText>
              </w:r>
            </w:del>
            <w:r w:rsidRPr="00853699">
              <w:rPr>
                <w:lang w:val="es-ES"/>
              </w:rPr>
              <w:t>btendrás el crédito por mostrar tu trabajo y la respuesta, no solo la respuesta</w:t>
            </w:r>
            <w:ins w:id="918" w:author="Andrew Wilkinson" w:date="2023-06-28T13:55:00Z">
              <w:r w:rsidR="00DF2C0E">
                <w:rPr>
                  <w:lang w:val="es-ES"/>
                </w:rPr>
                <w:t>.</w:t>
              </w:r>
            </w:ins>
          </w:p>
          <w:p w14:paraId="2BD2DB75" w14:textId="4D7A90DD" w:rsidR="00853699" w:rsidRPr="00853699" w:rsidDel="00DF2C0E" w:rsidRDefault="00853699" w:rsidP="00853699">
            <w:pPr>
              <w:rPr>
                <w:del w:id="919" w:author="Andrew Wilkinson" w:date="2023-06-28T13:55:00Z"/>
                <w:lang w:val="es-ES"/>
              </w:rPr>
            </w:pPr>
            <w:r w:rsidRPr="00853699">
              <w:rPr>
                <w:lang w:val="es-ES"/>
              </w:rPr>
              <w:t xml:space="preserve">Tengo alumnos todo el tiempo que vienen es </w:t>
            </w:r>
            <w:del w:id="920" w:author="Andrew Wilkinson" w:date="2023-06-28T13:55:00Z">
              <w:r w:rsidRPr="00853699" w:rsidDel="00DF2C0E">
                <w:rPr>
                  <w:lang w:val="es-ES"/>
                </w:rPr>
                <w:delText xml:space="preserve">como </w:delText>
              </w:r>
            </w:del>
            <w:ins w:id="921" w:author="Andrew Wilkinson" w:date="2023-06-28T13:55:00Z">
              <w:r w:rsidR="00DF2C0E" w:rsidRPr="00853699">
                <w:rPr>
                  <w:lang w:val="es-ES"/>
                </w:rPr>
                <w:t>como</w:t>
              </w:r>
              <w:r w:rsidR="00DF2C0E">
                <w:rPr>
                  <w:lang w:val="es-ES"/>
                </w:rPr>
                <w:t xml:space="preserve"> </w:t>
              </w:r>
            </w:ins>
            <w:r w:rsidRPr="00853699">
              <w:rPr>
                <w:lang w:val="es-ES"/>
              </w:rPr>
              <w:t>"</w:t>
            </w:r>
            <w:del w:id="922" w:author="Andrew Wilkinson" w:date="2023-06-28T13:55:00Z">
              <w:r w:rsidRPr="00853699" w:rsidDel="00DF2C0E">
                <w:rPr>
                  <w:lang w:val="es-ES"/>
                </w:rPr>
                <w:delText xml:space="preserve"> n</w:delText>
              </w:r>
            </w:del>
            <w:ins w:id="923" w:author="Andrew Wilkinson" w:date="2023-06-28T13:55:00Z">
              <w:r w:rsidR="00DF2C0E">
                <w:rPr>
                  <w:lang w:val="es-ES"/>
                </w:rPr>
                <w:t>N</w:t>
              </w:r>
            </w:ins>
            <w:r w:rsidRPr="00853699">
              <w:rPr>
                <w:lang w:val="es-ES"/>
              </w:rPr>
              <w:t>o quiero esta</w:t>
            </w:r>
            <w:ins w:id="924" w:author="Andrew Wilkinson" w:date="2023-06-28T13:55:00Z">
              <w:r w:rsidR="00DF2C0E">
                <w:rPr>
                  <w:lang w:val="es-ES"/>
                </w:rPr>
                <w:t xml:space="preserve"> e</w:t>
              </w:r>
            </w:ins>
          </w:p>
          <w:p w14:paraId="5339ED5F" w14:textId="77777777" w:rsidR="00853699" w:rsidRPr="00853699" w:rsidRDefault="00853699" w:rsidP="00853699">
            <w:pPr>
              <w:rPr>
                <w:lang w:val="es-ES"/>
              </w:rPr>
            </w:pPr>
            <w:del w:id="925" w:author="Andrew Wilkinson" w:date="2023-06-28T13:55:00Z">
              <w:r w:rsidRPr="00853699" w:rsidDel="00DF2C0E">
                <w:rPr>
                  <w:lang w:val="es-ES"/>
                </w:rPr>
                <w:delText>E</w:delText>
              </w:r>
            </w:del>
            <w:r w:rsidRPr="00853699">
              <w:rPr>
                <w:lang w:val="es-ES"/>
              </w:rPr>
              <w:t>ntrevista donde este gerente, y piense soy solo otro chico engreído de la USC</w:t>
            </w:r>
          </w:p>
          <w:p w14:paraId="7054357E" w14:textId="7E8C2236" w:rsidR="00853699" w:rsidRDefault="00853699" w:rsidP="00853699">
            <w:pPr>
              <w:rPr>
                <w:ins w:id="926" w:author="Andrew Wilkinson" w:date="2023-06-28T13:56:00Z"/>
                <w:lang w:val="es-ES"/>
              </w:rPr>
            </w:pPr>
            <w:r w:rsidRPr="00853699">
              <w:rPr>
                <w:lang w:val="es-ES"/>
              </w:rPr>
              <w:t>Quien solo quiere una pasantía, que hago?</w:t>
            </w:r>
            <w:ins w:id="927" w:author="Andrew Wilkinson" w:date="2023-06-28T13:56:00Z">
              <w:r w:rsidR="00DF2C0E">
                <w:rPr>
                  <w:lang w:val="es-ES"/>
                </w:rPr>
                <w:t>"</w:t>
              </w:r>
            </w:ins>
          </w:p>
          <w:p w14:paraId="1D41F6EB" w14:textId="77777777" w:rsidR="00DF2C0E" w:rsidRPr="00853699" w:rsidRDefault="00DF2C0E" w:rsidP="00853699">
            <w:pPr>
              <w:rPr>
                <w:lang w:val="es-ES"/>
              </w:rPr>
            </w:pPr>
          </w:p>
          <w:p w14:paraId="699516C3" w14:textId="0E245197" w:rsidR="00853699" w:rsidRPr="00853699" w:rsidDel="00DF2C0E" w:rsidRDefault="00853699" w:rsidP="00853699">
            <w:pPr>
              <w:rPr>
                <w:del w:id="928" w:author="Andrew Wilkinson" w:date="2023-06-28T13:56:00Z"/>
                <w:lang w:val="es-ES"/>
              </w:rPr>
            </w:pPr>
            <w:r w:rsidRPr="00853699">
              <w:rPr>
                <w:lang w:val="es-ES"/>
              </w:rPr>
              <w:t>Bien, pues dí eso, ve a la entrevista y di "</w:t>
            </w:r>
            <w:del w:id="929" w:author="Andrew Wilkinson" w:date="2023-06-28T13:56:00Z">
              <w:r w:rsidRPr="00853699" w:rsidDel="00DF2C0E">
                <w:rPr>
                  <w:lang w:val="es-ES"/>
                </w:rPr>
                <w:delText xml:space="preserve">tengo </w:delText>
              </w:r>
            </w:del>
            <w:ins w:id="930" w:author="Andrew Wilkinson" w:date="2023-06-28T13:56:00Z">
              <w:r w:rsidR="00DF2C0E">
                <w:rPr>
                  <w:lang w:val="es-ES"/>
                </w:rPr>
                <w:t>T</w:t>
              </w:r>
              <w:r w:rsidR="00DF2C0E" w:rsidRPr="00853699">
                <w:rPr>
                  <w:lang w:val="es-ES"/>
                </w:rPr>
                <w:t xml:space="preserve">engo </w:t>
              </w:r>
            </w:ins>
            <w:r w:rsidRPr="00853699">
              <w:rPr>
                <w:lang w:val="es-ES"/>
              </w:rPr>
              <w:t>que decirle que pensé mucho en no venir</w:t>
            </w:r>
            <w:ins w:id="931" w:author="Andrew Wilkinson" w:date="2023-06-28T13:56:00Z">
              <w:r w:rsidR="00DF2C0E">
                <w:rPr>
                  <w:lang w:val="es-ES"/>
                </w:rPr>
                <w:t xml:space="preserve"> s</w:t>
              </w:r>
            </w:ins>
          </w:p>
          <w:p w14:paraId="17971793" w14:textId="1E813169" w:rsidR="00853699" w:rsidRPr="00853699" w:rsidDel="00DF2C0E" w:rsidRDefault="00853699" w:rsidP="00853699">
            <w:pPr>
              <w:rPr>
                <w:del w:id="932" w:author="Andrew Wilkinson" w:date="2023-06-28T13:56:00Z"/>
                <w:lang w:val="es-ES"/>
              </w:rPr>
            </w:pPr>
            <w:del w:id="933" w:author="Andrew Wilkinson" w:date="2023-06-28T13:56:00Z">
              <w:r w:rsidRPr="00853699" w:rsidDel="00DF2C0E">
                <w:rPr>
                  <w:lang w:val="es-ES"/>
                </w:rPr>
                <w:delText>S</w:delText>
              </w:r>
            </w:del>
            <w:r w:rsidRPr="00853699">
              <w:rPr>
                <w:lang w:val="es-ES"/>
              </w:rPr>
              <w:t>oy solo otro chico engreído de la USC</w:t>
            </w:r>
            <w:ins w:id="934" w:author="Andrew Wilkinson" w:date="2023-06-28T13:56:00Z">
              <w:r w:rsidR="00DF2C0E">
                <w:rPr>
                  <w:lang w:val="es-ES"/>
                </w:rPr>
                <w:t>, y</w:t>
              </w:r>
            </w:ins>
          </w:p>
          <w:p w14:paraId="1A7028FD" w14:textId="1AD5E0E1" w:rsidR="00853699" w:rsidRDefault="00853699" w:rsidP="00853699">
            <w:pPr>
              <w:rPr>
                <w:ins w:id="935" w:author="Andrew Wilkinson" w:date="2023-06-28T13:57:00Z"/>
                <w:lang w:val="es-ES"/>
              </w:rPr>
            </w:pPr>
            <w:del w:id="936" w:author="Andrew Wilkinson" w:date="2023-06-28T13:56:00Z">
              <w:r w:rsidRPr="00853699" w:rsidDel="00DF2C0E">
                <w:rPr>
                  <w:lang w:val="es-ES"/>
                </w:rPr>
                <w:delText>Y</w:delText>
              </w:r>
            </w:del>
            <w:r w:rsidRPr="00853699">
              <w:rPr>
                <w:lang w:val="es-ES"/>
              </w:rPr>
              <w:t xml:space="preserve"> </w:t>
            </w:r>
            <w:ins w:id="937" w:author="Andrew Wilkinson" w:date="2023-06-28T13:56:00Z">
              <w:r w:rsidR="00DF2C0E">
                <w:rPr>
                  <w:lang w:val="es-ES"/>
                </w:rPr>
                <w:t>¿</w:t>
              </w:r>
            </w:ins>
            <w:r w:rsidRPr="00853699">
              <w:rPr>
                <w:lang w:val="es-ES"/>
              </w:rPr>
              <w:t>cómo diferenciarme</w:t>
            </w:r>
            <w:ins w:id="938" w:author="Andrew Wilkinson" w:date="2023-06-28T13:56:00Z">
              <w:r w:rsidR="00DF2C0E">
                <w:rPr>
                  <w:lang w:val="es-ES"/>
                </w:rPr>
                <w:t>?"</w:t>
              </w:r>
            </w:ins>
          </w:p>
          <w:p w14:paraId="6ECB86D3" w14:textId="77777777" w:rsidR="00DF2C0E" w:rsidRDefault="00DF2C0E" w:rsidP="00853699">
            <w:pPr>
              <w:rPr>
                <w:ins w:id="939" w:author="Andrew Wilkinson" w:date="2023-06-28T13:57:00Z"/>
                <w:lang w:val="es-ES"/>
              </w:rPr>
            </w:pPr>
          </w:p>
          <w:p w14:paraId="79D9F046" w14:textId="77777777" w:rsidR="00DF2C0E" w:rsidRPr="00853699" w:rsidRDefault="00DF2C0E" w:rsidP="00853699">
            <w:pPr>
              <w:rPr>
                <w:lang w:val="es-ES"/>
              </w:rPr>
            </w:pPr>
          </w:p>
          <w:p w14:paraId="5BE1296E" w14:textId="62C41F33" w:rsidR="00853699" w:rsidRPr="00853699" w:rsidDel="00356279" w:rsidRDefault="00853699" w:rsidP="00853699">
            <w:pPr>
              <w:rPr>
                <w:del w:id="940" w:author="Andrew Wilkinson" w:date="2023-06-28T14:31:00Z"/>
                <w:lang w:val="es-ES"/>
              </w:rPr>
            </w:pPr>
            <w:r w:rsidRPr="00853699">
              <w:rPr>
                <w:lang w:val="es-ES"/>
              </w:rPr>
              <w:t>Pero mientras investigaba encontré que las tutorías</w:t>
            </w:r>
            <w:ins w:id="941" w:author="Andrew Wilkinson" w:date="2023-06-28T14:31:00Z">
              <w:r w:rsidR="00356279">
                <w:rPr>
                  <w:lang w:val="es-ES"/>
                </w:rPr>
                <w:t xml:space="preserve"> s</w:t>
              </w:r>
            </w:ins>
          </w:p>
          <w:p w14:paraId="67FF51A7" w14:textId="6D7E9DAE" w:rsidR="00853699" w:rsidRPr="00853699" w:rsidDel="00356279" w:rsidRDefault="00853699" w:rsidP="00853699">
            <w:pPr>
              <w:rPr>
                <w:del w:id="942" w:author="Andrew Wilkinson" w:date="2023-06-28T14:32:00Z"/>
                <w:lang w:val="es-ES"/>
              </w:rPr>
            </w:pPr>
            <w:del w:id="943" w:author="Andrew Wilkinson" w:date="2023-06-28T14:31:00Z">
              <w:r w:rsidRPr="00853699" w:rsidDel="00356279">
                <w:rPr>
                  <w:lang w:val="es-ES"/>
                </w:rPr>
                <w:delText>S</w:delText>
              </w:r>
            </w:del>
            <w:r w:rsidRPr="00853699">
              <w:rPr>
                <w:lang w:val="es-ES"/>
              </w:rPr>
              <w:t>on un gran rol en la trayectoria de su carrera, así que pensé que en el peor de los casos</w:t>
            </w:r>
            <w:ins w:id="944" w:author="Andrew Wilkinson" w:date="2023-06-28T14:32:00Z">
              <w:r w:rsidR="00356279">
                <w:rPr>
                  <w:lang w:val="es-ES"/>
                </w:rPr>
                <w:t xml:space="preserve"> f</w:t>
              </w:r>
            </w:ins>
          </w:p>
          <w:p w14:paraId="48EC54B3" w14:textId="34FE2FEF" w:rsidR="00853699" w:rsidRPr="00853699" w:rsidRDefault="00853699" w:rsidP="00853699">
            <w:pPr>
              <w:rPr>
                <w:lang w:val="es-ES"/>
              </w:rPr>
            </w:pPr>
            <w:del w:id="945" w:author="Andrew Wilkinson" w:date="2023-06-28T14:32:00Z">
              <w:r w:rsidRPr="00853699" w:rsidDel="00356279">
                <w:rPr>
                  <w:lang w:val="es-ES"/>
                </w:rPr>
                <w:delText>F</w:delText>
              </w:r>
            </w:del>
            <w:r w:rsidRPr="00853699">
              <w:rPr>
                <w:lang w:val="es-ES"/>
              </w:rPr>
              <w:t>ue probablemente un chico punk en la USC en algún punto</w:t>
            </w:r>
            <w:ins w:id="946" w:author="Andrew Wilkinson" w:date="2023-06-28T14:32:00Z">
              <w:r w:rsidR="00356279">
                <w:rPr>
                  <w:lang w:val="es-ES"/>
                </w:rPr>
                <w:t>.</w:t>
              </w:r>
            </w:ins>
          </w:p>
          <w:p w14:paraId="2D7A397C" w14:textId="19CA57EE" w:rsidR="00853699" w:rsidRPr="00853699" w:rsidDel="00356279" w:rsidRDefault="00853699" w:rsidP="00853699">
            <w:pPr>
              <w:rPr>
                <w:del w:id="947" w:author="Andrew Wilkinson" w:date="2023-06-28T14:32:00Z"/>
                <w:lang w:val="es-ES"/>
              </w:rPr>
            </w:pPr>
            <w:r w:rsidRPr="00853699">
              <w:rPr>
                <w:lang w:val="es-ES"/>
              </w:rPr>
              <w:t>Estas son conversaciones reales que han pasado</w:t>
            </w:r>
            <w:ins w:id="948" w:author="Andrew Wilkinson" w:date="2023-06-28T14:32:00Z">
              <w:r w:rsidR="00356279">
                <w:rPr>
                  <w:lang w:val="es-ES"/>
                </w:rPr>
                <w:t xml:space="preserve"> q</w:t>
              </w:r>
            </w:ins>
          </w:p>
          <w:p w14:paraId="44FC1773" w14:textId="07D06A8E" w:rsidR="00853699" w:rsidRPr="00853699" w:rsidRDefault="00853699" w:rsidP="00853699">
            <w:pPr>
              <w:rPr>
                <w:lang w:val="es-ES"/>
              </w:rPr>
            </w:pPr>
            <w:del w:id="949" w:author="Andrew Wilkinson" w:date="2023-06-28T14:32:00Z">
              <w:r w:rsidRPr="00853699" w:rsidDel="00356279">
                <w:rPr>
                  <w:lang w:val="es-ES"/>
                </w:rPr>
                <w:delText>Q</w:delText>
              </w:r>
            </w:del>
            <w:r w:rsidRPr="00853699">
              <w:rPr>
                <w:lang w:val="es-ES"/>
              </w:rPr>
              <w:t>ue le han ganado empleos a la gente</w:t>
            </w:r>
            <w:ins w:id="950" w:author="Andrew Wilkinson" w:date="2023-06-28T14:32:00Z">
              <w:r w:rsidR="00356279">
                <w:rPr>
                  <w:lang w:val="es-ES"/>
                </w:rPr>
                <w:t>.</w:t>
              </w:r>
            </w:ins>
          </w:p>
          <w:p w14:paraId="161C629C" w14:textId="6F0879E8" w:rsidR="00853699" w:rsidRPr="00853699" w:rsidDel="00356279" w:rsidRDefault="00853699" w:rsidP="00853699">
            <w:pPr>
              <w:rPr>
                <w:del w:id="951" w:author="Andrew Wilkinson" w:date="2023-06-28T14:32:00Z"/>
                <w:lang w:val="es-ES"/>
              </w:rPr>
            </w:pPr>
            <w:r w:rsidRPr="00853699">
              <w:rPr>
                <w:lang w:val="es-ES"/>
              </w:rPr>
              <w:t>Saber que por alguna extraña razón</w:t>
            </w:r>
            <w:ins w:id="952" w:author="Andrew Wilkinson" w:date="2023-06-28T14:32:00Z">
              <w:r w:rsidR="00356279">
                <w:rPr>
                  <w:lang w:val="es-ES"/>
                </w:rPr>
                <w:t xml:space="preserve"> l</w:t>
              </w:r>
            </w:ins>
          </w:p>
          <w:p w14:paraId="59FFA741" w14:textId="6A1F6126" w:rsidR="00853699" w:rsidRPr="00853699" w:rsidDel="00356279" w:rsidRDefault="00853699" w:rsidP="00853699">
            <w:pPr>
              <w:rPr>
                <w:del w:id="953" w:author="Andrew Wilkinson" w:date="2023-06-28T14:33:00Z"/>
                <w:lang w:val="es-ES"/>
              </w:rPr>
            </w:pPr>
            <w:del w:id="954" w:author="Andrew Wilkinson" w:date="2023-06-28T14:32:00Z">
              <w:r w:rsidRPr="00853699" w:rsidDel="00356279">
                <w:rPr>
                  <w:lang w:val="es-ES"/>
                </w:rPr>
                <w:delText>L</w:delText>
              </w:r>
            </w:del>
            <w:r w:rsidRPr="00853699">
              <w:rPr>
                <w:lang w:val="es-ES"/>
              </w:rPr>
              <w:t>a mayoría de nosotros nos escondemos</w:t>
            </w:r>
            <w:del w:id="955" w:author="Andrew Wilkinson" w:date="2023-06-28T14:32:00Z">
              <w:r w:rsidRPr="00853699" w:rsidDel="00356279">
                <w:rPr>
                  <w:lang w:val="es-ES"/>
                </w:rPr>
                <w:delText xml:space="preserve"> </w:delText>
              </w:r>
            </w:del>
            <w:r w:rsidRPr="00853699">
              <w:rPr>
                <w:lang w:val="es-ES"/>
              </w:rPr>
              <w:t>, nuestro yo imperfecto, porque queremos que piensen</w:t>
            </w:r>
          </w:p>
          <w:p w14:paraId="3FC04560" w14:textId="7AE386CF" w:rsidR="00853699" w:rsidRPr="00853699" w:rsidRDefault="00356279" w:rsidP="00853699">
            <w:pPr>
              <w:rPr>
                <w:lang w:val="es-ES"/>
              </w:rPr>
            </w:pPr>
            <w:ins w:id="956" w:author="Andrew Wilkinson" w:date="2023-06-28T14:33:00Z">
              <w:r>
                <w:rPr>
                  <w:lang w:val="es-ES"/>
                </w:rPr>
                <w:t xml:space="preserve"> </w:t>
              </w:r>
            </w:ins>
            <w:del w:id="957" w:author="Andrew Wilkinson" w:date="2023-06-28T14:33:00Z">
              <w:r w:rsidR="00853699" w:rsidRPr="00853699" w:rsidDel="00356279">
                <w:rPr>
                  <w:lang w:val="es-ES"/>
                </w:rPr>
                <w:delText>Q</w:delText>
              </w:r>
            </w:del>
            <w:ins w:id="958" w:author="Andrew Wilkinson" w:date="2023-06-28T14:33:00Z">
              <w:r>
                <w:rPr>
                  <w:lang w:val="es-ES"/>
                </w:rPr>
                <w:t>q</w:t>
              </w:r>
            </w:ins>
            <w:r w:rsidR="00853699" w:rsidRPr="00853699">
              <w:rPr>
                <w:lang w:val="es-ES"/>
              </w:rPr>
              <w:t>ue somos mejores</w:t>
            </w:r>
            <w:ins w:id="959" w:author="Andrew Wilkinson" w:date="2023-06-28T14:33:00Z">
              <w:r>
                <w:rPr>
                  <w:lang w:val="es-ES"/>
                </w:rPr>
                <w:t>.</w:t>
              </w:r>
            </w:ins>
          </w:p>
          <w:p w14:paraId="4E3248C5" w14:textId="1EB4F039" w:rsidR="00853699" w:rsidRPr="00853699" w:rsidDel="00356279" w:rsidRDefault="00853699" w:rsidP="00853699">
            <w:pPr>
              <w:rPr>
                <w:del w:id="960" w:author="Andrew Wilkinson" w:date="2023-06-28T14:33:00Z"/>
                <w:lang w:val="es-ES"/>
              </w:rPr>
            </w:pPr>
            <w:r w:rsidRPr="00853699">
              <w:rPr>
                <w:lang w:val="es-ES"/>
              </w:rPr>
              <w:t>Pero a la mayoría le gustan personas similares a ellos</w:t>
            </w:r>
            <w:ins w:id="961" w:author="Andrew Wilkinson" w:date="2023-06-28T14:33:00Z">
              <w:r w:rsidR="00356279">
                <w:rPr>
                  <w:lang w:val="es-ES"/>
                </w:rPr>
                <w:t>, y</w:t>
              </w:r>
            </w:ins>
          </w:p>
          <w:p w14:paraId="7A1E7FAF" w14:textId="3B5AB212" w:rsidR="00853699" w:rsidRPr="00853699" w:rsidRDefault="00853699" w:rsidP="00853699">
            <w:pPr>
              <w:rPr>
                <w:lang w:val="es-ES"/>
              </w:rPr>
            </w:pPr>
            <w:del w:id="962" w:author="Andrew Wilkinson" w:date="2023-06-28T14:33:00Z">
              <w:r w:rsidRPr="00853699" w:rsidDel="00356279">
                <w:rPr>
                  <w:lang w:val="es-ES"/>
                </w:rPr>
                <w:delText>Y</w:delText>
              </w:r>
            </w:del>
            <w:r w:rsidRPr="00853699">
              <w:rPr>
                <w:lang w:val="es-ES"/>
              </w:rPr>
              <w:t xml:space="preserve"> nadie es perfecto</w:t>
            </w:r>
            <w:ins w:id="963" w:author="Andrew Wilkinson" w:date="2023-06-28T14:33:00Z">
              <w:r w:rsidR="00356279">
                <w:rPr>
                  <w:lang w:val="es-ES"/>
                </w:rPr>
                <w:t>.</w:t>
              </w:r>
            </w:ins>
          </w:p>
          <w:p w14:paraId="7F155FC5" w14:textId="38E78E0D" w:rsidR="00853699" w:rsidRPr="00853699" w:rsidDel="00356279" w:rsidRDefault="00853699" w:rsidP="00853699">
            <w:pPr>
              <w:rPr>
                <w:del w:id="964" w:author="Andrew Wilkinson" w:date="2023-06-28T14:33:00Z"/>
                <w:lang w:val="es-ES"/>
              </w:rPr>
            </w:pPr>
            <w:r w:rsidRPr="00853699">
              <w:rPr>
                <w:lang w:val="es-ES"/>
              </w:rPr>
              <w:t>Los realmente increíbles vendedores son solo muy buenos dándose permiso de ser</w:t>
            </w:r>
            <w:ins w:id="965" w:author="Andrew Wilkinson" w:date="2023-06-28T14:33:00Z">
              <w:r w:rsidR="00356279">
                <w:rPr>
                  <w:lang w:val="es-ES"/>
                </w:rPr>
                <w:t xml:space="preserve"> i</w:t>
              </w:r>
            </w:ins>
          </w:p>
          <w:p w14:paraId="72080ADD" w14:textId="713E16CA" w:rsidR="00853699" w:rsidRPr="00853699" w:rsidRDefault="00853699" w:rsidP="00853699">
            <w:pPr>
              <w:rPr>
                <w:lang w:val="es-ES"/>
              </w:rPr>
            </w:pPr>
            <w:del w:id="966" w:author="Andrew Wilkinson" w:date="2023-06-28T14:33:00Z">
              <w:r w:rsidRPr="00853699" w:rsidDel="00356279">
                <w:rPr>
                  <w:lang w:val="es-ES"/>
                </w:rPr>
                <w:delText>I</w:delText>
              </w:r>
            </w:del>
            <w:r w:rsidRPr="00853699">
              <w:rPr>
                <w:lang w:val="es-ES"/>
              </w:rPr>
              <w:t>mperfectos porque son seguros de sí mismos</w:t>
            </w:r>
            <w:ins w:id="967" w:author="Andrew Wilkinson" w:date="2023-06-28T14:33:00Z">
              <w:r w:rsidR="00356279">
                <w:rPr>
                  <w:lang w:val="es-ES"/>
                </w:rPr>
                <w:t>.</w:t>
              </w:r>
            </w:ins>
          </w:p>
          <w:p w14:paraId="3995BBB1" w14:textId="78E6AC31" w:rsidR="00853699" w:rsidRDefault="00853699" w:rsidP="00853699">
            <w:pPr>
              <w:rPr>
                <w:ins w:id="968" w:author="Andrew Wilkinson" w:date="2023-06-28T14:33:00Z"/>
                <w:lang w:val="es-ES"/>
              </w:rPr>
            </w:pPr>
            <w:r w:rsidRPr="00853699">
              <w:rPr>
                <w:lang w:val="es-ES"/>
              </w:rPr>
              <w:t>La persona con quien hablan es para nada perfecta</w:t>
            </w:r>
            <w:ins w:id="969" w:author="Andrew Wilkinson" w:date="2023-06-28T14:33:00Z">
              <w:r w:rsidR="00356279">
                <w:rPr>
                  <w:lang w:val="es-ES"/>
                </w:rPr>
                <w:t>.</w:t>
              </w:r>
            </w:ins>
          </w:p>
          <w:p w14:paraId="27C2B982" w14:textId="77777777" w:rsidR="00356279" w:rsidRPr="00853699" w:rsidRDefault="00356279" w:rsidP="00853699">
            <w:pPr>
              <w:rPr>
                <w:lang w:val="es-ES"/>
              </w:rPr>
            </w:pPr>
          </w:p>
          <w:p w14:paraId="404E556F" w14:textId="58B1CEF2" w:rsidR="00853699" w:rsidRPr="00853699" w:rsidDel="00356279" w:rsidRDefault="00853699" w:rsidP="00853699">
            <w:pPr>
              <w:rPr>
                <w:del w:id="970" w:author="Andrew Wilkinson" w:date="2023-06-28T14:34:00Z"/>
                <w:lang w:val="es-ES"/>
              </w:rPr>
            </w:pPr>
            <w:r w:rsidRPr="00853699">
              <w:rPr>
                <w:lang w:val="es-ES"/>
              </w:rPr>
              <w:t xml:space="preserve">Y tu, buenos hablábamos con alguien listo para un duro juicio en </w:t>
            </w:r>
            <w:del w:id="971" w:author="Andrew Wilkinson" w:date="2023-06-28T14:34:00Z">
              <w:r w:rsidRPr="00853699" w:rsidDel="00356279">
                <w:rPr>
                  <w:lang w:val="es-ES"/>
                </w:rPr>
                <w:delText>california</w:delText>
              </w:r>
            </w:del>
            <w:ins w:id="972" w:author="Andrew Wilkinson" w:date="2023-06-28T14:34:00Z">
              <w:r w:rsidR="00356279">
                <w:rPr>
                  <w:lang w:val="es-ES"/>
                </w:rPr>
                <w:t>C</w:t>
              </w:r>
              <w:r w:rsidR="00356279" w:rsidRPr="00853699">
                <w:rPr>
                  <w:lang w:val="es-ES"/>
                </w:rPr>
                <w:t>alifornia</w:t>
              </w:r>
              <w:r w:rsidR="00356279">
                <w:rPr>
                  <w:lang w:val="es-ES"/>
                </w:rPr>
                <w:t>, y</w:t>
              </w:r>
            </w:ins>
          </w:p>
          <w:p w14:paraId="18305EE4" w14:textId="084A76A6" w:rsidR="00853699" w:rsidRPr="00853699" w:rsidRDefault="00853699" w:rsidP="00853699">
            <w:pPr>
              <w:rPr>
                <w:lang w:val="es-ES"/>
              </w:rPr>
            </w:pPr>
            <w:del w:id="973" w:author="Andrew Wilkinson" w:date="2023-06-28T14:34:00Z">
              <w:r w:rsidRPr="00853699" w:rsidDel="00356279">
                <w:rPr>
                  <w:lang w:val="es-ES"/>
                </w:rPr>
                <w:delText>Y</w:delText>
              </w:r>
            </w:del>
            <w:r w:rsidRPr="00853699">
              <w:rPr>
                <w:lang w:val="es-ES"/>
              </w:rPr>
              <w:t xml:space="preserve"> él nos está diciendo una historia acerca de un juez que le pregunta que repita lo que dijo</w:t>
            </w:r>
            <w:ins w:id="974" w:author="Andrew Wilkinson" w:date="2023-06-28T14:34:00Z">
              <w:r w:rsidR="00356279">
                <w:rPr>
                  <w:lang w:val="es-ES"/>
                </w:rPr>
                <w:t>.</w:t>
              </w:r>
            </w:ins>
          </w:p>
          <w:p w14:paraId="12B502F5" w14:textId="6A634EC6" w:rsidR="00853699" w:rsidRPr="00853699" w:rsidDel="00356279" w:rsidRDefault="00853699" w:rsidP="00853699">
            <w:pPr>
              <w:rPr>
                <w:del w:id="975" w:author="Andrew Wilkinson" w:date="2023-06-28T14:34:00Z"/>
                <w:lang w:val="es-ES"/>
              </w:rPr>
            </w:pPr>
            <w:r w:rsidRPr="00853699">
              <w:rPr>
                <w:lang w:val="es-ES"/>
              </w:rPr>
              <w:t>El mira al juez, mira al jurado, mira al estrado</w:t>
            </w:r>
            <w:ins w:id="976" w:author="Andrew Wilkinson" w:date="2023-06-28T14:34:00Z">
              <w:r w:rsidR="00356279">
                <w:rPr>
                  <w:lang w:val="es-ES"/>
                </w:rPr>
                <w:t xml:space="preserve"> y</w:t>
              </w:r>
            </w:ins>
          </w:p>
          <w:p w14:paraId="453F3856" w14:textId="77777777" w:rsidR="00853699" w:rsidRPr="00853699" w:rsidRDefault="00853699" w:rsidP="00853699">
            <w:pPr>
              <w:rPr>
                <w:lang w:val="es-ES"/>
              </w:rPr>
            </w:pPr>
            <w:del w:id="977" w:author="Andrew Wilkinson" w:date="2023-06-28T14:34:00Z">
              <w:r w:rsidRPr="00853699" w:rsidDel="00356279">
                <w:rPr>
                  <w:lang w:val="es-ES"/>
                </w:rPr>
                <w:delText>Y</w:delText>
              </w:r>
            </w:del>
            <w:r w:rsidRPr="00853699">
              <w:rPr>
                <w:lang w:val="es-ES"/>
              </w:rPr>
              <w:t xml:space="preserve"> dice, ¿qué dije?</w:t>
            </w:r>
          </w:p>
          <w:p w14:paraId="25611216" w14:textId="2250A027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El jurado empieza a reírse justo como tú</w:t>
            </w:r>
            <w:ins w:id="978" w:author="Andrew Wilkinson" w:date="2023-06-28T14:34:00Z">
              <w:r w:rsidR="00356279">
                <w:rPr>
                  <w:lang w:val="es-ES"/>
                </w:rPr>
                <w:t>.</w:t>
              </w:r>
            </w:ins>
          </w:p>
          <w:p w14:paraId="17FF9D7A" w14:textId="4A7BA09D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Mira al juez y dice "</w:t>
            </w:r>
            <w:ins w:id="979" w:author="Andrew Wilkinson" w:date="2023-06-28T14:34:00Z">
              <w:r w:rsidR="00356279">
                <w:rPr>
                  <w:lang w:val="es-ES"/>
                </w:rPr>
                <w:t>N</w:t>
              </w:r>
            </w:ins>
            <w:del w:id="980" w:author="Andrew Wilkinson" w:date="2023-06-28T14:34:00Z">
              <w:r w:rsidRPr="00853699" w:rsidDel="00356279">
                <w:rPr>
                  <w:lang w:val="es-ES"/>
                </w:rPr>
                <w:delText xml:space="preserve"> n</w:delText>
              </w:r>
            </w:del>
            <w:r w:rsidRPr="00853699">
              <w:rPr>
                <w:lang w:val="es-ES"/>
              </w:rPr>
              <w:t>o tengo idea que lo que acabo de decir"</w:t>
            </w:r>
            <w:ins w:id="981" w:author="Andrew Wilkinson" w:date="2023-06-28T14:35:00Z">
              <w:r w:rsidR="00356279">
                <w:rPr>
                  <w:lang w:val="es-ES"/>
                </w:rPr>
                <w:t>.</w:t>
              </w:r>
            </w:ins>
          </w:p>
          <w:p w14:paraId="44490FBC" w14:textId="5A224B5B" w:rsidR="00853699" w:rsidRPr="00853699" w:rsidDel="00356279" w:rsidRDefault="00853699" w:rsidP="00853699">
            <w:pPr>
              <w:rPr>
                <w:del w:id="982" w:author="Andrew Wilkinson" w:date="2023-06-28T14:35:00Z"/>
                <w:lang w:val="es-ES"/>
              </w:rPr>
            </w:pPr>
            <w:r w:rsidRPr="00853699">
              <w:rPr>
                <w:lang w:val="es-ES"/>
              </w:rPr>
              <w:t>El dijo, supe que tenía al jurado porque ese fue el momento que ellos se dan cuenta</w:t>
            </w:r>
            <w:ins w:id="983" w:author="Andrew Wilkinson" w:date="2023-06-28T14:35:00Z">
              <w:r w:rsidR="00356279">
                <w:rPr>
                  <w:lang w:val="es-ES"/>
                </w:rPr>
                <w:t xml:space="preserve"> q</w:t>
              </w:r>
            </w:ins>
          </w:p>
          <w:p w14:paraId="41ED84E6" w14:textId="2D9C35F4" w:rsidR="00853699" w:rsidRPr="00853699" w:rsidRDefault="00853699" w:rsidP="00853699">
            <w:pPr>
              <w:rPr>
                <w:lang w:val="es-ES"/>
              </w:rPr>
            </w:pPr>
            <w:del w:id="984" w:author="Andrew Wilkinson" w:date="2023-06-28T14:35:00Z">
              <w:r w:rsidRPr="00853699" w:rsidDel="00356279">
                <w:rPr>
                  <w:lang w:val="es-ES"/>
                </w:rPr>
                <w:delText>Q</w:delText>
              </w:r>
            </w:del>
            <w:r w:rsidRPr="00853699">
              <w:rPr>
                <w:lang w:val="es-ES"/>
              </w:rPr>
              <w:t>ue aunque soy un abogado, aunque soy un profesional, por esos tres segundos ven al ser humano</w:t>
            </w:r>
            <w:ins w:id="985" w:author="Andrew Wilkinson" w:date="2023-06-28T14:35:00Z">
              <w:r w:rsidR="00356279">
                <w:rPr>
                  <w:lang w:val="es-ES"/>
                </w:rPr>
                <w:t>.</w:t>
              </w:r>
            </w:ins>
          </w:p>
          <w:p w14:paraId="50105115" w14:textId="1BE50DA2" w:rsidR="00853699" w:rsidRPr="00853699" w:rsidDel="00356279" w:rsidRDefault="00853699" w:rsidP="00853699">
            <w:pPr>
              <w:rPr>
                <w:del w:id="986" w:author="Andrew Wilkinson" w:date="2023-06-28T14:35:00Z"/>
                <w:lang w:val="es-ES"/>
              </w:rPr>
            </w:pPr>
            <w:r w:rsidRPr="00853699">
              <w:rPr>
                <w:lang w:val="es-ES"/>
              </w:rPr>
              <w:t>Este permiso que la se gente da para ser humano</w:t>
            </w:r>
            <w:ins w:id="987" w:author="Andrew Wilkinson" w:date="2023-06-28T14:35:00Z">
              <w:r w:rsidR="00356279">
                <w:rPr>
                  <w:lang w:val="es-ES"/>
                </w:rPr>
                <w:t xml:space="preserve"> p</w:t>
              </w:r>
            </w:ins>
          </w:p>
          <w:p w14:paraId="1D037131" w14:textId="76D38B26" w:rsidR="00853699" w:rsidRDefault="00853699" w:rsidP="00853699">
            <w:pPr>
              <w:rPr>
                <w:ins w:id="988" w:author="Andrew Wilkinson" w:date="2023-06-28T14:36:00Z"/>
                <w:lang w:val="es-ES"/>
              </w:rPr>
            </w:pPr>
            <w:del w:id="989" w:author="Andrew Wilkinson" w:date="2023-06-28T14:35:00Z">
              <w:r w:rsidRPr="00853699" w:rsidDel="00356279">
                <w:rPr>
                  <w:lang w:val="es-ES"/>
                </w:rPr>
                <w:delText>P</w:delText>
              </w:r>
            </w:del>
            <w:r w:rsidRPr="00853699">
              <w:rPr>
                <w:lang w:val="es-ES"/>
              </w:rPr>
              <w:t>ara nosotros vino como a enmarcarse durante el confinamiento</w:t>
            </w:r>
            <w:ins w:id="990" w:author="Andrew Wilkinson" w:date="2023-06-28T14:35:00Z">
              <w:r w:rsidR="00356279">
                <w:rPr>
                  <w:lang w:val="es-ES"/>
                </w:rPr>
                <w:t>.</w:t>
              </w:r>
            </w:ins>
          </w:p>
          <w:p w14:paraId="0D5B8C73" w14:textId="77777777" w:rsidR="00356279" w:rsidRPr="00853699" w:rsidDel="00356279" w:rsidRDefault="00356279" w:rsidP="00853699">
            <w:pPr>
              <w:rPr>
                <w:del w:id="991" w:author="Andrew Wilkinson" w:date="2023-06-28T14:37:00Z"/>
                <w:lang w:val="es-ES"/>
              </w:rPr>
            </w:pPr>
          </w:p>
          <w:p w14:paraId="281A211F" w14:textId="3E5B9EDB" w:rsidR="00853699" w:rsidRPr="00853699" w:rsidDel="00356279" w:rsidRDefault="00853699" w:rsidP="00853699">
            <w:pPr>
              <w:rPr>
                <w:del w:id="992" w:author="Andrew Wilkinson" w:date="2023-06-28T14:36:00Z"/>
                <w:lang w:val="es-ES"/>
              </w:rPr>
            </w:pPr>
            <w:r w:rsidRPr="00853699">
              <w:rPr>
                <w:lang w:val="es-ES"/>
              </w:rPr>
              <w:t>Eran un grupo de personas</w:t>
            </w:r>
            <w:ins w:id="993" w:author="Andrew Wilkinson" w:date="2023-06-28T14:36:00Z">
              <w:r w:rsidR="00356279">
                <w:rPr>
                  <w:lang w:val="es-ES"/>
                </w:rPr>
                <w:t xml:space="preserve"> e</w:t>
              </w:r>
            </w:ins>
          </w:p>
          <w:p w14:paraId="0D755E35" w14:textId="2C346381" w:rsidR="00853699" w:rsidRPr="00853699" w:rsidDel="00356279" w:rsidRDefault="00853699" w:rsidP="00853699">
            <w:pPr>
              <w:rPr>
                <w:del w:id="994" w:author="Andrew Wilkinson" w:date="2023-06-28T14:36:00Z"/>
                <w:lang w:val="es-ES"/>
              </w:rPr>
            </w:pPr>
            <w:del w:id="995" w:author="Andrew Wilkinson" w:date="2023-06-28T14:36:00Z">
              <w:r w:rsidRPr="00853699" w:rsidDel="00356279">
                <w:rPr>
                  <w:lang w:val="es-ES"/>
                </w:rPr>
                <w:delText>E</w:delText>
              </w:r>
            </w:del>
            <w:r w:rsidRPr="00853699">
              <w:rPr>
                <w:lang w:val="es-ES"/>
              </w:rPr>
              <w:t>ntre múltiples ejes</w:t>
            </w:r>
            <w:ins w:id="996" w:author="Andrew Wilkinson" w:date="2023-06-28T14:36:00Z">
              <w:r w:rsidR="00356279">
                <w:rPr>
                  <w:lang w:val="es-ES"/>
                </w:rPr>
                <w:t xml:space="preserve"> q</w:t>
              </w:r>
            </w:ins>
          </w:p>
          <w:p w14:paraId="6AABD6B7" w14:textId="62D94376" w:rsidR="00853699" w:rsidRPr="00853699" w:rsidDel="00356279" w:rsidRDefault="00853699" w:rsidP="00853699">
            <w:pPr>
              <w:rPr>
                <w:del w:id="997" w:author="Andrew Wilkinson" w:date="2023-06-28T14:36:00Z"/>
                <w:lang w:val="es-ES"/>
              </w:rPr>
            </w:pPr>
            <w:del w:id="998" w:author="Andrew Wilkinson" w:date="2023-06-28T14:36:00Z">
              <w:r w:rsidRPr="00853699" w:rsidDel="00356279">
                <w:rPr>
                  <w:lang w:val="es-ES"/>
                </w:rPr>
                <w:delText>Q</w:delText>
              </w:r>
            </w:del>
            <w:r w:rsidRPr="00853699">
              <w:rPr>
                <w:lang w:val="es-ES"/>
              </w:rPr>
              <w:t>ue durante el confinamiento ellos les fue muy bien</w:t>
            </w:r>
            <w:ins w:id="999" w:author="Andrew Wilkinson" w:date="2023-06-28T14:36:00Z">
              <w:r w:rsidR="00356279">
                <w:rPr>
                  <w:lang w:val="es-ES"/>
                </w:rPr>
                <w:t xml:space="preserve"> e</w:t>
              </w:r>
            </w:ins>
          </w:p>
          <w:p w14:paraId="5D5924E9" w14:textId="607C53DF" w:rsidR="00853699" w:rsidRPr="00853699" w:rsidDel="00356279" w:rsidRDefault="00853699" w:rsidP="00853699">
            <w:pPr>
              <w:rPr>
                <w:del w:id="1000" w:author="Andrew Wilkinson" w:date="2023-06-28T14:36:00Z"/>
                <w:lang w:val="es-ES"/>
              </w:rPr>
            </w:pPr>
            <w:del w:id="1001" w:author="Andrew Wilkinson" w:date="2023-06-28T14:36:00Z">
              <w:r w:rsidRPr="00853699" w:rsidDel="00356279">
                <w:rPr>
                  <w:lang w:val="es-ES"/>
                </w:rPr>
                <w:delText>E</w:delText>
              </w:r>
            </w:del>
            <w:r w:rsidRPr="00853699">
              <w:rPr>
                <w:lang w:val="es-ES"/>
              </w:rPr>
              <w:t xml:space="preserve">n </w:t>
            </w:r>
            <w:r w:rsidRPr="00853699">
              <w:rPr>
                <w:lang w:val="es-ES"/>
              </w:rPr>
              <w:lastRenderedPageBreak/>
              <w:t>ventas, pero eran decepcionantes</w:t>
            </w:r>
            <w:ins w:id="1002" w:author="Andrew Wilkinson" w:date="2023-06-28T14:36:00Z">
              <w:r w:rsidR="00356279">
                <w:rPr>
                  <w:lang w:val="es-ES"/>
                </w:rPr>
                <w:t xml:space="preserve"> a</w:t>
              </w:r>
            </w:ins>
          </w:p>
          <w:p w14:paraId="3FE9F734" w14:textId="3C7C707D" w:rsidR="00853699" w:rsidRPr="00853699" w:rsidRDefault="00853699" w:rsidP="00853699">
            <w:pPr>
              <w:rPr>
                <w:lang w:val="es-ES"/>
              </w:rPr>
            </w:pPr>
            <w:del w:id="1003" w:author="Andrew Wilkinson" w:date="2023-06-28T14:36:00Z">
              <w:r w:rsidRPr="00853699" w:rsidDel="00356279">
                <w:rPr>
                  <w:lang w:val="es-ES"/>
                </w:rPr>
                <w:delText>A</w:delText>
              </w:r>
            </w:del>
            <w:r w:rsidRPr="00853699">
              <w:rPr>
                <w:lang w:val="es-ES"/>
              </w:rPr>
              <w:t>ntes del confinamiento</w:t>
            </w:r>
            <w:ins w:id="1004" w:author="Andrew Wilkinson" w:date="2023-06-28T14:36:00Z">
              <w:r w:rsidR="00356279">
                <w:rPr>
                  <w:lang w:val="es-ES"/>
                </w:rPr>
                <w:t>.</w:t>
              </w:r>
            </w:ins>
          </w:p>
          <w:p w14:paraId="0DBD69B3" w14:textId="6EB46A9B" w:rsidR="00853699" w:rsidRPr="00853699" w:rsidDel="00356279" w:rsidRDefault="00853699" w:rsidP="00853699">
            <w:pPr>
              <w:rPr>
                <w:del w:id="1005" w:author="Andrew Wilkinson" w:date="2023-06-28T14:37:00Z"/>
                <w:lang w:val="es-ES"/>
              </w:rPr>
            </w:pPr>
            <w:r w:rsidRPr="00853699">
              <w:rPr>
                <w:lang w:val="es-ES"/>
              </w:rPr>
              <w:t>Y pensamos, ¿por qué</w:t>
            </w:r>
            <w:ins w:id="1006" w:author="Andrew Wilkinson" w:date="2023-06-28T14:37:00Z">
              <w:r w:rsidR="00356279">
                <w:rPr>
                  <w:lang w:val="es-ES"/>
                </w:rPr>
                <w:t xml:space="preserve"> e</w:t>
              </w:r>
            </w:ins>
          </w:p>
          <w:p w14:paraId="368CA968" w14:textId="77777777" w:rsidR="00853699" w:rsidRDefault="00853699" w:rsidP="00853699">
            <w:pPr>
              <w:rPr>
                <w:ins w:id="1007" w:author="Andrew Wilkinson" w:date="2023-06-28T14:37:00Z"/>
                <w:lang w:val="es-ES"/>
              </w:rPr>
            </w:pPr>
            <w:del w:id="1008" w:author="Andrew Wilkinson" w:date="2023-06-28T14:37:00Z">
              <w:r w:rsidRPr="00853699" w:rsidDel="00356279">
                <w:rPr>
                  <w:lang w:val="es-ES"/>
                </w:rPr>
                <w:delText>E</w:delText>
              </w:r>
            </w:del>
            <w:r w:rsidRPr="00853699">
              <w:rPr>
                <w:lang w:val="es-ES"/>
              </w:rPr>
              <w:t>s que les va tan bien?</w:t>
            </w:r>
          </w:p>
          <w:p w14:paraId="665F8066" w14:textId="77777777" w:rsidR="00356279" w:rsidRPr="00853699" w:rsidRDefault="00356279" w:rsidP="00853699">
            <w:pPr>
              <w:rPr>
                <w:lang w:val="es-ES"/>
              </w:rPr>
            </w:pPr>
          </w:p>
          <w:p w14:paraId="4D4BC928" w14:textId="49F0DB6F" w:rsidR="00853699" w:rsidRPr="00853699" w:rsidDel="00356279" w:rsidRDefault="00853699" w:rsidP="00853699">
            <w:pPr>
              <w:rPr>
                <w:del w:id="1009" w:author="Andrew Wilkinson" w:date="2023-06-28T14:37:00Z"/>
                <w:lang w:val="es-ES"/>
              </w:rPr>
            </w:pPr>
            <w:r w:rsidRPr="00853699">
              <w:rPr>
                <w:lang w:val="es-ES"/>
              </w:rPr>
              <w:t>Y empezamos a, empezamos a verlos</w:t>
            </w:r>
            <w:ins w:id="1010" w:author="Andrew Wilkinson" w:date="2023-06-28T14:37:00Z">
              <w:r w:rsidR="00356279">
                <w:rPr>
                  <w:lang w:val="es-ES"/>
                </w:rPr>
                <w:t xml:space="preserve"> y</w:t>
              </w:r>
            </w:ins>
          </w:p>
          <w:p w14:paraId="6F70DD38" w14:textId="2037164B" w:rsidR="00853699" w:rsidRPr="00853699" w:rsidDel="00356279" w:rsidRDefault="00853699" w:rsidP="00853699">
            <w:pPr>
              <w:rPr>
                <w:del w:id="1011" w:author="Andrew Wilkinson" w:date="2023-06-28T14:37:00Z"/>
                <w:lang w:val="es-ES"/>
              </w:rPr>
            </w:pPr>
            <w:del w:id="1012" w:author="Andrew Wilkinson" w:date="2023-06-28T14:37:00Z">
              <w:r w:rsidRPr="00853699" w:rsidDel="00356279">
                <w:rPr>
                  <w:lang w:val="es-ES"/>
                </w:rPr>
                <w:delText>Y</w:delText>
              </w:r>
            </w:del>
            <w:r w:rsidRPr="00853699">
              <w:rPr>
                <w:lang w:val="es-ES"/>
              </w:rPr>
              <w:t xml:space="preserve"> escuchar sus conversaciones y en el inicio</w:t>
            </w:r>
            <w:ins w:id="1013" w:author="Andrew Wilkinson" w:date="2023-06-28T14:37:00Z">
              <w:r w:rsidR="00356279">
                <w:rPr>
                  <w:lang w:val="es-ES"/>
                </w:rPr>
                <w:t xml:space="preserve"> d</w:t>
              </w:r>
            </w:ins>
          </w:p>
          <w:p w14:paraId="57E39771" w14:textId="2C4DE5D1" w:rsidR="00853699" w:rsidRPr="00853699" w:rsidRDefault="00853699" w:rsidP="00853699">
            <w:pPr>
              <w:rPr>
                <w:lang w:val="es-ES"/>
              </w:rPr>
            </w:pPr>
            <w:del w:id="1014" w:author="Andrew Wilkinson" w:date="2023-06-28T14:37:00Z">
              <w:r w:rsidRPr="00853699" w:rsidDel="00356279">
                <w:rPr>
                  <w:lang w:val="es-ES"/>
                </w:rPr>
                <w:delText>D</w:delText>
              </w:r>
            </w:del>
            <w:r w:rsidRPr="00853699">
              <w:rPr>
                <w:lang w:val="es-ES"/>
              </w:rPr>
              <w:t>e la mayoría de sus conversaciones sonaba idéntica</w:t>
            </w:r>
            <w:ins w:id="1015" w:author="Andrew Wilkinson" w:date="2023-06-28T14:37:00Z">
              <w:r w:rsidR="00356279">
                <w:rPr>
                  <w:lang w:val="es-ES"/>
                </w:rPr>
                <w:t>.</w:t>
              </w:r>
            </w:ins>
          </w:p>
          <w:p w14:paraId="5135ABAE" w14:textId="3900F0C0" w:rsidR="00853699" w:rsidRPr="00853699" w:rsidDel="00356279" w:rsidRDefault="00853699" w:rsidP="00853699">
            <w:pPr>
              <w:rPr>
                <w:del w:id="1016" w:author="Andrew Wilkinson" w:date="2023-06-28T14:38:00Z"/>
                <w:lang w:val="es-ES"/>
              </w:rPr>
            </w:pPr>
            <w:r w:rsidRPr="00853699">
              <w:rPr>
                <w:lang w:val="es-ES"/>
              </w:rPr>
              <w:t>Entraban a la llamada, y decían, "hey, voy a mencionar al elefante en la sala,</w:t>
            </w:r>
            <w:ins w:id="1017" w:author="Andrew Wilkinson" w:date="2023-06-28T14:38:00Z">
              <w:r w:rsidR="00356279">
                <w:rPr>
                  <w:lang w:val="es-ES"/>
                </w:rPr>
                <w:t xml:space="preserve"> n</w:t>
              </w:r>
            </w:ins>
          </w:p>
          <w:p w14:paraId="1308260E" w14:textId="792840FE" w:rsidR="00853699" w:rsidRDefault="00853699" w:rsidP="00853699">
            <w:pPr>
              <w:rPr>
                <w:ins w:id="1018" w:author="Andrew Wilkinson" w:date="2023-06-28T14:38:00Z"/>
                <w:lang w:val="es-ES"/>
              </w:rPr>
            </w:pPr>
            <w:del w:id="1019" w:author="Andrew Wilkinson" w:date="2023-06-28T14:38:00Z">
              <w:r w:rsidRPr="00853699" w:rsidDel="00356279">
                <w:rPr>
                  <w:lang w:val="es-ES"/>
                </w:rPr>
                <w:delText>N</w:delText>
              </w:r>
            </w:del>
            <w:r w:rsidRPr="00853699">
              <w:rPr>
                <w:lang w:val="es-ES"/>
              </w:rPr>
              <w:t>o sé si deberíamos estar teniendo esta conversación ahora</w:t>
            </w:r>
            <w:ins w:id="1020" w:author="Andrew Wilkinson" w:date="2023-06-28T14:38:00Z">
              <w:r w:rsidR="00356279">
                <w:rPr>
                  <w:lang w:val="es-ES"/>
                </w:rPr>
                <w:t>.</w:t>
              </w:r>
            </w:ins>
          </w:p>
          <w:p w14:paraId="2A9276B9" w14:textId="77777777" w:rsidR="00356279" w:rsidRPr="00853699" w:rsidRDefault="00356279" w:rsidP="00853699">
            <w:pPr>
              <w:rPr>
                <w:lang w:val="es-ES"/>
              </w:rPr>
            </w:pPr>
          </w:p>
          <w:p w14:paraId="3AA89385" w14:textId="31A84B60" w:rsidR="00853699" w:rsidRPr="00853699" w:rsidRDefault="00853699" w:rsidP="00853699">
            <w:pPr>
              <w:rPr>
                <w:lang w:val="es-ES"/>
              </w:rPr>
            </w:pPr>
            <w:r w:rsidRPr="00853699">
              <w:rPr>
                <w:lang w:val="es-ES"/>
              </w:rPr>
              <w:t>Ese es mi hijo de dos años tras de mí, esa es mi esposa con ese montón de ropa tratando de perseguirlo</w:t>
            </w:r>
            <w:ins w:id="1021" w:author="Andrew Wilkinson" w:date="2023-06-28T14:38:00Z">
              <w:r w:rsidR="00356279">
                <w:rPr>
                  <w:lang w:val="es-ES"/>
                </w:rPr>
                <w:t>.</w:t>
              </w:r>
            </w:ins>
          </w:p>
          <w:p w14:paraId="061FE532" w14:textId="4AE6AAC1" w:rsidR="00853699" w:rsidRDefault="00853699" w:rsidP="00853699">
            <w:r w:rsidRPr="00853699">
              <w:rPr>
                <w:lang w:val="es-ES"/>
              </w:rPr>
              <w:t>No sé si deberíamos estar en la misma habitación</w:t>
            </w:r>
            <w:ins w:id="1022" w:author="Andrew Wilkinson" w:date="2023-06-28T14:38:00Z">
              <w:r w:rsidR="00356279">
                <w:rPr>
                  <w:lang w:val="es-ES"/>
                </w:rPr>
                <w:t>.</w:t>
              </w:r>
            </w:ins>
          </w:p>
        </w:tc>
      </w:tr>
    </w:tbl>
    <w:p w14:paraId="2683C178" w14:textId="77777777" w:rsidR="00315F22" w:rsidRDefault="00315F22"/>
    <w:sectPr w:rsidR="00315F22" w:rsidSect="008536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 Wilkinson">
    <w15:presenceInfo w15:providerId="AD" w15:userId="S::awilkinson@sorenson.com::4007275d-7d1d-4b69-8b89-dfa3b5be21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99"/>
    <w:rsid w:val="00115C15"/>
    <w:rsid w:val="001760CF"/>
    <w:rsid w:val="00315F22"/>
    <w:rsid w:val="00356279"/>
    <w:rsid w:val="005C2F39"/>
    <w:rsid w:val="00671C20"/>
    <w:rsid w:val="007450F7"/>
    <w:rsid w:val="007C5155"/>
    <w:rsid w:val="00853699"/>
    <w:rsid w:val="00A9104E"/>
    <w:rsid w:val="00A95F29"/>
    <w:rsid w:val="00AF4FD4"/>
    <w:rsid w:val="00B51ADC"/>
    <w:rsid w:val="00DB7064"/>
    <w:rsid w:val="00DF2C0E"/>
    <w:rsid w:val="00FA1244"/>
    <w:rsid w:val="00FA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89A02"/>
  <w15:chartTrackingRefBased/>
  <w15:docId w15:val="{BD78DE77-DB4A-E944-937D-4EA088CD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53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3796</Words>
  <Characters>21642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Wilkinson</dc:creator>
  <cp:keywords/>
  <dc:description/>
  <cp:lastModifiedBy>Andrew Wilkinson</cp:lastModifiedBy>
  <cp:revision>11</cp:revision>
  <dcterms:created xsi:type="dcterms:W3CDTF">2023-06-28T17:21:00Z</dcterms:created>
  <dcterms:modified xsi:type="dcterms:W3CDTF">2023-06-28T18:39:00Z</dcterms:modified>
</cp:coreProperties>
</file>