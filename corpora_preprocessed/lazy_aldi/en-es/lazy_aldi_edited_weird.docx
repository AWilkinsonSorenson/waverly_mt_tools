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395"/>
        <w:gridCol w:w="5395"/>
      </w:tblGrid>
      <w:tr w:rsidR="00AC7F18" w14:paraId="713479FB" w14:textId="77777777" w:rsidTr="00AC7F18">
        <w:tc>
          <w:tcPr>
            <w:tcW w:w="5395" w:type="dxa"/>
          </w:tcPr>
          <w:p w14:paraId="2EE93F69" w14:textId="55C08E21" w:rsidR="00AC7F18" w:rsidDel="00B57315" w:rsidRDefault="00AC7F18" w:rsidP="00AC7F18">
            <w:pPr>
              <w:rPr>
                <w:del w:id="0" w:author="Andrew Wilkinson" w:date="2023-06-21T16:53:00Z"/>
              </w:rPr>
            </w:pPr>
            <w:r>
              <w:t>Now before we get into those things, I want to acknowledge those of you who might have once been like me, who would drive past an Aldi and think "pretty sure that place is run by rats</w:t>
            </w:r>
            <w:ins w:id="1" w:author="Andrew Wilkinson" w:date="2023-06-21T16:53:00Z">
              <w:r w:rsidR="00B57315">
                <w:t>.</w:t>
              </w:r>
            </w:ins>
            <w:r>
              <w:t>"</w:t>
            </w:r>
            <w:del w:id="2" w:author="Andrew Wilkinson" w:date="2023-06-21T16:53:00Z">
              <w:r w:rsidDel="00B57315">
                <w:delText>.</w:delText>
              </w:r>
            </w:del>
            <w:r>
              <w:t xml:space="preserve"> Don't know why, they think that but it's full of like </w:t>
            </w:r>
            <w:ins w:id="3" w:author="Andrew Wilkinson" w:date="2023-06-21T16:53:00Z">
              <w:r w:rsidR="00B57315">
                <w:t>six</w:t>
              </w:r>
            </w:ins>
            <w:ins w:id="4" w:author="Andrew Wilkinson" w:date="2023-06-21T17:42:00Z">
              <w:r w:rsidR="00833650">
                <w:t>th</w:t>
              </w:r>
            </w:ins>
            <w:del w:id="5" w:author="Andrew Wilkinson" w:date="2023-06-21T16:53:00Z">
              <w:r w:rsidDel="00B57315">
                <w:delText>6</w:delText>
              </w:r>
            </w:del>
            <w:ins w:id="6" w:author="Andrew Wilkinson" w:date="2023-06-21T16:53:00Z">
              <w:r w:rsidR="00B57315">
                <w:t>-</w:t>
              </w:r>
            </w:ins>
            <w:del w:id="7" w:author="Andrew Wilkinson" w:date="2023-06-21T16:53:00Z">
              <w:r w:rsidDel="00B57315">
                <w:delText xml:space="preserve"> </w:delText>
              </w:r>
            </w:del>
            <w:r>
              <w:t>level off-brand cereal. There are no lights. It is completely dirty. I don't know what it was about Aldi, such a mystery and in my brain I automatically made it like a dystopian grocery store</w:t>
            </w:r>
            <w:ins w:id="8" w:author="Andrew Wilkinson" w:date="2023-06-21T16:53:00Z">
              <w:r w:rsidR="00B57315">
                <w:t xml:space="preserve"> </w:t>
              </w:r>
            </w:ins>
            <w:del w:id="9" w:author="Andrew Wilkinson" w:date="2023-06-21T16:53:00Z">
              <w:r w:rsidDel="00B57315">
                <w:delText>.</w:delText>
              </w:r>
            </w:del>
          </w:p>
          <w:p w14:paraId="45325B3D" w14:textId="30EF314D" w:rsidR="00AC7F18" w:rsidRDefault="00AC7F18" w:rsidP="00B57315">
            <w:del w:id="10" w:author="Andrew Wilkinson" w:date="2023-06-21T16:53:00Z">
              <w:r w:rsidDel="00B57315">
                <w:delText>T</w:delText>
              </w:r>
            </w:del>
            <w:ins w:id="11" w:author="Andrew Wilkinson" w:date="2023-06-21T16:53:00Z">
              <w:r w:rsidR="00B57315">
                <w:t>t</w:t>
              </w:r>
            </w:ins>
            <w:r>
              <w:t xml:space="preserve">hat no human had stepped foot in and yet they were still selling cheese. Let's jump into the </w:t>
            </w:r>
            <w:ins w:id="12" w:author="Andrew Wilkinson" w:date="2023-06-21T16:54:00Z">
              <w:r w:rsidR="00B57315">
                <w:t>p</w:t>
              </w:r>
            </w:ins>
            <w:del w:id="13" w:author="Andrew Wilkinson" w:date="2023-06-21T16:54:00Z">
              <w:r w:rsidDel="00B57315">
                <w:delText>P</w:delText>
              </w:r>
            </w:del>
            <w:r>
              <w:t>laybook, here are four things to bring: the first one is a quarter and this is one of those kind of mysterious aspects to Aldi where you're like "I have to put a quarter into a machine to get my shopping cart</w:t>
            </w:r>
            <w:ins w:id="14" w:author="Andrew Wilkinson" w:date="2023-06-21T16:54:00Z">
              <w:r w:rsidR="00B57315">
                <w:t>.</w:t>
              </w:r>
            </w:ins>
            <w:r>
              <w:t>"</w:t>
            </w:r>
            <w:del w:id="15" w:author="Andrew Wilkinson" w:date="2023-06-21T16:54:00Z">
              <w:r w:rsidDel="00B57315">
                <w:delText xml:space="preserve"> </w:delText>
              </w:r>
              <w:r w:rsidDel="00F352D7">
                <w:delText>.</w:delText>
              </w:r>
            </w:del>
            <w:r>
              <w:t xml:space="preserve"> It just feels very frightening and robotic.</w:t>
            </w:r>
          </w:p>
          <w:p w14:paraId="37E30090" w14:textId="77777777" w:rsidR="00AC7F18" w:rsidRDefault="00AC7F18" w:rsidP="00AC7F18">
            <w:r>
              <w:t>But let me explain to you how this works, because I wish someone had done it for me. Okay, so Aldi takes us money by doing things like locking their shopping carts, so they don't have to hire someone to go through the parking lot and bring the carts back to the front of the store.</w:t>
            </w:r>
          </w:p>
          <w:p w14:paraId="1A996024" w14:textId="77777777" w:rsidR="00AC7F18" w:rsidRDefault="00AC7F18" w:rsidP="00AC7F18">
            <w:r>
              <w:t>So it's our responsibility, we bring a quarter. You go up to the rack of carts and on each cart handle there is the little red box. There is a little slit in the front of that red box that is the perfect size for a quarter. You put a quarter into that slot until you hear it click. Once the click happens, on the back of the box, there is this little S-shaped key that is connecting the cart that you want from the car that is behind it and the click of the quarter disconnects that key so that you can get to the car.</w:t>
            </w:r>
          </w:p>
          <w:p w14:paraId="090A1807" w14:textId="3E99FB56" w:rsidR="00AC7F18" w:rsidRDefault="00AC7F18" w:rsidP="00AC7F18">
            <w:r>
              <w:t xml:space="preserve">When you return your cart, you do that in reverse order, right? You take the </w:t>
            </w:r>
            <w:ins w:id="16" w:author="Andrew Wilkinson" w:date="2023-06-21T16:55:00Z">
              <w:r w:rsidR="00F352D7">
                <w:t>S</w:t>
              </w:r>
            </w:ins>
            <w:del w:id="17" w:author="Andrew Wilkinson" w:date="2023-06-21T16:55:00Z">
              <w:r w:rsidDel="00F352D7">
                <w:delText>s</w:delText>
              </w:r>
            </w:del>
            <w:r>
              <w:t>-shaped key from the cart that is in the front of the line, you slide it into the back of the red box on your car that you're returning and out pops your quarter, okay? So that's how it works. You need a quarter to get a cart and it's hard to shop without a shopping cart. So bring a quarter, that's number one.</w:t>
            </w:r>
          </w:p>
          <w:p w14:paraId="63487AF0" w14:textId="77777777" w:rsidR="00AC7F18" w:rsidRDefault="00AC7F18" w:rsidP="00AC7F18">
            <w:r>
              <w:t xml:space="preserve">Number two: bring cash. There's nothing worse than going at Aldi for the first time being a little overwhelmed, looking for the rats, not sure what to buy, but you've got some things and you get kind of excited about your bag of lemons and your box of arugula and your sleeve of mozzarella cheese and then you get to the cashier and they realize you realize you can't swipe a credit card. Like they just take cash. So it's a little terrifying. I have friends who </w:t>
            </w:r>
            <w:r>
              <w:lastRenderedPageBreak/>
              <w:t>this has happened to and you either become like super mortified or really, really angry and no one told you to bring cash, so bring cash. Bring a quarter and bring cash.</w:t>
            </w:r>
          </w:p>
          <w:p w14:paraId="6EA14471" w14:textId="76F7EB05" w:rsidR="00AC7F18" w:rsidRDefault="00AC7F18" w:rsidP="00AC7F18">
            <w:r>
              <w:t>Number three: bring something to put your food in, grocery bags, a box, whatever. Aldi does have packing boxes lying around</w:t>
            </w:r>
            <w:ins w:id="18" w:author="Andrew Wilkinson" w:date="2023-06-21T16:57:00Z">
              <w:r w:rsidR="00F352D7">
                <w:t xml:space="preserve"> f</w:t>
              </w:r>
            </w:ins>
            <w:del w:id="19" w:author="Andrew Wilkinson" w:date="2023-06-21T16:57:00Z">
              <w:r w:rsidDel="00F352D7">
                <w:delText>. F</w:delText>
              </w:r>
            </w:del>
            <w:r>
              <w:t>rom boxes where the food came in and you can totally grab one of those if it's empty. But there's no one to bag your groceries and there are definitely no bags to put the groceries in. So bring something to put your groceries in.</w:t>
            </w:r>
          </w:p>
          <w:p w14:paraId="3BCB9B89" w14:textId="77777777" w:rsidR="00AC7F18" w:rsidRDefault="00AC7F18" w:rsidP="00AC7F18">
            <w:r>
              <w:t>And number four: Bring low expectations. Not because there are rats, there aren't. Aldis are run by really lovely people, no rodents. But you don't always know what you're going to get in terms of the selection. The reason that Aldi is so inexpensive and can save you so much money is the company has decided that they're going to cut as many unnecessary corners as they can, in order for you to get the food at the cheapest price possible.</w:t>
            </w:r>
          </w:p>
          <w:p w14:paraId="0D1AB39C" w14:textId="77777777" w:rsidR="00AC7F18" w:rsidRDefault="00AC7F18" w:rsidP="00AC7F18">
            <w:r>
              <w:t>So they sell what is available to them. If there are no apples that day, there aren't apples for you to buy. So you can't go in with a specific list and expect to get everything on your list. So go in with low expectations of what is available to you, and look at it more like a treasure hunt than a shopping experience. And you might be a little bit more pleasantly surprised than if you are just going to get mad if they didn't have grapefruit.</w:t>
            </w:r>
          </w:p>
          <w:p w14:paraId="54691D2B" w14:textId="481AE450" w:rsidR="00AC7F18" w:rsidRDefault="00AC7F18" w:rsidP="00AC7F18">
            <w:r>
              <w:t>So the four things to bring: a quarter, cash, bags and low expectations.</w:t>
            </w:r>
            <w:ins w:id="20" w:author="Andrew Wilkinson" w:date="2023-06-21T16:57:00Z">
              <w:r w:rsidR="00F352D7">
                <w:t xml:space="preserve"> </w:t>
              </w:r>
            </w:ins>
            <w:r>
              <w:t>Now, let's jump into the five things to buy, right? This is where it gets so fun. Alright. It is the most magical grocery store. Number one</w:t>
            </w:r>
            <w:ins w:id="21" w:author="Andrew Wilkinson" w:date="2023-06-21T16:58:00Z">
              <w:r w:rsidR="00F352D7">
                <w:t>,</w:t>
              </w:r>
            </w:ins>
            <w:r>
              <w:t xml:space="preserve"> produce</w:t>
            </w:r>
            <w:del w:id="22" w:author="Andrew Wilkinson" w:date="2023-06-21T16:58:00Z">
              <w:r w:rsidDel="00F352D7">
                <w:delText>d</w:delText>
              </w:r>
            </w:del>
            <w:r>
              <w:t>. This is the bread and butter, not really though because it's produce</w:t>
            </w:r>
            <w:del w:id="23" w:author="Andrew Wilkinson" w:date="2023-06-21T16:58:00Z">
              <w:r w:rsidDel="00F352D7">
                <w:delText>d</w:delText>
              </w:r>
            </w:del>
            <w:r>
              <w:t>. But this is what makes shopping at Aldi so great, the produce</w:t>
            </w:r>
            <w:del w:id="24" w:author="Andrew Wilkinson" w:date="2023-06-21T16:58:00Z">
              <w:r w:rsidDel="00F352D7">
                <w:delText>d</w:delText>
              </w:r>
            </w:del>
            <w:r>
              <w:t xml:space="preserve"> is extremely inexpensive, generally really great quality and they are selling more and more organic food by the day.</w:t>
            </w:r>
          </w:p>
          <w:p w14:paraId="5F90EEFC" w14:textId="087EA578" w:rsidR="00AC7F18" w:rsidRDefault="00AC7F18" w:rsidP="00AC7F18">
            <w:r>
              <w:t>Their goal is to have exclusively organic produce and you can get a bag of organic gala apples for the same price, if not less, than a bag of regular gala apples that you would get at Target. So it is magical when you find these things, I bought four packs of organic strawberries for 1.99 a container. Are you joking? That is insanity. Now they don't have them every time I go. It was just this one magical time and I grabbed them like it was quarters coming out of a, you know, machine in Vegas or something. It's like "give me all the strawberries</w:t>
            </w:r>
            <w:ins w:id="25" w:author="Andrew Wilkinson" w:date="2023-06-21T17:00:00Z">
              <w:r w:rsidR="00F352D7">
                <w:t>.</w:t>
              </w:r>
            </w:ins>
            <w:r>
              <w:t>"</w:t>
            </w:r>
            <w:del w:id="26" w:author="Andrew Wilkinson" w:date="2023-06-21T17:00:00Z">
              <w:r w:rsidDel="00F352D7">
                <w:delText>.</w:delText>
              </w:r>
            </w:del>
            <w:r>
              <w:t xml:space="preserve"> But, when you find </w:t>
            </w:r>
            <w:r>
              <w:lastRenderedPageBreak/>
              <w:t>those things it's the best. So you're going to buy produce</w:t>
            </w:r>
            <w:del w:id="27" w:author="Andrew Wilkinson" w:date="2023-06-21T17:00:00Z">
              <w:r w:rsidDel="00F352D7">
                <w:delText>d</w:delText>
              </w:r>
            </w:del>
            <w:r>
              <w:t xml:space="preserve"> there. Citrus magical. They have like </w:t>
            </w:r>
            <w:del w:id="28" w:author="Andrew Wilkinson" w:date="2023-06-21T17:06:00Z">
              <w:r w:rsidDel="00F352D7">
                <w:delText xml:space="preserve">5 </w:delText>
              </w:r>
            </w:del>
            <w:ins w:id="29" w:author="Andrew Wilkinson" w:date="2023-06-21T17:06:00Z">
              <w:r w:rsidR="00F352D7">
                <w:t>five-</w:t>
              </w:r>
            </w:ins>
            <w:r>
              <w:t xml:space="preserve">pound bags of grapes and lemons and oranges for anywhere from </w:t>
            </w:r>
            <w:del w:id="30" w:author="Andrew Wilkinson" w:date="2023-06-21T17:07:00Z">
              <w:r w:rsidDel="00F352D7">
                <w:delText xml:space="preserve">2 </w:delText>
              </w:r>
            </w:del>
            <w:ins w:id="31" w:author="Andrew Wilkinson" w:date="2023-06-21T17:07:00Z">
              <w:r w:rsidR="00F352D7">
                <w:t xml:space="preserve">two </w:t>
              </w:r>
            </w:ins>
            <w:r>
              <w:t xml:space="preserve">to </w:t>
            </w:r>
            <w:del w:id="32" w:author="Andrew Wilkinson" w:date="2023-06-21T17:07:00Z">
              <w:r w:rsidDel="00F352D7">
                <w:delText>$4</w:delText>
              </w:r>
            </w:del>
            <w:ins w:id="33" w:author="Andrew Wilkinson" w:date="2023-06-21T17:07:00Z">
              <w:r w:rsidR="00F352D7">
                <w:t>four dollars</w:t>
              </w:r>
            </w:ins>
            <w:r>
              <w:t xml:space="preserve"> a bag.</w:t>
            </w:r>
          </w:p>
          <w:p w14:paraId="562D16C2" w14:textId="2BCD5991" w:rsidR="00AC7F18" w:rsidRDefault="00AC7F18" w:rsidP="00AC7F18">
            <w:r>
              <w:t xml:space="preserve">There are zucchini and tomatoes and peppers, and </w:t>
            </w:r>
            <w:ins w:id="34" w:author="Andrew Wilkinson" w:date="2023-06-21T17:10:00Z">
              <w:r w:rsidR="00F352D7">
                <w:t>B</w:t>
              </w:r>
            </w:ins>
            <w:del w:id="35" w:author="Andrew Wilkinson" w:date="2023-06-21T17:10:00Z">
              <w:r w:rsidDel="00F352D7">
                <w:delText>b</w:delText>
              </w:r>
            </w:del>
            <w:r>
              <w:t>russel</w:t>
            </w:r>
            <w:ins w:id="36" w:author="Andrew Wilkinson" w:date="2023-06-21T17:10:00Z">
              <w:r w:rsidR="00F352D7">
                <w:t>s</w:t>
              </w:r>
            </w:ins>
            <w:r>
              <w:t xml:space="preserve"> sprouts, and berries and just so many types of produce that are really, really great quality. Now if you are a person who you look at all this produce and you're like "Oh it's so pretty. I don't know what to do with it</w:t>
            </w:r>
            <w:ins w:id="37" w:author="Andrew Wilkinson" w:date="2023-06-21T17:10:00Z">
              <w:r w:rsidR="00F352D7">
                <w:t>,</w:t>
              </w:r>
            </w:ins>
            <w:r>
              <w:t>"</w:t>
            </w:r>
            <w:del w:id="38" w:author="Andrew Wilkinson" w:date="2023-06-21T17:10:00Z">
              <w:r w:rsidDel="00F352D7">
                <w:delText>,</w:delText>
              </w:r>
            </w:del>
            <w:r>
              <w:t xml:space="preserve"> as always for this episode, there is a Pinterest board for you that's going to give you all of the ideas of things to do with a bag of lemons. So if you go to pinterest.com/</w:t>
            </w:r>
            <w:proofErr w:type="spellStart"/>
            <w:r>
              <w:t>thelazy</w:t>
            </w:r>
            <w:del w:id="39" w:author="Andrew Wilkinson" w:date="2023-06-21T17:11:00Z">
              <w:r w:rsidDel="00F352D7">
                <w:delText xml:space="preserve"> </w:delText>
              </w:r>
            </w:del>
            <w:r>
              <w:t>genius</w:t>
            </w:r>
            <w:proofErr w:type="spellEnd"/>
            <w:r>
              <w:t xml:space="preserve">, there will be a board there that's called </w:t>
            </w:r>
            <w:ins w:id="40" w:author="Andrew Wilkinson" w:date="2023-06-21T17:11:00Z">
              <w:r w:rsidR="00F352D7" w:rsidRPr="00F352D7">
                <w:t>"</w:t>
              </w:r>
            </w:ins>
            <w:r>
              <w:t xml:space="preserve">The Lazy </w:t>
            </w:r>
            <w:del w:id="41" w:author="Andrew Wilkinson" w:date="2023-06-21T17:11:00Z">
              <w:r w:rsidDel="00F352D7">
                <w:delText xml:space="preserve">genius </w:delText>
              </w:r>
            </w:del>
            <w:ins w:id="42" w:author="Andrew Wilkinson" w:date="2023-06-21T17:11:00Z">
              <w:r w:rsidR="00F352D7">
                <w:t xml:space="preserve">Genius </w:t>
              </w:r>
            </w:ins>
            <w:del w:id="43" w:author="Andrew Wilkinson" w:date="2023-06-21T17:11:00Z">
              <w:r w:rsidDel="00F352D7">
                <w:delText xml:space="preserve">shops </w:delText>
              </w:r>
            </w:del>
            <w:ins w:id="44" w:author="Andrew Wilkinson" w:date="2023-06-21T17:11:00Z">
              <w:r w:rsidR="00F352D7">
                <w:t xml:space="preserve">Shops </w:t>
              </w:r>
            </w:ins>
            <w:r>
              <w:t>at Aldi.</w:t>
            </w:r>
            <w:ins w:id="45" w:author="Andrew Wilkinson" w:date="2023-06-21T17:11:00Z">
              <w:r w:rsidR="00F352D7" w:rsidRPr="00F352D7">
                <w:t>"</w:t>
              </w:r>
            </w:ins>
          </w:p>
          <w:p w14:paraId="1ACEE8D2" w14:textId="77777777" w:rsidR="00AC7F18" w:rsidRDefault="00AC7F18" w:rsidP="00AC7F18">
            <w:r>
              <w:t>If you go to that board, you will see all of the different ideas, they don't necessarily have Aldi in the title of all those different pins. But there are things that I've created or collected for you. I don't create them all, that would be insane. That's why Pinterest is awesome. There are things that I have collected for you, to help you figure out what to do with all this produce. So produce the number one thing to buy. I just hit the table out, I was so excited, did you hear that?</w:t>
            </w:r>
          </w:p>
          <w:p w14:paraId="0EC679B0" w14:textId="6533BBF3" w:rsidR="00AC7F18" w:rsidRDefault="00AC7F18" w:rsidP="00AC7F18">
            <w:r>
              <w:t>Ok</w:t>
            </w:r>
            <w:ins w:id="46" w:author="Andrew Wilkinson" w:date="2023-06-21T17:17:00Z">
              <w:r w:rsidR="00DF7D62">
                <w:t>ay</w:t>
              </w:r>
            </w:ins>
            <w:r>
              <w:t xml:space="preserve"> so the second thing to buy is cheese. They have fresh balls of mozzarella that are really perfect for pizza Fridays, which I know a lot of you guys do. I do as well. It's so fun to make pizza on Friday, or to buy pizza on Friday. But If you make your own, their mozzarella is great. They have lots of Parmesan and Asiago, they have goat cheese, feta cheese and blue cheese, and generally those cheeses are in pretty small containers. So you're not committing to a million pounds of cheese, like you would Costco. Such a great thing to buy at Aldi.</w:t>
            </w:r>
          </w:p>
          <w:p w14:paraId="6F370DA8" w14:textId="77777777" w:rsidR="00AC7F18" w:rsidRDefault="00AC7F18" w:rsidP="00AC7F18">
            <w:r>
              <w:t>Number three of the five things to buy: nuts and seeds. I buy my walnuts, almonds and pecans at Costco generally, because that is the cheapest place for me. If you don't have a Costco in your town, but you have an Aldi, definitely buy your nuts there. But I buy things that aren't at Costco like pistachios and cashews and sunflower seeds and pumpkin seeds. Or pepitas, those are things that Aldi sells so much cheaper than Walmart or Target or anywhere else. So, if you're looking to buy nuts or seeds, Aldi is the spot to do it.</w:t>
            </w:r>
          </w:p>
          <w:p w14:paraId="2E13D321" w14:textId="66187228" w:rsidR="00AC7F18" w:rsidRDefault="00AC7F18" w:rsidP="00AC7F18">
            <w:r>
              <w:t>Number four: baking items. Just your basics: flour, sugar, cornstarch,</w:t>
            </w:r>
            <w:ins w:id="47" w:author="Andrew Wilkinson" w:date="2023-06-21T17:20:00Z">
              <w:r w:rsidR="00DF7D62">
                <w:t xml:space="preserve"> </w:t>
              </w:r>
            </w:ins>
            <w:r>
              <w:t>vanilla, sp</w:t>
            </w:r>
            <w:ins w:id="48" w:author="Andrew Wilkinson" w:date="2023-06-21T17:20:00Z">
              <w:r w:rsidR="00DF7D62">
                <w:t>ice</w:t>
              </w:r>
            </w:ins>
            <w:del w:id="49" w:author="Andrew Wilkinson" w:date="2023-06-21T17:20:00Z">
              <w:r w:rsidDel="00DF7D62">
                <w:delText>ecie</w:delText>
              </w:r>
            </w:del>
            <w:r>
              <w:t xml:space="preserve">s. They got really </w:t>
            </w:r>
            <w:r>
              <w:lastRenderedPageBreak/>
              <w:t>great options. Generally your spice options are pretty limited, but they are the most commonly used ones. There's cinnamon and cumin and chili powder, you can get sugar and flour. Sometimes they have… there were vanilla beans there a couple weeks ago, when I was at Aldi which is crazy, so you never know what you might find in terms of like specialty items, but powdered sugar, brown sugar, they have coconut sugar, they have agave nectar and honey. There are definitely things that you can get there for cheaper even than Walmart and Target. It's nuts, it's so nuts. But if you're just looking for regular sugar, regular sugar is regular sugar so get it at the cheapest place and Aldi is the cheapest place.</w:t>
            </w:r>
          </w:p>
          <w:p w14:paraId="49975E72" w14:textId="0DAD5F75" w:rsidR="00AC7F18" w:rsidRDefault="00AC7F18" w:rsidP="00AC7F18">
            <w:r>
              <w:t xml:space="preserve">This episode is sponsored by Squarespace. Squarespace has been the online home of the </w:t>
            </w:r>
            <w:ins w:id="50" w:author="Andrew Wilkinson" w:date="2023-06-21T17:21:00Z">
              <w:r w:rsidR="00DF7D62">
                <w:t>L</w:t>
              </w:r>
            </w:ins>
            <w:del w:id="51" w:author="Andrew Wilkinson" w:date="2023-06-21T17:21:00Z">
              <w:r w:rsidDel="00DF7D62">
                <w:delText>l</w:delText>
              </w:r>
            </w:del>
            <w:r>
              <w:t xml:space="preserve">azy </w:t>
            </w:r>
            <w:del w:id="52" w:author="Andrew Wilkinson" w:date="2023-06-21T17:21:00Z">
              <w:r w:rsidDel="00DF7D62">
                <w:delText xml:space="preserve">genius </w:delText>
              </w:r>
            </w:del>
            <w:ins w:id="53" w:author="Andrew Wilkinson" w:date="2023-06-21T17:21:00Z">
              <w:r w:rsidR="00DF7D62">
                <w:t>Genius C</w:t>
              </w:r>
            </w:ins>
            <w:del w:id="54" w:author="Andrew Wilkinson" w:date="2023-06-21T17:21:00Z">
              <w:r w:rsidDel="00DF7D62">
                <w:delText>c</w:delText>
              </w:r>
            </w:del>
            <w:r>
              <w:t xml:space="preserve">ollective since I started this thing back in 2015, and there's a reason, it's simple and easy to use. Squarespace is an all-in-one platform for building your brand and growing your presence online. Personally. I love how easy it is to integrate my podcast with information about my books in one user-friendly website. It's seriously the definition of </w:t>
            </w:r>
            <w:del w:id="55" w:author="Andrew Wilkinson" w:date="2023-06-21T17:23:00Z">
              <w:r w:rsidDel="00DF7D62">
                <w:delText xml:space="preserve">lazy </w:delText>
              </w:r>
            </w:del>
            <w:ins w:id="56" w:author="Andrew Wilkinson" w:date="2023-06-21T17:23:00Z">
              <w:r w:rsidR="00DF7D62">
                <w:t xml:space="preserve">Lazy </w:t>
              </w:r>
            </w:ins>
            <w:del w:id="57" w:author="Andrew Wilkinson" w:date="2023-06-21T17:23:00Z">
              <w:r w:rsidDel="00DF7D62">
                <w:delText xml:space="preserve">genius </w:delText>
              </w:r>
            </w:del>
            <w:ins w:id="58" w:author="Andrew Wilkinson" w:date="2023-06-21T17:23:00Z">
              <w:r w:rsidR="00DF7D62">
                <w:t xml:space="preserve">Genius </w:t>
              </w:r>
            </w:ins>
            <w:r>
              <w:t>in online presence. The drag</w:t>
            </w:r>
            <w:ins w:id="59" w:author="Andrew Wilkinson" w:date="2023-06-21T17:25:00Z">
              <w:r w:rsidR="00DF7D62">
                <w:t>-</w:t>
              </w:r>
            </w:ins>
            <w:del w:id="60" w:author="Andrew Wilkinson" w:date="2023-06-21T17:25:00Z">
              <w:r w:rsidDel="00DF7D62">
                <w:delText xml:space="preserve"> </w:delText>
              </w:r>
            </w:del>
            <w:r>
              <w:t>and</w:t>
            </w:r>
            <w:ins w:id="61" w:author="Andrew Wilkinson" w:date="2023-06-21T17:25:00Z">
              <w:r w:rsidR="00DF7D62">
                <w:t>-</w:t>
              </w:r>
            </w:ins>
            <w:del w:id="62" w:author="Andrew Wilkinson" w:date="2023-06-21T17:25:00Z">
              <w:r w:rsidDel="00DF7D62">
                <w:delText xml:space="preserve"> </w:delText>
              </w:r>
            </w:del>
            <w:r>
              <w:t xml:space="preserve">drop editing experience is a breeze to use with content blocks that perform beautifully on a desktop or on the go. I can bring in post from social media seamlessly and my team can streamline our work through custom templates for pages and posts that we use over and over again. Plus, I love that when we're ready to create an event or sell merch, we can keep everything together on the </w:t>
            </w:r>
            <w:del w:id="63" w:author="Andrew Wilkinson" w:date="2023-06-21T17:28:00Z">
              <w:r w:rsidDel="00DF7D62">
                <w:delText>square space</w:delText>
              </w:r>
            </w:del>
            <w:ins w:id="64" w:author="Andrew Wilkinson" w:date="2023-06-21T17:28:00Z">
              <w:r w:rsidR="00DF7D62">
                <w:t>Squarespace</w:t>
              </w:r>
            </w:ins>
            <w:r>
              <w:t xml:space="preserve"> platform. Go to squarespace.com/</w:t>
            </w:r>
            <w:proofErr w:type="spellStart"/>
            <w:r>
              <w:t>lazy</w:t>
            </w:r>
            <w:del w:id="65" w:author="Andrew Wilkinson" w:date="2023-06-21T17:25:00Z">
              <w:r w:rsidDel="00DF7D62">
                <w:delText xml:space="preserve"> </w:delText>
              </w:r>
            </w:del>
            <w:r>
              <w:t>genius</w:t>
            </w:r>
            <w:proofErr w:type="spellEnd"/>
            <w:r>
              <w:t xml:space="preserve"> for a free trial. And when you're ready to launch, use offer code</w:t>
            </w:r>
            <w:del w:id="66" w:author="Andrew Wilkinson" w:date="2023-06-21T17:29:00Z">
              <w:r w:rsidDel="00DF7D62">
                <w:delText>,</w:delText>
              </w:r>
            </w:del>
            <w:r>
              <w:t xml:space="preserve"> </w:t>
            </w:r>
            <w:proofErr w:type="spellStart"/>
            <w:r>
              <w:t>lazygenius</w:t>
            </w:r>
            <w:proofErr w:type="spellEnd"/>
            <w:del w:id="67" w:author="Andrew Wilkinson" w:date="2023-06-21T17:29:00Z">
              <w:r w:rsidDel="00DF7D62">
                <w:delText>,</w:delText>
              </w:r>
            </w:del>
            <w:r>
              <w:t xml:space="preserve"> to save 10% off your first purchase of a website or domain.</w:t>
            </w:r>
          </w:p>
          <w:p w14:paraId="4F0F23DD" w14:textId="5F2361AF" w:rsidR="00AC7F18" w:rsidRDefault="00AC7F18" w:rsidP="00AC7F18">
            <w:r>
              <w:t>The fifth thing and final thing to buy there, I m</w:t>
            </w:r>
            <w:ins w:id="68" w:author="Andrew Wilkinson" w:date="2023-06-21T17:25:00Z">
              <w:r w:rsidR="00DF7D62">
                <w:t>ean</w:t>
              </w:r>
            </w:ins>
            <w:del w:id="69" w:author="Andrew Wilkinson" w:date="2023-06-21T17:25:00Z">
              <w:r w:rsidDel="00DF7D62">
                <w:delText>ena</w:delText>
              </w:r>
            </w:del>
            <w:r>
              <w:t xml:space="preserve">, there are other things to buy there but these are my five suggestions. The fifth thing is cereal, snacks, salsa. So I kind of include all of those in like a general snack category but like their tortilla chips and potato chips. </w:t>
            </w:r>
            <w:del w:id="70" w:author="Andrew Wilkinson" w:date="2023-06-21T17:30:00Z">
              <w:r w:rsidDel="00DF7D62">
                <w:delText xml:space="preserve">the </w:delText>
              </w:r>
            </w:del>
            <w:ins w:id="71" w:author="Andrew Wilkinson" w:date="2023-06-21T17:30:00Z">
              <w:r w:rsidR="00DF7D62">
                <w:t xml:space="preserve">The </w:t>
              </w:r>
            </w:ins>
            <w:r>
              <w:t>Aldi</w:t>
            </w:r>
            <w:ins w:id="72" w:author="Andrew Wilkinson" w:date="2023-06-21T17:30:00Z">
              <w:r w:rsidR="00DF7D62">
                <w:t>-</w:t>
              </w:r>
            </w:ins>
            <w:del w:id="73" w:author="Andrew Wilkinson" w:date="2023-06-21T17:30:00Z">
              <w:r w:rsidDel="00DF7D62">
                <w:delText xml:space="preserve"> </w:delText>
              </w:r>
            </w:del>
            <w:r>
              <w:t xml:space="preserve">brand </w:t>
            </w:r>
            <w:del w:id="74" w:author="Andrew Wilkinson" w:date="2023-06-21T17:31:00Z">
              <w:r w:rsidDel="00DF7D62">
                <w:delText>Fruit Loops</w:delText>
              </w:r>
            </w:del>
            <w:ins w:id="75" w:author="Andrew Wilkinson" w:date="2023-06-21T17:31:00Z">
              <w:r w:rsidR="00DF7D62">
                <w:t>Froot Loops</w:t>
              </w:r>
            </w:ins>
            <w:r>
              <w:t xml:space="preserve">, you guys, they are better than actual like </w:t>
            </w:r>
            <w:ins w:id="76" w:author="Andrew Wilkinson" w:date="2023-06-21T17:31:00Z">
              <w:r w:rsidR="00DF7D62">
                <w:t>t</w:t>
              </w:r>
            </w:ins>
            <w:del w:id="77" w:author="Andrew Wilkinson" w:date="2023-06-21T17:31:00Z">
              <w:r w:rsidDel="00DF7D62">
                <w:delText>T</w:delText>
              </w:r>
            </w:del>
            <w:ins w:id="78" w:author="Andrew Wilkinson" w:date="2023-06-21T17:31:00Z">
              <w:r w:rsidR="00DF7D62">
                <w:t>o</w:t>
              </w:r>
            </w:ins>
            <w:r>
              <w:t xml:space="preserve">ucan </w:t>
            </w:r>
            <w:del w:id="79" w:author="Andrew Wilkinson" w:date="2023-06-21T17:32:00Z">
              <w:r w:rsidDel="00DF7D62">
                <w:delText>fruit loops</w:delText>
              </w:r>
            </w:del>
            <w:ins w:id="80" w:author="Andrew Wilkinson" w:date="2023-06-21T17:32:00Z">
              <w:r w:rsidR="00DF7D62">
                <w:t>Froot Loops</w:t>
              </w:r>
            </w:ins>
            <w:r>
              <w:t>, they are so incredibly tasty. The color of them, it looks like they were used with natural coloring, so they're like a little bit more muted, which makes me think they're healthy, even though they're just sugar. I mean, they're not healthy, but they look like it so it's fun to pretend. It's fun to lie to myself.</w:t>
            </w:r>
          </w:p>
          <w:p w14:paraId="12DFB712" w14:textId="5CF0DED9" w:rsidR="00AC7F18" w:rsidRDefault="00AC7F18" w:rsidP="00AC7F18">
            <w:r>
              <w:lastRenderedPageBreak/>
              <w:t>Aldi's salsa is our home salsa. If I don't make it, that's where we buy it because I eat ice cream at night, my husband eats chip</w:t>
            </w:r>
            <w:ins w:id="81" w:author="Andrew Wilkinson" w:date="2023-06-21T17:32:00Z">
              <w:r w:rsidR="00DF7D62">
                <w:t>s</w:t>
              </w:r>
            </w:ins>
            <w:r>
              <w:t xml:space="preserve"> and salsa. So we go through a lot of those jars and it is half the price, if not a little bit more, than buying a jar at Walmart or something. So salsa is great, cereal is great, chips and snacks, that kind of this are great.</w:t>
            </w:r>
          </w:p>
          <w:p w14:paraId="2B7EE297" w14:textId="31CA63C6" w:rsidR="00AC7F18" w:rsidRDefault="00AC7F18" w:rsidP="00AC7F18">
            <w:r>
              <w:t>Ok</w:t>
            </w:r>
            <w:ins w:id="82" w:author="Andrew Wilkinson" w:date="2023-06-21T17:17:00Z">
              <w:r w:rsidR="00DF7D62">
                <w:t>ay</w:t>
              </w:r>
            </w:ins>
            <w:r>
              <w:t xml:space="preserve"> so, we're still in the </w:t>
            </w:r>
            <w:ins w:id="83" w:author="Andrew Wilkinson" w:date="2023-06-21T17:32:00Z">
              <w:r w:rsidR="00DF7D62">
                <w:t>p</w:t>
              </w:r>
            </w:ins>
            <w:del w:id="84" w:author="Andrew Wilkinson" w:date="2023-06-21T17:32:00Z">
              <w:r w:rsidDel="00DF7D62">
                <w:delText>P</w:delText>
              </w:r>
            </w:del>
            <w:r>
              <w:t>laybook. We've done four things to bring</w:t>
            </w:r>
            <w:ins w:id="85" w:author="Andrew Wilkinson" w:date="2023-06-21T18:06:00Z">
              <w:r w:rsidR="004E6A54">
                <w:t>,</w:t>
              </w:r>
            </w:ins>
            <w:r>
              <w:t xml:space="preserve"> five things to buy</w:t>
            </w:r>
            <w:ins w:id="86" w:author="Andrew Wilkinson" w:date="2023-06-21T18:06:00Z">
              <w:r w:rsidR="004E6A54">
                <w:t>,</w:t>
              </w:r>
            </w:ins>
            <w:r>
              <w:t xml:space="preserve"> now, here are three things to skip. There may be lots of other things. But these are the three things I have personally tried that I just want to save you from trying and wanting to die. </w:t>
            </w:r>
            <w:ins w:id="87" w:author="Andrew Wilkinson" w:date="2023-06-21T17:33:00Z">
              <w:r w:rsidR="00DF7D62">
                <w:t>T</w:t>
              </w:r>
            </w:ins>
            <w:del w:id="88" w:author="Andrew Wilkinson" w:date="2023-06-21T17:33:00Z">
              <w:r w:rsidDel="00DF7D62">
                <w:delText>t</w:delText>
              </w:r>
            </w:del>
            <w:r>
              <w:t>he first one is Cheetos. They</w:t>
            </w:r>
            <w:del w:id="89" w:author="Andrew Wilkinson" w:date="2023-06-21T18:06:00Z">
              <w:r w:rsidDel="004E6A54">
                <w:delText>'</w:delText>
              </w:r>
            </w:del>
            <w:ins w:id="90" w:author="Andrew Wilkinson" w:date="2023-06-21T18:06:00Z">
              <w:r w:rsidR="004E6A54">
                <w:t>’</w:t>
              </w:r>
            </w:ins>
            <w:r>
              <w:t>re not real Cheetos. Any item in the snack aisle I think it uses like fake powder cheese. Don</w:t>
            </w:r>
            <w:del w:id="91" w:author="Andrew Wilkinson" w:date="2023-06-21T18:06:00Z">
              <w:r w:rsidDel="004E6A54">
                <w:delText>'</w:delText>
              </w:r>
            </w:del>
            <w:ins w:id="92" w:author="Andrew Wilkinson" w:date="2023-06-21T18:06:00Z">
              <w:r w:rsidR="004E6A54">
                <w:t>’</w:t>
              </w:r>
            </w:ins>
            <w:r>
              <w:t>t do it. Run, run far away, don</w:t>
            </w:r>
            <w:del w:id="93" w:author="Andrew Wilkinson" w:date="2023-06-21T18:06:00Z">
              <w:r w:rsidDel="004E6A54">
                <w:delText>'</w:delText>
              </w:r>
            </w:del>
            <w:ins w:id="94" w:author="Andrew Wilkinson" w:date="2023-06-21T18:06:00Z">
              <w:r w:rsidR="004E6A54">
                <w:t>’</w:t>
              </w:r>
            </w:ins>
            <w:r>
              <w:t xml:space="preserve">t do it. Our favorite chip in the house of me and my husband and my middle son are Cheetos, like you guys I can eat so many </w:t>
            </w:r>
            <w:ins w:id="95" w:author="Andrew Wilkinson" w:date="2023-06-21T17:33:00Z">
              <w:r w:rsidR="00DF7D62">
                <w:t>C</w:t>
              </w:r>
            </w:ins>
            <w:del w:id="96" w:author="Andrew Wilkinson" w:date="2023-06-21T17:33:00Z">
              <w:r w:rsidDel="00DF7D62">
                <w:delText>c</w:delText>
              </w:r>
            </w:del>
            <w:r>
              <w:t xml:space="preserve">heetos, we were going through them so much that I was like </w:t>
            </w:r>
            <w:del w:id="97" w:author="Andrew Wilkinson" w:date="2023-06-21T18:06:00Z">
              <w:r w:rsidDel="004E6A54">
                <w:delText>"</w:delText>
              </w:r>
            </w:del>
            <w:ins w:id="98" w:author="Andrew Wilkinson" w:date="2023-06-21T18:06:00Z">
              <w:r w:rsidR="004E6A54">
                <w:t>“</w:t>
              </w:r>
            </w:ins>
            <w:r>
              <w:t>Let</w:t>
            </w:r>
            <w:ins w:id="99" w:author="Andrew Wilkinson" w:date="2023-06-21T17:34:00Z">
              <w:r w:rsidR="00DF7D62">
                <w:t>’s</w:t>
              </w:r>
            </w:ins>
            <w:r>
              <w:t xml:space="preserve"> see </w:t>
            </w:r>
            <w:del w:id="100" w:author="Andrew Wilkinson" w:date="2023-06-21T17:34:00Z">
              <w:r w:rsidDel="00DF7D62">
                <w:delText xml:space="preserve">is </w:delText>
              </w:r>
            </w:del>
            <w:ins w:id="101" w:author="Andrew Wilkinson" w:date="2023-06-21T17:34:00Z">
              <w:r w:rsidR="00DF7D62">
                <w:t xml:space="preserve">if </w:t>
              </w:r>
            </w:ins>
            <w:r>
              <w:t>the Al</w:t>
            </w:r>
            <w:ins w:id="102" w:author="Andrew Wilkinson" w:date="2023-06-21T17:34:00Z">
              <w:r w:rsidR="00DF7D62">
                <w:t>d</w:t>
              </w:r>
            </w:ins>
            <w:r>
              <w:t>i brand is good</w:t>
            </w:r>
            <w:del w:id="103" w:author="Andrew Wilkinson" w:date="2023-06-21T18:06:00Z">
              <w:r w:rsidDel="004E6A54">
                <w:delText>"</w:delText>
              </w:r>
            </w:del>
            <w:ins w:id="104" w:author="Andrew Wilkinson" w:date="2023-06-21T18:06:00Z">
              <w:r w:rsidR="004E6A54">
                <w:t>”</w:t>
              </w:r>
            </w:ins>
            <w:r>
              <w:t xml:space="preserve"> because they are a lot cheaper. They are not Cheetos so do not buy them. Like we threw them out, that</w:t>
            </w:r>
            <w:del w:id="105" w:author="Andrew Wilkinson" w:date="2023-06-21T18:06:00Z">
              <w:r w:rsidDel="004E6A54">
                <w:delText>'</w:delText>
              </w:r>
            </w:del>
            <w:ins w:id="106" w:author="Andrew Wilkinson" w:date="2023-06-21T18:06:00Z">
              <w:r w:rsidR="004E6A54">
                <w:t>’</w:t>
              </w:r>
            </w:ins>
            <w:r>
              <w:t>s how bad they were.</w:t>
            </w:r>
          </w:p>
          <w:p w14:paraId="3DC78569" w14:textId="55C7B787" w:rsidR="00AC7F18" w:rsidRDefault="00AC7F18" w:rsidP="00AC7F18">
            <w:r>
              <w:t>Number two to not buy is the pizza. Now, it may have improved since the last time I had it. But the last time I had it, it was not very good. So just go ahead and skip the pizza. Domino</w:t>
            </w:r>
            <w:del w:id="107" w:author="Andrew Wilkinson" w:date="2023-06-21T18:06:00Z">
              <w:r w:rsidDel="004E6A54">
                <w:delText>'</w:delText>
              </w:r>
            </w:del>
            <w:ins w:id="108" w:author="Andrew Wilkinson" w:date="2023-06-21T18:06:00Z">
              <w:r w:rsidR="004E6A54">
                <w:t>’</w:t>
              </w:r>
            </w:ins>
            <w:r>
              <w:t>s runs enough specials, that it</w:t>
            </w:r>
            <w:del w:id="109" w:author="Andrew Wilkinson" w:date="2023-06-21T18:06:00Z">
              <w:r w:rsidDel="004E6A54">
                <w:delText>'</w:delText>
              </w:r>
            </w:del>
            <w:ins w:id="110" w:author="Andrew Wilkinson" w:date="2023-06-21T18:06:00Z">
              <w:r w:rsidR="004E6A54">
                <w:t>’</w:t>
              </w:r>
            </w:ins>
            <w:r>
              <w:t>s about the same thing. Costco has a really good pizza. If you feel badly about, like, ordering pizza and feel better about buying it from a store, which we don</w:t>
            </w:r>
            <w:del w:id="111" w:author="Andrew Wilkinson" w:date="2023-06-21T18:06:00Z">
              <w:r w:rsidDel="004E6A54">
                <w:delText>'</w:delText>
              </w:r>
            </w:del>
            <w:ins w:id="112" w:author="Andrew Wilkinson" w:date="2023-06-21T18:06:00Z">
              <w:r w:rsidR="004E6A54">
                <w:t>’</w:t>
              </w:r>
            </w:ins>
            <w:r>
              <w:t xml:space="preserve">t have to go into the mental gymnastics of that. Costco actually has a really good pepperoni pizza and this is my favorite pizza tip, this is bonus. This would be included when we have </w:t>
            </w:r>
            <w:ins w:id="113" w:author="Andrew Wilkinson" w:date="2023-06-21T17:34:00Z">
              <w:r w:rsidR="00DF7D62">
                <w:t>L</w:t>
              </w:r>
            </w:ins>
            <w:del w:id="114" w:author="Andrew Wilkinson" w:date="2023-06-21T17:34:00Z">
              <w:r w:rsidDel="00DF7D62">
                <w:delText>l</w:delText>
              </w:r>
            </w:del>
            <w:r>
              <w:t xml:space="preserve">azy </w:t>
            </w:r>
            <w:del w:id="115" w:author="Andrew Wilkinson" w:date="2023-06-21T17:34:00Z">
              <w:r w:rsidDel="00DF7D62">
                <w:delText xml:space="preserve">genius </w:delText>
              </w:r>
            </w:del>
            <w:ins w:id="116" w:author="Andrew Wilkinson" w:date="2023-06-21T17:34:00Z">
              <w:r w:rsidR="00DF7D62">
                <w:t xml:space="preserve">Genius </w:t>
              </w:r>
            </w:ins>
            <w:r>
              <w:t>shops at Costco. But here is my favorite Costco tip: is to buy their pepperoni pizza when it</w:t>
            </w:r>
            <w:del w:id="117" w:author="Andrew Wilkinson" w:date="2023-06-21T18:06:00Z">
              <w:r w:rsidDel="004E6A54">
                <w:delText>'</w:delText>
              </w:r>
            </w:del>
            <w:ins w:id="118" w:author="Andrew Wilkinson" w:date="2023-06-21T18:06:00Z">
              <w:r w:rsidR="004E6A54">
                <w:t>’</w:t>
              </w:r>
            </w:ins>
            <w:r>
              <w:t xml:space="preserve">s on sale for </w:t>
            </w:r>
            <w:ins w:id="119" w:author="Andrew Wilkinson" w:date="2023-06-21T17:56:00Z">
              <w:r w:rsidR="00C13441">
                <w:t>six dollars</w:t>
              </w:r>
            </w:ins>
            <w:del w:id="120" w:author="Andrew Wilkinson" w:date="2023-06-21T17:56:00Z">
              <w:r w:rsidDel="00C13441">
                <w:delText>$6</w:delText>
              </w:r>
            </w:del>
            <w:r>
              <w:t>, that</w:t>
            </w:r>
            <w:ins w:id="121" w:author="Andrew Wilkinson" w:date="2023-06-21T17:35:00Z">
              <w:r w:rsidR="00DF7D62">
                <w:t>’</w:t>
              </w:r>
            </w:ins>
            <w:r>
              <w:t>s the best because i</w:t>
            </w:r>
            <w:ins w:id="122" w:author="Andrew Wilkinson" w:date="2023-06-21T17:35:00Z">
              <w:r w:rsidR="00DF7D62">
                <w:t>t’</w:t>
              </w:r>
            </w:ins>
            <w:r>
              <w:t>s the most giant pizza ever. And it is cover</w:t>
            </w:r>
            <w:ins w:id="123" w:author="Andrew Wilkinson" w:date="2023-06-21T17:35:00Z">
              <w:r w:rsidR="00DF7D62">
                <w:t>ed</w:t>
              </w:r>
            </w:ins>
            <w:r>
              <w:t xml:space="preserve"> with literal pounds of pepperoni. I take off almost all the pepperoni, I put on you know, like seven or eight pieces, and I</w:t>
            </w:r>
            <w:del w:id="124" w:author="Andrew Wilkinson" w:date="2023-06-21T18:06:00Z">
              <w:r w:rsidDel="004E6A54">
                <w:delText>'</w:delText>
              </w:r>
            </w:del>
            <w:ins w:id="125" w:author="Andrew Wilkinson" w:date="2023-06-21T18:06:00Z">
              <w:r w:rsidR="004E6A54">
                <w:t>’</w:t>
              </w:r>
            </w:ins>
            <w:r>
              <w:t>m left with like a literal stack. It looks like I</w:t>
            </w:r>
            <w:del w:id="126" w:author="Andrew Wilkinson" w:date="2023-06-21T18:06:00Z">
              <w:r w:rsidDel="004E6A54">
                <w:delText>'</w:delText>
              </w:r>
            </w:del>
            <w:ins w:id="127" w:author="Andrew Wilkinson" w:date="2023-06-21T18:06:00Z">
              <w:r w:rsidR="004E6A54">
                <w:t>’</w:t>
              </w:r>
            </w:ins>
            <w:r>
              <w:t>m holding a stack of money but of pepperoni that I freeze and so it</w:t>
            </w:r>
            <w:del w:id="128" w:author="Andrew Wilkinson" w:date="2023-06-21T18:06:00Z">
              <w:r w:rsidDel="004E6A54">
                <w:delText>'</w:delText>
              </w:r>
            </w:del>
            <w:ins w:id="129" w:author="Andrew Wilkinson" w:date="2023-06-21T18:06:00Z">
              <w:r w:rsidR="004E6A54">
                <w:t>’</w:t>
              </w:r>
            </w:ins>
            <w:r>
              <w:t xml:space="preserve">s like </w:t>
            </w:r>
            <w:ins w:id="130" w:author="Andrew Wilkinson" w:date="2023-06-21T17:37:00Z">
              <w:r w:rsidR="00DF7D62">
                <w:t>twenty dollars</w:t>
              </w:r>
            </w:ins>
            <w:del w:id="131" w:author="Andrew Wilkinson" w:date="2023-06-21T17:37:00Z">
              <w:r w:rsidDel="00DF7D62">
                <w:delText>$20</w:delText>
              </w:r>
            </w:del>
            <w:r>
              <w:t xml:space="preserve"> worth of pepperoni. It</w:t>
            </w:r>
            <w:del w:id="132" w:author="Andrew Wilkinson" w:date="2023-06-21T18:06:00Z">
              <w:r w:rsidDel="004E6A54">
                <w:delText>'</w:delText>
              </w:r>
            </w:del>
            <w:ins w:id="133" w:author="Andrew Wilkinson" w:date="2023-06-21T18:06:00Z">
              <w:r w:rsidR="004E6A54">
                <w:t>’</w:t>
              </w:r>
            </w:ins>
            <w:r>
              <w:t>s crazy. So there</w:t>
            </w:r>
            <w:del w:id="134" w:author="Andrew Wilkinson" w:date="2023-06-21T18:06:00Z">
              <w:r w:rsidDel="004E6A54">
                <w:delText>'</w:delText>
              </w:r>
            </w:del>
            <w:ins w:id="135" w:author="Andrew Wilkinson" w:date="2023-06-21T18:06:00Z">
              <w:r w:rsidR="004E6A54">
                <w:t>’</w:t>
              </w:r>
            </w:ins>
            <w:r>
              <w:t>s my bonus tip for today.</w:t>
            </w:r>
          </w:p>
          <w:p w14:paraId="2A55DCB8" w14:textId="33FAC3F0" w:rsidR="00AC7F18" w:rsidRDefault="00AC7F18" w:rsidP="00AC7F18">
            <w:r>
              <w:t>And then the third thing to skip is the flavored cream cheese like to spread on your bagels. It</w:t>
            </w:r>
            <w:del w:id="136" w:author="Andrew Wilkinson" w:date="2023-06-21T18:06:00Z">
              <w:r w:rsidDel="004E6A54">
                <w:delText>'</w:delText>
              </w:r>
            </w:del>
            <w:ins w:id="137" w:author="Andrew Wilkinson" w:date="2023-06-21T18:06:00Z">
              <w:r w:rsidR="004E6A54">
                <w:t>’</w:t>
              </w:r>
            </w:ins>
            <w:r>
              <w:t xml:space="preserve">s just not tasty. Spend the extra few cents to get the on brand or to go to your local bagel place and get really, really </w:t>
            </w:r>
            <w:r>
              <w:lastRenderedPageBreak/>
              <w:t xml:space="preserve">delicious cream cheese. Another bonus, if you live in my town, if you live in Greensboro, </w:t>
            </w:r>
            <w:ins w:id="138" w:author="Andrew Wilkinson" w:date="2023-06-21T17:38:00Z">
              <w:r w:rsidR="00DF7D62">
                <w:t>N</w:t>
              </w:r>
            </w:ins>
            <w:del w:id="139" w:author="Andrew Wilkinson" w:date="2023-06-21T17:38:00Z">
              <w:r w:rsidDel="00DF7D62">
                <w:delText>n</w:delText>
              </w:r>
            </w:del>
            <w:r>
              <w:t xml:space="preserve">ew </w:t>
            </w:r>
            <w:del w:id="140" w:author="Andrew Wilkinson" w:date="2023-06-21T17:38:00Z">
              <w:r w:rsidDel="00DF7D62">
                <w:delText xml:space="preserve">garden </w:delText>
              </w:r>
            </w:del>
            <w:ins w:id="141" w:author="Andrew Wilkinson" w:date="2023-06-21T17:38:00Z">
              <w:r w:rsidR="00DF7D62">
                <w:t xml:space="preserve">Garden </w:t>
              </w:r>
            </w:ins>
            <w:del w:id="142" w:author="Andrew Wilkinson" w:date="2023-06-21T17:38:00Z">
              <w:r w:rsidDel="00DF7D62">
                <w:delText xml:space="preserve">bagels </w:delText>
              </w:r>
            </w:del>
            <w:ins w:id="143" w:author="Andrew Wilkinson" w:date="2023-06-21T17:38:00Z">
              <w:r w:rsidR="00DF7D62">
                <w:t xml:space="preserve">Bagels </w:t>
              </w:r>
            </w:ins>
            <w:r>
              <w:t>have cinnamon roll cream cheese and it is the most magical item of food that has ever been invented.</w:t>
            </w:r>
          </w:p>
          <w:p w14:paraId="496FC835" w14:textId="0A4B2650" w:rsidR="00AC7F18" w:rsidRDefault="00AC7F18" w:rsidP="00AC7F18">
            <w:r>
              <w:t xml:space="preserve">Final thing in our </w:t>
            </w:r>
            <w:ins w:id="144" w:author="Andrew Wilkinson" w:date="2023-06-21T17:40:00Z">
              <w:r w:rsidR="00DF7D62">
                <w:t>p</w:t>
              </w:r>
            </w:ins>
            <w:del w:id="145" w:author="Andrew Wilkinson" w:date="2023-06-21T17:40:00Z">
              <w:r w:rsidDel="00DF7D62">
                <w:delText>P</w:delText>
              </w:r>
            </w:del>
            <w:r>
              <w:t>laybook, let</w:t>
            </w:r>
            <w:ins w:id="146" w:author="Andrew Wilkinson" w:date="2023-06-21T18:06:00Z">
              <w:r w:rsidR="004E6A54">
                <w:t>’</w:t>
              </w:r>
            </w:ins>
            <w:r>
              <w:t xml:space="preserve">s just do </w:t>
            </w:r>
            <w:ins w:id="147" w:author="Andrew Wilkinson" w:date="2023-06-21T17:40:00Z">
              <w:r w:rsidR="00DF7D62">
                <w:t>three</w:t>
              </w:r>
            </w:ins>
            <w:del w:id="148" w:author="Andrew Wilkinson" w:date="2023-06-21T17:40:00Z">
              <w:r w:rsidDel="00DF7D62">
                <w:delText>3</w:delText>
              </w:r>
            </w:del>
            <w:r>
              <w:t xml:space="preserve"> quick bonus tips that didn</w:t>
            </w:r>
            <w:del w:id="149" w:author="Andrew Wilkinson" w:date="2023-06-21T18:06:00Z">
              <w:r w:rsidDel="004E6A54">
                <w:delText>'</w:delText>
              </w:r>
            </w:del>
            <w:ins w:id="150" w:author="Andrew Wilkinson" w:date="2023-06-21T18:06:00Z">
              <w:r w:rsidR="004E6A54">
                <w:t>’</w:t>
              </w:r>
            </w:ins>
            <w:r>
              <w:t>t fit in any of these three categories. My first thing is to shop at Aldi first, going back to what I said about bringing low expectations. You don</w:t>
            </w:r>
            <w:del w:id="151" w:author="Andrew Wilkinson" w:date="2023-06-21T18:06:00Z">
              <w:r w:rsidDel="004E6A54">
                <w:delText>'</w:delText>
              </w:r>
            </w:del>
            <w:ins w:id="152" w:author="Andrew Wilkinson" w:date="2023-06-21T18:06:00Z">
              <w:r w:rsidR="004E6A54">
                <w:t>’</w:t>
              </w:r>
            </w:ins>
            <w:r>
              <w:t>t always know what you</w:t>
            </w:r>
            <w:del w:id="153" w:author="Andrew Wilkinson" w:date="2023-06-21T18:06:00Z">
              <w:r w:rsidDel="004E6A54">
                <w:delText>'</w:delText>
              </w:r>
            </w:del>
            <w:ins w:id="154" w:author="Andrew Wilkinson" w:date="2023-06-21T18:06:00Z">
              <w:r w:rsidR="004E6A54">
                <w:t>’</w:t>
              </w:r>
            </w:ins>
            <w:r>
              <w:t>re going to get when you shop at Aldi. So go there first, see what</w:t>
            </w:r>
            <w:del w:id="155" w:author="Andrew Wilkinson" w:date="2023-06-21T18:06:00Z">
              <w:r w:rsidDel="004E6A54">
                <w:delText>'</w:delText>
              </w:r>
            </w:del>
            <w:ins w:id="156" w:author="Andrew Wilkinson" w:date="2023-06-21T18:06:00Z">
              <w:r w:rsidR="004E6A54">
                <w:t>’</w:t>
              </w:r>
            </w:ins>
            <w:r>
              <w:t>s there. You might be inspired by what looks good there and you</w:t>
            </w:r>
            <w:del w:id="157" w:author="Andrew Wilkinson" w:date="2023-06-21T18:06:00Z">
              <w:r w:rsidDel="004E6A54">
                <w:delText>'</w:delText>
              </w:r>
            </w:del>
            <w:ins w:id="158" w:author="Andrew Wilkinson" w:date="2023-06-21T18:06:00Z">
              <w:r w:rsidR="004E6A54">
                <w:t>’</w:t>
              </w:r>
            </w:ins>
            <w:r>
              <w:t>ll buy it and then you won</w:t>
            </w:r>
            <w:del w:id="159" w:author="Andrew Wilkinson" w:date="2023-06-21T18:06:00Z">
              <w:r w:rsidDel="004E6A54">
                <w:delText>'</w:delText>
              </w:r>
            </w:del>
            <w:ins w:id="160" w:author="Andrew Wilkinson" w:date="2023-06-21T18:06:00Z">
              <w:r w:rsidR="004E6A54">
                <w:t>’</w:t>
              </w:r>
            </w:ins>
            <w:r>
              <w:t xml:space="preserve">t substitute it from </w:t>
            </w:r>
            <w:del w:id="161" w:author="Andrew Wilkinson" w:date="2023-06-21T18:06:00Z">
              <w:r w:rsidDel="004E6A54">
                <w:delText>anothe</w:delText>
              </w:r>
            </w:del>
            <w:proofErr w:type="spellStart"/>
            <w:ins w:id="162" w:author="Andrew Wilkinson" w:date="2023-06-21T18:06:00Z">
              <w:r w:rsidR="004E6A54">
                <w:t>another</w:t>
              </w:r>
            </w:ins>
            <w:r>
              <w:t>r</w:t>
            </w:r>
            <w:proofErr w:type="spellEnd"/>
            <w:r>
              <w:t xml:space="preserve"> store.</w:t>
            </w:r>
          </w:p>
        </w:tc>
        <w:tc>
          <w:tcPr>
            <w:tcW w:w="5395" w:type="dxa"/>
          </w:tcPr>
          <w:p w14:paraId="3EE28171" w14:textId="0AEEFA74" w:rsidR="00AC7F18" w:rsidRPr="00AC7F18" w:rsidDel="00B57315" w:rsidRDefault="00AC7F18" w:rsidP="00AC7F18">
            <w:pPr>
              <w:rPr>
                <w:del w:id="163" w:author="Andrew Wilkinson" w:date="2023-06-21T16:53:00Z"/>
                <w:noProof/>
                <w:lang w:val="es-ES"/>
              </w:rPr>
            </w:pPr>
            <w:r w:rsidRPr="00AC7F18">
              <w:rPr>
                <w:noProof/>
                <w:lang w:val="es-ES"/>
              </w:rPr>
              <w:lastRenderedPageBreak/>
              <w:t>Ahora, antes de entrar en esas cosas, quiero reconocer a aquellos de ustedes que alguna vez fueron como yo, que pasaban frente a un Aldi y pen</w:t>
            </w:r>
            <w:del w:id="164" w:author="Andrew Wilkinson" w:date="2023-06-21T18:06:00Z">
              <w:r w:rsidRPr="00AC7F18" w:rsidDel="004E6A54">
                <w:rPr>
                  <w:noProof/>
                  <w:lang w:val="es-ES"/>
                </w:rPr>
                <w:delText>s</w:delText>
              </w:r>
            </w:del>
            <w:ins w:id="165" w:author="Andrew Wilkinson" w:date="2023-06-21T18:06:00Z">
              <w:r w:rsidR="004E6A54">
                <w:rPr>
                  <w:noProof/>
                  <w:lang w:val="es-ES"/>
                </w:rPr>
                <w:t>“</w:t>
              </w:r>
            </w:ins>
            <w:r w:rsidRPr="00AC7F18">
              <w:rPr>
                <w:noProof/>
                <w:lang w:val="es-ES"/>
              </w:rPr>
              <w:t>aban "bastante seguro de que ese lugar está controlado por</w:t>
            </w:r>
            <w:del w:id="166" w:author="Andrew Wilkinson" w:date="2023-06-21T18:06:00Z">
              <w:r w:rsidRPr="00AC7F18" w:rsidDel="004E6A54">
                <w:rPr>
                  <w:noProof/>
                  <w:lang w:val="es-ES"/>
                </w:rPr>
                <w:delText xml:space="preserve"> </w:delText>
              </w:r>
            </w:del>
            <w:ins w:id="167" w:author="Andrew Wilkinson" w:date="2023-06-21T18:06:00Z">
              <w:r w:rsidR="004E6A54">
                <w:rPr>
                  <w:noProof/>
                  <w:lang w:val="es-ES"/>
                </w:rPr>
                <w:t>”</w:t>
              </w:r>
            </w:ins>
            <w:r w:rsidRPr="00AC7F18">
              <w:rPr>
                <w:noProof/>
                <w:lang w:val="es-ES"/>
              </w:rPr>
              <w:t xml:space="preserve">ratas". No sé por qué, piensan eso, pero está lleno de cereales sin marca de </w:t>
            </w:r>
            <w:ins w:id="168" w:author="Andrew Wilkinson" w:date="2023-06-21T17:42:00Z">
              <w:r w:rsidR="00833650">
                <w:rPr>
                  <w:noProof/>
                  <w:lang w:val="es-ES"/>
                </w:rPr>
                <w:t>sexto</w:t>
              </w:r>
            </w:ins>
            <w:del w:id="169" w:author="Andrew Wilkinson" w:date="2023-06-21T17:42:00Z">
              <w:r w:rsidRPr="00AC7F18" w:rsidDel="00833650">
                <w:rPr>
                  <w:noProof/>
                  <w:lang w:val="es-ES"/>
                </w:rPr>
                <w:delText>6</w:delText>
              </w:r>
            </w:del>
            <w:r w:rsidRPr="00AC7F18">
              <w:rPr>
                <w:noProof/>
                <w:lang w:val="es-ES"/>
              </w:rPr>
              <w:t xml:space="preserve"> nivel</w:t>
            </w:r>
            <w:del w:id="170" w:author="Andrew Wilkinson" w:date="2023-06-21T17:42:00Z">
              <w:r w:rsidRPr="00AC7F18" w:rsidDel="00833650">
                <w:rPr>
                  <w:noProof/>
                  <w:lang w:val="es-ES"/>
                </w:rPr>
                <w:delText>es</w:delText>
              </w:r>
            </w:del>
            <w:r w:rsidRPr="00AC7F18">
              <w:rPr>
                <w:noProof/>
                <w:lang w:val="es-ES"/>
              </w:rPr>
              <w:t>. No hay luces. Está completamente sucio. No sé qué tenía Aldi, todo un misterio y en mi cerebro automáticamente lo convertí en una tienda de comestibles distópica</w:t>
            </w:r>
            <w:ins w:id="171" w:author="Andrew Wilkinson" w:date="2023-06-21T16:53:00Z">
              <w:r w:rsidR="00B57315">
                <w:rPr>
                  <w:noProof/>
                  <w:lang w:val="es-ES"/>
                </w:rPr>
                <w:t xml:space="preserve"> q</w:t>
              </w:r>
            </w:ins>
            <w:del w:id="172" w:author="Andrew Wilkinson" w:date="2023-06-21T16:53:00Z">
              <w:r w:rsidRPr="00AC7F18" w:rsidDel="00B57315">
                <w:rPr>
                  <w:noProof/>
                  <w:lang w:val="es-ES"/>
                </w:rPr>
                <w:delText>.</w:delText>
              </w:r>
            </w:del>
          </w:p>
          <w:p w14:paraId="128CA166" w14:textId="3A64E3E4" w:rsidR="00AC7F18" w:rsidRPr="00AC7F18" w:rsidRDefault="00AC7F18" w:rsidP="00AC7F18">
            <w:pPr>
              <w:rPr>
                <w:noProof/>
                <w:lang w:val="es-ES"/>
              </w:rPr>
            </w:pPr>
            <w:del w:id="173" w:author="Andrew Wilkinson" w:date="2023-06-21T16:53:00Z">
              <w:r w:rsidRPr="00AC7F18" w:rsidDel="00B57315">
                <w:rPr>
                  <w:noProof/>
                  <w:lang w:val="es-ES"/>
                </w:rPr>
                <w:delText>Q</w:delText>
              </w:r>
            </w:del>
            <w:r w:rsidRPr="00AC7F18">
              <w:rPr>
                <w:noProof/>
                <w:lang w:val="es-ES"/>
              </w:rPr>
              <w:t xml:space="preserve">ue ningún ser humano había puesto un pie y, sin embargo, todavía estaban vendiendo queso. Pasemos al </w:t>
            </w:r>
            <w:ins w:id="174" w:author="Andrew Wilkinson" w:date="2023-06-21T16:54:00Z">
              <w:r w:rsidR="00B57315">
                <w:rPr>
                  <w:noProof/>
                  <w:lang w:val="es-ES"/>
                </w:rPr>
                <w:t>p</w:t>
              </w:r>
            </w:ins>
            <w:del w:id="175" w:author="Andrew Wilkinson" w:date="2023-06-21T16:54:00Z">
              <w:r w:rsidRPr="00AC7F18" w:rsidDel="00B57315">
                <w:rPr>
                  <w:noProof/>
                  <w:lang w:val="es-ES"/>
                </w:rPr>
                <w:delText>P</w:delText>
              </w:r>
            </w:del>
            <w:r w:rsidRPr="00AC7F18">
              <w:rPr>
                <w:noProof/>
                <w:lang w:val="es-ES"/>
              </w:rPr>
              <w:t>laybook, aquí hay cuatro cosas para llevar: la primera es una moneda de veinticinco centavos y este es uno de esos aspectos misteriosos de Aldi en los que d</w:t>
            </w:r>
            <w:del w:id="176" w:author="Andrew Wilkinson" w:date="2023-06-21T18:06:00Z">
              <w:r w:rsidRPr="00AC7F18" w:rsidDel="004E6A54">
                <w:rPr>
                  <w:noProof/>
                  <w:lang w:val="es-ES"/>
                </w:rPr>
                <w:delText>i</w:delText>
              </w:r>
            </w:del>
            <w:ins w:id="177" w:author="Andrew Wilkinson" w:date="2023-06-21T18:06:00Z">
              <w:r w:rsidR="004E6A54">
                <w:rPr>
                  <w:noProof/>
                  <w:lang w:val="es-ES"/>
                </w:rPr>
                <w:t>“</w:t>
              </w:r>
            </w:ins>
            <w:r w:rsidRPr="00AC7F18">
              <w:rPr>
                <w:noProof/>
                <w:lang w:val="es-ES"/>
              </w:rPr>
              <w:t>ces: "Tengo que poner una moneda de vei</w:t>
            </w:r>
            <w:del w:id="178" w:author="Andrew Wilkinson" w:date="2023-06-21T18:06:00Z">
              <w:r w:rsidRPr="00AC7F18" w:rsidDel="004E6A54">
                <w:rPr>
                  <w:noProof/>
                  <w:lang w:val="es-ES"/>
                </w:rPr>
                <w:delText>n</w:delText>
              </w:r>
            </w:del>
            <w:ins w:id="179" w:author="Andrew Wilkinson" w:date="2023-06-21T18:06:00Z">
              <w:r w:rsidR="004E6A54">
                <w:rPr>
                  <w:noProof/>
                  <w:lang w:val="es-ES"/>
                </w:rPr>
                <w:t>¡</w:t>
              </w:r>
            </w:ins>
            <w:del w:id="180" w:author="Andrew Wilkinson" w:date="2023-06-21T18:06:00Z">
              <w:r w:rsidRPr="00AC7F18" w:rsidDel="004E6A54">
                <w:rPr>
                  <w:noProof/>
                  <w:lang w:val="es-ES"/>
                </w:rPr>
                <w:delText>t</w:delText>
              </w:r>
            </w:del>
            <w:ins w:id="181" w:author="Andrew Wilkinson" w:date="2023-06-21T18:06:00Z">
              <w:r w:rsidR="004E6A54">
                <w:rPr>
                  <w:noProof/>
                  <w:lang w:val="es-ES"/>
                </w:rPr>
                <w:t>”</w:t>
              </w:r>
            </w:ins>
            <w:r w:rsidRPr="00AC7F18">
              <w:rPr>
                <w:noProof/>
                <w:lang w:val="es-ES"/>
              </w:rPr>
              <w:t>icin</w:t>
            </w:r>
            <w:del w:id="182" w:author="Andrew Wilkinson" w:date="2023-06-21T18:06:00Z">
              <w:r w:rsidRPr="00AC7F18" w:rsidDel="004E6A54">
                <w:rPr>
                  <w:noProof/>
                  <w:lang w:val="es-ES"/>
                </w:rPr>
                <w:delText>c</w:delText>
              </w:r>
            </w:del>
            <w:ins w:id="183" w:author="Andrew Wilkinson" w:date="2023-06-21T18:06:00Z">
              <w:r w:rsidR="004E6A54">
                <w:rPr>
                  <w:noProof/>
                  <w:lang w:val="es-ES"/>
                </w:rPr>
                <w:t>’</w:t>
              </w:r>
            </w:ins>
            <w:r w:rsidRPr="00AC7F18">
              <w:rPr>
                <w:noProof/>
                <w:lang w:val="es-ES"/>
              </w:rPr>
              <w:t>o centavos en una máquina para sacar un c</w:t>
            </w:r>
            <w:del w:id="184" w:author="Andrew Wilkinson" w:date="2023-06-21T18:06:00Z">
              <w:r w:rsidRPr="00AC7F18" w:rsidDel="004E6A54">
                <w:rPr>
                  <w:noProof/>
                  <w:lang w:val="es-ES"/>
                </w:rPr>
                <w:delText>a</w:delText>
              </w:r>
            </w:del>
            <w:ins w:id="185" w:author="Andrew Wilkinson" w:date="2023-06-21T18:06:00Z">
              <w:r w:rsidR="004E6A54">
                <w:rPr>
                  <w:noProof/>
                  <w:lang w:val="es-ES"/>
                </w:rPr>
                <w:t>”</w:t>
              </w:r>
            </w:ins>
            <w:r w:rsidRPr="00AC7F18">
              <w:rPr>
                <w:noProof/>
                <w:lang w:val="es-ES"/>
              </w:rPr>
              <w:t>rrito". Simplemente se siente muy aterrador y robótico.</w:t>
            </w:r>
          </w:p>
          <w:p w14:paraId="38187543" w14:textId="77777777" w:rsidR="00AC7F18" w:rsidRPr="00AC7F18" w:rsidRDefault="00AC7F18" w:rsidP="00AC7F18">
            <w:pPr>
              <w:rPr>
                <w:noProof/>
                <w:lang w:val="es-ES"/>
              </w:rPr>
            </w:pPr>
            <w:r w:rsidRPr="00AC7F18">
              <w:rPr>
                <w:noProof/>
                <w:lang w:val="es-ES"/>
              </w:rPr>
              <w:t>Pero déjame explicarte cómo funciona esto, porque desearía que alguien lo hubiera hecho por mí. De acuerdo, entonces Aldi nos saca dinero al hacer cosas como bloquear sus carritos de compras, para que no tengan que contratar a alguien para pasar por el estacionamiento y llevar los carritos al frente de la tienda.</w:t>
            </w:r>
          </w:p>
          <w:p w14:paraId="1D574F74" w14:textId="20F7DD47" w:rsidR="00AC7F18" w:rsidRPr="00AC7F18" w:rsidRDefault="00AC7F18" w:rsidP="00AC7F18">
            <w:pPr>
              <w:rPr>
                <w:noProof/>
                <w:lang w:val="es-ES"/>
              </w:rPr>
            </w:pPr>
            <w:r w:rsidRPr="00AC7F18">
              <w:rPr>
                <w:noProof/>
                <w:lang w:val="es-ES"/>
              </w:rPr>
              <w:t xml:space="preserve">Así que es nuestra responsabilidad, traer una moneda de </w:t>
            </w:r>
            <w:ins w:id="186" w:author="Andrew Wilkinson" w:date="2023-06-21T17:46:00Z">
              <w:r w:rsidR="00833650" w:rsidRPr="00833650">
                <w:rPr>
                  <w:noProof/>
                  <w:lang w:val="es-ES"/>
                </w:rPr>
                <w:t>veinticinco</w:t>
              </w:r>
            </w:ins>
            <w:del w:id="187" w:author="Andrew Wilkinson" w:date="2023-06-21T17:46:00Z">
              <w:r w:rsidRPr="00AC7F18" w:rsidDel="00833650">
                <w:rPr>
                  <w:noProof/>
                  <w:lang w:val="es-ES"/>
                </w:rPr>
                <w:delText>25</w:delText>
              </w:r>
            </w:del>
            <w:r w:rsidRPr="00AC7F18">
              <w:rPr>
                <w:noProof/>
                <w:lang w:val="es-ES"/>
              </w:rPr>
              <w:t xml:space="preserve"> centavos. Subes a la estantería de carritos y en cada  carrito hay una cajita roja. Hay una pequeña ranura en el frente de esa caja roja que es del tamaño perfecto para una moneda de veinticinco centavos. Pones una moneda de veinticinco centavos en e</w:t>
            </w:r>
            <w:del w:id="188" w:author="Andrew Wilkinson" w:date="2023-06-21T18:06:00Z">
              <w:r w:rsidRPr="00AC7F18" w:rsidDel="004E6A54">
                <w:rPr>
                  <w:noProof/>
                  <w:lang w:val="es-ES"/>
                </w:rPr>
                <w:delText>s</w:delText>
              </w:r>
            </w:del>
            <w:ins w:id="189" w:author="Andrew Wilkinson" w:date="2023-06-21T18:06:00Z">
              <w:r w:rsidR="004E6A54">
                <w:rPr>
                  <w:noProof/>
                  <w:lang w:val="es-ES"/>
                </w:rPr>
                <w:t>¡</w:t>
              </w:r>
            </w:ins>
            <w:del w:id="190" w:author="Andrew Wilkinson" w:date="2023-06-21T18:06:00Z">
              <w:r w:rsidRPr="00AC7F18" w:rsidDel="004E6A54">
                <w:rPr>
                  <w:noProof/>
                  <w:lang w:val="es-ES"/>
                </w:rPr>
                <w:delText>a</w:delText>
              </w:r>
            </w:del>
            <w:ins w:id="191" w:author="Andrew Wilkinson" w:date="2023-06-21T18:06:00Z">
              <w:r w:rsidR="004E6A54">
                <w:rPr>
                  <w:noProof/>
                  <w:lang w:val="es-ES"/>
                </w:rPr>
                <w:t>”</w:t>
              </w:r>
            </w:ins>
            <w:r w:rsidRPr="00AC7F18">
              <w:rPr>
                <w:noProof/>
                <w:lang w:val="es-ES"/>
              </w:rPr>
              <w:t xml:space="preserve"> ran</w:t>
            </w:r>
            <w:del w:id="192" w:author="Andrew Wilkinson" w:date="2023-06-21T18:06:00Z">
              <w:r w:rsidRPr="00AC7F18" w:rsidDel="004E6A54">
                <w:rPr>
                  <w:noProof/>
                  <w:lang w:val="es-ES"/>
                </w:rPr>
                <w:delText>u</w:delText>
              </w:r>
            </w:del>
            <w:ins w:id="193" w:author="Andrew Wilkinson" w:date="2023-06-21T18:06:00Z">
              <w:r w:rsidR="004E6A54">
                <w:rPr>
                  <w:noProof/>
                  <w:lang w:val="es-ES"/>
                </w:rPr>
                <w:t>’</w:t>
              </w:r>
            </w:ins>
            <w:r w:rsidRPr="00AC7F18">
              <w:rPr>
                <w:noProof/>
                <w:lang w:val="es-ES"/>
              </w:rPr>
              <w:t>ra hasta que escuches un clic. Una vez que ocurre el clic, en la parte posterior de la caja, hay una pequeña llave en forma de S que conecta el carrito que desea del automóvil que está detrás y el clic del cuarto desconecta esa llave para que pueda llegar a el coche.</w:t>
            </w:r>
          </w:p>
          <w:p w14:paraId="398FCCE3" w14:textId="44EB27B3" w:rsidR="00AC7F18" w:rsidRPr="00AC7F18" w:rsidRDefault="00AC7F18" w:rsidP="00AC7F18">
            <w:pPr>
              <w:rPr>
                <w:noProof/>
                <w:lang w:val="es-ES"/>
              </w:rPr>
            </w:pPr>
            <w:r w:rsidRPr="00AC7F18">
              <w:rPr>
                <w:noProof/>
                <w:lang w:val="es-ES"/>
              </w:rPr>
              <w:t>Cuando devuelves tu carrito</w:t>
            </w:r>
            <w:del w:id="194" w:author="Andrew Wilkinson" w:date="2023-06-21T18:06:00Z">
              <w:r w:rsidRPr="00AC7F18" w:rsidDel="004E6A54">
                <w:rPr>
                  <w:noProof/>
                  <w:lang w:val="es-ES"/>
                </w:rPr>
                <w:delText>,</w:delText>
              </w:r>
            </w:del>
            <w:ins w:id="195" w:author="Andrew Wilkinson" w:date="2023-06-21T18:06:00Z">
              <w:r w:rsidR="004E6A54">
                <w:rPr>
                  <w:noProof/>
                  <w:lang w:val="es-ES"/>
                </w:rPr>
                <w:t>¡</w:t>
              </w:r>
            </w:ins>
            <w:del w:id="196" w:author="Andrew Wilkinson" w:date="2023-06-21T18:06:00Z">
              <w:r w:rsidRPr="00AC7F18" w:rsidDel="004E6A54">
                <w:rPr>
                  <w:noProof/>
                  <w:lang w:val="es-ES"/>
                </w:rPr>
                <w:delText xml:space="preserve"> </w:delText>
              </w:r>
            </w:del>
            <w:ins w:id="197" w:author="Andrew Wilkinson" w:date="2023-06-21T18:06:00Z">
              <w:r w:rsidR="004E6A54">
                <w:rPr>
                  <w:noProof/>
                  <w:lang w:val="es-ES"/>
                </w:rPr>
                <w:t>”</w:t>
              </w:r>
            </w:ins>
            <w:r w:rsidRPr="00AC7F18">
              <w:rPr>
                <w:noProof/>
                <w:lang w:val="es-ES"/>
              </w:rPr>
              <w:t>lo h</w:t>
            </w:r>
            <w:del w:id="198" w:author="Andrew Wilkinson" w:date="2023-06-21T18:06:00Z">
              <w:r w:rsidRPr="00AC7F18" w:rsidDel="004E6A54">
                <w:rPr>
                  <w:noProof/>
                  <w:lang w:val="es-ES"/>
                </w:rPr>
                <w:delText>a</w:delText>
              </w:r>
            </w:del>
            <w:ins w:id="199" w:author="Andrew Wilkinson" w:date="2023-06-21T18:06:00Z">
              <w:r w:rsidR="004E6A54">
                <w:rPr>
                  <w:noProof/>
                  <w:lang w:val="es-ES"/>
                </w:rPr>
                <w:t>’</w:t>
              </w:r>
            </w:ins>
            <w:r w:rsidRPr="00AC7F18">
              <w:rPr>
                <w:noProof/>
                <w:lang w:val="es-ES"/>
              </w:rPr>
              <w:t>ces en orden inverso, ¿verdad? Tomas la llave en forma de S del carrito que está al frente de la fila, la deslizas en la parte trasera de la caja roja del auto que estás devolviendo y sale tu moneda, ¿de acuerdo? Así es como funciona. Necesita una</w:t>
            </w:r>
            <w:del w:id="200" w:author="Andrew Wilkinson" w:date="2023-06-21T18:06:00Z">
              <w:r w:rsidRPr="00AC7F18" w:rsidDel="004E6A54">
                <w:rPr>
                  <w:noProof/>
                  <w:lang w:val="es-ES"/>
                </w:rPr>
                <w:delText xml:space="preserve"> </w:delText>
              </w:r>
            </w:del>
            <w:ins w:id="201" w:author="Andrew Wilkinson" w:date="2023-06-21T18:06:00Z">
              <w:r w:rsidR="004E6A54">
                <w:rPr>
                  <w:noProof/>
                  <w:lang w:val="es-ES"/>
                </w:rPr>
                <w:t>¡</w:t>
              </w:r>
            </w:ins>
            <w:del w:id="202" w:author="Andrew Wilkinson" w:date="2023-06-21T18:06:00Z">
              <w:r w:rsidRPr="00AC7F18" w:rsidDel="004E6A54">
                <w:rPr>
                  <w:noProof/>
                  <w:lang w:val="es-ES"/>
                </w:rPr>
                <w:delText>m</w:delText>
              </w:r>
            </w:del>
            <w:ins w:id="203" w:author="Andrew Wilkinson" w:date="2023-06-21T18:06:00Z">
              <w:r w:rsidR="004E6A54">
                <w:rPr>
                  <w:noProof/>
                  <w:lang w:val="es-ES"/>
                </w:rPr>
                <w:t>”</w:t>
              </w:r>
            </w:ins>
            <w:r w:rsidRPr="00AC7F18">
              <w:rPr>
                <w:noProof/>
                <w:lang w:val="es-ES"/>
              </w:rPr>
              <w:t>oned</w:t>
            </w:r>
            <w:del w:id="204" w:author="Andrew Wilkinson" w:date="2023-06-21T18:06:00Z">
              <w:r w:rsidRPr="00AC7F18" w:rsidDel="004E6A54">
                <w:rPr>
                  <w:noProof/>
                  <w:lang w:val="es-ES"/>
                </w:rPr>
                <w:delText>a</w:delText>
              </w:r>
            </w:del>
            <w:ins w:id="205" w:author="Andrew Wilkinson" w:date="2023-06-21T18:06:00Z">
              <w:r w:rsidR="004E6A54">
                <w:rPr>
                  <w:noProof/>
                  <w:lang w:val="es-ES"/>
                </w:rPr>
                <w:t>’</w:t>
              </w:r>
            </w:ins>
            <w:r w:rsidRPr="00AC7F18">
              <w:rPr>
                <w:noProof/>
                <w:lang w:val="es-ES"/>
              </w:rPr>
              <w:t xml:space="preserve"> de veinticinco centavos para conseguir un </w:t>
            </w:r>
            <w:del w:id="206" w:author="Andrew Wilkinson" w:date="2023-06-21T18:06:00Z">
              <w:r w:rsidRPr="00AC7F18" w:rsidDel="004E6A54">
                <w:rPr>
                  <w:noProof/>
                  <w:lang w:val="es-ES"/>
                </w:rPr>
                <w:delText>c</w:delText>
              </w:r>
            </w:del>
            <w:ins w:id="207" w:author="Andrew Wilkinson" w:date="2023-06-21T18:06:00Z">
              <w:r w:rsidR="004E6A54">
                <w:rPr>
                  <w:noProof/>
                  <w:lang w:val="es-ES"/>
                </w:rPr>
                <w:t>¡</w:t>
              </w:r>
            </w:ins>
            <w:del w:id="208" w:author="Andrew Wilkinson" w:date="2023-06-21T18:06:00Z">
              <w:r w:rsidRPr="00AC7F18" w:rsidDel="004E6A54">
                <w:rPr>
                  <w:noProof/>
                  <w:lang w:val="es-ES"/>
                </w:rPr>
                <w:delText>a</w:delText>
              </w:r>
            </w:del>
            <w:ins w:id="209" w:author="Andrew Wilkinson" w:date="2023-06-21T18:06:00Z">
              <w:r w:rsidR="004E6A54">
                <w:rPr>
                  <w:noProof/>
                  <w:lang w:val="es-ES"/>
                </w:rPr>
                <w:t>”</w:t>
              </w:r>
            </w:ins>
            <w:r w:rsidRPr="00AC7F18">
              <w:rPr>
                <w:noProof/>
                <w:lang w:val="es-ES"/>
              </w:rPr>
              <w:t>rrit</w:t>
            </w:r>
            <w:del w:id="210" w:author="Andrew Wilkinson" w:date="2023-06-21T18:06:00Z">
              <w:r w:rsidRPr="00AC7F18" w:rsidDel="004E6A54">
                <w:rPr>
                  <w:noProof/>
                  <w:lang w:val="es-ES"/>
                </w:rPr>
                <w:delText>o</w:delText>
              </w:r>
            </w:del>
            <w:ins w:id="211" w:author="Andrew Wilkinson" w:date="2023-06-21T18:06:00Z">
              <w:r w:rsidR="004E6A54">
                <w:rPr>
                  <w:noProof/>
                  <w:lang w:val="es-ES"/>
                </w:rPr>
                <w:t>’</w:t>
              </w:r>
            </w:ins>
            <w:r w:rsidRPr="00AC7F18">
              <w:rPr>
                <w:noProof/>
                <w:lang w:val="es-ES"/>
              </w:rPr>
              <w:t xml:space="preserve"> y es difícil comprar sin un carrito de compras. Así que trae una moneda de veinticinco centavos, ese es el número uno.</w:t>
            </w:r>
          </w:p>
          <w:p w14:paraId="5CB3FFB3" w14:textId="77777777" w:rsidR="00AC7F18" w:rsidRPr="00AC7F18" w:rsidRDefault="00AC7F18" w:rsidP="00AC7F18">
            <w:pPr>
              <w:rPr>
                <w:noProof/>
                <w:lang w:val="es-ES"/>
              </w:rPr>
            </w:pPr>
            <w:r w:rsidRPr="00AC7F18">
              <w:rPr>
                <w:noProof/>
                <w:lang w:val="es-ES"/>
              </w:rPr>
              <w:t xml:space="preserve">Número dos: llevar dinero en efectivo. No hay nada peor que ir a Aldi por primera vez y estar un poco </w:t>
            </w:r>
            <w:r w:rsidRPr="00AC7F18">
              <w:rPr>
                <w:noProof/>
                <w:lang w:val="es-ES"/>
              </w:rPr>
              <w:lastRenderedPageBreak/>
              <w:t>abrumado, buscando las ratas, sin saber qué comprar, pero tienes algunas cosas y te emocionas un poco con tu bolsa de limones y tu caja de arúgula y tu queso mozzarella y luego llegas a la caja y te das cuenta de que no puedes pagar con una tarjeta de crédito. Como si solo aceptaran efectivo. Así que es un poco aterrador. Tengo amigos a los que les ha pasado esto y te sientes súper preocupado o muy, muy enojado y nadie te dijo que trajeras efectivo, así que trae efectivo. Trae una moneda de veinticinco centavos y trae efectivo.</w:t>
            </w:r>
          </w:p>
          <w:p w14:paraId="00654AB3" w14:textId="2B52C68D" w:rsidR="00AC7F18" w:rsidRPr="00AC7F18" w:rsidRDefault="00AC7F18" w:rsidP="00AC7F18">
            <w:pPr>
              <w:rPr>
                <w:noProof/>
                <w:lang w:val="es-ES"/>
              </w:rPr>
            </w:pPr>
            <w:r w:rsidRPr="00AC7F18">
              <w:rPr>
                <w:noProof/>
                <w:lang w:val="es-ES"/>
              </w:rPr>
              <w:t>Número tres: trae algo para poner t</w:t>
            </w:r>
            <w:ins w:id="212" w:author="Andrew Wilkinson" w:date="2023-06-21T17:47:00Z">
              <w:r w:rsidR="00833650">
                <w:rPr>
                  <w:noProof/>
                  <w:lang w:val="es-ES"/>
                </w:rPr>
                <w:t>u</w:t>
              </w:r>
            </w:ins>
            <w:r w:rsidRPr="00AC7F18">
              <w:rPr>
                <w:noProof/>
                <w:lang w:val="es-ES"/>
              </w:rPr>
              <w:t xml:space="preserve"> comida, bolsas de supermercado, una caja, lo que sea. Aldi tiene cajas por ahí</w:t>
            </w:r>
            <w:ins w:id="213" w:author="Andrew Wilkinson" w:date="2023-06-21T16:57:00Z">
              <w:r w:rsidR="00F352D7">
                <w:rPr>
                  <w:noProof/>
                  <w:lang w:val="es-ES"/>
                </w:rPr>
                <w:t xml:space="preserve"> d</w:t>
              </w:r>
            </w:ins>
            <w:del w:id="214" w:author="Andrew Wilkinson" w:date="2023-06-21T16:57:00Z">
              <w:r w:rsidRPr="00AC7F18" w:rsidDel="00F352D7">
                <w:rPr>
                  <w:noProof/>
                  <w:lang w:val="es-ES"/>
                </w:rPr>
                <w:delText>. D</w:delText>
              </w:r>
            </w:del>
            <w:r w:rsidRPr="00AC7F18">
              <w:rPr>
                <w:noProof/>
                <w:lang w:val="es-ES"/>
              </w:rPr>
              <w:t>e las cajas donde vino la comida y puedes tomar una de esas si está vacía. Pero no hay nadie para empacar tus compras y definitivamente no hay bolsas para poner las compras. Así que trae algo para poner tus compras.</w:t>
            </w:r>
          </w:p>
          <w:p w14:paraId="48EF723E" w14:textId="77777777" w:rsidR="00AC7F18" w:rsidRPr="00AC7F18" w:rsidRDefault="00AC7F18" w:rsidP="00AC7F18">
            <w:pPr>
              <w:rPr>
                <w:noProof/>
                <w:lang w:val="es-ES"/>
              </w:rPr>
            </w:pPr>
            <w:r w:rsidRPr="00AC7F18">
              <w:rPr>
                <w:noProof/>
                <w:lang w:val="es-ES"/>
              </w:rPr>
              <w:t>Y número cuatro: tre bajas expectativas. No porque haya ratas, no las hay. Aldis está dirigido por gente realmente encantadora, sin roedores. Pero no siempre sabes lo que vas a obtener en términos de la selección. La razón por la que Aldi es tan económico y puede ahorrarte tanto dinero es que la compañía ha decidido que van a eliminar tantos atajos innecesarios como sea posible para que puedas obtener la comida al precio más barato posible.</w:t>
            </w:r>
          </w:p>
          <w:p w14:paraId="24FE9DBA" w14:textId="77777777" w:rsidR="00AC7F18" w:rsidRPr="00AC7F18" w:rsidRDefault="00AC7F18" w:rsidP="00AC7F18">
            <w:pPr>
              <w:rPr>
                <w:noProof/>
                <w:lang w:val="es-ES"/>
              </w:rPr>
            </w:pPr>
            <w:r w:rsidRPr="00AC7F18">
              <w:rPr>
                <w:noProof/>
                <w:lang w:val="es-ES"/>
              </w:rPr>
              <w:t>Así que venden lo que está disponible para ellos. Si no hay manzanas ese día, no hay manzanas para comprar. Por lo tanto, no puedes ingresar con una lista específica y esperar obtener todo lo que está en tu lista. Así que entra con bajas expectativas de lo que está disponible para ti y míralo más como una búsqueda del tesoro que como una experiencia de compra. Y es posible que te sorprendas un poco más gratamente que si te enojaras si no tuvieran toronjas.</w:t>
            </w:r>
          </w:p>
          <w:p w14:paraId="56F5AB55" w14:textId="4628D8CA" w:rsidR="00AC7F18" w:rsidRPr="00AC7F18" w:rsidRDefault="00AC7F18" w:rsidP="00AC7F18">
            <w:pPr>
              <w:rPr>
                <w:noProof/>
                <w:lang w:val="es-ES"/>
              </w:rPr>
            </w:pPr>
            <w:r w:rsidRPr="00AC7F18">
              <w:rPr>
                <w:noProof/>
                <w:lang w:val="es-ES"/>
              </w:rPr>
              <w:t>Entonces, las cuatro cosas que debes traer: una moneda de veinticinco centavos, dinero en efectivo, bolsas y expectativas bajas. Ahora, pasemos a las cinco cosas que debes comprar, ¿verdad? Aquí es donde se pone tan divertido. Está bien. Es la tienda de comestibles más má</w:t>
            </w:r>
            <w:r w:rsidR="004E6A54" w:rsidRPr="00AC7F18">
              <w:rPr>
                <w:noProof/>
                <w:lang w:val="es-ES"/>
              </w:rPr>
              <w:t>g</w:t>
            </w:r>
            <w:r w:rsidRPr="00AC7F18">
              <w:rPr>
                <w:noProof/>
                <w:lang w:val="es-ES"/>
              </w:rPr>
              <w:t>ica. Número uno</w:t>
            </w:r>
            <w:ins w:id="215" w:author="Andrew Wilkinson" w:date="2023-06-21T16:58:00Z">
              <w:r w:rsidR="00F352D7">
                <w:rPr>
                  <w:noProof/>
                  <w:lang w:val="es-ES"/>
                </w:rPr>
                <w:t>,</w:t>
              </w:r>
            </w:ins>
            <w:r w:rsidRPr="00AC7F18">
              <w:rPr>
                <w:noProof/>
                <w:lang w:val="es-ES"/>
              </w:rPr>
              <w:t xml:space="preserve"> producido. Este es el pan y la mantequilla, aunque no realmente porque se produce. Pero esto</w:t>
            </w:r>
            <w:del w:id="216" w:author="Andrew Wilkinson" w:date="2023-06-21T18:06:00Z">
              <w:r w:rsidRPr="00AC7F18" w:rsidDel="004E6A54">
                <w:rPr>
                  <w:noProof/>
                  <w:lang w:val="es-ES"/>
                </w:rPr>
                <w:delText xml:space="preserve"> </w:delText>
              </w:r>
            </w:del>
            <w:ins w:id="217" w:author="Andrew Wilkinson" w:date="2023-06-21T18:06:00Z">
              <w:r w:rsidR="004E6A54">
                <w:rPr>
                  <w:noProof/>
                  <w:lang w:val="es-ES"/>
                </w:rPr>
                <w:t>¡</w:t>
              </w:r>
            </w:ins>
            <w:del w:id="218" w:author="Andrew Wilkinson" w:date="2023-06-21T18:06:00Z">
              <w:r w:rsidRPr="00AC7F18" w:rsidDel="004E6A54">
                <w:rPr>
                  <w:noProof/>
                  <w:lang w:val="es-ES"/>
                </w:rPr>
                <w:delText>e</w:delText>
              </w:r>
            </w:del>
            <w:ins w:id="219" w:author="Andrew Wilkinson" w:date="2023-06-21T18:06:00Z">
              <w:r w:rsidR="004E6A54">
                <w:rPr>
                  <w:noProof/>
                  <w:lang w:val="es-ES"/>
                </w:rPr>
                <w:t>”</w:t>
              </w:r>
            </w:ins>
            <w:r w:rsidRPr="00AC7F18">
              <w:rPr>
                <w:noProof/>
                <w:lang w:val="es-ES"/>
              </w:rPr>
              <w:t>s lo</w:t>
            </w:r>
            <w:del w:id="220" w:author="Andrew Wilkinson" w:date="2023-06-21T18:06:00Z">
              <w:r w:rsidRPr="00AC7F18" w:rsidDel="004E6A54">
                <w:rPr>
                  <w:noProof/>
                  <w:lang w:val="es-ES"/>
                </w:rPr>
                <w:delText xml:space="preserve"> </w:delText>
              </w:r>
            </w:del>
            <w:ins w:id="221" w:author="Andrew Wilkinson" w:date="2023-06-21T18:06:00Z">
              <w:r w:rsidR="004E6A54">
                <w:rPr>
                  <w:noProof/>
                  <w:lang w:val="es-ES"/>
                </w:rPr>
                <w:t>’</w:t>
              </w:r>
            </w:ins>
            <w:r w:rsidRPr="00AC7F18">
              <w:rPr>
                <w:noProof/>
                <w:lang w:val="es-ES"/>
              </w:rPr>
              <w:t>que hace que comprar en Aldi sea tan bueno, los productos producidos son extremadamente económicos, generalmente de muy buena calidad y están vendiendo más y más alimentos orgánicos cada día.</w:t>
            </w:r>
          </w:p>
          <w:p w14:paraId="29BAAFA7" w14:textId="0A3DED36" w:rsidR="00AC7F18" w:rsidRPr="00AC7F18" w:rsidRDefault="00AC7F18" w:rsidP="00AC7F18">
            <w:pPr>
              <w:rPr>
                <w:noProof/>
                <w:lang w:val="es-ES"/>
              </w:rPr>
            </w:pPr>
            <w:r w:rsidRPr="00AC7F18">
              <w:rPr>
                <w:noProof/>
                <w:lang w:val="es-ES"/>
              </w:rPr>
              <w:lastRenderedPageBreak/>
              <w:t>Su objetivo es tener exclusivamente productos orgánicos y puedes comprar una bolsa de manzanas gala orgánicas por el mismo precio, si no menos, que una bolsa de manzanas gala regulares que ocomprarías en Target. Así que es mágico cuando encuentras estas cosas, compré cuatro paquetes de fresas orgánicas por 1,99 el paquete. ¿Es broma? Eso es locura. Ahora no los tienen cada vez que voy. Fue solo este momento mágico y los agarré como si fueran monedas saliendo de una, ya sabes, máquina en Las Vegas o algo así. Es</w:t>
            </w:r>
            <w:del w:id="222" w:author="Andrew Wilkinson" w:date="2023-06-21T18:06:00Z">
              <w:r w:rsidRPr="00AC7F18" w:rsidDel="004E6A54">
                <w:rPr>
                  <w:noProof/>
                  <w:lang w:val="es-ES"/>
                </w:rPr>
                <w:delText xml:space="preserve"> </w:delText>
              </w:r>
            </w:del>
            <w:ins w:id="223" w:author="Andrew Wilkinson" w:date="2023-06-21T18:06:00Z">
              <w:r w:rsidR="004E6A54">
                <w:rPr>
                  <w:noProof/>
                  <w:lang w:val="es-ES"/>
                </w:rPr>
                <w:t>“</w:t>
              </w:r>
            </w:ins>
            <w:r w:rsidRPr="00AC7F18">
              <w:rPr>
                <w:noProof/>
                <w:lang w:val="es-ES"/>
              </w:rPr>
              <w:t xml:space="preserve">como "dame todas las </w:t>
            </w:r>
            <w:del w:id="224" w:author="Andrew Wilkinson" w:date="2023-06-21T18:06:00Z">
              <w:r w:rsidRPr="00AC7F18" w:rsidDel="004E6A54">
                <w:rPr>
                  <w:noProof/>
                  <w:lang w:val="es-ES"/>
                </w:rPr>
                <w:delText>f</w:delText>
              </w:r>
            </w:del>
            <w:ins w:id="225" w:author="Andrew Wilkinson" w:date="2023-06-21T18:06:00Z">
              <w:r w:rsidR="004E6A54">
                <w:rPr>
                  <w:noProof/>
                  <w:lang w:val="es-ES"/>
                </w:rPr>
                <w:t>”</w:t>
              </w:r>
            </w:ins>
            <w:r w:rsidRPr="00AC7F18">
              <w:rPr>
                <w:noProof/>
                <w:lang w:val="es-ES"/>
              </w:rPr>
              <w:t xml:space="preserve">resas". Pero, cuando encuentras esas cosas es lo mejor. Así que vas a comprar producido allí. Cítricos mágicos. Tienen como bolsas de 5 libras de uvas y limones y naranjas por entre </w:t>
            </w:r>
            <w:del w:id="226" w:author="Andrew Wilkinson" w:date="2023-06-21T17:07:00Z">
              <w:r w:rsidRPr="00AC7F18" w:rsidDel="00F352D7">
                <w:rPr>
                  <w:noProof/>
                  <w:lang w:val="es-ES"/>
                </w:rPr>
                <w:delText xml:space="preserve">2 </w:delText>
              </w:r>
            </w:del>
            <w:ins w:id="227" w:author="Andrew Wilkinson" w:date="2023-06-21T17:07:00Z">
              <w:r w:rsidR="00F352D7">
                <w:rPr>
                  <w:noProof/>
                  <w:lang w:val="es-ES"/>
                </w:rPr>
                <w:t>dos</w:t>
              </w:r>
              <w:r w:rsidR="00F352D7" w:rsidRPr="00AC7F18">
                <w:rPr>
                  <w:noProof/>
                  <w:lang w:val="es-ES"/>
                </w:rPr>
                <w:t xml:space="preserve"> </w:t>
              </w:r>
            </w:ins>
            <w:r w:rsidRPr="00AC7F18">
              <w:rPr>
                <w:noProof/>
                <w:lang w:val="es-ES"/>
              </w:rPr>
              <w:t xml:space="preserve">y </w:t>
            </w:r>
            <w:del w:id="228" w:author="Andrew Wilkinson" w:date="2023-06-21T17:07:00Z">
              <w:r w:rsidRPr="00AC7F18" w:rsidDel="00F352D7">
                <w:rPr>
                  <w:noProof/>
                  <w:lang w:val="es-ES"/>
                </w:rPr>
                <w:delText>$ 4</w:delText>
              </w:r>
            </w:del>
            <w:ins w:id="229" w:author="Andrew Wilkinson" w:date="2023-06-21T17:07:00Z">
              <w:r w:rsidR="00F352D7">
                <w:rPr>
                  <w:noProof/>
                  <w:lang w:val="es-ES"/>
                </w:rPr>
                <w:t>quatro dolares</w:t>
              </w:r>
            </w:ins>
            <w:r w:rsidRPr="00AC7F18">
              <w:rPr>
                <w:noProof/>
                <w:lang w:val="es-ES"/>
              </w:rPr>
              <w:t xml:space="preserve"> por bolsa.</w:t>
            </w:r>
          </w:p>
          <w:p w14:paraId="79F14FFD" w14:textId="264D818C" w:rsidR="00AC7F18" w:rsidRPr="00AC7F18" w:rsidRDefault="00AC7F18" w:rsidP="00AC7F18">
            <w:pPr>
              <w:rPr>
                <w:noProof/>
                <w:lang w:val="es-ES"/>
              </w:rPr>
            </w:pPr>
            <w:r w:rsidRPr="00AC7F18">
              <w:rPr>
                <w:noProof/>
                <w:lang w:val="es-ES"/>
              </w:rPr>
              <w:t xml:space="preserve">Hay calabacitas, tomates, pimientos, coles de Bruselas, fresas y tantos tipos de productos que son de muy, muy buena calidad. Ahora bien, si usted es una persona que ve todos estos productos y </w:t>
            </w:r>
            <w:del w:id="230" w:author="Andrew Wilkinson" w:date="2023-06-21T18:06:00Z">
              <w:r w:rsidRPr="00AC7F18" w:rsidDel="004E6A54">
                <w:rPr>
                  <w:noProof/>
                  <w:lang w:val="es-ES"/>
                </w:rPr>
                <w:delText>d</w:delText>
              </w:r>
            </w:del>
            <w:ins w:id="231" w:author="Andrew Wilkinson" w:date="2023-06-21T18:06:00Z">
              <w:r w:rsidR="004E6A54">
                <w:rPr>
                  <w:noProof/>
                  <w:lang w:val="es-ES"/>
                </w:rPr>
                <w:t>“</w:t>
              </w:r>
            </w:ins>
            <w:r w:rsidRPr="00AC7F18">
              <w:rPr>
                <w:noProof/>
                <w:lang w:val="es-ES"/>
              </w:rPr>
              <w:t xml:space="preserve">ice: "Oh, es tan bonito. No sé qué hacer </w:t>
            </w:r>
            <w:del w:id="232" w:author="Andrew Wilkinson" w:date="2023-06-21T18:06:00Z">
              <w:r w:rsidRPr="00AC7F18" w:rsidDel="004E6A54">
                <w:rPr>
                  <w:noProof/>
                  <w:lang w:val="es-ES"/>
                </w:rPr>
                <w:delText>c</w:delText>
              </w:r>
            </w:del>
            <w:ins w:id="233" w:author="Andrew Wilkinson" w:date="2023-06-21T18:06:00Z">
              <w:r w:rsidR="004E6A54">
                <w:rPr>
                  <w:noProof/>
                  <w:lang w:val="es-ES"/>
                </w:rPr>
                <w:t>”</w:t>
              </w:r>
            </w:ins>
            <w:r w:rsidRPr="00AC7F18">
              <w:rPr>
                <w:noProof/>
                <w:lang w:val="es-ES"/>
              </w:rPr>
              <w:t xml:space="preserve">on él", como siempre para este episodio, hay un tablero de Pinterest para ti que te dará todas las ideas de cosas que hacer con una bolsa de </w:t>
            </w:r>
            <w:del w:id="234" w:author="Andrew Wilkinson" w:date="2023-06-21T18:06:00Z">
              <w:r w:rsidRPr="00AC7F18" w:rsidDel="004E6A54">
                <w:rPr>
                  <w:noProof/>
                  <w:lang w:val="es-ES"/>
                </w:rPr>
                <w:delText>l</w:delText>
              </w:r>
            </w:del>
            <w:ins w:id="235" w:author="Andrew Wilkinson" w:date="2023-06-21T18:06:00Z">
              <w:r w:rsidR="004E6A54">
                <w:rPr>
                  <w:noProof/>
                  <w:lang w:val="es-ES"/>
                </w:rPr>
                <w:t>¡</w:t>
              </w:r>
            </w:ins>
            <w:del w:id="236" w:author="Andrew Wilkinson" w:date="2023-06-21T18:06:00Z">
              <w:r w:rsidRPr="00AC7F18" w:rsidDel="004E6A54">
                <w:rPr>
                  <w:noProof/>
                  <w:lang w:val="es-ES"/>
                </w:rPr>
                <w:delText>i</w:delText>
              </w:r>
            </w:del>
            <w:ins w:id="237" w:author="Andrew Wilkinson" w:date="2023-06-21T18:06:00Z">
              <w:r w:rsidR="004E6A54">
                <w:rPr>
                  <w:noProof/>
                  <w:lang w:val="es-ES"/>
                </w:rPr>
                <w:t>”</w:t>
              </w:r>
            </w:ins>
            <w:r w:rsidRPr="00AC7F18">
              <w:rPr>
                <w:noProof/>
                <w:lang w:val="es-ES"/>
              </w:rPr>
              <w:t>mone</w:t>
            </w:r>
            <w:del w:id="238" w:author="Andrew Wilkinson" w:date="2023-06-21T18:06:00Z">
              <w:r w:rsidRPr="00AC7F18" w:rsidDel="004E6A54">
                <w:rPr>
                  <w:noProof/>
                  <w:lang w:val="es-ES"/>
                </w:rPr>
                <w:delText>s</w:delText>
              </w:r>
            </w:del>
            <w:ins w:id="239" w:author="Andrew Wilkinson" w:date="2023-06-21T18:06:00Z">
              <w:r w:rsidR="004E6A54">
                <w:rPr>
                  <w:noProof/>
                  <w:lang w:val="es-ES"/>
                </w:rPr>
                <w:t>’</w:t>
              </w:r>
            </w:ins>
            <w:r w:rsidRPr="00AC7F18">
              <w:rPr>
                <w:noProof/>
                <w:lang w:val="es-ES"/>
              </w:rPr>
              <w:t>. Así que si vas a pinterest.com/thelazy</w:t>
            </w:r>
            <w:del w:id="240" w:author="Andrew Wilkinson" w:date="2023-06-21T17:11:00Z">
              <w:r w:rsidRPr="00AC7F18" w:rsidDel="00F352D7">
                <w:rPr>
                  <w:noProof/>
                  <w:lang w:val="es-ES"/>
                </w:rPr>
                <w:delText xml:space="preserve"> </w:delText>
              </w:r>
            </w:del>
            <w:r w:rsidRPr="00AC7F18">
              <w:rPr>
                <w:noProof/>
                <w:lang w:val="es-ES"/>
              </w:rPr>
              <w:t xml:space="preserve">genius, habrá un tablero que se </w:t>
            </w:r>
            <w:del w:id="241" w:author="Andrew Wilkinson" w:date="2023-06-21T18:06:00Z">
              <w:r w:rsidRPr="00AC7F18" w:rsidDel="004E6A54">
                <w:rPr>
                  <w:noProof/>
                  <w:lang w:val="es-ES"/>
                </w:rPr>
                <w:delText>l</w:delText>
              </w:r>
            </w:del>
            <w:ins w:id="242" w:author="Andrew Wilkinson" w:date="2023-06-21T18:06:00Z">
              <w:r w:rsidR="004E6A54">
                <w:rPr>
                  <w:noProof/>
                  <w:lang w:val="es-ES"/>
                </w:rPr>
                <w:t>”</w:t>
              </w:r>
            </w:ins>
            <w:r w:rsidRPr="00AC7F18">
              <w:rPr>
                <w:noProof/>
                <w:lang w:val="es-ES"/>
              </w:rPr>
              <w:t xml:space="preserve">lama </w:t>
            </w:r>
            <w:ins w:id="243" w:author="Andrew Wilkinson" w:date="2023-06-21T17:11:00Z">
              <w:r w:rsidR="00F352D7" w:rsidRPr="00F352D7">
                <w:rPr>
                  <w:noProof/>
                  <w:lang w:val="es-ES"/>
                </w:rPr>
                <w:t>"</w:t>
              </w:r>
            </w:ins>
            <w:r w:rsidRPr="00AC7F18">
              <w:rPr>
                <w:noProof/>
                <w:lang w:val="es-ES"/>
              </w:rPr>
              <w:t xml:space="preserve">The Lazy </w:t>
            </w:r>
            <w:del w:id="244" w:author="Andrew Wilkinson" w:date="2023-06-21T17:11:00Z">
              <w:r w:rsidRPr="00AC7F18" w:rsidDel="00F352D7">
                <w:rPr>
                  <w:noProof/>
                  <w:lang w:val="es-ES"/>
                </w:rPr>
                <w:delText xml:space="preserve">genius </w:delText>
              </w:r>
            </w:del>
            <w:ins w:id="245" w:author="Andrew Wilkinson" w:date="2023-06-21T17:11:00Z">
              <w:r w:rsidR="00F352D7">
                <w:rPr>
                  <w:noProof/>
                  <w:lang w:val="es-ES"/>
                </w:rPr>
                <w:t>G</w:t>
              </w:r>
              <w:r w:rsidR="00F352D7" w:rsidRPr="00AC7F18">
                <w:rPr>
                  <w:noProof/>
                  <w:lang w:val="es-ES"/>
                </w:rPr>
                <w:t xml:space="preserve">enius </w:t>
              </w:r>
            </w:ins>
            <w:del w:id="246" w:author="Andrew Wilkinson" w:date="2023-06-21T17:11:00Z">
              <w:r w:rsidRPr="00AC7F18" w:rsidDel="00F352D7">
                <w:rPr>
                  <w:noProof/>
                  <w:lang w:val="es-ES"/>
                </w:rPr>
                <w:delText xml:space="preserve">shops </w:delText>
              </w:r>
            </w:del>
            <w:ins w:id="247" w:author="Andrew Wilkinson" w:date="2023-06-21T17:11:00Z">
              <w:r w:rsidR="00F352D7">
                <w:rPr>
                  <w:noProof/>
                  <w:lang w:val="es-ES"/>
                </w:rPr>
                <w:t>S</w:t>
              </w:r>
              <w:r w:rsidR="00F352D7" w:rsidRPr="00AC7F18">
                <w:rPr>
                  <w:noProof/>
                  <w:lang w:val="es-ES"/>
                </w:rPr>
                <w:t xml:space="preserve">hops </w:t>
              </w:r>
            </w:ins>
            <w:del w:id="248" w:author="Andrew Wilkinson" w:date="2023-06-21T17:11:00Z">
              <w:r w:rsidRPr="00AC7F18" w:rsidDel="00F352D7">
                <w:rPr>
                  <w:noProof/>
                  <w:lang w:val="es-ES"/>
                </w:rPr>
                <w:delText xml:space="preserve">en </w:delText>
              </w:r>
            </w:del>
            <w:ins w:id="249" w:author="Andrew Wilkinson" w:date="2023-06-21T17:11:00Z">
              <w:r w:rsidR="00F352D7">
                <w:rPr>
                  <w:noProof/>
                  <w:lang w:val="es-ES"/>
                </w:rPr>
                <w:t>at</w:t>
              </w:r>
            </w:ins>
            <w:ins w:id="250" w:author="Andrew Wilkinson" w:date="2023-06-21T18:06:00Z">
              <w:r w:rsidR="004E6A54">
                <w:rPr>
                  <w:noProof/>
                  <w:lang w:val="es-ES"/>
                </w:rPr>
                <w:t>”</w:t>
              </w:r>
            </w:ins>
            <w:r w:rsidRPr="00AC7F18">
              <w:rPr>
                <w:noProof/>
                <w:lang w:val="es-ES"/>
              </w:rPr>
              <w:t>Aldi</w:t>
            </w:r>
            <w:del w:id="251" w:author="Andrew Wilkinson" w:date="2023-06-21T17:50:00Z">
              <w:r w:rsidRPr="00AC7F18" w:rsidDel="00833650">
                <w:rPr>
                  <w:noProof/>
                  <w:lang w:val="es-ES"/>
                </w:rPr>
                <w:delText>.</w:delText>
              </w:r>
            </w:del>
            <w:ins w:id="252" w:author="Andrew Wilkinson" w:date="2023-06-21T17:11:00Z">
              <w:r w:rsidR="00F352D7" w:rsidRPr="00F352D7">
                <w:rPr>
                  <w:noProof/>
                  <w:lang w:val="es-ES"/>
                </w:rPr>
                <w:t>"</w:t>
              </w:r>
            </w:ins>
            <w:ins w:id="253" w:author="Andrew Wilkinson" w:date="2023-06-21T17:50:00Z">
              <w:r w:rsidR="00833650">
                <w:rPr>
                  <w:noProof/>
                  <w:lang w:val="es-ES"/>
                </w:rPr>
                <w:t>.</w:t>
              </w:r>
            </w:ins>
          </w:p>
          <w:p w14:paraId="39969133" w14:textId="02F135B3" w:rsidR="00AC7F18" w:rsidRPr="00AC7F18" w:rsidRDefault="00AC7F18" w:rsidP="00AC7F18">
            <w:pPr>
              <w:rPr>
                <w:noProof/>
                <w:lang w:val="es-ES"/>
              </w:rPr>
            </w:pPr>
            <w:r w:rsidRPr="00AC7F18">
              <w:rPr>
                <w:noProof/>
                <w:lang w:val="es-ES"/>
              </w:rPr>
              <w:t>Si vas a ese tablero, verás todas las ideas diferentes, no necesariamente tienen a Aldi en el título de todos esos pines diferentes. Pero hay cosas que he creado o recopilado para ti. No los creo todos, eso sería una locura. Es por eso que Pinterest es increíble. Hay cosas que he recopilado para ti, para ayudarte a descubrir qué hacer con todos estos productos. Así que produzca la cosa número</w:t>
            </w:r>
            <w:del w:id="254" w:author="Andrew Wilkinson" w:date="2023-06-21T18:06:00Z">
              <w:r w:rsidRPr="00AC7F18" w:rsidDel="004E6A54">
                <w:rPr>
                  <w:noProof/>
                  <w:lang w:val="es-ES"/>
                </w:rPr>
                <w:delText xml:space="preserve"> </w:delText>
              </w:r>
            </w:del>
            <w:ins w:id="255" w:author="Andrew Wilkinson" w:date="2023-06-21T18:06:00Z">
              <w:r w:rsidR="004E6A54">
                <w:rPr>
                  <w:noProof/>
                  <w:lang w:val="es-ES"/>
                </w:rPr>
                <w:t>¡</w:t>
              </w:r>
            </w:ins>
            <w:del w:id="256" w:author="Andrew Wilkinson" w:date="2023-06-21T18:06:00Z">
              <w:r w:rsidRPr="00AC7F18" w:rsidDel="004E6A54">
                <w:rPr>
                  <w:noProof/>
                  <w:lang w:val="es-ES"/>
                </w:rPr>
                <w:delText>u</w:delText>
              </w:r>
            </w:del>
            <w:ins w:id="257" w:author="Andrew Wilkinson" w:date="2023-06-21T18:06:00Z">
              <w:r w:rsidR="004E6A54">
                <w:rPr>
                  <w:noProof/>
                  <w:lang w:val="es-ES"/>
                </w:rPr>
                <w:t>”</w:t>
              </w:r>
            </w:ins>
            <w:r w:rsidRPr="00AC7F18">
              <w:rPr>
                <w:noProof/>
                <w:lang w:val="es-ES"/>
              </w:rPr>
              <w:t>no p</w:t>
            </w:r>
            <w:del w:id="258" w:author="Andrew Wilkinson" w:date="2023-06-21T18:06:00Z">
              <w:r w:rsidRPr="00AC7F18" w:rsidDel="004E6A54">
                <w:rPr>
                  <w:noProof/>
                  <w:lang w:val="es-ES"/>
                </w:rPr>
                <w:delText>a</w:delText>
              </w:r>
            </w:del>
            <w:ins w:id="259" w:author="Andrew Wilkinson" w:date="2023-06-21T18:06:00Z">
              <w:r w:rsidR="004E6A54">
                <w:rPr>
                  <w:noProof/>
                  <w:lang w:val="es-ES"/>
                </w:rPr>
                <w:t>’</w:t>
              </w:r>
            </w:ins>
            <w:del w:id="260" w:author="Andrew Wilkinson" w:date="2023-06-21T18:06:00Z">
              <w:r w:rsidRPr="00AC7F18" w:rsidDel="004E6A54">
                <w:rPr>
                  <w:noProof/>
                  <w:lang w:val="es-ES"/>
                </w:rPr>
                <w:delText xml:space="preserve">ra </w:delText>
              </w:r>
            </w:del>
            <w:ins w:id="261" w:author="Andrew Wilkinson" w:date="2023-06-21T18:06:00Z">
              <w:r w:rsidR="004E6A54">
                <w:rPr>
                  <w:noProof/>
                  <w:lang w:val="es-ES"/>
                </w:rPr>
                <w:t>para</w:t>
              </w:r>
            </w:ins>
            <w:r w:rsidRPr="00AC7F18">
              <w:rPr>
                <w:noProof/>
                <w:lang w:val="es-ES"/>
              </w:rPr>
              <w:t>comprar. Acabo de golpear la mesa, estaba tan emocionada, ¿escuchaste eso?</w:t>
            </w:r>
          </w:p>
          <w:p w14:paraId="604D27C5" w14:textId="7FB95368" w:rsidR="00AC7F18" w:rsidRPr="00AC7F18" w:rsidRDefault="00AC7F18" w:rsidP="00AC7F18">
            <w:pPr>
              <w:rPr>
                <w:noProof/>
                <w:lang w:val="es-ES"/>
              </w:rPr>
            </w:pPr>
            <w:r w:rsidRPr="00AC7F18">
              <w:rPr>
                <w:noProof/>
                <w:lang w:val="es-ES"/>
              </w:rPr>
              <w:t>Ok</w:t>
            </w:r>
            <w:ins w:id="262" w:author="Andrew Wilkinson" w:date="2023-06-21T17:18:00Z">
              <w:r w:rsidR="00DF7D62">
                <w:rPr>
                  <w:noProof/>
                  <w:lang w:val="es-ES"/>
                </w:rPr>
                <w:t>ay</w:t>
              </w:r>
            </w:ins>
            <w:r w:rsidRPr="00AC7F18">
              <w:rPr>
                <w:noProof/>
                <w:lang w:val="es-ES"/>
              </w:rPr>
              <w:t>, entonces la segunda cosa a comprar es queso. Tienen bolas frescas de mozzarella que son realmente perfectas para los viernes de pizza, lo cual sé que muchos de ustedes hacen. Yo lo hago también. Es muy divertido hacer pizza el viernes o comprar pizza el viernes. Pero si haces la tuya, su mozzarella es genial. Tienen mucho parmesano y asiago, tienen queso de cabra, queso feta y queso azul, y generalmente esos quesos están en recipientes bastante pequeños. Así que no te estás comprometiendo con un millón de libras de queso, como lo harías con Costco. Una gran cosa para comprar en Aldi.</w:t>
            </w:r>
          </w:p>
          <w:p w14:paraId="0AFB8D08" w14:textId="77777777" w:rsidR="00AC7F18" w:rsidRPr="00AC7F18" w:rsidRDefault="00AC7F18" w:rsidP="00AC7F18">
            <w:pPr>
              <w:rPr>
                <w:noProof/>
                <w:lang w:val="es-ES"/>
              </w:rPr>
            </w:pPr>
            <w:r w:rsidRPr="00AC7F18">
              <w:rPr>
                <w:noProof/>
                <w:lang w:val="es-ES"/>
              </w:rPr>
              <w:lastRenderedPageBreak/>
              <w:t>Número tres de las cinco cosas para comprar: nueces y semillas. Compro mis nueces, almendras y semillas en Costco generalmente, porque ese es el lugar más barato para mí. Si no tienes un Costco en tu ciudad, pero tienes un Aldi, definitivamente compra tus nueces allí. Pero compro cosas que no están en Costco como pistaches y nueces y semillas de girasol y semillas de calabaza. O pepitas, esas son cosas que Aldi vende mucho más baratas que Walmart o Target o cualquier otro lugar. Entonces, si estás buscando comprar nueces o semillas, Aldi es el lugar para hacerlo.</w:t>
            </w:r>
          </w:p>
          <w:p w14:paraId="6F5E24ED" w14:textId="59495DF5" w:rsidR="00AC7F18" w:rsidRPr="00AC7F18" w:rsidRDefault="00AC7F18" w:rsidP="00AC7F18">
            <w:pPr>
              <w:rPr>
                <w:noProof/>
                <w:lang w:val="es-ES"/>
              </w:rPr>
            </w:pPr>
            <w:r w:rsidRPr="00AC7F18">
              <w:rPr>
                <w:noProof/>
                <w:lang w:val="es-ES"/>
              </w:rPr>
              <w:t>Número cuatro: artículos para hornear. Solo lo básico: harina, azúcar, maicena,</w:t>
            </w:r>
            <w:ins w:id="263" w:author="Andrew Wilkinson" w:date="2023-06-21T17:51:00Z">
              <w:r w:rsidR="00C13441">
                <w:rPr>
                  <w:noProof/>
                  <w:lang w:val="es-ES"/>
                </w:rPr>
                <w:t xml:space="preserve"> </w:t>
              </w:r>
            </w:ins>
            <w:r w:rsidRPr="00AC7F18">
              <w:rPr>
                <w:noProof/>
                <w:lang w:val="es-ES"/>
              </w:rPr>
              <w:t>vainilla, especies. Tienen realmente grandes opciones. En general, sus opciones de especias son bastante limitadas, pero son las más utilizadas. Hay canela y comino y chile en polvo, puedes obtener azúcar y harina. A veces tienen… había vainas de vainilla allí hace un par de semanas, cuando estaba en Aldi, lo cual es una locura, por lo que nunca se sabe lo que puede encontrar en términos de artículos especiales, pero azúcar en polvo, azúcar moreno, tienen azúcar de coco, tienen néctar de agave y miel. Definitivamente hay cosas que puedes conseguir allí por menos dinero incluso que Walmart y Target. Es una locura, es una locura. Pero si solo está buscando azúcar regular, el azúcar regular es azúcar regular, así que consígala en el lugar más barato y Aldi es el lugar más barato.</w:t>
            </w:r>
          </w:p>
          <w:p w14:paraId="09BB7AB5" w14:textId="4A3FC610" w:rsidR="00AC7F18" w:rsidRPr="00AC7F18" w:rsidRDefault="00AC7F18" w:rsidP="00AC7F18">
            <w:pPr>
              <w:rPr>
                <w:noProof/>
                <w:lang w:val="es-ES"/>
              </w:rPr>
            </w:pPr>
            <w:r w:rsidRPr="00AC7F18">
              <w:rPr>
                <w:noProof/>
                <w:lang w:val="es-ES"/>
              </w:rPr>
              <w:t xml:space="preserve">Este episodio está patrocinado por Squarespace. Squarespace ha sido el hogar en línea del colectivo de genios flojos desde que comencé esto en 2015, y hay una razón, es simple y fácil de usar. Squarespace es una plataforma todo en uno para construir su marca y hacer crecer su presencia en línea. Personalmente. Me encanta lo fácil que es integrar mi podcast con información sobre mis libros en un sitio web fácil de usar. Es en serio la definición de genio flojo en línea. La experiencia de edición de arrastrar y soltar es muy fácil de usar con bloques de contenido que funcionan maravillosamente en un escritorio o mientras viaja. Puedo traer publicaciones de las redes sociales sin problemas y mi equipo puede optimizar nuestro trabajo a través de plantillas personalizadas para páginas y publicaciones que usamos una y otra vez. Además, me encanta que cuando estamos listos para crear un evento o vender mercancia, podemos mantener </w:t>
            </w:r>
            <w:r w:rsidRPr="00AC7F18">
              <w:rPr>
                <w:noProof/>
                <w:lang w:val="es-ES"/>
              </w:rPr>
              <w:lastRenderedPageBreak/>
              <w:t xml:space="preserve">todo junto en la plataforma </w:t>
            </w:r>
            <w:del w:id="264" w:author="Andrew Wilkinson" w:date="2023-06-21T17:53:00Z">
              <w:r w:rsidRPr="00AC7F18" w:rsidDel="00C13441">
                <w:rPr>
                  <w:noProof/>
                  <w:lang w:val="es-ES"/>
                </w:rPr>
                <w:delText>espacial cuadrada</w:delText>
              </w:r>
            </w:del>
            <w:ins w:id="265" w:author="Andrew Wilkinson" w:date="2023-06-21T17:53:00Z">
              <w:r w:rsidR="00C13441">
                <w:rPr>
                  <w:noProof/>
                  <w:lang w:val="es-ES"/>
                </w:rPr>
                <w:t>Squarespace</w:t>
              </w:r>
            </w:ins>
            <w:r w:rsidRPr="00AC7F18">
              <w:rPr>
                <w:noProof/>
                <w:lang w:val="es-ES"/>
              </w:rPr>
              <w:t>. Ve a squarespace.com/lazy</w:t>
            </w:r>
            <w:del w:id="266" w:author="Andrew Wilkinson" w:date="2023-06-21T17:25:00Z">
              <w:r w:rsidRPr="00AC7F18" w:rsidDel="00DF7D62">
                <w:rPr>
                  <w:noProof/>
                  <w:lang w:val="es-ES"/>
                </w:rPr>
                <w:delText xml:space="preserve"> </w:delText>
              </w:r>
            </w:del>
            <w:r w:rsidRPr="00AC7F18">
              <w:rPr>
                <w:noProof/>
                <w:lang w:val="es-ES"/>
              </w:rPr>
              <w:t>genius para obtener una prueba gratuita. Y cuando esté listo para el lanzamiento, use el código de oferta</w:t>
            </w:r>
            <w:del w:id="267" w:author="Andrew Wilkinson" w:date="2023-06-21T17:29:00Z">
              <w:r w:rsidRPr="00AC7F18" w:rsidDel="00DF7D62">
                <w:rPr>
                  <w:noProof/>
                  <w:lang w:val="es-ES"/>
                </w:rPr>
                <w:delText>,</w:delText>
              </w:r>
            </w:del>
            <w:r w:rsidRPr="00AC7F18">
              <w:rPr>
                <w:noProof/>
                <w:lang w:val="es-ES"/>
              </w:rPr>
              <w:t xml:space="preserve"> lazygenius</w:t>
            </w:r>
            <w:del w:id="268" w:author="Andrew Wilkinson" w:date="2023-06-21T17:29:00Z">
              <w:r w:rsidRPr="00AC7F18" w:rsidDel="00DF7D62">
                <w:rPr>
                  <w:noProof/>
                  <w:lang w:val="es-ES"/>
                </w:rPr>
                <w:delText>,</w:delText>
              </w:r>
            </w:del>
            <w:r w:rsidRPr="00AC7F18">
              <w:rPr>
                <w:noProof/>
                <w:lang w:val="es-ES"/>
              </w:rPr>
              <w:t xml:space="preserve"> para ahorrar un 10 % en su primera compra de un sitio web o dominio.</w:t>
            </w:r>
          </w:p>
          <w:p w14:paraId="785F26BA" w14:textId="1E13AB8C" w:rsidR="00AC7F18" w:rsidRPr="00AC7F18" w:rsidRDefault="00AC7F18" w:rsidP="00AC7F18">
            <w:pPr>
              <w:rPr>
                <w:noProof/>
                <w:lang w:val="es-ES"/>
              </w:rPr>
            </w:pPr>
            <w:r w:rsidRPr="00AC7F18">
              <w:rPr>
                <w:noProof/>
                <w:lang w:val="es-ES"/>
              </w:rPr>
              <w:t xml:space="preserve">La quinta y última cosa para comprar allí, digo, hay otras cosas para comprar allí, pero estas son mis cinco sugerencias. La quinta cosa es cereal, snacks, salsa. Así que incluyo a todos en una categoría general de snacks, pero me gustan sus chips de tortilla y papas fritas. </w:t>
            </w:r>
            <w:ins w:id="269" w:author="Andrew Wilkinson" w:date="2023-06-21T17:30:00Z">
              <w:r w:rsidR="00DF7D62">
                <w:rPr>
                  <w:noProof/>
                  <w:lang w:val="es-ES"/>
                </w:rPr>
                <w:t>L</w:t>
              </w:r>
            </w:ins>
            <w:del w:id="270" w:author="Andrew Wilkinson" w:date="2023-06-21T17:30:00Z">
              <w:r w:rsidRPr="00AC7F18" w:rsidDel="00DF7D62">
                <w:rPr>
                  <w:noProof/>
                  <w:lang w:val="es-ES"/>
                </w:rPr>
                <w:delText>l</w:delText>
              </w:r>
            </w:del>
            <w:r w:rsidRPr="00AC7F18">
              <w:rPr>
                <w:noProof/>
                <w:lang w:val="es-ES"/>
              </w:rPr>
              <w:t xml:space="preserve">os </w:t>
            </w:r>
            <w:del w:id="271" w:author="Andrew Wilkinson" w:date="2023-06-21T17:31:00Z">
              <w:r w:rsidRPr="00AC7F18" w:rsidDel="00DF7D62">
                <w:rPr>
                  <w:noProof/>
                  <w:lang w:val="es-ES"/>
                </w:rPr>
                <w:delText>Fruit Loops</w:delText>
              </w:r>
            </w:del>
            <w:ins w:id="272" w:author="Andrew Wilkinson" w:date="2023-06-21T17:31:00Z">
              <w:r w:rsidR="00DF7D62">
                <w:rPr>
                  <w:noProof/>
                  <w:lang w:val="es-ES"/>
                </w:rPr>
                <w:t>Froot Loops</w:t>
              </w:r>
            </w:ins>
            <w:r w:rsidRPr="00AC7F18">
              <w:rPr>
                <w:noProof/>
                <w:lang w:val="es-ES"/>
              </w:rPr>
              <w:t xml:space="preserve"> de la marca Aldi, muchachos, son mejores que los </w:t>
            </w:r>
            <w:del w:id="273" w:author="Andrew Wilkinson" w:date="2023-06-21T17:32:00Z">
              <w:r w:rsidRPr="00AC7F18" w:rsidDel="00DF7D62">
                <w:rPr>
                  <w:noProof/>
                  <w:lang w:val="es-ES"/>
                </w:rPr>
                <w:delText>fruit loops</w:delText>
              </w:r>
            </w:del>
            <w:ins w:id="274" w:author="Andrew Wilkinson" w:date="2023-06-21T17:32:00Z">
              <w:r w:rsidR="00DF7D62">
                <w:rPr>
                  <w:noProof/>
                  <w:lang w:val="es-ES"/>
                </w:rPr>
                <w:t>Froot Loops</w:t>
              </w:r>
            </w:ins>
            <w:r w:rsidRPr="00AC7F18">
              <w:rPr>
                <w:noProof/>
                <w:lang w:val="es-ES"/>
              </w:rPr>
              <w:t xml:space="preserve"> de </w:t>
            </w:r>
            <w:ins w:id="275" w:author="Andrew Wilkinson" w:date="2023-06-21T17:32:00Z">
              <w:r w:rsidR="00DF7D62" w:rsidRPr="00DF7D62">
                <w:rPr>
                  <w:noProof/>
                  <w:lang w:val="es-ES"/>
                </w:rPr>
                <w:t>tucán</w:t>
              </w:r>
            </w:ins>
            <w:del w:id="276" w:author="Andrew Wilkinson" w:date="2023-06-21T17:32:00Z">
              <w:r w:rsidRPr="00AC7F18" w:rsidDel="00DF7D62">
                <w:rPr>
                  <w:noProof/>
                  <w:lang w:val="es-ES"/>
                </w:rPr>
                <w:delText>Tucan</w:delText>
              </w:r>
            </w:del>
            <w:r w:rsidRPr="00AC7F18">
              <w:rPr>
                <w:noProof/>
                <w:lang w:val="es-ES"/>
              </w:rPr>
              <w:t>, son increíblemente sabrosos. El color de ellos, parece que se usaron con colorante natural, por lo que son como un poco más</w:t>
            </w:r>
            <w:del w:id="277" w:author="Andrew Wilkinson" w:date="2023-06-21T18:06:00Z">
              <w:r w:rsidRPr="00AC7F18" w:rsidDel="004E6A54">
                <w:rPr>
                  <w:noProof/>
                  <w:lang w:val="es-ES"/>
                </w:rPr>
                <w:delText xml:space="preserve"> </w:delText>
              </w:r>
            </w:del>
            <w:ins w:id="278" w:author="Andrew Wilkinson" w:date="2023-06-21T18:06:00Z">
              <w:r w:rsidR="004E6A54">
                <w:rPr>
                  <w:noProof/>
                  <w:lang w:val="es-ES"/>
                </w:rPr>
                <w:t>¡</w:t>
              </w:r>
            </w:ins>
            <w:del w:id="279" w:author="Andrew Wilkinson" w:date="2023-06-21T18:06:00Z">
              <w:r w:rsidRPr="00AC7F18" w:rsidDel="004E6A54">
                <w:rPr>
                  <w:noProof/>
                  <w:lang w:val="es-ES"/>
                </w:rPr>
                <w:delText>a</w:delText>
              </w:r>
            </w:del>
            <w:ins w:id="280" w:author="Andrew Wilkinson" w:date="2023-06-21T18:06:00Z">
              <w:r w:rsidR="004E6A54">
                <w:rPr>
                  <w:noProof/>
                  <w:lang w:val="es-ES"/>
                </w:rPr>
                <w:t>”</w:t>
              </w:r>
            </w:ins>
            <w:r w:rsidRPr="00AC7F18">
              <w:rPr>
                <w:noProof/>
                <w:lang w:val="es-ES"/>
              </w:rPr>
              <w:t>paga</w:t>
            </w:r>
            <w:del w:id="281" w:author="Andrew Wilkinson" w:date="2023-06-21T18:06:00Z">
              <w:r w:rsidRPr="00AC7F18" w:rsidDel="004E6A54">
                <w:rPr>
                  <w:noProof/>
                  <w:lang w:val="es-ES"/>
                </w:rPr>
                <w:delText>d</w:delText>
              </w:r>
            </w:del>
            <w:ins w:id="282" w:author="Andrew Wilkinson" w:date="2023-06-21T18:06:00Z">
              <w:r w:rsidR="004E6A54">
                <w:rPr>
                  <w:noProof/>
                  <w:lang w:val="es-ES"/>
                </w:rPr>
                <w:t>’</w:t>
              </w:r>
            </w:ins>
            <w:r w:rsidRPr="00AC7F18">
              <w:rPr>
                <w:noProof/>
                <w:lang w:val="es-ES"/>
              </w:rPr>
              <w:t>os, lo que me hace pensar que son saludables, aunque solo son azúcar. Quiero decir, no son saludables, pero lo parecen, así que es divertido fingir. Es divertido mentirme a mí misma.</w:t>
            </w:r>
          </w:p>
          <w:p w14:paraId="755D9784" w14:textId="77777777" w:rsidR="00AC7F18" w:rsidRPr="00AC7F18" w:rsidRDefault="00AC7F18" w:rsidP="00AC7F18">
            <w:pPr>
              <w:rPr>
                <w:noProof/>
                <w:lang w:val="es-ES"/>
              </w:rPr>
            </w:pPr>
            <w:r w:rsidRPr="00AC7F18">
              <w:rPr>
                <w:noProof/>
                <w:lang w:val="es-ES"/>
              </w:rPr>
              <w:t>La salsa de Aldi es nuestra salsa casera. Si no la hago, ahí lo compramos porque yo como helado en la noche, mi esposo come papas fritas y salsa. Así que revisamos muchos de esos frascos y es la mitad del precio, si no un poco más, que comprar un frasco en Walmart o algo así. Entonces, la salsa es excelente, el cereal es excelente, las papas fritas y los snacks, ese tipo de cosas son geniales.</w:t>
            </w:r>
          </w:p>
          <w:p w14:paraId="228A9D2A" w14:textId="633766A3" w:rsidR="00AC7F18" w:rsidRPr="00AC7F18" w:rsidRDefault="00AC7F18" w:rsidP="00AC7F18">
            <w:pPr>
              <w:rPr>
                <w:noProof/>
                <w:lang w:val="es-ES"/>
              </w:rPr>
            </w:pPr>
            <w:r w:rsidRPr="00AC7F18">
              <w:rPr>
                <w:noProof/>
                <w:lang w:val="es-ES"/>
              </w:rPr>
              <w:t>Ok</w:t>
            </w:r>
            <w:ins w:id="283" w:author="Andrew Wilkinson" w:date="2023-06-21T17:17:00Z">
              <w:r w:rsidR="00DF7D62">
                <w:rPr>
                  <w:noProof/>
                  <w:lang w:val="es-ES"/>
                </w:rPr>
                <w:t>ay</w:t>
              </w:r>
            </w:ins>
            <w:r w:rsidRPr="00AC7F18">
              <w:rPr>
                <w:noProof/>
                <w:lang w:val="es-ES"/>
              </w:rPr>
              <w:t xml:space="preserve">, todavía estamos en el </w:t>
            </w:r>
            <w:ins w:id="284" w:author="Andrew Wilkinson" w:date="2023-06-21T17:32:00Z">
              <w:r w:rsidR="00DF7D62">
                <w:rPr>
                  <w:noProof/>
                  <w:lang w:val="es-ES"/>
                </w:rPr>
                <w:t>p</w:t>
              </w:r>
            </w:ins>
            <w:del w:id="285" w:author="Andrew Wilkinson" w:date="2023-06-21T17:32:00Z">
              <w:r w:rsidRPr="00AC7F18" w:rsidDel="00DF7D62">
                <w:rPr>
                  <w:noProof/>
                  <w:lang w:val="es-ES"/>
                </w:rPr>
                <w:delText>P</w:delText>
              </w:r>
            </w:del>
            <w:r w:rsidRPr="00AC7F18">
              <w:rPr>
                <w:noProof/>
                <w:lang w:val="es-ES"/>
              </w:rPr>
              <w:t xml:space="preserve">laybook. Dijimos cuatro cosas para trae, </w:t>
            </w:r>
            <w:del w:id="286" w:author="Andrew Wilkinson" w:date="2023-06-21T17:33:00Z">
              <w:r w:rsidRPr="00AC7F18" w:rsidDel="00DF7D62">
                <w:rPr>
                  <w:noProof/>
                  <w:lang w:val="es-ES"/>
                </w:rPr>
                <w:delText xml:space="preserve"> </w:delText>
              </w:r>
            </w:del>
            <w:r w:rsidRPr="00AC7F18">
              <w:rPr>
                <w:noProof/>
                <w:lang w:val="es-ES"/>
              </w:rPr>
              <w:t>cinco cosas para comprar</w:t>
            </w:r>
            <w:ins w:id="287" w:author="Andrew Wilkinson" w:date="2023-06-21T18:06:00Z">
              <w:r w:rsidR="004E6A54">
                <w:rPr>
                  <w:noProof/>
                  <w:lang w:val="es-ES"/>
                </w:rPr>
                <w:t>,</w:t>
              </w:r>
            </w:ins>
            <w:r w:rsidRPr="00AC7F18">
              <w:rPr>
                <w:noProof/>
                <w:lang w:val="es-ES"/>
              </w:rPr>
              <w:t xml:space="preserve"> ahora, aquí hay tres cosas para omitir. Puede haber muchas otras cosas. Pero estas son las tres cosas que he probado personalmente que solo quiero evitar que intentes y quieras morir. </w:t>
            </w:r>
            <w:ins w:id="288" w:author="Andrew Wilkinson" w:date="2023-06-21T17:54:00Z">
              <w:r w:rsidR="00C13441">
                <w:rPr>
                  <w:noProof/>
                  <w:lang w:val="es-ES"/>
                </w:rPr>
                <w:t>E</w:t>
              </w:r>
            </w:ins>
            <w:del w:id="289" w:author="Andrew Wilkinson" w:date="2023-06-21T17:54:00Z">
              <w:r w:rsidRPr="00AC7F18" w:rsidDel="00C13441">
                <w:rPr>
                  <w:noProof/>
                  <w:lang w:val="es-ES"/>
                </w:rPr>
                <w:delText>e</w:delText>
              </w:r>
            </w:del>
            <w:r w:rsidRPr="00AC7F18">
              <w:rPr>
                <w:noProof/>
                <w:lang w:val="es-ES"/>
              </w:rPr>
              <w:t xml:space="preserve">l primero es Cheetos. No son Cheetos reales. Cualquier artículo en el pasillo de papas creo que se usa como queso en polvo falso. </w:t>
            </w:r>
            <w:ins w:id="290" w:author="Andrew Wilkinson" w:date="2023-06-21T17:55:00Z">
              <w:r w:rsidR="00C13441">
                <w:rPr>
                  <w:noProof/>
                  <w:lang w:val="es-ES"/>
                </w:rPr>
                <w:t>N</w:t>
              </w:r>
            </w:ins>
            <w:del w:id="291" w:author="Andrew Wilkinson" w:date="2023-06-21T17:55:00Z">
              <w:r w:rsidRPr="00AC7F18" w:rsidDel="00C13441">
                <w:rPr>
                  <w:noProof/>
                  <w:lang w:val="es-ES"/>
                </w:rPr>
                <w:delText>n</w:delText>
              </w:r>
            </w:del>
            <w:r w:rsidRPr="00AC7F18">
              <w:rPr>
                <w:noProof/>
                <w:lang w:val="es-ES"/>
              </w:rPr>
              <w:t>o lo hagas</w:t>
            </w:r>
            <w:ins w:id="292" w:author="Andrew Wilkinson" w:date="2023-06-21T17:55:00Z">
              <w:r w:rsidR="00C13441">
                <w:rPr>
                  <w:noProof/>
                  <w:lang w:val="es-ES"/>
                </w:rPr>
                <w:t>.</w:t>
              </w:r>
            </w:ins>
            <w:r w:rsidRPr="00AC7F18">
              <w:rPr>
                <w:noProof/>
                <w:lang w:val="es-ES"/>
              </w:rPr>
              <w:t xml:space="preserve"> Corre, corre lejos, no lo hagas. Nuestras papas favoritas en la casa, de mi esposo y de mi hijo mediano son Cheetos, como ustedes, puedo comer tantos cheetos, los estuvimos revisando tanto que dije: "Veamos si la marca Al</w:t>
            </w:r>
            <w:ins w:id="293" w:author="Andrew Wilkinson" w:date="2023-06-21T17:34:00Z">
              <w:r w:rsidR="00DF7D62">
                <w:rPr>
                  <w:noProof/>
                  <w:lang w:val="es-ES"/>
                </w:rPr>
                <w:t>d</w:t>
              </w:r>
            </w:ins>
            <w:r w:rsidRPr="00AC7F18">
              <w:rPr>
                <w:noProof/>
                <w:lang w:val="es-ES"/>
              </w:rPr>
              <w:t>i es buena" porque son mucho más baratos. No son Cheetos así que no los compres. Los tirámos a la basura, así de malos eran.</w:t>
            </w:r>
          </w:p>
          <w:p w14:paraId="3ABC11A0" w14:textId="2B1BA570" w:rsidR="00AC7F18" w:rsidRPr="00AC7F18" w:rsidRDefault="00AC7F18" w:rsidP="00AC7F18">
            <w:pPr>
              <w:rPr>
                <w:noProof/>
                <w:lang w:val="es-ES"/>
              </w:rPr>
            </w:pPr>
            <w:r w:rsidRPr="00AC7F18">
              <w:rPr>
                <w:noProof/>
                <w:lang w:val="es-ES"/>
              </w:rPr>
              <w:t xml:space="preserve">Número dos para no comprar es la pizza. Ahora, puede haber mejorado desde la última vez que lo tuve. Pero la última vez que lo tuve, no fue muy bueno. Así que adelante y sáltate la pizza. Domino's tiene suficientes ofertas especiales, que se trata de lo mismo. Costco tiene una muy buena pizza. Si te </w:t>
            </w:r>
            <w:r w:rsidRPr="00AC7F18">
              <w:rPr>
                <w:noProof/>
                <w:lang w:val="es-ES"/>
              </w:rPr>
              <w:lastRenderedPageBreak/>
              <w:t xml:space="preserve">sientes mal por pedir pizza y te sientes mejor comprándola en una tienda, no tenemos que entrar en la gimnasia mental de eso. Costco en realidad tiene una muy buena pizza de pepperoni y este es mi consejo de pizza favorito, este es un bono. Esto se incluiría cuando tengamos tiendas de genios flojos en Costco. Pero este es mi consejo favorito de Costco: es comprar su pizza de pepperoni cuando esté en oferta por </w:t>
            </w:r>
            <w:ins w:id="294" w:author="Andrew Wilkinson" w:date="2023-06-21T17:56:00Z">
              <w:r w:rsidR="00C13441" w:rsidRPr="00C13441">
                <w:rPr>
                  <w:noProof/>
                  <w:lang w:val="es-ES"/>
                </w:rPr>
                <w:t>seis dólares</w:t>
              </w:r>
            </w:ins>
            <w:del w:id="295" w:author="Andrew Wilkinson" w:date="2023-06-21T17:56:00Z">
              <w:r w:rsidRPr="00AC7F18" w:rsidDel="00C13441">
                <w:rPr>
                  <w:noProof/>
                  <w:lang w:val="es-ES"/>
                </w:rPr>
                <w:delText>$6</w:delText>
              </w:r>
            </w:del>
            <w:r w:rsidRPr="00AC7F18">
              <w:rPr>
                <w:noProof/>
                <w:lang w:val="es-ES"/>
              </w:rPr>
              <w:t xml:space="preserve">, eso es lo mejor porque es la pizza más gigante que existe. Y está cubierta con libras de pepperoni. Saco casi todo el pepperoni, lo pongo, ya sabes, como siete u ocho piezas, y me quedo con un montón, literal. Parece que estoy sosteniendo un montón de dinero, pero de pepperoni que congelo, por lo que equivale a </w:t>
            </w:r>
            <w:del w:id="296" w:author="Andrew Wilkinson" w:date="2023-06-21T17:38:00Z">
              <w:r w:rsidRPr="00AC7F18" w:rsidDel="00DF7D62">
                <w:rPr>
                  <w:noProof/>
                  <w:lang w:val="es-ES"/>
                </w:rPr>
                <w:delText>$ 20</w:delText>
              </w:r>
            </w:del>
            <w:ins w:id="297" w:author="Andrew Wilkinson" w:date="2023-06-21T17:38:00Z">
              <w:r w:rsidR="00DF7D62">
                <w:rPr>
                  <w:noProof/>
                  <w:lang w:val="es-ES"/>
                </w:rPr>
                <w:t>veinte dólares</w:t>
              </w:r>
            </w:ins>
            <w:r w:rsidRPr="00AC7F18">
              <w:rPr>
                <w:noProof/>
                <w:lang w:val="es-ES"/>
              </w:rPr>
              <w:t xml:space="preserve"> en pepperoni. Es una locura. Así que ahí está mi consejo de bono para hoy.</w:t>
            </w:r>
          </w:p>
          <w:p w14:paraId="5BFCF7E5" w14:textId="299954EA" w:rsidR="00AC7F18" w:rsidRPr="00AC7F18" w:rsidRDefault="00AC7F18" w:rsidP="00AC7F18">
            <w:pPr>
              <w:rPr>
                <w:noProof/>
                <w:lang w:val="es-ES"/>
              </w:rPr>
            </w:pPr>
            <w:r w:rsidRPr="00AC7F18">
              <w:rPr>
                <w:noProof/>
                <w:lang w:val="es-ES"/>
              </w:rPr>
              <w:t xml:space="preserve">Y luego, la tercera cosa que debes omitir es el queso crema con sabor como para untar en tus bagels. Simplemente no es sabroso. Gaste los pocos centavos adicionales para comprar la marca o para ir al lugar local de bagels y comprar un queso crema realmente delicioso. Otra ventaja, si vives en mi ciudad, si vives en Greensboro, </w:t>
            </w:r>
            <w:del w:id="298" w:author="Andrew Wilkinson" w:date="2023-06-21T17:39:00Z">
              <w:r w:rsidRPr="00AC7F18" w:rsidDel="00DF7D62">
                <w:rPr>
                  <w:noProof/>
                  <w:lang w:val="es-ES"/>
                </w:rPr>
                <w:delText>los nuevos bagels de jardín</w:delText>
              </w:r>
            </w:del>
            <w:ins w:id="299" w:author="Andrew Wilkinson" w:date="2023-06-21T17:39:00Z">
              <w:r w:rsidR="00DF7D62">
                <w:rPr>
                  <w:noProof/>
                  <w:lang w:val="es-ES"/>
                </w:rPr>
                <w:t>New Garden Bagels</w:t>
              </w:r>
            </w:ins>
            <w:r w:rsidRPr="00AC7F18">
              <w:rPr>
                <w:noProof/>
                <w:lang w:val="es-ES"/>
              </w:rPr>
              <w:t xml:space="preserve"> tiene</w:t>
            </w:r>
            <w:del w:id="300" w:author="Andrew Wilkinson" w:date="2023-06-21T17:40:00Z">
              <w:r w:rsidRPr="00AC7F18" w:rsidDel="00DF7D62">
                <w:rPr>
                  <w:noProof/>
                  <w:lang w:val="es-ES"/>
                </w:rPr>
                <w:delText>n</w:delText>
              </w:r>
            </w:del>
            <w:r w:rsidRPr="00AC7F18">
              <w:rPr>
                <w:noProof/>
                <w:lang w:val="es-ES"/>
              </w:rPr>
              <w:t xml:space="preserve"> queso crema con canela y es el alimento más mágico que jamás se haya inventado.</w:t>
            </w:r>
          </w:p>
          <w:p w14:paraId="606080A7" w14:textId="53EE6AEB" w:rsidR="00AC7F18" w:rsidRDefault="00AC7F18" w:rsidP="00AC7F18">
            <w:r w:rsidRPr="00AC7F18">
              <w:rPr>
                <w:noProof/>
                <w:lang w:val="es-ES"/>
              </w:rPr>
              <w:t xml:space="preserve">Lo último en nuestro </w:t>
            </w:r>
            <w:ins w:id="301" w:author="Andrew Wilkinson" w:date="2023-06-21T17:40:00Z">
              <w:r w:rsidR="00DF7D62">
                <w:rPr>
                  <w:noProof/>
                  <w:lang w:val="es-ES"/>
                </w:rPr>
                <w:t>p</w:t>
              </w:r>
            </w:ins>
            <w:del w:id="302" w:author="Andrew Wilkinson" w:date="2023-06-21T17:40:00Z">
              <w:r w:rsidRPr="00AC7F18" w:rsidDel="00DF7D62">
                <w:rPr>
                  <w:noProof/>
                  <w:lang w:val="es-ES"/>
                </w:rPr>
                <w:delText>P</w:delText>
              </w:r>
            </w:del>
            <w:r w:rsidRPr="00AC7F18">
              <w:rPr>
                <w:noProof/>
                <w:lang w:val="es-ES"/>
              </w:rPr>
              <w:t xml:space="preserve">laybook, hagamos solo </w:t>
            </w:r>
            <w:ins w:id="303" w:author="Andrew Wilkinson" w:date="2023-06-21T17:41:00Z">
              <w:r w:rsidR="00DF7D62">
                <w:rPr>
                  <w:noProof/>
                  <w:lang w:val="es-ES"/>
                </w:rPr>
                <w:t>tres</w:t>
              </w:r>
            </w:ins>
            <w:del w:id="304" w:author="Andrew Wilkinson" w:date="2023-06-21T17:40:00Z">
              <w:r w:rsidRPr="00AC7F18" w:rsidDel="00DF7D62">
                <w:rPr>
                  <w:noProof/>
                  <w:lang w:val="es-ES"/>
                </w:rPr>
                <w:delText>3</w:delText>
              </w:r>
            </w:del>
            <w:r w:rsidRPr="00AC7F18">
              <w:rPr>
                <w:noProof/>
                <w:lang w:val="es-ES"/>
              </w:rPr>
              <w:t xml:space="preserve"> consejos rápidos de bono que no encajan en ninguna de estas tres categorías. Lo primero es comprar primero en Aldi, volviendo a lo que dije acerca de traer bajas expectativas. No siempre sabes lo que vas a encontrar cuando compras en Aldi. Así que ve allí primero, mira lo que hay allí. Puede inspirarte en lo que se ve bien allí y lo comprar y luego no lo sustituirás en otra tienda.</w:t>
            </w:r>
          </w:p>
        </w:tc>
      </w:tr>
    </w:tbl>
    <w:p w14:paraId="0CE916EA" w14:textId="77777777" w:rsidR="00315F22" w:rsidRDefault="00315F22"/>
    <w:sectPr w:rsidR="00315F22" w:rsidSect="00AC7F1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Wilkinson">
    <w15:presenceInfo w15:providerId="AD" w15:userId="S::AWilkinson@sorenson.com::4007275d-7d1d-4b69-8b89-dfa3b5be21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F18"/>
    <w:rsid w:val="00315F22"/>
    <w:rsid w:val="004E6A54"/>
    <w:rsid w:val="007450F7"/>
    <w:rsid w:val="00833650"/>
    <w:rsid w:val="008B556E"/>
    <w:rsid w:val="00AC7F18"/>
    <w:rsid w:val="00B57315"/>
    <w:rsid w:val="00C13441"/>
    <w:rsid w:val="00D66985"/>
    <w:rsid w:val="00DF7D62"/>
    <w:rsid w:val="00F352D7"/>
    <w:rsid w:val="00FA4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F45F2B"/>
  <w15:chartTrackingRefBased/>
  <w15:docId w15:val="{59D57CD6-833A-8741-84F5-F20ACA4F7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7F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C7F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3985</Words>
  <Characters>22719</Characters>
  <Application>Microsoft Office Word</Application>
  <DocSecurity>0</DocSecurity>
  <Lines>189</Lines>
  <Paragraphs>53</Paragraphs>
  <ScaleCrop>false</ScaleCrop>
  <Company/>
  <LinksUpToDate>false</LinksUpToDate>
  <CharactersWithSpaces>26651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Wilkinson</dc:creator>
  <cp:keywords/>
  <dc:description/>
  <cp:lastModifiedBy>Andrew Wilkinson</cp:lastModifiedBy>
  <cp:revision>2</cp:revision>
  <dcterms:created xsi:type="dcterms:W3CDTF">2023-06-21T22:12:00Z</dcterms:created>
  <dcterms:modified xsi:type="dcterms:W3CDTF">2023-06-21T22:12:00Z</dcterms:modified>
</cp:coreProperties>
</file>