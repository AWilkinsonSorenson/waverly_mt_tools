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395"/>
        <w:gridCol w:w="5395"/>
      </w:tblGrid>
      <w:tr w:rsidR="001B1E77" w14:paraId="1C4BAE00" w14:textId="77777777" w:rsidTr="001B1E77">
        <w:tc>
          <w:tcPr>
            <w:tcW w:w="5395" w:type="dxa"/>
          </w:tcPr>
          <w:p w14:paraId="3F403AB6" w14:textId="266E5A6C" w:rsidR="004E6E3F" w:rsidRDefault="004E6E3F" w:rsidP="004E6E3F">
            <w:r>
              <w:t>First off, I know I said this would be a one part episode, but to quote Tolkien</w:t>
            </w:r>
            <w:ins w:id="0" w:author="Andrew Wilkinson" w:date="2023-06-27T13:32:00Z">
              <w:r>
                <w:t>,</w:t>
              </w:r>
            </w:ins>
            <w:r>
              <w:t xml:space="preserve"> "The tale grew in the telling" and I rather have 2 </w:t>
            </w:r>
            <w:del w:id="1" w:author="Andrew Wilkinson" w:date="2023-06-27T13:32:00Z">
              <w:r w:rsidDel="004E6E3F">
                <w:delText xml:space="preserve">- </w:delText>
              </w:r>
            </w:del>
            <w:r>
              <w:t>25</w:t>
            </w:r>
            <w:del w:id="2" w:author="Andrew Wilkinson" w:date="2023-06-27T13:32:00Z">
              <w:r w:rsidDel="004E6E3F">
                <w:delText xml:space="preserve"> </w:delText>
              </w:r>
            </w:del>
            <w:r>
              <w:t>ish minutes episodes, than one that is nearly an hour long. Since I've already recorded the last one I'll just have to remain in</w:t>
            </w:r>
            <w:del w:id="3" w:author="Andrew Wilkinson" w:date="2023-06-27T13:32:00Z">
              <w:r w:rsidDel="004E6E3F">
                <w:delText xml:space="preserve"> </w:delText>
              </w:r>
            </w:del>
            <w:r>
              <w:t>accurate, but today is just the first half of the story of Aladdin.</w:t>
            </w:r>
          </w:p>
          <w:p w14:paraId="1E193F39" w14:textId="40DD6FC4" w:rsidR="004E6E3F" w:rsidRDefault="004E6E3F" w:rsidP="004E6E3F">
            <w:r>
              <w:t xml:space="preserve">The story of Aladdin is a </w:t>
            </w:r>
            <w:del w:id="4" w:author="Andrew Wilkinson" w:date="2023-06-27T13:32:00Z">
              <w:r w:rsidDel="00693D4C">
                <w:delText>middle east</w:delText>
              </w:r>
            </w:del>
            <w:ins w:id="5" w:author="Andrew Wilkinson" w:date="2023-06-27T13:32:00Z">
              <w:r w:rsidR="00693D4C">
                <w:t>Middle Eastern</w:t>
              </w:r>
            </w:ins>
            <w:r>
              <w:t xml:space="preserve"> folktale set in China, i</w:t>
            </w:r>
            <w:ins w:id="6" w:author="Andrew Wilkinson" w:date="2023-06-27T13:32:00Z">
              <w:r w:rsidR="00693D4C">
                <w:t>t</w:t>
              </w:r>
            </w:ins>
            <w:ins w:id="7" w:author="Andrew Wilkinson" w:date="2023-06-27T13:33:00Z">
              <w:r w:rsidR="00693D4C" w:rsidRPr="00693D4C">
                <w:t>'</w:t>
              </w:r>
            </w:ins>
            <w:ins w:id="8" w:author="Andrew Wilkinson" w:date="2023-06-27T13:32:00Z">
              <w:r w:rsidR="00693D4C">
                <w:t>s</w:t>
              </w:r>
            </w:ins>
            <w:del w:id="9" w:author="Andrew Wilkinson" w:date="2023-06-27T13:32:00Z">
              <w:r w:rsidDel="00693D4C">
                <w:delText>s</w:delText>
              </w:r>
            </w:del>
            <w:r>
              <w:t xml:space="preserve"> not the historical China though, but rather just a land that's really really far away and exotic, it's set in China's capital, though really, it's just like a medieval </w:t>
            </w:r>
            <w:del w:id="10" w:author="Andrew Wilkinson" w:date="2023-06-27T13:33:00Z">
              <w:r w:rsidDel="00693D4C">
                <w:delText>middle east</w:delText>
              </w:r>
            </w:del>
            <w:ins w:id="11" w:author="Andrew Wilkinson" w:date="2023-06-27T13:33:00Z">
              <w:r w:rsidR="00693D4C">
                <w:t>Middle Eastern</w:t>
              </w:r>
            </w:ins>
            <w:r>
              <w:t xml:space="preserve"> kingdom </w:t>
            </w:r>
            <w:del w:id="12" w:author="Andrew Wilkinson" w:date="2023-06-27T13:33:00Z">
              <w:r w:rsidDel="00693D4C">
                <w:delText>####.</w:delText>
              </w:r>
            </w:del>
            <w:ins w:id="13" w:author="Andrew Wilkinson" w:date="2023-06-27T13:33:00Z">
              <w:r w:rsidR="00693D4C">
                <w:t>that</w:t>
              </w:r>
              <w:r w:rsidR="00693D4C" w:rsidRPr="00693D4C">
                <w:t>'</w:t>
              </w:r>
              <w:r w:rsidR="00693D4C">
                <w:t>s been plopped down in that setting.</w:t>
              </w:r>
            </w:ins>
          </w:p>
          <w:p w14:paraId="499B1EC9" w14:textId="2127D920" w:rsidR="004E6E3F" w:rsidRDefault="004E6E3F" w:rsidP="004E6E3F">
            <w:r>
              <w:t xml:space="preserve">It has a sultan, most of the people are Muslim and it's completely plausible that Aladdin was born and raised in China's capital, has an African uncle from the Barbary coast, </w:t>
            </w:r>
            <w:del w:id="14" w:author="Andrew Wilkinson" w:date="2023-06-27T13:33:00Z">
              <w:r w:rsidDel="0021751C">
                <w:delText xml:space="preserve">chine </w:delText>
              </w:r>
            </w:del>
            <w:ins w:id="15" w:author="Andrew Wilkinson" w:date="2023-06-27T13:33:00Z">
              <w:r w:rsidR="0021751C">
                <w:t>China</w:t>
              </w:r>
              <w:r w:rsidR="0021751C">
                <w:t xml:space="preserve"> </w:t>
              </w:r>
            </w:ins>
            <w:r>
              <w:t>here is really just "China" in name only so sorry if you were looking for a long in-depth description of medieval China.</w:t>
            </w:r>
          </w:p>
          <w:p w14:paraId="5EF8DDE2" w14:textId="23D3BB3D" w:rsidR="004E6E3F" w:rsidRDefault="004E6E3F" w:rsidP="004E6E3F">
            <w:r>
              <w:t xml:space="preserve">Our story starts with Aladdin, a young man being a complete scoundrel, we aren't giving too much of a description of </w:t>
            </w:r>
            <w:del w:id="16" w:author="Andrew Wilkinson" w:date="2023-06-27T13:34:00Z">
              <w:r w:rsidDel="0021751C">
                <w:delText>scoundrelly</w:delText>
              </w:r>
            </w:del>
            <w:ins w:id="17" w:author="Andrew Wilkinson" w:date="2023-06-27T13:34:00Z">
              <w:r w:rsidR="0021751C">
                <w:t xml:space="preserve">his </w:t>
              </w:r>
              <w:proofErr w:type="spellStart"/>
              <w:r w:rsidR="0021751C">
                <w:t>scoundrelry</w:t>
              </w:r>
            </w:ins>
            <w:proofErr w:type="spellEnd"/>
            <w:r>
              <w:t>, but we are told that he doesn't want to work at all and he just hangs around with his friends all day. This is distressing to his parents, and… yes he has parents in the original telling, his father and mother are tailors, essentially lower</w:t>
            </w:r>
            <w:ins w:id="18" w:author="Andrew Wilkinson" w:date="2023-06-27T13:34:00Z">
              <w:r w:rsidR="0021751C">
                <w:t>-</w:t>
              </w:r>
            </w:ins>
            <w:del w:id="19" w:author="Andrew Wilkinson" w:date="2023-06-27T13:34:00Z">
              <w:r w:rsidDel="0021751C">
                <w:delText xml:space="preserve"> </w:delText>
              </w:r>
            </w:del>
            <w:r>
              <w:t>middle</w:t>
            </w:r>
            <w:del w:id="20" w:author="Andrew Wilkinson" w:date="2023-06-27T13:34:00Z">
              <w:r w:rsidDel="0021751C">
                <w:delText xml:space="preserve"> </w:delText>
              </w:r>
            </w:del>
            <w:ins w:id="21" w:author="Andrew Wilkinson" w:date="2023-06-27T13:34:00Z">
              <w:r w:rsidR="0021751C">
                <w:t>-</w:t>
              </w:r>
            </w:ins>
            <w:r>
              <w:t xml:space="preserve">class small business owners, they worry over Aladdin and his desire </w:t>
            </w:r>
            <w:del w:id="22" w:author="Andrew Wilkinson" w:date="2023-06-27T13:35:00Z">
              <w:r w:rsidDel="0021751C">
                <w:delText>is not only to</w:delText>
              </w:r>
            </w:del>
            <w:ins w:id="23" w:author="Andrew Wilkinson" w:date="2023-06-27T13:35:00Z">
              <w:r w:rsidR="0021751C">
                <w:t>to not only</w:t>
              </w:r>
            </w:ins>
            <w:r>
              <w:t xml:space="preserve"> avoid </w:t>
            </w:r>
            <w:del w:id="24" w:author="Andrew Wilkinson" w:date="2023-06-27T13:35:00Z">
              <w:r w:rsidDel="0021751C">
                <w:delText xml:space="preserve">his </w:delText>
              </w:r>
            </w:del>
            <w:r>
              <w:t>work as a tailor but avoid any work at all, stresses his father out so much, that he dies.</w:t>
            </w:r>
          </w:p>
          <w:p w14:paraId="0C651147" w14:textId="7C01BC86" w:rsidR="004E6E3F" w:rsidRDefault="004E6E3F" w:rsidP="004E6E3F">
            <w:r>
              <w:t>His mother can't keep the business open by herself and takes as many small jobs as she can, stitching clothes, as she and her lazy son slide in</w:t>
            </w:r>
            <w:ins w:id="25" w:author="Andrew Wilkinson" w:date="2023-06-27T13:35:00Z">
              <w:r w:rsidR="0021751C">
                <w:t>to</w:t>
              </w:r>
            </w:ins>
            <w:r>
              <w:t xml:space="preserve"> abject poverty. This continues for a time, until one day a stranger, a renowned African magician chances upon Aladdin screaming and running on the street with his friends, he taps the boy on the shoulder and Aladdin spins around seeing this imposing figure who tells him to stand up; he does, and the magician asks if he is Aladdin the son of the tailor, to which Aladdin tentatively replies that he is. Who wants to know? Before Aladdin can react, the magician pulls him close, hugs him and cries on his neck praising God that he found the boy. They walk</w:t>
            </w:r>
            <w:del w:id="26" w:author="Andrew Wilkinson" w:date="2023-06-27T13:36:00Z">
              <w:r w:rsidDel="0021751C">
                <w:delText>ed</w:delText>
              </w:r>
            </w:del>
            <w:r>
              <w:t xml:space="preserve"> the streets of the Chinese capital; Aladdin's shirt is still wet with the man's tears and the boy learns that this magician is his uncle who disappeared years ago.</w:t>
            </w:r>
          </w:p>
          <w:p w14:paraId="1C549308" w14:textId="5C1D3FA3" w:rsidR="004E6E3F" w:rsidRDefault="004E6E3F" w:rsidP="004E6E3F">
            <w:r>
              <w:t xml:space="preserve">Aladdin and his father weren't close, so the boy doesn't know much about his family, the man </w:t>
            </w:r>
            <w:r>
              <w:lastRenderedPageBreak/>
              <w:t xml:space="preserve">though, wants to help out </w:t>
            </w:r>
            <w:del w:id="27" w:author="Andrew Wilkinson" w:date="2023-06-27T13:36:00Z">
              <w:r w:rsidDel="0021751C">
                <w:delText>as he can</w:delText>
              </w:r>
            </w:del>
            <w:ins w:id="28" w:author="Andrew Wilkinson" w:date="2023-06-27T13:36:00Z">
              <w:r w:rsidR="0021751C">
                <w:t>his kin</w:t>
              </w:r>
            </w:ins>
            <w:r>
              <w:t xml:space="preserve">, he knows that his brother is dead, but he wants to help out his nephew and raise him from the </w:t>
            </w:r>
            <w:del w:id="29" w:author="Andrew Wilkinson" w:date="2023-06-27T13:37:00Z">
              <w:r w:rsidDel="0021751C">
                <w:delText xml:space="preserve">dreads </w:delText>
              </w:r>
            </w:del>
            <w:ins w:id="30" w:author="Andrew Wilkinson" w:date="2023-06-27T13:37:00Z">
              <w:r w:rsidR="0021751C">
                <w:t>dregs</w:t>
              </w:r>
              <w:r w:rsidR="0021751C">
                <w:t xml:space="preserve"> </w:t>
              </w:r>
            </w:ins>
            <w:r>
              <w:t xml:space="preserve">of society to be a merchant. Something sparks in Aladdin's mind, he can see himself being someone, actually being respected by his peers and wearing the clothes of a store owner, they apparently </w:t>
            </w:r>
            <w:del w:id="31" w:author="Andrew Wilkinson" w:date="2023-06-27T13:37:00Z">
              <w:r w:rsidDel="0021751C">
                <w:delText xml:space="preserve">were </w:delText>
              </w:r>
            </w:del>
            <w:ins w:id="32" w:author="Andrew Wilkinson" w:date="2023-06-27T13:37:00Z">
              <w:r w:rsidR="0021751C">
                <w:t>wore</w:t>
              </w:r>
              <w:r w:rsidR="0021751C">
                <w:t xml:space="preserve"> </w:t>
              </w:r>
            </w:ins>
            <w:r>
              <w:t xml:space="preserve">fancy and </w:t>
            </w:r>
            <w:ins w:id="33" w:author="Andrew Wilkinson" w:date="2023-06-27T13:37:00Z">
              <w:r w:rsidR="0021751C">
                <w:t>note</w:t>
              </w:r>
            </w:ins>
            <w:r>
              <w:t>worthy clothes. His uncle asks Aladdin to ask his mother to have him over for dinner, and Aladdin agrees, they part and the whole way home Aladdin finds himself, for the first time, excited about his life.</w:t>
            </w:r>
          </w:p>
          <w:p w14:paraId="73996342" w14:textId="674759AE" w:rsidR="004E6E3F" w:rsidRDefault="004E6E3F" w:rsidP="004E6E3F">
            <w:r>
              <w:t xml:space="preserve">At their meager dinner the uncle tells Aladdin's </w:t>
            </w:r>
            <w:del w:id="34" w:author="Andrew Wilkinson" w:date="2023-06-27T13:37:00Z">
              <w:r w:rsidDel="0021751C">
                <w:delText xml:space="preserve">mom </w:delText>
              </w:r>
            </w:del>
            <w:ins w:id="35" w:author="Andrew Wilkinson" w:date="2023-06-27T13:37:00Z">
              <w:r w:rsidR="0021751C">
                <w:t>mother</w:t>
              </w:r>
              <w:r w:rsidR="0021751C">
                <w:t xml:space="preserve"> </w:t>
              </w:r>
            </w:ins>
            <w:r>
              <w:t xml:space="preserve">the same story, she can hardly contain her excitement, but the prospect of not having </w:t>
            </w:r>
            <w:del w:id="36" w:author="Andrew Wilkinson" w:date="2023-06-27T13:37:00Z">
              <w:r w:rsidDel="0021751C">
                <w:delText xml:space="preserve">#### </w:delText>
              </w:r>
            </w:del>
            <w:ins w:id="37" w:author="Andrew Wilkinson" w:date="2023-06-27T13:37:00Z">
              <w:r w:rsidR="0021751C">
                <w:t>to carry her</w:t>
              </w:r>
              <w:r w:rsidR="0021751C">
                <w:t xml:space="preserve"> </w:t>
              </w:r>
            </w:ins>
            <w:r>
              <w:t xml:space="preserve">and her son by the work of her hands, which are sore from the day of stitching. There are some things that don't add up though, such as Aladdin's father never mentioning his brother to his wife or why the man never came to visit until after his brother died. But neither of them </w:t>
            </w:r>
            <w:del w:id="38" w:author="Andrew Wilkinson" w:date="2023-06-27T13:38:00Z">
              <w:r w:rsidDel="0021751C">
                <w:delText>really can</w:delText>
              </w:r>
            </w:del>
            <w:ins w:id="39" w:author="Andrew Wilkinson" w:date="2023-06-27T13:38:00Z">
              <w:r w:rsidR="0021751C">
                <w:t>can really</w:t>
              </w:r>
            </w:ins>
            <w:r>
              <w:t xml:space="preserve"> ignore the possibility of a stable life, not defined by hunger and worry. Also, when the uncle walks in the door, he asks where his brother used to sit at the table, they </w:t>
            </w:r>
            <w:del w:id="40" w:author="Andrew Wilkinson" w:date="2023-06-27T13:38:00Z">
              <w:r w:rsidDel="0021751C">
                <w:delText xml:space="preserve">pointed </w:delText>
              </w:r>
            </w:del>
            <w:ins w:id="41" w:author="Andrew Wilkinson" w:date="2023-06-27T13:38:00Z">
              <w:r w:rsidR="0021751C">
                <w:t>point</w:t>
              </w:r>
              <w:r w:rsidR="0021751C">
                <w:t xml:space="preserve"> to</w:t>
              </w:r>
              <w:r w:rsidR="0021751C">
                <w:t xml:space="preserve"> </w:t>
              </w:r>
            </w:ins>
            <w:r>
              <w:t>the spot, and he runs over and kisses the floor which apparently convinces them that he is on the level. The uncle wants to take Aladdin out the next day, to buy him some new clothes so he doesn't look like such a rodent that lives primarily on the streets, a "street</w:t>
            </w:r>
            <w:ins w:id="42" w:author="Andrew Wilkinson" w:date="2023-06-27T13:38:00Z">
              <w:r w:rsidR="0021751C">
                <w:t xml:space="preserve"> </w:t>
              </w:r>
            </w:ins>
            <w:del w:id="43" w:author="Andrew Wilkinson" w:date="2023-06-27T13:38:00Z">
              <w:r w:rsidDel="0021751C">
                <w:delText>-</w:delText>
              </w:r>
            </w:del>
            <w:r>
              <w:t>rat" if you will.</w:t>
            </w:r>
          </w:p>
          <w:p w14:paraId="5E81D482" w14:textId="7F629919" w:rsidR="004E6E3F" w:rsidRDefault="004E6E3F" w:rsidP="004E6E3F">
            <w:r>
              <w:t>The magician had come in great wealth and only wants to do right by whatever family he has left. They talk late into the night and the uncle leaves. The next morning, Aladdin is overcome with joy by his new merchant's clothes. The uncle says that he wants to introduce Aladdin to some prominent businessmen who will be meeting just a short distance outside the city in a magnificent garden. The</w:t>
            </w:r>
            <w:ins w:id="44" w:author="Andrew Wilkinson" w:date="2023-06-27T13:39:00Z">
              <w:r w:rsidR="0021751C">
                <w:t>y</w:t>
              </w:r>
            </w:ins>
            <w:r>
              <w:t xml:space="preserve"> take to the road in late morning and walk for way more than just a short distance. Several hours later, they have walked </w:t>
            </w:r>
            <w:del w:id="45" w:author="Andrew Wilkinson" w:date="2023-06-27T13:39:00Z">
              <w:r w:rsidDel="0021751C">
                <w:delText xml:space="preserve">further </w:delText>
              </w:r>
            </w:del>
            <w:ins w:id="46" w:author="Andrew Wilkinson" w:date="2023-06-27T13:39:00Z">
              <w:r w:rsidR="0021751C">
                <w:t>farther</w:t>
              </w:r>
              <w:r w:rsidR="0021751C">
                <w:t xml:space="preserve"> </w:t>
              </w:r>
            </w:ins>
            <w:r>
              <w:t>than Aladdin has ever walked in his life. They came to rest in a beautiful but empty garden, the uncle ba</w:t>
            </w:r>
            <w:ins w:id="47" w:author="Andrew Wilkinson" w:date="2023-06-27T13:39:00Z">
              <w:r w:rsidR="0021751C">
                <w:t>de him sit</w:t>
              </w:r>
            </w:ins>
            <w:del w:id="48" w:author="Andrew Wilkinson" w:date="2023-06-27T13:39:00Z">
              <w:r w:rsidDel="0021751C">
                <w:delText xml:space="preserve">the </w:delText>
              </w:r>
            </w:del>
            <w:r>
              <w:t>, picked some fruit off of a tree and toss</w:t>
            </w:r>
            <w:ins w:id="49" w:author="Andrew Wilkinson" w:date="2023-06-27T13:39:00Z">
              <w:r w:rsidR="0021751C">
                <w:t>ed</w:t>
              </w:r>
            </w:ins>
            <w:r>
              <w:t xml:space="preserve"> it to him</w:t>
            </w:r>
            <w:del w:id="50" w:author="Andrew Wilkinson" w:date="2023-06-27T13:39:00Z">
              <w:r w:rsidDel="0021751C">
                <w:delText xml:space="preserve"> </w:delText>
              </w:r>
            </w:del>
            <w:r>
              <w:t xml:space="preserve">, Aladdin devoured it, his uncle had </w:t>
            </w:r>
            <w:del w:id="51" w:author="Andrew Wilkinson" w:date="2023-06-27T13:39:00Z">
              <w:r w:rsidDel="0021751C">
                <w:delText xml:space="preserve">wondered </w:delText>
              </w:r>
            </w:del>
            <w:ins w:id="52" w:author="Andrew Wilkinson" w:date="2023-06-27T13:39:00Z">
              <w:r w:rsidR="0021751C">
                <w:t>wandered</w:t>
              </w:r>
              <w:r w:rsidR="0021751C">
                <w:t xml:space="preserve"> </w:t>
              </w:r>
            </w:ins>
            <w:r>
              <w:t xml:space="preserve">off a bit and was now squatting over a small fire, throwing things on it, and making if flare up, his uncle heard him approach, turned around and smirked, he tossed a powder on the fire and it went out, the air slid aside </w:t>
            </w:r>
            <w:del w:id="53" w:author="Andrew Wilkinson" w:date="2023-06-27T13:40:00Z">
              <w:r w:rsidDel="0021751C">
                <w:delText xml:space="preserve">from </w:delText>
              </w:r>
            </w:del>
            <w:ins w:id="54" w:author="Andrew Wilkinson" w:date="2023-06-27T13:40:00Z">
              <w:r w:rsidR="0021751C">
                <w:t>for</w:t>
              </w:r>
              <w:r w:rsidR="0021751C">
                <w:t xml:space="preserve"> </w:t>
              </w:r>
            </w:ins>
            <w:r>
              <w:t xml:space="preserve">5 feet on either side revealing an </w:t>
            </w:r>
            <w:del w:id="55" w:author="Andrew Wilkinson" w:date="2023-06-27T13:40:00Z">
              <w:r w:rsidDel="0021751C">
                <w:delText>alabastro's lab</w:delText>
              </w:r>
            </w:del>
            <w:ins w:id="56" w:author="Andrew Wilkinson" w:date="2023-06-27T13:40:00Z">
              <w:r w:rsidR="0021751C">
                <w:t>alabaster slab</w:t>
              </w:r>
            </w:ins>
            <w:r>
              <w:t xml:space="preserve"> </w:t>
            </w:r>
            <w:r>
              <w:lastRenderedPageBreak/>
              <w:t>with a brass ring on it, Aladdin shook, he was stuck in the wilderness with some enchanter, someone who commune</w:t>
            </w:r>
            <w:ins w:id="57" w:author="Andrew Wilkinson" w:date="2023-06-27T13:40:00Z">
              <w:r w:rsidR="0021751C">
                <w:t>d</w:t>
              </w:r>
            </w:ins>
            <w:r>
              <w:t xml:space="preserve"> with demons, he made to </w:t>
            </w:r>
            <w:del w:id="58" w:author="Andrew Wilkinson" w:date="2023-06-27T13:40:00Z">
              <w:r w:rsidDel="0021751C">
                <w:delText>a scape</w:delText>
              </w:r>
            </w:del>
            <w:ins w:id="59" w:author="Andrew Wilkinson" w:date="2023-06-27T13:40:00Z">
              <w:r w:rsidR="0021751C">
                <w:t>escape</w:t>
              </w:r>
            </w:ins>
            <w:del w:id="60" w:author="Andrew Wilkinson" w:date="2023-06-27T13:40:00Z">
              <w:r w:rsidDel="0021751C">
                <w:delText xml:space="preserve"> </w:delText>
              </w:r>
            </w:del>
            <w:r>
              <w:t>, but found his uncle's hand like iron pressing on</w:t>
            </w:r>
            <w:del w:id="61" w:author="Andrew Wilkinson" w:date="2023-06-27T13:40:00Z">
              <w:r w:rsidDel="0021751C">
                <w:delText xml:space="preserve"> </w:delText>
              </w:r>
            </w:del>
            <w:r>
              <w:t>to his wrist. The man held him there, Aladdin pulled and pulled to no avail, his uncle</w:t>
            </w:r>
            <w:del w:id="62" w:author="Andrew Wilkinson" w:date="2023-06-27T13:40:00Z">
              <w:r w:rsidDel="0021751C">
                <w:delText>'s</w:delText>
              </w:r>
            </w:del>
            <w:r>
              <w:t xml:space="preserve"> sighed, rolled his eyes, reached for his walking stick and cracked Aladdin across the head, Aladdin dropped unconscious in front of him.</w:t>
            </w:r>
          </w:p>
          <w:p w14:paraId="35C2710B" w14:textId="02D254BF" w:rsidR="004E6E3F" w:rsidRDefault="004E6E3F" w:rsidP="004E6E3F">
            <w:r>
              <w:t xml:space="preserve">When Aladdin woke up, the sun had gone down. He was shivering next to a fire; he looked up and saw his uncle standing over him and with a throbbing head he asked why his uncle had done that. The uncle replied that it was time for Aladdin to be a man, that since the boy's father was gone, he was his father now and he had complete power over Aladdin. There was silence, Aladdin, who had never left the capital, hadn't really heard true silence, the night sounds of the city had always been a comfort, and now his first night out of it, he was aware of how quiet </w:t>
            </w:r>
            <w:del w:id="63" w:author="Andrew Wilkinson" w:date="2023-06-27T13:41:00Z">
              <w:r w:rsidDel="0063135F">
                <w:delText>his world</w:delText>
              </w:r>
            </w:del>
            <w:ins w:id="64" w:author="Andrew Wilkinson" w:date="2023-06-27T13:41:00Z">
              <w:r w:rsidR="0063135F">
                <w:t>the wilderness</w:t>
              </w:r>
            </w:ins>
            <w:r>
              <w:t xml:space="preserve"> was, how alone he was out here, with this man he barely knew. "Now</w:t>
            </w:r>
            <w:ins w:id="65" w:author="Andrew Wilkinson" w:date="2023-06-27T13:41:00Z">
              <w:r w:rsidR="0063135F">
                <w:t>,</w:t>
              </w:r>
            </w:ins>
            <w:r>
              <w:t>"</w:t>
            </w:r>
            <w:del w:id="66" w:author="Andrew Wilkinson" w:date="2023-06-27T13:41:00Z">
              <w:r w:rsidDel="0063135F">
                <w:delText>,</w:delText>
              </w:r>
            </w:del>
            <w:r>
              <w:t xml:space="preserve"> the uncle continued, "if you are ready to act like a man, I can use your help." Aladdin </w:t>
            </w:r>
            <w:del w:id="67" w:author="Andrew Wilkinson" w:date="2023-06-27T13:41:00Z">
              <w:r w:rsidDel="0063135F">
                <w:delText xml:space="preserve">knotted </w:delText>
              </w:r>
            </w:del>
            <w:ins w:id="68" w:author="Andrew Wilkinson" w:date="2023-06-27T13:41:00Z">
              <w:r w:rsidR="0063135F">
                <w:t>nodded</w:t>
              </w:r>
              <w:r w:rsidR="0063135F">
                <w:t xml:space="preserve"> </w:t>
              </w:r>
            </w:ins>
            <w:r>
              <w:t xml:space="preserve">and painfully rose to his feet. He followed his uncle to the pit he had opened in the ground, his uncle motioned </w:t>
            </w:r>
            <w:ins w:id="69" w:author="Andrew Wilkinson" w:date="2023-06-27T13:42:00Z">
              <w:r w:rsidR="0063135F">
                <w:t xml:space="preserve">to </w:t>
              </w:r>
            </w:ins>
            <w:r>
              <w:t xml:space="preserve">the </w:t>
            </w:r>
            <w:del w:id="70" w:author="Andrew Wilkinson" w:date="2023-06-27T13:42:00Z">
              <w:r w:rsidDel="0063135F">
                <w:delText xml:space="preserve">alabastros' </w:delText>
              </w:r>
            </w:del>
            <w:ins w:id="71" w:author="Andrew Wilkinson" w:date="2023-06-27T13:42:00Z">
              <w:r w:rsidR="0063135F">
                <w:t>alabaster</w:t>
              </w:r>
              <w:r w:rsidR="0063135F">
                <w:t xml:space="preserve"> </w:t>
              </w:r>
            </w:ins>
            <w:r>
              <w:t>slab, and told Aladdin that below was a massive treasure unlike anything all the kings in the earth have.</w:t>
            </w:r>
          </w:p>
          <w:p w14:paraId="7F778976" w14:textId="031E49C3" w:rsidR="004E6E3F" w:rsidRDefault="004E6E3F" w:rsidP="004E6E3F">
            <w:r>
              <w:t xml:space="preserve">Aladdin as it turns out is the only who can open the cavern, after he says his parents' name over it. The gold he would make as a merchant is a pittance to what sits below, and Aladdin needs but go down and get it. The area is divided into three chambers and once Aladdin finds his way to the bottom of the stairs; he would see a room filled with gold. If he touches it, if even the fringes of his robe graced it, he would die. Moving on, he'll come to </w:t>
            </w:r>
            <w:ins w:id="72" w:author="Andrew Wilkinson" w:date="2023-06-27T13:43:00Z">
              <w:r w:rsidR="0063135F">
                <w:t xml:space="preserve">a </w:t>
              </w:r>
            </w:ins>
            <w:r>
              <w:t>magnificent underground garden, with fruits made of precious gemstones, when he passes through that he'll come to a raised platform with a lamp on it, he needs to take it, dump the oil out of it, and bring it back.</w:t>
            </w:r>
          </w:p>
          <w:p w14:paraId="27E1653C" w14:textId="24C4EF99" w:rsidR="004E6E3F" w:rsidRDefault="004E6E3F" w:rsidP="004E6E3F">
            <w:r>
              <w:t xml:space="preserve">With the lamp in his hand, he can take the fruits or the precious metals on the way out. All the uncle needs, is the old lamp. It seems simple enough, and, since Aladdin didn't have any other choice, he </w:t>
            </w:r>
            <w:del w:id="73" w:author="Andrew Wilkinson" w:date="2023-06-27T13:43:00Z">
              <w:r w:rsidDel="0063135F">
                <w:delText xml:space="preserve">knotted </w:delText>
              </w:r>
            </w:del>
            <w:ins w:id="74" w:author="Andrew Wilkinson" w:date="2023-06-27T13:43:00Z">
              <w:r w:rsidR="0063135F">
                <w:t>nodded</w:t>
              </w:r>
              <w:r w:rsidR="0063135F">
                <w:t xml:space="preserve"> </w:t>
              </w:r>
            </w:ins>
            <w:r>
              <w:t xml:space="preserve">and made his way to the slab. The uncle stopped him and gave him a ring, telling him that what he had heard was based on half-remembered </w:t>
            </w:r>
            <w:r>
              <w:lastRenderedPageBreak/>
              <w:t>myths and legends from a world away. So, if Aladdin ran into trouble down there, the ring would help him. Aladdin spoke the name</w:t>
            </w:r>
            <w:ins w:id="75" w:author="Andrew Wilkinson" w:date="2023-06-27T13:43:00Z">
              <w:r w:rsidR="0063135F">
                <w:t>s</w:t>
              </w:r>
            </w:ins>
            <w:r>
              <w:t xml:space="preserve"> of his parents and </w:t>
            </w:r>
            <w:ins w:id="76" w:author="Andrew Wilkinson" w:date="2023-06-27T13:44:00Z">
              <w:r w:rsidR="0063135F">
                <w:t>the</w:t>
              </w:r>
            </w:ins>
            <w:del w:id="77" w:author="Andrew Wilkinson" w:date="2023-06-27T13:44:00Z">
              <w:r w:rsidDel="0063135F">
                <w:delText>a</w:delText>
              </w:r>
            </w:del>
            <w:r>
              <w:t xml:space="preserve"> two-foot-thick slab rose easily; the uncle smiled as Aladdin descended into the cavern.</w:t>
            </w:r>
          </w:p>
          <w:p w14:paraId="0CF581E5" w14:textId="7C46CC3E" w:rsidR="004E6E3F" w:rsidRDefault="004E6E3F" w:rsidP="004E6E3F">
            <w:r>
              <w:t xml:space="preserve">Just in case you're wondering, there's no real explanation as to why Aladdin is the chosen hero of destiny, where he and only he can open the cavern. It's touched on here, but never mentioned again. He's not from some ancient order of magicians or guardians of the lamp or anything like that, just some poor son of the tailor. I think it would've been better to just leave that out. He picked up his robe as he passed the gold and </w:t>
            </w:r>
            <w:del w:id="78" w:author="Andrew Wilkinson" w:date="2023-06-27T13:44:00Z">
              <w:r w:rsidDel="0063135F">
                <w:delText xml:space="preserve">duct </w:delText>
              </w:r>
            </w:del>
            <w:ins w:id="79" w:author="Andrew Wilkinson" w:date="2023-06-27T13:44:00Z">
              <w:r w:rsidR="0063135F">
                <w:t>ducked</w:t>
              </w:r>
              <w:r w:rsidR="0063135F">
                <w:t xml:space="preserve"> </w:t>
              </w:r>
            </w:ins>
            <w:r>
              <w:t>around the gemstone fruits before coming to a raised platform with the lamp on it, it was a scuffed and dirty thing and Aladdin didn't understand why his uncle had come so far for it, but he grabbed it, emptied it and stuffed it into his pack.</w:t>
            </w:r>
          </w:p>
          <w:p w14:paraId="4184F287" w14:textId="59BD660F" w:rsidR="004E6E3F" w:rsidRDefault="004E6E3F" w:rsidP="004E6E3F">
            <w:r>
              <w:t>On his way out, he hesitated before touching the fruit, took a deep breath and grabbed it, he noticed that he was still alive and stuffed the pack full of gemstones. Walking back through the room with the gold, he scooped up gold and silver into the pack and it dragged on the ground as he came to the stairway. The sun was rising outside as Aladdin came to the stairway, he struggled up all but the last step which was as tall as he was. He told his uncle to help him up, he had the lamp, his uncle shook his head, it was obvious the pack was weighing him down, if Aladdin just passes it up he can easily come out, Aladdin says, "no</w:t>
            </w:r>
            <w:ins w:id="80" w:author="Andrew Wilkinson" w:date="2023-06-27T13:46:00Z">
              <w:r w:rsidR="0063135F">
                <w:t>,</w:t>
              </w:r>
            </w:ins>
            <w:r>
              <w:t>"</w:t>
            </w:r>
            <w:del w:id="81" w:author="Andrew Wilkinson" w:date="2023-06-27T13:46:00Z">
              <w:r w:rsidDel="0063135F">
                <w:delText>,</w:delText>
              </w:r>
            </w:del>
            <w:r>
              <w:t xml:space="preserve"> he just needs a hand.</w:t>
            </w:r>
          </w:p>
          <w:p w14:paraId="2458F1B2" w14:textId="63333603" w:rsidR="004E6E3F" w:rsidRDefault="004E6E3F" w:rsidP="004E6E3F">
            <w:r>
              <w:t>The uncle tells that he can't help Aladdin and the pack, but if Aladdin just passes the pack, he can take that, then help Aladdin out. Aladdin says he doesn't see the difference, and they go back and forth a few more times, Aladdin definitely not getting it that his uncle just wants to take the treasure and leave him in the ground. The uncle becomes enraged with Aladdin, who gets equally angry and tells his uncle that "you know what</w:t>
            </w:r>
            <w:ins w:id="82" w:author="Andrew Wilkinson" w:date="2023-06-27T13:46:00Z">
              <w:r w:rsidR="0063135F">
                <w:t>,</w:t>
              </w:r>
            </w:ins>
            <w:r>
              <w:t>"</w:t>
            </w:r>
            <w:del w:id="83" w:author="Andrew Wilkinson" w:date="2023-06-27T13:46:00Z">
              <w:r w:rsidDel="0063135F">
                <w:delText>,</w:delText>
              </w:r>
            </w:del>
            <w:r>
              <w:t xml:space="preserve"> once he gets out of here , he's taking everything with him</w:t>
            </w:r>
            <w:ins w:id="84" w:author="Andrew Wilkinson" w:date="2023-06-27T13:56:00Z">
              <w:r w:rsidR="008B0195">
                <w:t>,</w:t>
              </w:r>
            </w:ins>
            <w:r>
              <w:t xml:space="preserve"> </w:t>
            </w:r>
            <w:del w:id="85" w:author="Andrew Wilkinson" w:date="2023-06-27T13:46:00Z">
              <w:r w:rsidDel="0063135F">
                <w:delText xml:space="preserve">crampy </w:delText>
              </w:r>
            </w:del>
            <w:ins w:id="86" w:author="Andrew Wilkinson" w:date="2023-06-27T13:46:00Z">
              <w:r w:rsidR="0063135F">
                <w:t>crummy</w:t>
              </w:r>
              <w:r w:rsidR="0063135F">
                <w:t xml:space="preserve"> </w:t>
              </w:r>
            </w:ins>
            <w:r>
              <w:t xml:space="preserve">lamp and all, his uncle </w:t>
            </w:r>
            <w:del w:id="87" w:author="Andrew Wilkinson" w:date="2023-06-27T13:46:00Z">
              <w:r w:rsidDel="0063135F">
                <w:delText xml:space="preserve">clinches </w:delText>
              </w:r>
            </w:del>
            <w:ins w:id="88" w:author="Andrew Wilkinson" w:date="2023-06-27T13:46:00Z">
              <w:r w:rsidR="0063135F">
                <w:t>cl</w:t>
              </w:r>
              <w:r w:rsidR="0063135F">
                <w:t>enched</w:t>
              </w:r>
              <w:r w:rsidR="0063135F">
                <w:t xml:space="preserve"> </w:t>
              </w:r>
            </w:ins>
            <w:r>
              <w:t xml:space="preserve">his teeth and in his rage he clambered up to the top of the hole and hastily said </w:t>
            </w:r>
            <w:del w:id="89" w:author="Andrew Wilkinson" w:date="2023-06-27T13:46:00Z">
              <w:r w:rsidDel="0063135F">
                <w:delText>in temptation</w:delText>
              </w:r>
            </w:del>
            <w:ins w:id="90" w:author="Andrew Wilkinson" w:date="2023-06-27T13:46:00Z">
              <w:r w:rsidR="0063135F">
                <w:t>an in</w:t>
              </w:r>
            </w:ins>
            <w:ins w:id="91" w:author="Andrew Wilkinson" w:date="2023-06-27T13:47:00Z">
              <w:r w:rsidR="0063135F">
                <w:t>cantation</w:t>
              </w:r>
            </w:ins>
            <w:del w:id="92" w:author="Andrew Wilkinson" w:date="2023-06-27T13:47:00Z">
              <w:r w:rsidDel="0063135F">
                <w:delText xml:space="preserve"> </w:delText>
              </w:r>
            </w:del>
            <w:r>
              <w:t xml:space="preserve">, something exploded behind the </w:t>
            </w:r>
            <w:del w:id="93" w:author="Andrew Wilkinson" w:date="2023-06-27T13:47:00Z">
              <w:r w:rsidDel="0063135F">
                <w:delText xml:space="preserve">alabastros </w:delText>
              </w:r>
            </w:del>
            <w:ins w:id="94" w:author="Andrew Wilkinson" w:date="2023-06-27T13:47:00Z">
              <w:r w:rsidR="0063135F">
                <w:t>alabaster</w:t>
              </w:r>
              <w:r w:rsidR="0063135F">
                <w:t xml:space="preserve"> </w:t>
              </w:r>
            </w:ins>
            <w:r>
              <w:t xml:space="preserve">slab and it slammed down, leaving Aladdin in darkness, the uncle immediately realized what he did and slid down the bottom of the hole </w:t>
            </w:r>
            <w:del w:id="95" w:author="Andrew Wilkinson" w:date="2023-06-27T13:47:00Z">
              <w:r w:rsidDel="0063135F">
                <w:delText xml:space="preserve">keened </w:delText>
              </w:r>
            </w:del>
            <w:ins w:id="96" w:author="Andrew Wilkinson" w:date="2023-06-27T13:47:00Z">
              <w:r w:rsidR="0063135F">
                <w:t>yanking</w:t>
              </w:r>
              <w:r w:rsidR="0063135F">
                <w:t xml:space="preserve"> </w:t>
              </w:r>
            </w:ins>
            <w:r>
              <w:t xml:space="preserve">up </w:t>
            </w:r>
            <w:r>
              <w:lastRenderedPageBreak/>
              <w:t>on the brass ring, saying every name he could think of, but nothing happened.</w:t>
            </w:r>
          </w:p>
          <w:p w14:paraId="033D0C8A" w14:textId="29D5996D" w:rsidR="004E6E3F" w:rsidRDefault="004E6E3F" w:rsidP="004E6E3F">
            <w:r>
              <w:t xml:space="preserve">He tried digging to </w:t>
            </w:r>
            <w:ins w:id="97" w:author="Andrew Wilkinson" w:date="2023-06-27T13:48:00Z">
              <w:r w:rsidR="0063135F">
                <w:t xml:space="preserve">the </w:t>
              </w:r>
            </w:ins>
            <w:r>
              <w:t xml:space="preserve">side, but it was solid rock, and tried using magic, but the rock was enchanted as well. The lamp and the only person who could open the cavern to get it was locked underground. He had come so far to find the </w:t>
            </w:r>
            <w:del w:id="98" w:author="Andrew Wilkinson" w:date="2023-06-27T13:48:00Z">
              <w:r w:rsidDel="0063135F">
                <w:delText>rub</w:delText>
              </w:r>
            </w:del>
            <w:ins w:id="99" w:author="Andrew Wilkinson" w:date="2023-06-27T13:48:00Z">
              <w:r w:rsidR="0063135F">
                <w:t>rube</w:t>
              </w:r>
            </w:ins>
            <w:r>
              <w:t xml:space="preserve">, planning to be his uncle, he even kissed the ground of </w:t>
            </w:r>
            <w:del w:id="100" w:author="Andrew Wilkinson" w:date="2023-06-27T13:48:00Z">
              <w:r w:rsidDel="0063135F">
                <w:delText xml:space="preserve">the </w:delText>
              </w:r>
            </w:del>
            <w:ins w:id="101" w:author="Andrew Wilkinson" w:date="2023-06-27T13:48:00Z">
              <w:r w:rsidR="0063135F">
                <w:t>that</w:t>
              </w:r>
              <w:r w:rsidR="0063135F">
                <w:t xml:space="preserve"> </w:t>
              </w:r>
            </w:ins>
            <w:r>
              <w:t>hovel they called a house, now it was all for nothing.</w:t>
            </w:r>
          </w:p>
          <w:p w14:paraId="5816B990" w14:textId="5F321B48" w:rsidR="004E6E3F" w:rsidRDefault="004E6E3F" w:rsidP="004E6E3F">
            <w:r>
              <w:t xml:space="preserve">The magician quickly gathered up his things, stomped out the fire and headed off to the direction of home. The </w:t>
            </w:r>
            <w:del w:id="102" w:author="Andrew Wilkinson" w:date="2023-06-27T13:48:00Z">
              <w:r w:rsidDel="0063135F">
                <w:delText xml:space="preserve">Bovary </w:delText>
              </w:r>
            </w:del>
            <w:ins w:id="103" w:author="Andrew Wilkinson" w:date="2023-06-27T13:48:00Z">
              <w:r w:rsidR="0063135F">
                <w:t>Barbary</w:t>
              </w:r>
              <w:r w:rsidR="0063135F">
                <w:t xml:space="preserve"> </w:t>
              </w:r>
            </w:ins>
            <w:r>
              <w:t xml:space="preserve">Coast, since there was no way he could return to the capital of China, now that the boy was starving to death in the cavern. He left immediately and went back to Africa to do magicians' stuff. Meanwhile, underground, Aladdin dropped the pack and climbed up, pounding on the slab, it was obvious </w:t>
            </w:r>
            <w:ins w:id="104" w:author="Andrew Wilkinson" w:date="2023-06-27T13:48:00Z">
              <w:r w:rsidR="0063135F">
                <w:t xml:space="preserve">that </w:t>
              </w:r>
            </w:ins>
            <w:r>
              <w:t xml:space="preserve">the man had betrayed him. Hours passed, and Aladdin's fingers were bloody after </w:t>
            </w:r>
            <w:del w:id="105" w:author="Andrew Wilkinson" w:date="2023-06-27T13:48:00Z">
              <w:r w:rsidDel="0063135F">
                <w:delText xml:space="preserve">crawling </w:delText>
              </w:r>
            </w:del>
            <w:ins w:id="106" w:author="Andrew Wilkinson" w:date="2023-06-27T13:48:00Z">
              <w:r w:rsidR="0063135F">
                <w:t>clawing</w:t>
              </w:r>
              <w:r w:rsidR="0063135F">
                <w:t xml:space="preserve"> </w:t>
              </w:r>
            </w:ins>
            <w:r>
              <w:t xml:space="preserve">at the rocks around the slab, there was no way out. Hours flowed into days, and Aladdin was sure </w:t>
            </w:r>
            <w:ins w:id="107" w:author="Andrew Wilkinson" w:date="2023-06-27T13:48:00Z">
              <w:r w:rsidR="0063135F">
                <w:t>t</w:t>
              </w:r>
            </w:ins>
            <w:ins w:id="108" w:author="Andrew Wilkinson" w:date="2023-06-27T13:49:00Z">
              <w:r w:rsidR="0063135F">
                <w:t xml:space="preserve">hat </w:t>
              </w:r>
            </w:ins>
            <w:r>
              <w:t>he would starve there</w:t>
            </w:r>
            <w:del w:id="109" w:author="Andrew Wilkinson" w:date="2023-06-27T13:49:00Z">
              <w:r w:rsidDel="0063135F">
                <w:delText>. One noon</w:delText>
              </w:r>
            </w:del>
            <w:ins w:id="110" w:author="Andrew Wilkinson" w:date="2023-06-27T13:49:00Z">
              <w:r w:rsidR="0063135F">
                <w:t>, unknown</w:t>
              </w:r>
            </w:ins>
            <w:r>
              <w:t>, under the earth.</w:t>
            </w:r>
          </w:p>
          <w:p w14:paraId="7AD9A254" w14:textId="18BC0E7A" w:rsidR="004E6E3F" w:rsidRDefault="004E6E3F" w:rsidP="004E6E3F">
            <w:r>
              <w:t xml:space="preserve">One night, when the sun had gone down outside, and he was exhausted and freezing he rubbed his hands together to get warm. And accidentally </w:t>
            </w:r>
            <w:del w:id="111" w:author="Andrew Wilkinson" w:date="2023-06-27T13:49:00Z">
              <w:r w:rsidDel="0063135F">
                <w:delText xml:space="preserve">graced </w:delText>
              </w:r>
            </w:del>
            <w:ins w:id="112" w:author="Andrew Wilkinson" w:date="2023-06-27T13:49:00Z">
              <w:r w:rsidR="0063135F">
                <w:t>grazed</w:t>
              </w:r>
              <w:r w:rsidR="0063135F">
                <w:t xml:space="preserve"> </w:t>
              </w:r>
            </w:ins>
            <w:r>
              <w:t>the magic ring his false uncle had given him; Aladdin was blinded by the light that fill</w:t>
            </w:r>
            <w:ins w:id="113" w:author="Andrew Wilkinson" w:date="2023-06-27T13:49:00Z">
              <w:r w:rsidR="0063135F">
                <w:t>ed</w:t>
              </w:r>
            </w:ins>
            <w:r>
              <w:t xml:space="preserve"> the cavern. When his eyes adjusted a creature stood in front of him, in the form of a man, yet </w:t>
            </w:r>
            <w:del w:id="114" w:author="Andrew Wilkinson" w:date="2023-06-27T13:49:00Z">
              <w:r w:rsidDel="0063135F">
                <w:delText xml:space="preserve">it </w:delText>
              </w:r>
            </w:del>
            <w:ins w:id="115" w:author="Andrew Wilkinson" w:date="2023-06-27T13:49:00Z">
              <w:r w:rsidR="0063135F">
                <w:t>he</w:t>
              </w:r>
              <w:r w:rsidR="0063135F">
                <w:t xml:space="preserve"> </w:t>
              </w:r>
            </w:ins>
            <w:r>
              <w:t xml:space="preserve">appeared to be made out of fire. He told the boy that, because the boy was the owner of the ring, the </w:t>
            </w:r>
            <w:del w:id="116" w:author="Andrew Wilkinson" w:date="2023-06-27T13:49:00Z">
              <w:r w:rsidDel="0063135F">
                <w:delText xml:space="preserve">beam </w:delText>
              </w:r>
            </w:del>
            <w:ins w:id="117" w:author="Andrew Wilkinson" w:date="2023-06-27T13:49:00Z">
              <w:r w:rsidR="0063135F">
                <w:t>being</w:t>
              </w:r>
              <w:r w:rsidR="0063135F">
                <w:t xml:space="preserve"> </w:t>
              </w:r>
            </w:ins>
            <w:r>
              <w:t xml:space="preserve">was his slave. The </w:t>
            </w:r>
            <w:del w:id="118" w:author="Andrew Wilkinson" w:date="2023-06-27T13:49:00Z">
              <w:r w:rsidDel="0063135F">
                <w:delText>beam</w:delText>
              </w:r>
            </w:del>
            <w:ins w:id="119" w:author="Andrew Wilkinson" w:date="2023-06-27T13:49:00Z">
              <w:r w:rsidR="0063135F">
                <w:t>being</w:t>
              </w:r>
            </w:ins>
            <w:r>
              <w:t xml:space="preserve">, it turns out, is a jinni, I could spend half a podcast talking about the </w:t>
            </w:r>
            <w:del w:id="120" w:author="Andrew Wilkinson" w:date="2023-06-27T13:49:00Z">
              <w:r w:rsidDel="0063135F">
                <w:delText>gene</w:delText>
              </w:r>
            </w:del>
            <w:ins w:id="121" w:author="Andrew Wilkinson" w:date="2023-06-27T13:49:00Z">
              <w:r w:rsidR="0063135F">
                <w:t>djin</w:t>
              </w:r>
            </w:ins>
            <w:ins w:id="122" w:author="Andrew Wilkinson" w:date="2023-06-27T13:50:00Z">
              <w:r w:rsidR="0063135F">
                <w:t>n</w:t>
              </w:r>
            </w:ins>
            <w:r>
              <w:t>, which is plural for jinn</w:t>
            </w:r>
            <w:ins w:id="123" w:author="Andrew Wilkinson" w:date="2023-06-27T13:50:00Z">
              <w:r w:rsidR="0063135F">
                <w:t>i</w:t>
              </w:r>
            </w:ins>
            <w:r>
              <w:t xml:space="preserve">, and </w:t>
            </w:r>
            <w:ins w:id="124" w:author="Andrew Wilkinson" w:date="2023-06-27T13:50:00Z">
              <w:r w:rsidR="0063135F">
                <w:t>j</w:t>
              </w:r>
            </w:ins>
            <w:del w:id="125" w:author="Andrew Wilkinson" w:date="2023-06-27T13:50:00Z">
              <w:r w:rsidDel="0063135F">
                <w:delText>J</w:delText>
              </w:r>
            </w:del>
            <w:r>
              <w:t>inni actually being spelled "J-I-N-N-I".</w:t>
            </w:r>
          </w:p>
          <w:p w14:paraId="0A355945" w14:textId="3B3F7BD1" w:rsidR="004E6E3F" w:rsidRDefault="004E6E3F" w:rsidP="004E6E3F">
            <w:r>
              <w:t>They are supernatural creatures from Islam</w:t>
            </w:r>
            <w:ins w:id="126" w:author="Andrew Wilkinson" w:date="2023-06-27T13:50:00Z">
              <w:r w:rsidR="0063135F">
                <w:t>ic</w:t>
              </w:r>
            </w:ins>
            <w:r>
              <w:t xml:space="preserve"> mythology, they are said to be made out </w:t>
            </w:r>
            <w:ins w:id="127" w:author="Andrew Wilkinson" w:date="2023-06-27T13:50:00Z">
              <w:r w:rsidR="0063135F">
                <w:t xml:space="preserve">of </w:t>
              </w:r>
            </w:ins>
            <w:r>
              <w:t xml:space="preserve">smokeless fire and they can interact with the human world. They come from another universe which is called the </w:t>
            </w:r>
            <w:del w:id="128" w:author="Andrew Wilkinson" w:date="2023-06-27T13:50:00Z">
              <w:r w:rsidDel="0063135F">
                <w:delText>Jinnistan</w:delText>
              </w:r>
            </w:del>
            <w:proofErr w:type="spellStart"/>
            <w:ins w:id="129" w:author="Andrew Wilkinson" w:date="2023-06-27T13:50:00Z">
              <w:r w:rsidR="0063135F">
                <w:t>Djinnistan</w:t>
              </w:r>
            </w:ins>
            <w:proofErr w:type="spellEnd"/>
            <w:del w:id="130" w:author="Andrew Wilkinson" w:date="2023-06-27T13:50:00Z">
              <w:r w:rsidDel="0063135F">
                <w:delText>d</w:delText>
              </w:r>
            </w:del>
            <w:r>
              <w:t>. They are considered separate beings from humans and angels, and they are said to have free will, mean</w:t>
            </w:r>
            <w:ins w:id="131" w:author="Andrew Wilkinson" w:date="2023-06-27T13:51:00Z">
              <w:r w:rsidR="0063135F">
                <w:t>ing</w:t>
              </w:r>
            </w:ins>
            <w:r>
              <w:t xml:space="preserve"> </w:t>
            </w:r>
            <w:ins w:id="132" w:author="Andrew Wilkinson" w:date="2023-06-27T13:51:00Z">
              <w:r w:rsidR="008C48A5">
                <w:t xml:space="preserve">that </w:t>
              </w:r>
            </w:ins>
            <w:r>
              <w:t xml:space="preserve">they can be </w:t>
            </w:r>
            <w:del w:id="133" w:author="Andrew Wilkinson" w:date="2023-06-27T13:51:00Z">
              <w:r w:rsidDel="0063135F">
                <w:delText>from awful-</w:delText>
              </w:r>
            </w:del>
            <w:ins w:id="134" w:author="Andrew Wilkinson" w:date="2023-06-27T13:51:00Z">
              <w:r w:rsidR="0063135F">
                <w:t xml:space="preserve">lawful </w:t>
              </w:r>
            </w:ins>
            <w:r>
              <w:t xml:space="preserve">good to chaotic </w:t>
            </w:r>
            <w:del w:id="135" w:author="Andrew Wilkinson" w:date="2023-06-27T13:51:00Z">
              <w:r w:rsidDel="0063135F">
                <w:delText xml:space="preserve">and </w:delText>
              </w:r>
            </w:del>
            <w:r>
              <w:t xml:space="preserve">evil and everything in between. Also, spoiler alert, there's a jinni in the lamp as well and both of the </w:t>
            </w:r>
            <w:del w:id="136" w:author="Andrew Wilkinson" w:date="2023-06-27T13:51:00Z">
              <w:r w:rsidDel="008C48A5">
                <w:delText xml:space="preserve">jinn </w:delText>
              </w:r>
            </w:del>
            <w:ins w:id="137" w:author="Andrew Wilkinson" w:date="2023-06-27T13:51:00Z">
              <w:r w:rsidR="008C48A5">
                <w:t>djinn</w:t>
              </w:r>
              <w:r w:rsidR="008C48A5">
                <w:t xml:space="preserve"> </w:t>
              </w:r>
            </w:ins>
            <w:r>
              <w:t xml:space="preserve">are considered slaves of whoever </w:t>
            </w:r>
            <w:del w:id="138" w:author="Andrew Wilkinson" w:date="2023-06-27T13:51:00Z">
              <w:r w:rsidDel="008C48A5">
                <w:delText xml:space="preserve">robs </w:delText>
              </w:r>
            </w:del>
            <w:ins w:id="139" w:author="Andrew Wilkinson" w:date="2023-06-27T13:51:00Z">
              <w:r w:rsidR="008C48A5">
                <w:t>rubs</w:t>
              </w:r>
              <w:r w:rsidR="008C48A5">
                <w:t xml:space="preserve"> </w:t>
              </w:r>
            </w:ins>
            <w:r>
              <w:t>their respective objects. There are no explanations given to that either.</w:t>
            </w:r>
          </w:p>
          <w:p w14:paraId="3BAE5D25" w14:textId="51A67A2A" w:rsidR="004E6E3F" w:rsidRDefault="004E6E3F" w:rsidP="004E6E3F">
            <w:r>
              <w:t xml:space="preserve">Oh yes, and these </w:t>
            </w:r>
            <w:del w:id="140" w:author="Andrew Wilkinson" w:date="2023-06-27T13:51:00Z">
              <w:r w:rsidDel="008C48A5">
                <w:delText xml:space="preserve">jinn </w:delText>
              </w:r>
            </w:del>
            <w:ins w:id="141" w:author="Andrew Wilkinson" w:date="2023-06-27T13:51:00Z">
              <w:r w:rsidR="008C48A5">
                <w:t>djinn</w:t>
              </w:r>
              <w:r w:rsidR="008C48A5">
                <w:t xml:space="preserve"> </w:t>
              </w:r>
            </w:ins>
            <w:del w:id="142" w:author="Andrew Wilkinson" w:date="2023-06-27T13:52:00Z">
              <w:r w:rsidDel="008C48A5">
                <w:delText xml:space="preserve">are </w:delText>
              </w:r>
            </w:del>
            <w:ins w:id="143" w:author="Andrew Wilkinson" w:date="2023-06-27T13:52:00Z">
              <w:r w:rsidR="008C48A5">
                <w:t>have</w:t>
              </w:r>
              <w:r w:rsidR="008C48A5">
                <w:t xml:space="preserve"> </w:t>
              </w:r>
            </w:ins>
            <w:r>
              <w:t xml:space="preserve">seemingly </w:t>
            </w:r>
            <w:del w:id="144" w:author="Andrew Wilkinson" w:date="2023-06-27T13:52:00Z">
              <w:r w:rsidDel="008C48A5">
                <w:delText xml:space="preserve">inexhaustive </w:delText>
              </w:r>
            </w:del>
            <w:proofErr w:type="spellStart"/>
            <w:ins w:id="145" w:author="Andrew Wilkinson" w:date="2023-06-27T13:52:00Z">
              <w:r w:rsidR="008C48A5">
                <w:t>inexhaustable</w:t>
              </w:r>
              <w:proofErr w:type="spellEnd"/>
              <w:r w:rsidR="008C48A5">
                <w:t xml:space="preserve"> </w:t>
              </w:r>
            </w:ins>
            <w:r>
              <w:t xml:space="preserve">supernatural power over our world, </w:t>
            </w:r>
            <w:r>
              <w:lastRenderedPageBreak/>
              <w:t xml:space="preserve">though </w:t>
            </w:r>
            <w:del w:id="146" w:author="Andrew Wilkinson" w:date="2023-06-27T13:52:00Z">
              <w:r w:rsidDel="008C48A5">
                <w:delText>a variant</w:delText>
              </w:r>
            </w:del>
            <w:ins w:id="147" w:author="Andrew Wilkinson" w:date="2023-06-27T13:52:00Z">
              <w:r w:rsidR="008C48A5">
                <w:t>to varying</w:t>
              </w:r>
            </w:ins>
            <w:del w:id="148" w:author="Andrew Wilkinson" w:date="2023-06-27T13:52:00Z">
              <w:r w:rsidDel="008C48A5">
                <w:delText xml:space="preserve"> agrees</w:delText>
              </w:r>
            </w:del>
            <w:ins w:id="149" w:author="Andrew Wilkinson" w:date="2023-06-27T13:52:00Z">
              <w:r w:rsidR="008C48A5">
                <w:t xml:space="preserve"> degrees</w:t>
              </w:r>
            </w:ins>
            <w:r>
              <w:t xml:space="preserve">. The jinni </w:t>
            </w:r>
            <w:del w:id="150" w:author="Andrew Wilkinson" w:date="2023-06-27T13:52:00Z">
              <w:r w:rsidDel="008C48A5">
                <w:delText xml:space="preserve">and </w:delText>
              </w:r>
            </w:del>
            <w:ins w:id="151" w:author="Andrew Wilkinson" w:date="2023-06-27T13:52:00Z">
              <w:r w:rsidR="008C48A5">
                <w:t>of</w:t>
              </w:r>
              <w:r w:rsidR="008C48A5">
                <w:t xml:space="preserve"> </w:t>
              </w:r>
            </w:ins>
            <w:r>
              <w:t>the lamp is said to be much more powerful than the jinni of the ring, but both display an enormous amount of power. These two are called Marid</w:t>
            </w:r>
            <w:ins w:id="152" w:author="Andrew Wilkinson" w:date="2023-06-27T13:52:00Z">
              <w:r w:rsidR="008C48A5">
                <w:t>s</w:t>
              </w:r>
            </w:ins>
            <w:r>
              <w:t xml:space="preserve"> and I know I am not pronouncing that correctly. A Marid is </w:t>
            </w:r>
            <w:ins w:id="153" w:author="Andrew Wilkinson" w:date="2023-06-27T13:52:00Z">
              <w:r w:rsidR="008C48A5">
                <w:t xml:space="preserve">an </w:t>
              </w:r>
            </w:ins>
            <w:r>
              <w:t xml:space="preserve">especially large and powerful jinni </w:t>
            </w:r>
            <w:ins w:id="154" w:author="Andrew Wilkinson" w:date="2023-06-27T13:53:00Z">
              <w:r w:rsidR="008C48A5">
                <w:t xml:space="preserve">and </w:t>
              </w:r>
            </w:ins>
            <w:r>
              <w:t xml:space="preserve">you can compel </w:t>
            </w:r>
            <w:del w:id="155" w:author="Andrew Wilkinson" w:date="2023-06-27T13:53:00Z">
              <w:r w:rsidDel="008C48A5">
                <w:delText xml:space="preserve">him </w:delText>
              </w:r>
            </w:del>
            <w:ins w:id="156" w:author="Andrew Wilkinson" w:date="2023-06-27T13:53:00Z">
              <w:r w:rsidR="008C48A5">
                <w:t>them</w:t>
              </w:r>
              <w:r w:rsidR="008C48A5">
                <w:t xml:space="preserve"> </w:t>
              </w:r>
            </w:ins>
            <w:r>
              <w:t xml:space="preserve">to be your slave through battle, imprisonment, rituals or a great deal of flattery. </w:t>
            </w:r>
            <w:del w:id="157" w:author="Andrew Wilkinson" w:date="2023-06-27T13:53:00Z">
              <w:r w:rsidDel="008C48A5">
                <w:delText xml:space="preserve">This </w:delText>
              </w:r>
            </w:del>
            <w:ins w:id="158" w:author="Andrew Wilkinson" w:date="2023-06-27T13:53:00Z">
              <w:r w:rsidR="008C48A5">
                <w:t>These</w:t>
              </w:r>
              <w:r w:rsidR="008C48A5">
                <w:t xml:space="preserve"> </w:t>
              </w:r>
            </w:ins>
            <w:r>
              <w:t>just seem natural</w:t>
            </w:r>
            <w:ins w:id="159" w:author="Andrew Wilkinson" w:date="2023-06-27T13:53:00Z">
              <w:r w:rsidR="008C48A5">
                <w:t>ly</w:t>
              </w:r>
            </w:ins>
            <w:r>
              <w:t xml:space="preserve"> subservient by nature </w:t>
            </w:r>
            <w:del w:id="160" w:author="Andrew Wilkinson" w:date="2023-06-27T13:53:00Z">
              <w:r w:rsidDel="008C48A5">
                <w:delText xml:space="preserve">on </w:delText>
              </w:r>
            </w:del>
            <w:ins w:id="161" w:author="Andrew Wilkinson" w:date="2023-06-27T13:53:00Z">
              <w:r w:rsidR="008C48A5">
                <w:t>of</w:t>
              </w:r>
              <w:r w:rsidR="008C48A5">
                <w:t xml:space="preserve"> </w:t>
              </w:r>
            </w:ins>
            <w:r>
              <w:t xml:space="preserve">being housed </w:t>
            </w:r>
            <w:del w:id="162" w:author="Andrew Wilkinson" w:date="2023-06-27T13:53:00Z">
              <w:r w:rsidDel="008C48A5">
                <w:delText>on the right terms</w:delText>
              </w:r>
            </w:del>
            <w:ins w:id="163" w:author="Andrew Wilkinson" w:date="2023-06-27T13:53:00Z">
              <w:r w:rsidR="008C48A5">
                <w:t>in their items</w:t>
              </w:r>
            </w:ins>
            <w:r>
              <w:t xml:space="preserve"> and unlike certain </w:t>
            </w:r>
            <w:del w:id="164" w:author="Andrew Wilkinson" w:date="2023-06-27T13:53:00Z">
              <w:r w:rsidDel="008C48A5">
                <w:delText xml:space="preserve">annotations </w:delText>
              </w:r>
            </w:del>
            <w:ins w:id="165" w:author="Andrew Wilkinson" w:date="2023-06-27T13:53:00Z">
              <w:r w:rsidR="008C48A5">
                <w:t>adaptations</w:t>
              </w:r>
              <w:r w:rsidR="008C48A5">
                <w:t xml:space="preserve"> </w:t>
              </w:r>
            </w:ins>
            <w:r>
              <w:t>they sadly don't make humorous pop culture references from late 20th century America.</w:t>
            </w:r>
          </w:p>
          <w:p w14:paraId="2B382D4F" w14:textId="2B5F7423" w:rsidR="004E6E3F" w:rsidRDefault="004E6E3F" w:rsidP="004E6E3F">
            <w:del w:id="166" w:author="Andrew Wilkinson" w:date="2023-06-27T13:54:00Z">
              <w:r w:rsidDel="008C48A5">
                <w:delText>"</w:delText>
              </w:r>
            </w:del>
            <w:r>
              <w:t>That's it for our short prime</w:t>
            </w:r>
            <w:del w:id="167" w:author="Andrew Wilkinson" w:date="2023-06-27T13:53:00Z">
              <w:r w:rsidDel="008C48A5">
                <w:delText xml:space="preserve"> ###</w:delText>
              </w:r>
            </w:del>
            <w:ins w:id="168" w:author="Andrew Wilkinson" w:date="2023-06-27T13:53:00Z">
              <w:r w:rsidR="008C48A5">
                <w:t>r on djinn</w:t>
              </w:r>
            </w:ins>
            <w:r>
              <w:t xml:space="preserve">; but let me know if you wanna hear more and we can absolutely go </w:t>
            </w:r>
            <w:del w:id="169" w:author="Andrew Wilkinson" w:date="2023-06-27T13:54:00Z">
              <w:r w:rsidDel="008C48A5">
                <w:delText xml:space="preserve">for </w:delText>
              </w:r>
            </w:del>
            <w:ins w:id="170" w:author="Andrew Wilkinson" w:date="2023-06-27T13:54:00Z">
              <w:r w:rsidR="008C48A5">
                <w:t>over</w:t>
              </w:r>
              <w:r w:rsidR="008C48A5">
                <w:t xml:space="preserve"> </w:t>
              </w:r>
            </w:ins>
            <w:r>
              <w:t xml:space="preserve">them </w:t>
            </w:r>
            <w:del w:id="171" w:author="Andrew Wilkinson" w:date="2023-06-27T13:54:00Z">
              <w:r w:rsidDel="008C48A5">
                <w:delText xml:space="preserve">into </w:delText>
              </w:r>
            </w:del>
            <w:ins w:id="172" w:author="Andrew Wilkinson" w:date="2023-06-27T13:54:00Z">
              <w:r w:rsidR="008C48A5">
                <w:t>in</w:t>
              </w:r>
              <w:r w:rsidR="008C48A5">
                <w:t xml:space="preserve"> </w:t>
              </w:r>
            </w:ins>
            <w:r>
              <w:t>more detail.</w:t>
            </w:r>
          </w:p>
          <w:p w14:paraId="129909F4" w14:textId="643032E7" w:rsidR="001B1E77" w:rsidRDefault="004E6E3F" w:rsidP="004E6E3F">
            <w:del w:id="173" w:author="Andrew Wilkinson" w:date="2023-06-27T13:54:00Z">
              <w:r w:rsidDel="008C48A5">
                <w:delText xml:space="preserve"> </w:delText>
              </w:r>
            </w:del>
            <w:r>
              <w:t>Aladdin, who didn't ask</w:t>
            </w:r>
            <w:del w:id="174" w:author="Andrew Wilkinson" w:date="2023-06-27T13:55:00Z">
              <w:r w:rsidDel="008C48A5">
                <w:delText>,</w:delText>
              </w:r>
            </w:del>
            <w:r>
              <w:t xml:space="preserve"> not only the most obvious of questions but any question at all, gives this creature an order, he said "</w:t>
            </w:r>
            <w:del w:id="175" w:author="Andrew Wilkinson" w:date="2023-06-27T13:54:00Z">
              <w:r w:rsidDel="008C48A5">
                <w:delText xml:space="preserve">slave </w:delText>
              </w:r>
            </w:del>
            <w:ins w:id="176" w:author="Andrew Wilkinson" w:date="2023-06-27T13:54:00Z">
              <w:r w:rsidR="008C48A5">
                <w:t>S</w:t>
              </w:r>
              <w:r w:rsidR="008C48A5">
                <w:t xml:space="preserve">lave </w:t>
              </w:r>
            </w:ins>
            <w:r>
              <w:t>of the ring</w:t>
            </w:r>
            <w:ins w:id="177" w:author="Andrew Wilkinson" w:date="2023-06-27T13:54:00Z">
              <w:r w:rsidR="008C48A5">
                <w:t>, who has to</w:t>
              </w:r>
            </w:ins>
            <w:del w:id="178" w:author="Andrew Wilkinson" w:date="2023-06-27T13:54:00Z">
              <w:r w:rsidDel="008C48A5">
                <w:delText>",</w:delText>
              </w:r>
            </w:del>
            <w:r>
              <w:t xml:space="preserve"> listen to me</w:t>
            </w:r>
            <w:ins w:id="179" w:author="Andrew Wilkinson" w:date="2023-06-27T13:54:00Z">
              <w:r w:rsidR="008C48A5">
                <w:t>,</w:t>
              </w:r>
            </w:ins>
            <w:r>
              <w:t xml:space="preserve"> bring me out of this </w:t>
            </w:r>
            <w:del w:id="180" w:author="Andrew Wilkinson" w:date="2023-06-27T13:54:00Z">
              <w:r w:rsidDel="008C48A5">
                <w:delText xml:space="preserve">whole </w:delText>
              </w:r>
            </w:del>
            <w:ins w:id="181" w:author="Andrew Wilkinson" w:date="2023-06-27T13:54:00Z">
              <w:r w:rsidR="008C48A5">
                <w:t>hole</w:t>
              </w:r>
              <w:r w:rsidR="008C48A5">
                <w:t xml:space="preserve"> </w:t>
              </w:r>
            </w:ins>
            <w:r>
              <w:t>and put me above ground</w:t>
            </w:r>
            <w:ins w:id="182" w:author="Andrew Wilkinson" w:date="2023-06-27T13:55:00Z">
              <w:r w:rsidR="008C48A5">
                <w:t>,</w:t>
              </w:r>
              <w:r w:rsidR="008C48A5">
                <w:t>"</w:t>
              </w:r>
            </w:ins>
            <w:r>
              <w:t xml:space="preserve"> and almost before he finished the sentence he was out, above ground in the sunlight with his gold and jewels.</w:t>
            </w:r>
            <w:del w:id="183" w:author="Andrew Wilkinson" w:date="2023-06-27T13:55:00Z">
              <w:r w:rsidDel="008C48A5">
                <w:delText>"</w:delText>
              </w:r>
            </w:del>
          </w:p>
        </w:tc>
        <w:tc>
          <w:tcPr>
            <w:tcW w:w="5395" w:type="dxa"/>
          </w:tcPr>
          <w:p w14:paraId="6EE388F4" w14:textId="77777777" w:rsidR="004E6E3F" w:rsidRPr="004E6E3F" w:rsidRDefault="004E6E3F" w:rsidP="004E6E3F">
            <w:pPr>
              <w:rPr>
                <w:noProof/>
                <w:lang w:val="es-ES"/>
              </w:rPr>
            </w:pPr>
            <w:r w:rsidRPr="004E6E3F">
              <w:rPr>
                <w:noProof/>
                <w:lang w:val="es-ES"/>
              </w:rPr>
              <w:lastRenderedPageBreak/>
              <w:t>Para empezar, ya sé que dije que sería un episodio de una sola parte, pero citando a Tolkien, "La historia se desarrolló al contarla" y prefiero tener dos episodios de 25 minutos en promedio, que uno que dure casi una hora. Debido a que ya grabé el último, deberé mantenerme bajo el formato, pero hoy será sólo la primera mitad de la historia de Aladdín</w:t>
            </w:r>
          </w:p>
          <w:p w14:paraId="2A09F89F" w14:textId="77777777" w:rsidR="004E6E3F" w:rsidRPr="004E6E3F" w:rsidRDefault="004E6E3F" w:rsidP="004E6E3F">
            <w:pPr>
              <w:rPr>
                <w:noProof/>
                <w:lang w:val="es-ES"/>
              </w:rPr>
            </w:pPr>
            <w:r w:rsidRPr="004E6E3F">
              <w:rPr>
                <w:noProof/>
                <w:lang w:val="es-ES"/>
              </w:rPr>
              <w:t>La historia de Aladdín es una historia folklor del medio este ubicada en China, aunque no la histórica China, más sólo una tierra muy muy lejana y exótica, está situada en la capital de China, aunque en realidad, es como un reinado medieval del medio este.</w:t>
            </w:r>
          </w:p>
          <w:p w14:paraId="5B93A887" w14:textId="77777777" w:rsidR="004E6E3F" w:rsidRPr="004E6E3F" w:rsidRDefault="004E6E3F" w:rsidP="004E6E3F">
            <w:pPr>
              <w:rPr>
                <w:noProof/>
                <w:lang w:val="es-ES"/>
              </w:rPr>
            </w:pPr>
            <w:r w:rsidRPr="004E6E3F">
              <w:rPr>
                <w:noProof/>
                <w:lang w:val="es-ES"/>
              </w:rPr>
              <w:t>Cuenta con un sultán, y la mayoría de las personas son musulmanes y es completamente posible que Aladdín nació y creció en la capital de China, tiene un tío africano de la Costa Barbaria, Chine aquí realmente es "China" por nombre, así que perdón si estaban esperando una descripción larga y profunda de la China medieval.</w:t>
            </w:r>
          </w:p>
          <w:p w14:paraId="4AB528CC" w14:textId="77777777" w:rsidR="004E6E3F" w:rsidRPr="004E6E3F" w:rsidRDefault="004E6E3F" w:rsidP="004E6E3F">
            <w:pPr>
              <w:rPr>
                <w:noProof/>
                <w:lang w:val="es-ES"/>
              </w:rPr>
            </w:pPr>
            <w:r w:rsidRPr="004E6E3F">
              <w:rPr>
                <w:noProof/>
                <w:lang w:val="es-ES"/>
              </w:rPr>
              <w:t>Nuestra historia inicia con Aladdin, joven que era un completo canalla, no daremos mucha descripción acerca de la canallería, pero se mencionó que no quiere trabajar para nada y únicamente se la pasa con sus amigos todo el día. Esto es estresante para sus padres, y…sí en la historia original tiene padres, su padre y madre son costureros, esencialmente dueños de un negocio de clase media-baja, se preocupan por Aladdin y su deseo de no solamente evitar su trabajo como costurero sino también evitar cualquier tipo de trabajo, ello estresa tanto a su padre, que muere.</w:t>
            </w:r>
          </w:p>
          <w:p w14:paraId="22EAE736" w14:textId="77777777" w:rsidR="004E6E3F" w:rsidRPr="004E6E3F" w:rsidRDefault="004E6E3F" w:rsidP="004E6E3F">
            <w:pPr>
              <w:rPr>
                <w:noProof/>
                <w:lang w:val="es-ES"/>
              </w:rPr>
            </w:pPr>
            <w:r w:rsidRPr="004E6E3F">
              <w:rPr>
                <w:noProof/>
                <w:lang w:val="es-ES"/>
              </w:rPr>
              <w:t xml:space="preserve">Su madre no puede mantener el negocio sola y toma todo trabajo que puede, remendando ropa, ya que ella y su hijo iban hacia la pobreza extrema. Esto continuó por algún tiempo, hasta que un día un extraño, un mago de renombre proveniente de África, se encuentra con Aladdín quien correteaba y jugueteaba en la calle con sus amigos, tocó el hombro del chico y Aladdín volteó encontrándose con esta figura imponente que le dice que se levante, lo hace, y el mago le pregunta si él es Aladdín, el hijo del costurero, a lo cual Aladdín titubeante responde que sí. ¿Quién quiere saber? Antes de que Aladdín pudiese reaccionar, el mago se le acerca, lo abraza y llora en su hombre alabando a Dios por haber encontrado al chico. Caminaron por las calles de la capital nipona, la playera de Aladdín aún húmeda de </w:t>
            </w:r>
            <w:r w:rsidRPr="004E6E3F">
              <w:rPr>
                <w:noProof/>
                <w:lang w:val="es-ES"/>
              </w:rPr>
              <w:lastRenderedPageBreak/>
              <w:t>las lágrimas del hombre y el chico se entera que el mago es su tío quien despareció años atrás.</w:t>
            </w:r>
          </w:p>
          <w:p w14:paraId="28B4D8F0" w14:textId="77777777" w:rsidR="004E6E3F" w:rsidRPr="004E6E3F" w:rsidRDefault="004E6E3F" w:rsidP="004E6E3F">
            <w:pPr>
              <w:rPr>
                <w:noProof/>
                <w:lang w:val="es-ES"/>
              </w:rPr>
            </w:pPr>
            <w:r w:rsidRPr="004E6E3F">
              <w:rPr>
                <w:noProof/>
                <w:lang w:val="es-ES"/>
              </w:rPr>
              <w:t>Aladdín y su padre no eran cercanos, así que el chico no sabe mucho acerca de su familia, el hombre, sin embargo, quiere ayudar como pueda, sabe que su hermano ha muerto, pero quiere ayudar a su sobrino a salir de la sociedad marginada para convertirlo en comerciante. Algo se encendió en la mente de Aladdín, podía verse siendo alguien, siendo respetado por sus semejantes y portando ropa de dueño de tienda, aparentemente eran elegantes y de gran valor. Su tío le pide a Aladdín que le diga a su madre que lo invitaran a cenar, Aladdín accede, cada uno se va a su rumbo y en el camino, Aladdín permanece, por primera vez en su vida, emocionado de su vida</w:t>
            </w:r>
          </w:p>
          <w:p w14:paraId="3CF32C41" w14:textId="77777777" w:rsidR="004E6E3F" w:rsidRPr="004E6E3F" w:rsidRDefault="004E6E3F" w:rsidP="004E6E3F">
            <w:pPr>
              <w:rPr>
                <w:noProof/>
                <w:lang w:val="es-ES"/>
              </w:rPr>
            </w:pPr>
            <w:r w:rsidRPr="004E6E3F">
              <w:rPr>
                <w:noProof/>
                <w:lang w:val="es-ES"/>
              </w:rPr>
              <w:t>En la gran cena festín el tío le comenta a la madre de Aladdín la misma historia, ella apenas podía contener la emoción, pero el solo prospecto de no tener que mantener a su hijo y a ella con el trabajo de sus manos, las cuales están adoloridas de remendar todo el día. Aunque, hay algunas cosas que no tienen sentido, como el padre de Aladdín nunca mencionando el hermano a su esposa o el por qué el hombre nunca los visitó, sino hasta que su hermano murió. Pero ninguno de los dos podía realmente ignorar la posibilidad de una vida estable, no definida por el hambre y la preocupación. También, cuando el tío entró, preguntó dónde solía sentarse su hermano en la mesa, ellos apuntaron al lugar y fue a besar el piso, lo cual, al parecer los convence de que es confiable. Su tío quiere llevarse a Aladdín el siguiente día a comprarle ropa para que no parezca tanto un roedor que vive principalmente en las calles, una rata de calle vaya.</w:t>
            </w:r>
          </w:p>
          <w:p w14:paraId="57F594E0" w14:textId="77777777" w:rsidR="004E6E3F" w:rsidRPr="004E6E3F" w:rsidRDefault="004E6E3F" w:rsidP="004E6E3F">
            <w:pPr>
              <w:rPr>
                <w:noProof/>
                <w:lang w:val="es-ES"/>
              </w:rPr>
            </w:pPr>
            <w:r w:rsidRPr="004E6E3F">
              <w:rPr>
                <w:noProof/>
                <w:lang w:val="es-ES"/>
              </w:rPr>
              <w:t xml:space="preserve">El mago vino con una gran fortuna y únicamente quiere hacer el bien a lo que sea que le quede de familia. Hablaron hasta tarde en la noche y el tío se marchó. La siguiente mañana, Aladdín está lleno de felicidad con sus nuevas ropas de comerciante. El tío le comenta que le quiere presentar a Aladdín unos hombres de negocio prominentes, quien se reunirán a una distancia cercana en las afueras de la ciudad en un jardín magnífico. Inician el trayecto ya entrado la mañana y caminan por mucho más que una distancia cercana. Varias horas después, han caminado más lejos de lo que Aladdín ha caminado en toda su vida. Llegaron a descansar a un jardín hermoso pero vacío, el tío descansa, toma algo de </w:t>
            </w:r>
            <w:r w:rsidRPr="004E6E3F">
              <w:rPr>
                <w:noProof/>
                <w:lang w:val="es-ES"/>
              </w:rPr>
              <w:lastRenderedPageBreak/>
              <w:t>fruta de un árbol y se la arroja a él, Aladdín se la devora, su tío se alejó un poco y ahora estaba en cuclillas sobre una pequeña fogata, aventándole cosas, encendiendo la llama, su tío escuchó que se acercaba, volteó y sonrió con un aire de superioridad, arrojó un polvo al fuego y se apagó, el aire deslizó en un bastón alabastro de 5 pies de cada lado con un anillo de latón en él, Aladdín estaba en shock, estaba atrapado en medio de la nada con un hechicero, alguien quien conversa con demonios, intentó escapar, pero su tío lo sostenía tan fuerte como hierro de su muñeca. El hombre lo sostuvo ahí, Aladdín jalaba y jalaba sin éxito, su tío suspiró, volteó los ojos, tomó su bastón y golpeó a Aladdín en la cabeza, Aladdín cayó inconsciente ante él.</w:t>
            </w:r>
          </w:p>
          <w:p w14:paraId="035D385C" w14:textId="77777777" w:rsidR="004E6E3F" w:rsidRPr="004E6E3F" w:rsidRDefault="004E6E3F" w:rsidP="004E6E3F">
            <w:pPr>
              <w:rPr>
                <w:noProof/>
                <w:lang w:val="es-ES"/>
              </w:rPr>
            </w:pPr>
            <w:r w:rsidRPr="004E6E3F">
              <w:rPr>
                <w:noProof/>
                <w:lang w:val="es-ES"/>
              </w:rPr>
              <w:t>Cuando Aladdín despertó, el son se había puesto. Estaba temblando junto a una fogata, levantó la mirada y vio a su tío parado frente a él y con un gran dolor de cabeza le preguntó a su tío por qué había hecho eso. El tío le respondió que era tiempo que Aladdín actuase como hombre, debido a que su padre ya no estaba, él ahora era su padre y tenía poder absoluto sobre Aladdín. Hubo silencio, Aladdín, quien nunca se había ido de la capital, nunca había realmente escuchado un silencio real, los sonidos de la noche de la ciudad siempre le daban tranquilidad, y ahora en su primera noche fuera, estaba consciente de qué tan callado era su mundo, de qué tan solo se encontraba ahí, con este hombre que apenas conocía. "Ahora", el tío continuó, "si estás listo para actuar como hombre, podría utilizar tu ayuda". Aladdín asintió y se levantó aún con dolor. Siguió a su tío al agujero que su tío había abierto en el suelo, su tío movió su bastón de alabastro y le dijo a Aladdín que debajo había un tesoro masivo, como ningún tesoro que existe en ningún reino de la tierra.</w:t>
            </w:r>
          </w:p>
          <w:p w14:paraId="2A47D2E0" w14:textId="77777777" w:rsidR="004E6E3F" w:rsidRPr="004E6E3F" w:rsidRDefault="004E6E3F" w:rsidP="004E6E3F">
            <w:pPr>
              <w:rPr>
                <w:noProof/>
                <w:lang w:val="es-ES"/>
              </w:rPr>
            </w:pPr>
            <w:r w:rsidRPr="004E6E3F">
              <w:rPr>
                <w:noProof/>
                <w:lang w:val="es-ES"/>
              </w:rPr>
              <w:t xml:space="preserve">Aladdín, resulta que es el único que puede abrir la cueva, después de pronunciar el nombre de sus padres sobre ella. El oro que ganaría como comerciante es una miseria comparada con lo que se encuentra debajo, y Aladdín únicamente necesita bajar y tomarlo. El área está dividida en tres cámaras y una vez que Aladdín llegase al fondo de las escaleras; vería una sala llena de oro. Si la toca, si siquiera el borde de su roba lo rozara, moriría. Más adelante, se encontraría con un jardín subterráneo magnifico, con frutas hechas con gemas preciosas, cuando pase todo esto llegará a una plataforma </w:t>
            </w:r>
            <w:r w:rsidRPr="004E6E3F">
              <w:rPr>
                <w:noProof/>
                <w:lang w:val="es-ES"/>
              </w:rPr>
              <w:lastRenderedPageBreak/>
              <w:t>levantada, con una lámpara en ella, necesita tomarla, tirar el aceite que tiene dentro y llevarla con él.</w:t>
            </w:r>
          </w:p>
          <w:p w14:paraId="2071B0B8" w14:textId="77777777" w:rsidR="004E6E3F" w:rsidRPr="004E6E3F" w:rsidRDefault="004E6E3F" w:rsidP="004E6E3F">
            <w:pPr>
              <w:rPr>
                <w:noProof/>
                <w:lang w:val="es-ES"/>
              </w:rPr>
            </w:pPr>
            <w:r w:rsidRPr="004E6E3F">
              <w:rPr>
                <w:noProof/>
                <w:lang w:val="es-ES"/>
              </w:rPr>
              <w:t>Una vez que tenga la lámpara en su mano, puede llevarse las frutas, o los metales preciosos en su camino a la salida. Lo único que el tío necesita, es la vieja lámpara. Parecía simple, y, ya que Aladdín no tenía ninguna otra opción, asintió y avanzó hacia la entrada. El tío lo detuvo y le dio un anillo, diciéndole que todo lo que escuchó estaba basado en leyendas y mitos que medio recuerda de mundos lejanos. Entonces, si Aladdín tuviera un problema ahí abajo, el anillo podría ayudarle. Aladdín pronunció el nombre de sus padres y se abrió un conducto de dos pies, el tío sonrió conforme Aladdín descendía hacía la cueva.</w:t>
            </w:r>
          </w:p>
          <w:p w14:paraId="44955869" w14:textId="77777777" w:rsidR="004E6E3F" w:rsidRPr="004E6E3F" w:rsidRDefault="004E6E3F" w:rsidP="004E6E3F">
            <w:pPr>
              <w:rPr>
                <w:noProof/>
                <w:lang w:val="es-ES"/>
              </w:rPr>
            </w:pPr>
            <w:r w:rsidRPr="004E6E3F">
              <w:rPr>
                <w:noProof/>
                <w:lang w:val="es-ES"/>
              </w:rPr>
              <w:t>En caso de que se lo pregunten, no hay una explicación real del por qué Aladdín es él héroe elegido del destino, donde él y solo él puede abrir la cueva. Se menciona aquí, pero nunca de nuevo. No es como si proviniera de una orden Antigua de magos o guardianes de la lámpara, ni nada por el estilo, es sólo un pobre hijo de un pobre sastre. Creo que era mejor no mencionarlo. Levantó su túnica conforme pasaba por el oro y hacia el ducto de las frutas de gemas antes de llegar a la plataforma con la lámpara en ella, era una cosa rayada y sucia y Aladdín no comprendía por qué su tío había venido de tan lejos por ella, pero la tomó, la vació y la puso en su bolso.</w:t>
            </w:r>
          </w:p>
          <w:p w14:paraId="306D9E9E" w14:textId="77777777" w:rsidR="004E6E3F" w:rsidRPr="004E6E3F" w:rsidRDefault="004E6E3F" w:rsidP="004E6E3F">
            <w:pPr>
              <w:rPr>
                <w:noProof/>
                <w:lang w:val="es-ES"/>
              </w:rPr>
            </w:pPr>
            <w:r w:rsidRPr="004E6E3F">
              <w:rPr>
                <w:noProof/>
                <w:lang w:val="es-ES"/>
              </w:rPr>
              <w:t>En su camino a la salida, dudó antes de tocar la fruta, hizo una respiración profunda y la agarró, notó que aún estaba vivo y llenó el bolso de gemas. Caminando de regreso por la sala llena de oro, tomó todo el oro y plata lo que podía con sus brazos y lo puso en el bolso arrastrándolo por el piso conforme se acercaba a la escalera. El sol estaba saliendo conforme Aladdín subía las escaleras, luchó todo el caminó hasta llegar al último escalón, que estaba tan alto como él. Le dijo a su tío que le ayudara, él tenía la lámpara, el tío negó con la cabeza, era obvio que el bolso le estaba impidiendo subir, si Aladdín se lo pasa, podría salir fácilmente, Aladdín le dijo "no", sólo necesita ayuda.</w:t>
            </w:r>
          </w:p>
          <w:p w14:paraId="786AF181" w14:textId="77777777" w:rsidR="004E6E3F" w:rsidRPr="004E6E3F" w:rsidRDefault="004E6E3F" w:rsidP="004E6E3F">
            <w:pPr>
              <w:rPr>
                <w:noProof/>
                <w:lang w:val="es-ES"/>
              </w:rPr>
            </w:pPr>
            <w:r w:rsidRPr="004E6E3F">
              <w:rPr>
                <w:noProof/>
                <w:lang w:val="es-ES"/>
              </w:rPr>
              <w:t xml:space="preserve">El tío le dice que no puede ayudar a Aladdín y al bolso, pero si Aladdín le pasa el bolso, él lo puede tomar, y después Aladdín puede salir. Aladdín no ve la diferencia, debaten algunas veces más, Aladdín no se ha percatado que su tío sólo quiere el tesoro y </w:t>
            </w:r>
            <w:r w:rsidRPr="004E6E3F">
              <w:rPr>
                <w:noProof/>
                <w:lang w:val="es-ES"/>
              </w:rPr>
              <w:lastRenderedPageBreak/>
              <w:t>dejarlo a él en el suelo. El tío se enfurece con Aladdín, quien a su vez se enfurece igual y le dice a su tío "¿sabes qué?", una vez que saliera de ahí, se llevará todo con él junto con la lamparucha y todo, su tío rechinó los dientes y con ira se levantó del agujero con cierta duda, algo explotó detrás del bastón de alabastro y se cerró la cueva, dejando a Aladdín en oscuridad, su tío inmediatamente se dio cuenta de lo que hizo e intentó ir al fondo del agujero, arrodillado buscando el anillo de latón, pronunciando todo nombre que se le ocurría pero nada sucedía.</w:t>
            </w:r>
          </w:p>
          <w:p w14:paraId="39BFE776" w14:textId="77777777" w:rsidR="004E6E3F" w:rsidRPr="004E6E3F" w:rsidRDefault="004E6E3F" w:rsidP="004E6E3F">
            <w:pPr>
              <w:rPr>
                <w:noProof/>
                <w:lang w:val="es-ES"/>
              </w:rPr>
            </w:pPr>
            <w:r w:rsidRPr="004E6E3F">
              <w:rPr>
                <w:noProof/>
                <w:lang w:val="es-ES"/>
              </w:rPr>
              <w:t>Intentó cavar de lado, pero era roca sólida, intentó utilizar magia, pero la roca también estaba encantada. La lámpara y la única persona que podía abrir la cueva, se encontraban encerrados bajo tierra. Había venido de tan lejos para encontrar el lugar, planeando ser su tío, hasta besó el piso de la casucha que llaman hogar, y todo fue para nada.</w:t>
            </w:r>
          </w:p>
          <w:p w14:paraId="121F6E9D" w14:textId="77777777" w:rsidR="004E6E3F" w:rsidRPr="004E6E3F" w:rsidRDefault="004E6E3F" w:rsidP="004E6E3F">
            <w:pPr>
              <w:rPr>
                <w:noProof/>
                <w:lang w:val="es-ES"/>
              </w:rPr>
            </w:pPr>
            <w:r w:rsidRPr="004E6E3F">
              <w:rPr>
                <w:noProof/>
                <w:lang w:val="es-ES"/>
              </w:rPr>
              <w:t>El mago reunió rápidamente sus cosas, pisoteó el fuego y se dirigió hacia su hogar. La Costa Bavary, ya que no había manera que pudiera regresar a la capital de China, ahora que el chico moriría de inanición en la cueva. Se fue inmediatamente y regresó a África a hacer cosas de magos. Mientras tanto, bajo tierra, Aladdín tiró el bolso y escaló los muros, golpeando el bastón, era obvio que el hombre lo había traicionado. Las horas pasaron, y los dedos de Aladdín ensangrentados por subir por las rocas, no había manera de salir. Las horas fluyeron a días, Aladdín estaba seguro que moriría de hambre, esa tarde, bajo la tierra.</w:t>
            </w:r>
          </w:p>
          <w:p w14:paraId="5AE34138" w14:textId="77777777" w:rsidR="004E6E3F" w:rsidRPr="004E6E3F" w:rsidRDefault="004E6E3F" w:rsidP="004E6E3F">
            <w:pPr>
              <w:rPr>
                <w:noProof/>
                <w:lang w:val="es-ES"/>
              </w:rPr>
            </w:pPr>
            <w:r w:rsidRPr="004E6E3F">
              <w:rPr>
                <w:noProof/>
                <w:lang w:val="es-ES"/>
              </w:rPr>
              <w:t>Una noche, cuando el sol se había puesto fuera, y estaba exhausto y congelándose, se talló las manos juntas para calentarse. Y accidentalmente rozó el anillo mágico que su tío falso le había dado; aquella luz que llenó la caverna cegó a Aladdín. Cuando su vista se adaptó, delante de él se paraba una creatura, en forma de hombre, pero al parecer hecho de fuego. Le dijo al chico que, debido a que él portaba el anillo, el ser sería su esclavo. El ser, resulta, que era un genio, podría pasar medio podcast hablando de los genios, que es plural de genio y que genio se deletrea "G-E-N-I-O".</w:t>
            </w:r>
          </w:p>
          <w:p w14:paraId="5B49E66C" w14:textId="77777777" w:rsidR="004E6E3F" w:rsidRPr="004E6E3F" w:rsidRDefault="004E6E3F" w:rsidP="004E6E3F">
            <w:pPr>
              <w:rPr>
                <w:noProof/>
                <w:lang w:val="es-ES"/>
              </w:rPr>
            </w:pPr>
            <w:r w:rsidRPr="004E6E3F">
              <w:rPr>
                <w:noProof/>
                <w:lang w:val="es-ES"/>
              </w:rPr>
              <w:t xml:space="preserve">Son creaturas sobrenaturales provenientes de mitología islámica, se dice que están hechos de fuego libre de humo y que pueden interactuar con el mundo humano. Vienen de otro universo llamado "Geniostán". Se consideran seres separados de los </w:t>
            </w:r>
            <w:r w:rsidRPr="004E6E3F">
              <w:rPr>
                <w:noProof/>
                <w:lang w:val="es-ES"/>
              </w:rPr>
              <w:lastRenderedPageBreak/>
              <w:t>humanos y de ángeles, y se comenta que tienen libre albedrío, quiere decir que podrían ser desde terribles-buenos hasta caóticos y malvados y todo lo demás. También, arruinándoles la historia, hay un genio en la lámpara, ambos se consideran esclavos de quien sea tome sus respectivos objetos. Tampoco se dan explicaciones de esto.</w:t>
            </w:r>
          </w:p>
          <w:p w14:paraId="3D199859" w14:textId="77777777" w:rsidR="004E6E3F" w:rsidRPr="004E6E3F" w:rsidRDefault="004E6E3F" w:rsidP="004E6E3F">
            <w:pPr>
              <w:rPr>
                <w:noProof/>
                <w:lang w:val="es-ES"/>
              </w:rPr>
            </w:pPr>
            <w:r w:rsidRPr="004E6E3F">
              <w:rPr>
                <w:noProof/>
                <w:lang w:val="es-ES"/>
              </w:rPr>
              <w:t>Y si, estos genios al parecer tienen poderes supernaturales infinitos sobre nuestro mundo, aunque algunos difieren. Se dice que el genio de la lámpara es mucho más poderoso que el genio del anillo, sin embargo ambos muestran una cantidad de poder enorme. A estos dos se les llama Marid y ya sé que no lo estoy pronunciando bien. Un Marid es una especie de genio especialmente grande y poderoso, lo puedes obligar a ser tu esclavo a través de batalla, encarcelamiento, rituales o bien ser encantador con él. Parecen sirvientes por naturaleza cuando se albergan en el objeto adecuado y bajo los términos correctos, y contrario a lo que dicen algunas anotaciones, tristemente no hacen chistes con referencias de la cultura pop de finales del siglo 20 de América.</w:t>
            </w:r>
          </w:p>
          <w:p w14:paraId="19F66361" w14:textId="77777777" w:rsidR="004E6E3F" w:rsidRPr="004E6E3F" w:rsidRDefault="004E6E3F" w:rsidP="004E6E3F">
            <w:pPr>
              <w:rPr>
                <w:noProof/>
                <w:lang w:val="es-ES"/>
              </w:rPr>
            </w:pPr>
            <w:r w:rsidRPr="004E6E3F">
              <w:rPr>
                <w:noProof/>
                <w:lang w:val="es-ES"/>
              </w:rPr>
              <w:t xml:space="preserve">"Eso fue nuestro resumen corto, pero coméntenme si quieren escuchar más y puedo profundizar en el tema. </w:t>
            </w:r>
          </w:p>
          <w:p w14:paraId="141FA00C" w14:textId="1C4F39F0" w:rsidR="001B1E77" w:rsidRDefault="004E6E3F" w:rsidP="004E6E3F">
            <w:r w:rsidRPr="004E6E3F">
              <w:rPr>
                <w:noProof/>
                <w:lang w:val="es-ES"/>
              </w:rPr>
              <w:t xml:space="preserve"> Aladdín, quien no solo no hizo la pregunta más obvia de todas, le dio esta creatura una orden, le dijo "esclavo del anillo", escúchame y sácame de este agujero y ponme sobre tierra y justo antes de terminar la frase, estaba fuera, sobre tierra bajo la luz del sol con el oro y las joyas."</w:t>
            </w:r>
          </w:p>
        </w:tc>
      </w:tr>
    </w:tbl>
    <w:p w14:paraId="68DA6F71" w14:textId="77777777" w:rsidR="00315F22" w:rsidRDefault="00315F22"/>
    <w:sectPr w:rsidR="00315F22" w:rsidSect="001B1E7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Wilkinson">
    <w15:presenceInfo w15:providerId="AD" w15:userId="S::AWilkinson@sorenson.com::4007275d-7d1d-4b69-8b89-dfa3b5be21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E77"/>
    <w:rsid w:val="001B1E77"/>
    <w:rsid w:val="0021751C"/>
    <w:rsid w:val="00315F22"/>
    <w:rsid w:val="004E6E3F"/>
    <w:rsid w:val="0063135F"/>
    <w:rsid w:val="00693D4C"/>
    <w:rsid w:val="006D6CEA"/>
    <w:rsid w:val="007450F7"/>
    <w:rsid w:val="008B0195"/>
    <w:rsid w:val="008C48A5"/>
    <w:rsid w:val="00FA4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68EED8"/>
  <w15:chartTrackingRefBased/>
  <w15:docId w15:val="{184F6D86-6334-0D47-A2F7-AC6E14CD4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1E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D6C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4883</Words>
  <Characters>22122</Characters>
  <Application>Microsoft Office Word</Application>
  <DocSecurity>0</DocSecurity>
  <Lines>597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Wilkinson</dc:creator>
  <cp:keywords/>
  <dc:description/>
  <cp:lastModifiedBy>Andrew Wilkinson</cp:lastModifiedBy>
  <cp:revision>6</cp:revision>
  <dcterms:created xsi:type="dcterms:W3CDTF">2023-06-27T17:18:00Z</dcterms:created>
  <dcterms:modified xsi:type="dcterms:W3CDTF">2023-06-27T17:57:00Z</dcterms:modified>
</cp:coreProperties>
</file>