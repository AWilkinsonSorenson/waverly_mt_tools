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604BEA" w14:paraId="26106E40" w14:textId="77777777" w:rsidTr="00604BEA">
        <w:tc>
          <w:tcPr>
            <w:tcW w:w="5395" w:type="dxa"/>
          </w:tcPr>
          <w:p w14:paraId="1AA503DE" w14:textId="5FF81958" w:rsidR="00604BEA" w:rsidRDefault="00604BEA" w:rsidP="00604BEA">
            <w:r>
              <w:t>Out of nowhere the stock market is officially in a bull market</w:t>
            </w:r>
            <w:ins w:id="0" w:author="Andrew Wilkinson" w:date="2023-06-28T17:15:00Z">
              <w:r w:rsidR="0016065E">
                <w:t>.</w:t>
              </w:r>
            </w:ins>
          </w:p>
          <w:p w14:paraId="47922CA5" w14:textId="43E61DC3" w:rsidR="00604BEA" w:rsidDel="0016065E" w:rsidRDefault="00604BEA" w:rsidP="00604BEA">
            <w:pPr>
              <w:rPr>
                <w:del w:id="1" w:author="Andrew Wilkinson" w:date="2023-06-28T17:16:00Z"/>
              </w:rPr>
            </w:pPr>
            <w:r>
              <w:t>Because there are three wild</w:t>
            </w:r>
            <w:del w:id="2" w:author="Andrew Wilkinson" w:date="2023-06-28T17:15:00Z">
              <w:r w:rsidDel="0016065E">
                <w:delText xml:space="preserve"> </w:delText>
              </w:r>
            </w:del>
            <w:r>
              <w:t xml:space="preserve">fires on the </w:t>
            </w:r>
            <w:ins w:id="3" w:author="Andrew Wilkinson" w:date="2023-06-28T17:15:00Z">
              <w:r w:rsidR="0016065E">
                <w:t>W</w:t>
              </w:r>
            </w:ins>
            <w:del w:id="4" w:author="Andrew Wilkinson" w:date="2023-06-28T17:15:00Z">
              <w:r w:rsidDel="0016065E">
                <w:delText>w</w:delText>
              </w:r>
            </w:del>
            <w:r>
              <w:t xml:space="preserve">all </w:t>
            </w:r>
            <w:ins w:id="5" w:author="Andrew Wilkinson" w:date="2023-06-28T17:15:00Z">
              <w:r w:rsidR="0016065E">
                <w:t>S</w:t>
              </w:r>
            </w:ins>
            <w:del w:id="6" w:author="Andrew Wilkinson" w:date="2023-06-28T17:15:00Z">
              <w:r w:rsidDel="0016065E">
                <w:delText>s</w:delText>
              </w:r>
            </w:del>
            <w:r>
              <w:t>treet and all three are contained</w:t>
            </w:r>
            <w:ins w:id="7" w:author="Andrew Wilkinson" w:date="2023-06-28T17:16:00Z">
              <w:r w:rsidR="0016065E">
                <w:t>.</w:t>
              </w:r>
            </w:ins>
          </w:p>
          <w:p w14:paraId="4DC79D58" w14:textId="77777777" w:rsidR="00604BEA" w:rsidRDefault="00604BEA" w:rsidP="00604BEA"/>
          <w:p w14:paraId="7DEC05EB" w14:textId="1BA6D6B5" w:rsidR="00604BEA" w:rsidRDefault="00604BEA" w:rsidP="00604BEA">
            <w:r>
              <w:t>For our second story, after years of password mooching</w:t>
            </w:r>
            <w:ins w:id="8" w:author="Andrew Wilkinson" w:date="2023-06-28T17:16:00Z">
              <w:r w:rsidR="0016065E">
                <w:t>,</w:t>
              </w:r>
            </w:ins>
            <w:r>
              <w:t xml:space="preserve"> Netflix finally kicked you off your aunt's account last month</w:t>
            </w:r>
            <w:ins w:id="9" w:author="Andrew Wilkinson" w:date="2023-06-28T17:16:00Z">
              <w:r w:rsidR="0016065E">
                <w:t>.</w:t>
              </w:r>
            </w:ins>
          </w:p>
          <w:p w14:paraId="62ABF71D" w14:textId="66D6DA73" w:rsidR="00604BEA" w:rsidRDefault="00604BEA" w:rsidP="00604BEA">
            <w:del w:id="10" w:author="Andrew Wilkinson" w:date="2023-06-28T17:16:00Z">
              <w:r w:rsidDel="0016065E">
                <w:delText>(Nick a</w:delText>
              </w:r>
            </w:del>
            <w:ins w:id="11" w:author="Andrew Wilkinson" w:date="2023-06-28T17:16:00Z">
              <w:r w:rsidR="0016065E">
                <w:t>A</w:t>
              </w:r>
            </w:ins>
            <w:r>
              <w:t>nd we just got the data on whether it worked</w:t>
            </w:r>
          </w:p>
          <w:p w14:paraId="7A33FF5B" w14:textId="77777777" w:rsidR="00604BEA" w:rsidRDefault="00604BEA" w:rsidP="00604BEA">
            <w:r>
              <w:t>And our third and final story is AM radio</w:t>
            </w:r>
          </w:p>
          <w:p w14:paraId="37D82E82" w14:textId="4A84BFFF" w:rsidR="00604BEA" w:rsidRDefault="00604BEA" w:rsidP="00604BEA">
            <w:del w:id="12" w:author="Andrew Wilkinson" w:date="2023-06-28T17:16:00Z">
              <w:r w:rsidDel="0016065E">
                <w:delText xml:space="preserve">(makes interference sound) </w:delText>
              </w:r>
            </w:del>
            <w:r>
              <w:t>AM radio!</w:t>
            </w:r>
          </w:p>
          <w:p w14:paraId="7B7D1328" w14:textId="69643C12" w:rsidR="00604BEA" w:rsidRDefault="00604BEA" w:rsidP="00604BEA">
            <w:r>
              <w:t xml:space="preserve">AM radio! </w:t>
            </w:r>
            <w:ins w:id="13" w:author="Andrew Wilkinson" w:date="2023-06-28T17:16:00Z">
              <w:r w:rsidR="00E806B1">
                <w:t>Y</w:t>
              </w:r>
            </w:ins>
            <w:del w:id="14" w:author="Andrew Wilkinson" w:date="2023-06-28T17:16:00Z">
              <w:r w:rsidDel="00E806B1">
                <w:delText>y</w:delText>
              </w:r>
            </w:del>
            <w:r>
              <w:t>our dad's favorite for traffic and weather together, every hour on the apex</w:t>
            </w:r>
            <w:ins w:id="15" w:author="Andrew Wilkinson" w:date="2023-06-28T17:16:00Z">
              <w:r w:rsidR="00E806B1">
                <w:t>.</w:t>
              </w:r>
            </w:ins>
          </w:p>
          <w:p w14:paraId="0854CEE2" w14:textId="21E9F17A" w:rsidR="00604BEA" w:rsidRDefault="00604BEA" w:rsidP="00604BEA">
            <w:r>
              <w:t>Okey, but it looks like electric cars just killed the radio star</w:t>
            </w:r>
            <w:ins w:id="16" w:author="Andrew Wilkinson" w:date="2023-06-28T17:17:00Z">
              <w:r w:rsidR="00E806B1">
                <w:t>.</w:t>
              </w:r>
            </w:ins>
          </w:p>
          <w:p w14:paraId="38917690" w14:textId="2F99609A" w:rsidR="00604BEA" w:rsidRDefault="00604BEA" w:rsidP="00604BEA">
            <w:pPr>
              <w:rPr>
                <w:ins w:id="17" w:author="Andrew Wilkinson" w:date="2023-06-28T17:17:00Z"/>
              </w:rPr>
            </w:pPr>
            <w:r>
              <w:t xml:space="preserve">But </w:t>
            </w:r>
            <w:del w:id="18" w:author="Andrew Wilkinson" w:date="2023-06-28T18:22:00Z">
              <w:r w:rsidDel="00CB36C1">
                <w:delText>yet it is</w:delText>
              </w:r>
            </w:del>
            <w:ins w:id="19" w:author="Andrew Wilkinson" w:date="2023-06-28T18:22:00Z">
              <w:r w:rsidR="00CB36C1">
                <w:t>Yetis,</w:t>
              </w:r>
            </w:ins>
            <w:r>
              <w:t xml:space="preserve"> performing in that fantastic mix</w:t>
            </w:r>
            <w:ins w:id="20" w:author="Andrew Wilkinson" w:date="2023-06-28T17:17:00Z">
              <w:r w:rsidR="00E806B1">
                <w:t>.</w:t>
              </w:r>
            </w:ins>
          </w:p>
          <w:p w14:paraId="25EA8474" w14:textId="77777777" w:rsidR="00E806B1" w:rsidRDefault="00E806B1" w:rsidP="00604BEA"/>
          <w:p w14:paraId="3F7E5093" w14:textId="5599D1A7" w:rsidR="00604BEA" w:rsidRDefault="00604BEA" w:rsidP="00604BEA">
            <w:r>
              <w:t>I mean that's how you kick off a week, what a mix of stories</w:t>
            </w:r>
            <w:ins w:id="21" w:author="Andrew Wilkinson" w:date="2023-06-28T17:17:00Z">
              <w:r w:rsidR="00E806B1">
                <w:t>,</w:t>
              </w:r>
            </w:ins>
            <w:r>
              <w:t xml:space="preserve"> Jack</w:t>
            </w:r>
            <w:ins w:id="22" w:author="Andrew Wilkinson" w:date="2023-06-28T17:17:00Z">
              <w:r w:rsidR="00E806B1">
                <w:t>.</w:t>
              </w:r>
            </w:ins>
          </w:p>
          <w:p w14:paraId="6BE5DE35" w14:textId="655D6BAD" w:rsidR="00604BEA" w:rsidRDefault="00604BEA" w:rsidP="00604BEA">
            <w:r>
              <w:t>Nick and I have prepared something special for you</w:t>
            </w:r>
            <w:ins w:id="23" w:author="Andrew Wilkinson" w:date="2023-06-28T17:17:00Z">
              <w:r w:rsidR="00E806B1">
                <w:t>.</w:t>
              </w:r>
            </w:ins>
          </w:p>
          <w:p w14:paraId="6C8A8A0B" w14:textId="7237CEB1" w:rsidR="00604BEA" w:rsidRDefault="00604BEA" w:rsidP="00604BEA">
            <w:pPr>
              <w:rPr>
                <w:ins w:id="24" w:author="Andrew Wilkinson" w:date="2023-06-28T17:18:00Z"/>
              </w:rPr>
            </w:pPr>
            <w:r>
              <w:t>Yeah, from when we were back in Los Angeles</w:t>
            </w:r>
            <w:ins w:id="25" w:author="Andrew Wilkinson" w:date="2023-06-28T17:17:00Z">
              <w:r w:rsidR="00E806B1">
                <w:t>,</w:t>
              </w:r>
            </w:ins>
            <w:r>
              <w:t xml:space="preserve"> Jack and I were working on a little thing for you</w:t>
            </w:r>
            <w:ins w:id="26" w:author="Andrew Wilkinson" w:date="2023-06-28T17:17:00Z">
              <w:r w:rsidR="000A7D70">
                <w:t>.</w:t>
              </w:r>
            </w:ins>
          </w:p>
          <w:p w14:paraId="55FE1524" w14:textId="77777777" w:rsidR="000A7D70" w:rsidRDefault="000A7D70" w:rsidP="00604BEA"/>
          <w:p w14:paraId="19DEAC54" w14:textId="100C8AA7" w:rsidR="00604BEA" w:rsidRDefault="00604BEA" w:rsidP="00604BEA">
            <w:pPr>
              <w:rPr>
                <w:ins w:id="27" w:author="Andrew Wilkinson" w:date="2023-06-28T17:18:00Z"/>
              </w:rPr>
            </w:pPr>
            <w:r>
              <w:t>We whip</w:t>
            </w:r>
            <w:ins w:id="28" w:author="Andrew Wilkinson" w:date="2023-06-28T17:18:00Z">
              <w:r w:rsidR="000A7D70">
                <w:t>p</w:t>
              </w:r>
            </w:ins>
            <w:r>
              <w:t xml:space="preserve">ed up our next interview bonus </w:t>
            </w:r>
            <w:ins w:id="29" w:author="Andrew Wilkinson" w:date="2023-06-28T17:18:00Z">
              <w:r w:rsidR="000A7D70">
                <w:t>p</w:t>
              </w:r>
            </w:ins>
            <w:del w:id="30" w:author="Andrew Wilkinson" w:date="2023-06-28T17:18:00Z">
              <w:r w:rsidDel="000A7D70">
                <w:delText>P</w:delText>
              </w:r>
            </w:del>
            <w:r>
              <w:t>odcast</w:t>
            </w:r>
            <w:ins w:id="31" w:author="Andrew Wilkinson" w:date="2023-06-28T17:18:00Z">
              <w:r w:rsidR="000A7D70">
                <w:t>.</w:t>
              </w:r>
            </w:ins>
          </w:p>
          <w:p w14:paraId="3BD581C4" w14:textId="77777777" w:rsidR="000A7D70" w:rsidRDefault="000A7D70" w:rsidP="00604BEA"/>
          <w:p w14:paraId="0E85CE63" w14:textId="756EA83C" w:rsidR="00604BEA" w:rsidRDefault="00604BEA" w:rsidP="00604BEA">
            <w:r>
              <w:t>We interviewed a co-founder we respect</w:t>
            </w:r>
            <w:ins w:id="32" w:author="Andrew Wilkinson" w:date="2023-06-28T17:18:00Z">
              <w:r w:rsidR="000A7D70">
                <w:t>.</w:t>
              </w:r>
            </w:ins>
          </w:p>
          <w:p w14:paraId="3E4B6476" w14:textId="17DEC5C2" w:rsidR="00604BEA" w:rsidRDefault="00604BEA" w:rsidP="00604BEA">
            <w:r>
              <w:t>Who runs a company we consume</w:t>
            </w:r>
            <w:ins w:id="33" w:author="Andrew Wilkinson" w:date="2023-06-28T17:18:00Z">
              <w:r w:rsidR="000A7D70">
                <w:t>.</w:t>
              </w:r>
            </w:ins>
          </w:p>
          <w:p w14:paraId="6D59DB0E" w14:textId="6BBC80AA" w:rsidR="00604BEA" w:rsidRDefault="00604BEA" w:rsidP="00604BEA">
            <w:r>
              <w:t>Which is a product that we chew</w:t>
            </w:r>
            <w:ins w:id="34" w:author="Andrew Wilkinson" w:date="2023-06-28T17:18:00Z">
              <w:r w:rsidR="000A7D70">
                <w:t>.</w:t>
              </w:r>
            </w:ins>
          </w:p>
          <w:p w14:paraId="2B35A046" w14:textId="6ADAE448" w:rsidR="00604BEA" w:rsidRDefault="00604BEA" w:rsidP="00604BEA">
            <w:r>
              <w:t xml:space="preserve">That company that we interviewed is </w:t>
            </w:r>
            <w:del w:id="35" w:author="Andrew Wilkinson" w:date="2023-06-28T17:19:00Z">
              <w:r w:rsidDel="000A7D70">
                <w:delText>sweetgreen</w:delText>
              </w:r>
            </w:del>
            <w:ins w:id="36" w:author="Andrew Wilkinson" w:date="2023-06-28T17:19:00Z">
              <w:r w:rsidR="000A7D70">
                <w:t>Sweetgreen.</w:t>
              </w:r>
            </w:ins>
          </w:p>
          <w:p w14:paraId="43525E65" w14:textId="0DC1CDC2" w:rsidR="00604BEA" w:rsidRDefault="00604BEA" w:rsidP="00604BEA">
            <w:r>
              <w:t>The billion</w:t>
            </w:r>
            <w:ins w:id="37" w:author="Andrew Wilkinson" w:date="2023-06-28T17:19:00Z">
              <w:r w:rsidR="000A7D70">
                <w:t>-</w:t>
              </w:r>
            </w:ins>
            <w:del w:id="38" w:author="Andrew Wilkinson" w:date="2023-06-28T17:19:00Z">
              <w:r w:rsidDel="000A7D70">
                <w:delText xml:space="preserve"> </w:delText>
              </w:r>
            </w:del>
            <w:r>
              <w:t>dollar publicly traded salad legendary cauliflower chain</w:t>
            </w:r>
            <w:ins w:id="39" w:author="Andrew Wilkinson" w:date="2023-06-28T17:19:00Z">
              <w:r w:rsidR="000A7D70">
                <w:t>.</w:t>
              </w:r>
            </w:ins>
          </w:p>
          <w:p w14:paraId="49FC0EAD" w14:textId="258710E1" w:rsidR="00604BEA" w:rsidRDefault="00604BEA" w:rsidP="00604BEA">
            <w:r>
              <w:t>And that guest who we chatted with is Nathaniel Ru</w:t>
            </w:r>
            <w:ins w:id="40" w:author="Andrew Wilkinson" w:date="2023-06-28T17:19:00Z">
              <w:r w:rsidR="000A7D70">
                <w:t>.</w:t>
              </w:r>
            </w:ins>
          </w:p>
          <w:p w14:paraId="65CBCF59" w14:textId="6B708391" w:rsidR="00604BEA" w:rsidRDefault="00604BEA" w:rsidP="00604BEA">
            <w:pPr>
              <w:rPr>
                <w:ins w:id="41" w:author="Andrew Wilkinson" w:date="2023-06-28T17:19:00Z"/>
              </w:rPr>
            </w:pPr>
            <w:r>
              <w:t xml:space="preserve">The co-founder and CMO of </w:t>
            </w:r>
            <w:del w:id="42" w:author="Andrew Wilkinson" w:date="2023-06-28T17:19:00Z">
              <w:r w:rsidDel="000A7D70">
                <w:delText>sweetgreen</w:delText>
              </w:r>
            </w:del>
            <w:ins w:id="43" w:author="Andrew Wilkinson" w:date="2023-06-28T17:19:00Z">
              <w:r w:rsidR="000A7D70">
                <w:t>Sweetgreen.</w:t>
              </w:r>
            </w:ins>
          </w:p>
          <w:p w14:paraId="11780934" w14:textId="77777777" w:rsidR="000A7D70" w:rsidRDefault="000A7D70" w:rsidP="00604BEA"/>
          <w:p w14:paraId="56DE74A1" w14:textId="025EDF02" w:rsidR="00604BEA" w:rsidRDefault="00604BEA" w:rsidP="00604BEA">
            <w:del w:id="44" w:author="Andrew Wilkinson" w:date="2023-06-28T18:20:00Z">
              <w:r w:rsidDel="00D90E2D">
                <w:delText>Yeah it is</w:delText>
              </w:r>
            </w:del>
            <w:ins w:id="45" w:author="Andrew Wilkinson" w:date="2023-06-28T18:20:00Z">
              <w:r w:rsidR="00D90E2D">
                <w:t>Yetis,</w:t>
              </w:r>
            </w:ins>
            <w:r>
              <w:t xml:space="preserve"> dude, </w:t>
            </w:r>
            <w:del w:id="46" w:author="Andrew Wilkinson" w:date="2023-06-28T17:19:00Z">
              <w:r w:rsidDel="000A7D70">
                <w:delText xml:space="preserve">the're </w:delText>
              </w:r>
            </w:del>
            <w:ins w:id="47" w:author="Andrew Wilkinson" w:date="2023-06-28T17:19:00Z">
              <w:r w:rsidR="000A7D70">
                <w:t>the</w:t>
              </w:r>
              <w:r w:rsidR="000A7D70">
                <w:t>re's</w:t>
              </w:r>
              <w:r w:rsidR="000A7D70">
                <w:t xml:space="preserve"> </w:t>
              </w:r>
            </w:ins>
            <w:r>
              <w:t>no pod episode like this one</w:t>
            </w:r>
            <w:ins w:id="48" w:author="Andrew Wilkinson" w:date="2023-06-28T17:19:00Z">
              <w:r w:rsidR="000A7D70">
                <w:t>.</w:t>
              </w:r>
            </w:ins>
          </w:p>
          <w:p w14:paraId="2F2D2286" w14:textId="5F1A06D8" w:rsidR="00604BEA" w:rsidRDefault="00604BEA" w:rsidP="00604BEA">
            <w:r>
              <w:t>Ok</w:t>
            </w:r>
            <w:ins w:id="49" w:author="Andrew Wilkinson" w:date="2023-06-28T17:19:00Z">
              <w:r w:rsidR="000A7D70">
                <w:t>a</w:t>
              </w:r>
            </w:ins>
            <w:del w:id="50" w:author="Andrew Wilkinson" w:date="2023-06-28T17:19:00Z">
              <w:r w:rsidDel="000A7D70">
                <w:delText>e</w:delText>
              </w:r>
            </w:del>
            <w:r>
              <w:t>y,</w:t>
            </w:r>
            <w:ins w:id="51" w:author="Andrew Wilkinson" w:date="2023-06-28T17:20:00Z">
              <w:r w:rsidR="000A7D70">
                <w:t xml:space="preserve"> </w:t>
              </w:r>
            </w:ins>
            <w:r>
              <w:t>here's what Jack and I did, this is wild</w:t>
            </w:r>
            <w:ins w:id="52" w:author="Andrew Wilkinson" w:date="2023-06-28T17:20:00Z">
              <w:r w:rsidR="000A7D70">
                <w:t>.</w:t>
              </w:r>
            </w:ins>
          </w:p>
          <w:p w14:paraId="719246F1" w14:textId="42598E33" w:rsidR="00604BEA" w:rsidRDefault="00604BEA" w:rsidP="00604BEA">
            <w:pPr>
              <w:rPr>
                <w:ins w:id="53" w:author="Andrew Wilkinson" w:date="2023-06-28T17:20:00Z"/>
              </w:rPr>
            </w:pPr>
            <w:r>
              <w:t xml:space="preserve">We build a podcast studio in a </w:t>
            </w:r>
            <w:del w:id="54" w:author="Andrew Wilkinson" w:date="2023-06-28T17:19:00Z">
              <w:r w:rsidDel="000A7D70">
                <w:delText>sweetgreen</w:delText>
              </w:r>
            </w:del>
            <w:ins w:id="55" w:author="Andrew Wilkinson" w:date="2023-06-28T17:19:00Z">
              <w:r w:rsidR="000A7D70">
                <w:t>Sweetgreen</w:t>
              </w:r>
            </w:ins>
            <w:r>
              <w:t xml:space="preserve"> kitchen</w:t>
            </w:r>
            <w:ins w:id="56" w:author="Andrew Wilkinson" w:date="2023-06-28T17:20:00Z">
              <w:r w:rsidR="000A7D70">
                <w:t>.</w:t>
              </w:r>
            </w:ins>
          </w:p>
          <w:p w14:paraId="43AA189E" w14:textId="77777777" w:rsidR="000A7D70" w:rsidRDefault="000A7D70" w:rsidP="00604BEA"/>
          <w:p w14:paraId="13B88AB5" w14:textId="23380B53" w:rsidR="00604BEA" w:rsidRDefault="00604BEA" w:rsidP="00604BEA">
            <w:r>
              <w:t>Like, they are literally tossing the salads in the background while we recorded the pod</w:t>
            </w:r>
            <w:ins w:id="57" w:author="Andrew Wilkinson" w:date="2023-06-28T17:20:00Z">
              <w:r w:rsidR="000A7D70">
                <w:t>.</w:t>
              </w:r>
            </w:ins>
          </w:p>
          <w:p w14:paraId="29ADFEAC" w14:textId="1B36F36E" w:rsidR="00604BEA" w:rsidRDefault="00604BEA" w:rsidP="00604BEA">
            <w:r>
              <w:t>While Nathaniel was telling us about his company</w:t>
            </w:r>
            <w:ins w:id="58" w:author="Andrew Wilkinson" w:date="2023-06-28T17:20:00Z">
              <w:r w:rsidR="000A7D70">
                <w:t>.</w:t>
              </w:r>
            </w:ins>
          </w:p>
          <w:p w14:paraId="130FD9D0" w14:textId="5DF052DF" w:rsidR="00604BEA" w:rsidRDefault="00604BEA" w:rsidP="00604BEA">
            <w:r>
              <w:t>You can actually hear the dressing getting made,</w:t>
            </w:r>
            <w:ins w:id="59" w:author="Andrew Wilkinson" w:date="2023-06-28T17:20:00Z">
              <w:r w:rsidR="000A7D70">
                <w:t xml:space="preserve"> </w:t>
              </w:r>
            </w:ins>
            <w:del w:id="60" w:author="Andrew Wilkinson" w:date="2023-06-28T17:20:00Z">
              <w:r w:rsidDel="000A7D70">
                <w:delText xml:space="preserve"> </w:delText>
              </w:r>
            </w:del>
            <w:r>
              <w:t>"</w:t>
            </w:r>
            <w:del w:id="61" w:author="Andrew Wilkinson" w:date="2023-06-28T17:20:00Z">
              <w:r w:rsidDel="000A7D70">
                <w:delText xml:space="preserve">that </w:delText>
              </w:r>
            </w:del>
            <w:ins w:id="62" w:author="Andrew Wilkinson" w:date="2023-06-28T17:20:00Z">
              <w:r w:rsidR="000A7D70">
                <w:t>T</w:t>
              </w:r>
              <w:r w:rsidR="000A7D70">
                <w:t xml:space="preserve">hat </w:t>
              </w:r>
            </w:ins>
            <w:r>
              <w:t>was avocado, and that was extra</w:t>
            </w:r>
            <w:ins w:id="63" w:author="Andrew Wilkinson" w:date="2023-06-28T17:20:00Z">
              <w:r w:rsidR="000A7D70">
                <w:t>.</w:t>
              </w:r>
            </w:ins>
            <w:r>
              <w:t>"</w:t>
            </w:r>
          </w:p>
          <w:p w14:paraId="6223C56B" w14:textId="1CB4AA0C" w:rsidR="00604BEA" w:rsidRDefault="00604BEA" w:rsidP="00604BEA">
            <w:r>
              <w:t>And Nathaniel called in some fantastic stories</w:t>
            </w:r>
            <w:ins w:id="64" w:author="Andrew Wilkinson" w:date="2023-06-28T17:21:00Z">
              <w:r w:rsidR="000A7D70">
                <w:t>.</w:t>
              </w:r>
            </w:ins>
          </w:p>
          <w:p w14:paraId="1159974E" w14:textId="12131849" w:rsidR="00604BEA" w:rsidRDefault="00604BEA" w:rsidP="00604BEA">
            <w:r>
              <w:t>Yeah, like how all the recipes got stolen on their opening day</w:t>
            </w:r>
            <w:ins w:id="65" w:author="Andrew Wilkinson" w:date="2023-06-28T17:21:00Z">
              <w:r w:rsidR="000A7D70">
                <w:t>.</w:t>
              </w:r>
            </w:ins>
          </w:p>
          <w:p w14:paraId="350E415C" w14:textId="7C0BDF35" w:rsidR="00604BEA" w:rsidRDefault="00604BEA" w:rsidP="00604BEA">
            <w:r>
              <w:t xml:space="preserve">Or how he somehow convinced </w:t>
            </w:r>
            <w:del w:id="66" w:author="Andrew Wilkinson" w:date="2023-06-28T17:21:00Z">
              <w:r w:rsidDel="000A7D70">
                <w:delText xml:space="preserve">Avicci </w:delText>
              </w:r>
            </w:del>
            <w:ins w:id="67" w:author="Andrew Wilkinson" w:date="2023-06-28T17:21:00Z">
              <w:r w:rsidR="000A7D70">
                <w:t>Avicii</w:t>
              </w:r>
              <w:r w:rsidR="000A7D70">
                <w:t xml:space="preserve"> </w:t>
              </w:r>
            </w:ins>
            <w:r>
              <w:t>to head</w:t>
            </w:r>
            <w:del w:id="68" w:author="Andrew Wilkinson" w:date="2023-06-28T17:21:00Z">
              <w:r w:rsidDel="000A7D70">
                <w:delText xml:space="preserve"> </w:delText>
              </w:r>
            </w:del>
            <w:r>
              <w:t xml:space="preserve">line their </w:t>
            </w:r>
            <w:del w:id="69" w:author="Andrew Wilkinson" w:date="2023-06-28T17:21:00Z">
              <w:r w:rsidDel="000A7D70">
                <w:delText xml:space="preserve">salda </w:delText>
              </w:r>
            </w:del>
            <w:ins w:id="70" w:author="Andrew Wilkinson" w:date="2023-06-28T17:21:00Z">
              <w:r w:rsidR="000A7D70">
                <w:t>sal</w:t>
              </w:r>
              <w:r w:rsidR="000A7D70">
                <w:t>ad</w:t>
              </w:r>
              <w:r w:rsidR="000A7D70">
                <w:t xml:space="preserve"> </w:t>
              </w:r>
            </w:ins>
            <w:r>
              <w:t>festival</w:t>
            </w:r>
            <w:ins w:id="71" w:author="Andrew Wilkinson" w:date="2023-06-28T17:21:00Z">
              <w:r w:rsidR="00C75B0B">
                <w:t>.</w:t>
              </w:r>
            </w:ins>
          </w:p>
          <w:p w14:paraId="7EEE3ED5" w14:textId="7D4079B6" w:rsidR="00604BEA" w:rsidRDefault="00604BEA" w:rsidP="00604BEA">
            <w:r>
              <w:t>Whether robots are the future of restaurants</w:t>
            </w:r>
            <w:ins w:id="72" w:author="Andrew Wilkinson" w:date="2023-06-28T17:21:00Z">
              <w:r w:rsidR="00C75B0B">
                <w:t>.</w:t>
              </w:r>
            </w:ins>
          </w:p>
          <w:p w14:paraId="14ED7E79" w14:textId="6ECD027E" w:rsidR="00604BEA" w:rsidRDefault="00604BEA" w:rsidP="00604BEA">
            <w:r>
              <w:lastRenderedPageBreak/>
              <w:t>Now, we are gonna drop this bonus episode after Nick and Molly have a baby</w:t>
            </w:r>
            <w:ins w:id="73" w:author="Andrew Wilkinson" w:date="2023-06-28T17:21:00Z">
              <w:r w:rsidR="00C75B0B">
                <w:t>.</w:t>
              </w:r>
            </w:ins>
          </w:p>
          <w:p w14:paraId="76199CA1" w14:textId="477588EA" w:rsidR="00604BEA" w:rsidRDefault="00604BEA" w:rsidP="00604BEA">
            <w:r>
              <w:t>So you can enjoy the entire interview while we are off for a week</w:t>
            </w:r>
            <w:ins w:id="74" w:author="Andrew Wilkinson" w:date="2023-06-28T17:21:00Z">
              <w:r w:rsidR="00C75B0B">
                <w:t>.</w:t>
              </w:r>
            </w:ins>
          </w:p>
          <w:p w14:paraId="4F9AC0ED" w14:textId="34EB0BE8" w:rsidR="00604BEA" w:rsidRDefault="00604BEA" w:rsidP="00604BEA">
            <w:r>
              <w:t>But in the meantime we wanted to offer you a tiny bite this episode</w:t>
            </w:r>
            <w:ins w:id="75" w:author="Andrew Wilkinson" w:date="2023-06-28T17:21:00Z">
              <w:r w:rsidR="00C75B0B">
                <w:t>.</w:t>
              </w:r>
            </w:ins>
          </w:p>
          <w:p w14:paraId="7EE8286C" w14:textId="77777777" w:rsidR="00604BEA" w:rsidRDefault="00604BEA" w:rsidP="00604BEA">
            <w:r>
              <w:t>Yeah I kind of wanted to share a tiny taste of this big interview</w:t>
            </w:r>
          </w:p>
          <w:p w14:paraId="2B63BFC1" w14:textId="27CD0412" w:rsidR="00604BEA" w:rsidRDefault="00604BEA" w:rsidP="00604BEA">
            <w:r>
              <w:t>There it is</w:t>
            </w:r>
            <w:ins w:id="76" w:author="Andrew Wilkinson" w:date="2023-06-28T17:22:00Z">
              <w:r w:rsidR="00C75B0B">
                <w:t>.</w:t>
              </w:r>
            </w:ins>
          </w:p>
          <w:p w14:paraId="2CC02728" w14:textId="77777777" w:rsidR="00604BEA" w:rsidDel="00C75B0B" w:rsidRDefault="00604BEA" w:rsidP="00604BEA">
            <w:pPr>
              <w:rPr>
                <w:del w:id="77" w:author="Andrew Wilkinson" w:date="2023-06-28T17:22:00Z"/>
              </w:rPr>
            </w:pPr>
            <w:del w:id="78" w:author="Andrew Wilkinson" w:date="2023-06-28T17:22:00Z">
              <w:r w:rsidDel="00C75B0B">
                <w:delText>—</w:delText>
              </w:r>
            </w:del>
            <w:r>
              <w:t>I was fortunate to grow up with two amazing cultures and a lot of Mexican and Chines</w:t>
            </w:r>
            <w:del w:id="79" w:author="Andrew Wilkinson" w:date="2023-06-28T17:22:00Z">
              <w:r w:rsidDel="00C75B0B">
                <w:delText>s</w:delText>
              </w:r>
            </w:del>
            <w:r>
              <w:t>e food.</w:t>
            </w:r>
          </w:p>
          <w:p w14:paraId="62AAED6A" w14:textId="77777777" w:rsidR="00604BEA" w:rsidRDefault="00604BEA" w:rsidP="00604BEA"/>
          <w:p w14:paraId="5262EB13" w14:textId="7BC72F92" w:rsidR="00604BEA" w:rsidRDefault="00604BEA" w:rsidP="00604BEA">
            <w:r>
              <w:t xml:space="preserve">Also </w:t>
            </w:r>
            <w:del w:id="80" w:author="Andrew Wilkinson" w:date="2023-06-28T17:22:00Z">
              <w:r w:rsidDel="00C75B0B">
                <w:delText xml:space="preserve">i </w:delText>
              </w:r>
            </w:del>
            <w:ins w:id="81" w:author="Andrew Wilkinson" w:date="2023-06-28T17:22:00Z">
              <w:r w:rsidR="00C75B0B">
                <w:t>I</w:t>
              </w:r>
              <w:r w:rsidR="00C75B0B">
                <w:t xml:space="preserve"> </w:t>
              </w:r>
            </w:ins>
            <w:r>
              <w:t>was, also I was very lucky to grow up with a dad who was a first</w:t>
            </w:r>
            <w:ins w:id="82" w:author="Andrew Wilkinson" w:date="2023-06-28T17:23:00Z">
              <w:r w:rsidR="00C75B0B">
                <w:t>-</w:t>
              </w:r>
            </w:ins>
            <w:del w:id="83" w:author="Andrew Wilkinson" w:date="2023-06-28T17:23:00Z">
              <w:r w:rsidDel="00C75B0B">
                <w:delText xml:space="preserve"> </w:delText>
              </w:r>
            </w:del>
            <w:r>
              <w:t xml:space="preserve">generation immigrant and </w:t>
            </w:r>
            <w:ins w:id="84" w:author="Andrew Wilkinson" w:date="2023-06-28T17:23:00Z">
              <w:r w:rsidR="00C75B0B">
                <w:t>en</w:t>
              </w:r>
            </w:ins>
            <w:r>
              <w:t>trepreneur</w:t>
            </w:r>
            <w:ins w:id="85" w:author="Andrew Wilkinson" w:date="2023-06-28T17:23:00Z">
              <w:r w:rsidR="00C75B0B">
                <w:t>.</w:t>
              </w:r>
            </w:ins>
          </w:p>
          <w:p w14:paraId="37E12380" w14:textId="3C2F07B6" w:rsidR="00604BEA" w:rsidRDefault="00604BEA" w:rsidP="00604BEA">
            <w:r>
              <w:t xml:space="preserve">I think because </w:t>
            </w:r>
            <w:del w:id="86" w:author="Andrew Wilkinson" w:date="2023-06-28T17:23:00Z">
              <w:r w:rsidDel="00570DF3">
                <w:delText xml:space="preserve">i </w:delText>
              </w:r>
            </w:del>
            <w:ins w:id="87" w:author="Andrew Wilkinson" w:date="2023-06-28T17:23:00Z">
              <w:r w:rsidR="00570DF3">
                <w:t>I</w:t>
              </w:r>
              <w:r w:rsidR="00570DF3">
                <w:t xml:space="preserve"> </w:t>
              </w:r>
            </w:ins>
            <w:r>
              <w:t xml:space="preserve">saw his business with this partners it kind of give me the permission to start </w:t>
            </w:r>
            <w:del w:id="88" w:author="Andrew Wilkinson" w:date="2023-06-28T17:19:00Z">
              <w:r w:rsidDel="000A7D70">
                <w:delText>sweetgreen</w:delText>
              </w:r>
            </w:del>
            <w:ins w:id="89" w:author="Andrew Wilkinson" w:date="2023-06-28T17:19:00Z">
              <w:r w:rsidR="000A7D70">
                <w:t>Sweetgreen</w:t>
              </w:r>
            </w:ins>
            <w:ins w:id="90" w:author="Andrew Wilkinson" w:date="2023-06-28T17:23:00Z">
              <w:r w:rsidR="00570DF3">
                <w:t>.</w:t>
              </w:r>
            </w:ins>
          </w:p>
          <w:p w14:paraId="531BB90B" w14:textId="3B2D6EA0" w:rsidR="00604BEA" w:rsidRDefault="00604BEA" w:rsidP="00604BEA">
            <w:r>
              <w:t>And I remember even when I called him for the first time and I told him about the idea when I was in college</w:t>
            </w:r>
            <w:del w:id="91" w:author="Andrew Wilkinson" w:date="2023-06-28T17:23:00Z">
              <w:r w:rsidDel="00570DF3">
                <w:delText xml:space="preserve"> </w:delText>
              </w:r>
            </w:del>
            <w:ins w:id="92" w:author="Andrew Wilkinson" w:date="2023-06-28T17:23:00Z">
              <w:r w:rsidR="00570DF3">
                <w:t>.</w:t>
              </w:r>
            </w:ins>
            <w:del w:id="93" w:author="Andrew Wilkinson" w:date="2023-06-28T17:23:00Z">
              <w:r w:rsidDel="00570DF3">
                <w:delText>—</w:delText>
              </w:r>
            </w:del>
          </w:p>
          <w:p w14:paraId="6996C923" w14:textId="403DD975" w:rsidR="00604BEA" w:rsidRDefault="00604BEA" w:rsidP="00604BEA">
            <w:r>
              <w:t>Yeah</w:t>
            </w:r>
            <w:ins w:id="94" w:author="Andrew Wilkinson" w:date="2023-06-28T17:23:00Z">
              <w:r w:rsidR="00570DF3">
                <w:t>.</w:t>
              </w:r>
            </w:ins>
          </w:p>
          <w:p w14:paraId="58AF445E" w14:textId="5F564B26" w:rsidR="00604BEA" w:rsidRDefault="00604BEA" w:rsidP="00604BEA">
            <w:r>
              <w:t>There was a long pause and he just goes "</w:t>
            </w:r>
            <w:del w:id="95" w:author="Andrew Wilkinson" w:date="2023-06-28T17:24:00Z">
              <w:r w:rsidDel="000E3875">
                <w:delText xml:space="preserve">that </w:delText>
              </w:r>
            </w:del>
            <w:ins w:id="96" w:author="Andrew Wilkinson" w:date="2023-06-28T17:24:00Z">
              <w:r w:rsidR="000E3875">
                <w:t>T</w:t>
              </w:r>
              <w:r w:rsidR="000E3875">
                <w:t xml:space="preserve">hat </w:t>
              </w:r>
            </w:ins>
            <w:r>
              <w:t>salad dressing better be damn good</w:t>
            </w:r>
            <w:ins w:id="97" w:author="Andrew Wilkinson" w:date="2023-06-28T17:24:00Z">
              <w:r w:rsidR="000E3875">
                <w:t>.</w:t>
              </w:r>
            </w:ins>
            <w:r>
              <w:t>"</w:t>
            </w:r>
          </w:p>
          <w:p w14:paraId="56DE9F44" w14:textId="46B4146E" w:rsidR="00604BEA" w:rsidRDefault="00604BEA" w:rsidP="00604BEA">
            <w:r>
              <w:t>That's great</w:t>
            </w:r>
            <w:ins w:id="98" w:author="Andrew Wilkinson" w:date="2023-06-28T17:24:00Z">
              <w:r w:rsidR="000E3875">
                <w:t>.</w:t>
              </w:r>
            </w:ins>
          </w:p>
          <w:p w14:paraId="3590DABB" w14:textId="0334BFD6" w:rsidR="00604BEA" w:rsidRDefault="00604BEA" w:rsidP="00604BEA">
            <w:r>
              <w:t>And that was his seal of approval</w:t>
            </w:r>
            <w:ins w:id="99" w:author="Andrew Wilkinson" w:date="2023-06-28T17:24:00Z">
              <w:r w:rsidR="000E3875">
                <w:t>.</w:t>
              </w:r>
            </w:ins>
          </w:p>
          <w:p w14:paraId="11240869" w14:textId="2A15DC2F" w:rsidR="00604BEA" w:rsidRDefault="00604BEA" w:rsidP="00604BEA">
            <w:r>
              <w:t>Yeah</w:t>
            </w:r>
            <w:ins w:id="100" w:author="Andrew Wilkinson" w:date="2023-06-28T17:24:00Z">
              <w:r w:rsidR="000E3875">
                <w:t>.</w:t>
              </w:r>
            </w:ins>
          </w:p>
          <w:p w14:paraId="2EDDEA39" w14:textId="0C6922F5" w:rsidR="00213C9E" w:rsidRDefault="00604BEA" w:rsidP="00604BEA">
            <w:pPr>
              <w:rPr>
                <w:ins w:id="101" w:author="Andrew Wilkinson" w:date="2023-06-28T17:24:00Z"/>
              </w:rPr>
            </w:pPr>
            <w:r>
              <w:t>Ye</w:t>
            </w:r>
            <w:del w:id="102" w:author="Andrew Wilkinson" w:date="2023-06-28T18:20:00Z">
              <w:r w:rsidDel="00D90E2D">
                <w:delText>ah it is</w:delText>
              </w:r>
            </w:del>
            <w:ins w:id="103" w:author="Andrew Wilkinson" w:date="2023-06-28T18:20:00Z">
              <w:r w:rsidR="00D90E2D">
                <w:t>tis</w:t>
              </w:r>
            </w:ins>
            <w:r>
              <w:t>, you're gonna love that bonus pod.</w:t>
            </w:r>
          </w:p>
          <w:p w14:paraId="2E635AC5" w14:textId="6FAA6244" w:rsidR="00604BEA" w:rsidRDefault="00604BEA" w:rsidP="00604BEA">
            <w:del w:id="104" w:author="Andrew Wilkinson" w:date="2023-06-28T17:24:00Z">
              <w:r w:rsidDel="00213C9E">
                <w:delText xml:space="preserve"> </w:delText>
              </w:r>
            </w:del>
            <w:r>
              <w:t>Jack, let's hit our three stories</w:t>
            </w:r>
            <w:ins w:id="105" w:author="Andrew Wilkinson" w:date="2023-06-28T17:24:00Z">
              <w:r w:rsidR="00213C9E">
                <w:t>.</w:t>
              </w:r>
            </w:ins>
          </w:p>
          <w:p w14:paraId="3C328896" w14:textId="77777777" w:rsidR="00213C9E" w:rsidRDefault="00604BEA" w:rsidP="00604BEA">
            <w:pPr>
              <w:rPr>
                <w:ins w:id="106" w:author="Andrew Wilkinson" w:date="2023-06-28T17:25:00Z"/>
              </w:rPr>
            </w:pPr>
            <w:del w:id="107" w:author="Andrew Wilkinson" w:date="2023-06-28T17:24:00Z">
              <w:r w:rsidDel="00213C9E">
                <w:delText>(intro song)— f</w:delText>
              </w:r>
            </w:del>
            <w:ins w:id="108" w:author="Andrew Wilkinson" w:date="2023-06-28T17:24:00Z">
              <w:r w:rsidR="00213C9E">
                <w:t>F</w:t>
              </w:r>
            </w:ins>
            <w:r>
              <w:t>ifteen years</w:t>
            </w:r>
            <w:del w:id="109" w:author="Andrew Wilkinson" w:date="2023-06-28T17:24:00Z">
              <w:r w:rsidDel="00213C9E">
                <w:delText>,</w:delText>
              </w:r>
            </w:del>
            <w:r>
              <w:t xml:space="preserve"> before this song, two boys from the North</w:t>
            </w:r>
            <w:del w:id="110" w:author="Andrew Wilkinson" w:date="2023-06-28T17:24:00Z">
              <w:r w:rsidDel="00213C9E">
                <w:delText xml:space="preserve"> E</w:delText>
              </w:r>
            </w:del>
            <w:ins w:id="111" w:author="Andrew Wilkinson" w:date="2023-06-28T17:24:00Z">
              <w:r w:rsidR="00213C9E">
                <w:t>e</w:t>
              </w:r>
            </w:ins>
            <w:r>
              <w:t>ast met in the dorm</w:t>
            </w:r>
            <w:ins w:id="112" w:author="Andrew Wilkinson" w:date="2023-06-28T17:25:00Z">
              <w:r w:rsidR="00213C9E">
                <w:t>,</w:t>
              </w:r>
            </w:ins>
            <w:r>
              <w:t xml:space="preserve"> they had an idea caused a cultural storm</w:t>
            </w:r>
            <w:ins w:id="113" w:author="Andrew Wilkinson" w:date="2023-06-28T17:25:00Z">
              <w:r w:rsidR="00213C9E">
                <w:t>,</w:t>
              </w:r>
            </w:ins>
            <w:r>
              <w:t xml:space="preserve"> it's the best one yet</w:t>
            </w:r>
            <w:ins w:id="114" w:author="Andrew Wilkinson" w:date="2023-06-28T17:25:00Z">
              <w:r w:rsidR="00213C9E">
                <w:t>,</w:t>
              </w:r>
            </w:ins>
            <w:r>
              <w:t xml:space="preserve"> but the best is the norm.</w:t>
            </w:r>
          </w:p>
          <w:p w14:paraId="022B6DCF" w14:textId="77777777" w:rsidR="00213C9E" w:rsidRDefault="00604BEA" w:rsidP="00604BEA">
            <w:pPr>
              <w:rPr>
                <w:ins w:id="115" w:author="Andrew Wilkinson" w:date="2023-06-28T17:25:00Z"/>
              </w:rPr>
            </w:pPr>
            <w:del w:id="116" w:author="Andrew Wilkinson" w:date="2023-06-28T17:25:00Z">
              <w:r w:rsidDel="00213C9E">
                <w:delText xml:space="preserve"> </w:delText>
              </w:r>
            </w:del>
            <w:r>
              <w:t>Jack, Nick, that's it.</w:t>
            </w:r>
          </w:p>
          <w:p w14:paraId="16888C77" w14:textId="77777777" w:rsidR="00E82216" w:rsidRDefault="00604BEA" w:rsidP="00604BEA">
            <w:pPr>
              <w:rPr>
                <w:ins w:id="117" w:author="Andrew Wilkinson" w:date="2023-06-28T17:25:00Z"/>
              </w:rPr>
            </w:pPr>
            <w:del w:id="118" w:author="Andrew Wilkinson" w:date="2023-06-28T17:25:00Z">
              <w:r w:rsidDel="00213C9E">
                <w:delText xml:space="preserve"> </w:delText>
              </w:r>
            </w:del>
            <w:r>
              <w:t>I don't even think they need to practice.</w:t>
            </w:r>
            <w:del w:id="119" w:author="Andrew Wilkinson" w:date="2023-06-28T17:25:00Z">
              <w:r w:rsidDel="00E82216">
                <w:delText xml:space="preserve"> f</w:delText>
              </w:r>
            </w:del>
          </w:p>
          <w:p w14:paraId="22D32806" w14:textId="77777777" w:rsidR="00A82CAF" w:rsidRDefault="00E82216" w:rsidP="00604BEA">
            <w:pPr>
              <w:rPr>
                <w:ins w:id="120" w:author="Andrew Wilkinson" w:date="2023-06-28T17:26:00Z"/>
              </w:rPr>
            </w:pPr>
            <w:ins w:id="121" w:author="Andrew Wilkinson" w:date="2023-06-28T17:25:00Z">
              <w:r>
                <w:t>F</w:t>
              </w:r>
            </w:ins>
            <w:r w:rsidR="00604BEA">
              <w:t>ifty percent that's a fact tip.</w:t>
            </w:r>
          </w:p>
          <w:p w14:paraId="349DFB01" w14:textId="7D1B71E4" w:rsidR="00604BEA" w:rsidRDefault="00604BEA" w:rsidP="00604BEA">
            <w:del w:id="122" w:author="Andrew Wilkinson" w:date="2023-06-28T17:26:00Z">
              <w:r w:rsidDel="00A82CAF">
                <w:delText xml:space="preserve"> </w:delText>
              </w:r>
            </w:del>
            <w:del w:id="123" w:author="Andrew Wilkinson" w:date="2023-06-28T17:25:00Z">
              <w:r w:rsidDel="00E82216">
                <w:delText>t boys</w:delText>
              </w:r>
            </w:del>
            <w:ins w:id="124" w:author="Andrew Wilkinson" w:date="2023-06-28T17:25:00Z">
              <w:r w:rsidR="00E82216">
                <w:t>TBOY</w:t>
              </w:r>
            </w:ins>
            <w:r>
              <w:t xml:space="preserve"> city on your add list</w:t>
            </w:r>
            <w:ins w:id="125" w:author="Andrew Wilkinson" w:date="2023-06-28T17:26:00Z">
              <w:r w:rsidR="00A82CAF">
                <w:t>,</w:t>
              </w:r>
            </w:ins>
            <w:r>
              <w:t xml:space="preserve"> if you know, you know</w:t>
            </w:r>
            <w:ins w:id="126" w:author="Andrew Wilkinson" w:date="2023-06-28T17:26:00Z">
              <w:r w:rsidR="00A82CAF">
                <w:t>, '</w:t>
              </w:r>
            </w:ins>
            <w:del w:id="127" w:author="Andrew Wilkinson" w:date="2023-06-28T17:26:00Z">
              <w:r w:rsidDel="00A82CAF">
                <w:delText xml:space="preserve"> </w:delText>
              </w:r>
            </w:del>
            <w:r>
              <w:t>cause we're ready to go we can't wait no more so just start the show</w:t>
            </w:r>
            <w:ins w:id="128" w:author="Andrew Wilkinson" w:date="2023-06-28T17:26:00Z">
              <w:r w:rsidR="00A82CAF">
                <w:t>.</w:t>
              </w:r>
            </w:ins>
            <w:del w:id="129" w:author="Andrew Wilkinson" w:date="2023-06-28T17:26:00Z">
              <w:r w:rsidDel="00A82CAF">
                <w:delText>—</w:delText>
              </w:r>
            </w:del>
          </w:p>
          <w:p w14:paraId="06011C41" w14:textId="6A75CB0D" w:rsidR="00A82CAF" w:rsidRDefault="00604BEA" w:rsidP="00604BEA">
            <w:pPr>
              <w:rPr>
                <w:ins w:id="130" w:author="Andrew Wilkinson" w:date="2023-06-28T17:27:00Z"/>
              </w:rPr>
            </w:pPr>
            <w:r>
              <w:t xml:space="preserve">For our first story, the stock market just hit its highest point in a year, </w:t>
            </w:r>
            <w:del w:id="131" w:author="Andrew Wilkinson" w:date="2023-06-28T18:23:00Z">
              <w:r w:rsidDel="00AF5EBB">
                <w:delText>yet it's</w:delText>
              </w:r>
            </w:del>
            <w:ins w:id="132" w:author="Andrew Wilkinson" w:date="2023-06-28T18:23:00Z">
              <w:r w:rsidR="00AF5EBB">
                <w:t>Yetis,</w:t>
              </w:r>
            </w:ins>
            <w:r>
              <w:t xml:space="preserve"> we're officially, in a bull market.</w:t>
            </w:r>
          </w:p>
          <w:p w14:paraId="2BB31B20" w14:textId="7C3B322E" w:rsidR="00604BEA" w:rsidRDefault="00604BEA" w:rsidP="00604BEA">
            <w:del w:id="133" w:author="Andrew Wilkinson" w:date="2023-06-28T17:27:00Z">
              <w:r w:rsidDel="00A82CAF">
                <w:delText xml:space="preserve"> </w:delText>
              </w:r>
            </w:del>
            <w:ins w:id="134" w:author="Andrew Wilkinson" w:date="2023-06-28T17:27:00Z">
              <w:r w:rsidR="00A82CAF">
                <w:t>W</w:t>
              </w:r>
            </w:ins>
            <w:del w:id="135" w:author="Andrew Wilkinson" w:date="2023-06-28T17:27:00Z">
              <w:r w:rsidDel="00A82CAF">
                <w:delText>w</w:delText>
              </w:r>
            </w:del>
            <w:r>
              <w:t>ho saw this coming?</w:t>
            </w:r>
          </w:p>
          <w:p w14:paraId="1124523A" w14:textId="02649D83" w:rsidR="00604BEA" w:rsidRDefault="00604BEA" w:rsidP="00604BEA">
            <w:r>
              <w:t>The economy is surviving inflation and eight stocks are enjoying it the most</w:t>
            </w:r>
            <w:ins w:id="136" w:author="Andrew Wilkinson" w:date="2023-06-28T17:27:00Z">
              <w:r w:rsidR="00A82CAF">
                <w:t>.</w:t>
              </w:r>
            </w:ins>
          </w:p>
          <w:p w14:paraId="39732601" w14:textId="2A1AB04D" w:rsidR="00604BEA" w:rsidRDefault="00604BEA" w:rsidP="00604BEA">
            <w:r>
              <w:t>Yeah, can we do little time</w:t>
            </w:r>
            <w:ins w:id="137" w:author="Andrew Wilkinson" w:date="2023-06-28T17:27:00Z">
              <w:r w:rsidR="00A82CAF">
                <w:t>-</w:t>
              </w:r>
            </w:ins>
            <w:del w:id="138" w:author="Andrew Wilkinson" w:date="2023-06-28T17:27:00Z">
              <w:r w:rsidDel="00A82CAF">
                <w:delText xml:space="preserve"> </w:delText>
              </w:r>
            </w:del>
            <w:r>
              <w:t xml:space="preserve">travelling in here, could take us back to January </w:t>
            </w:r>
            <w:del w:id="139" w:author="Andrew Wilkinson" w:date="2023-06-28T17:30:00Z">
              <w:r w:rsidDel="00A82CAF">
                <w:delText xml:space="preserve">3rd </w:delText>
              </w:r>
            </w:del>
            <w:ins w:id="140" w:author="Andrew Wilkinson" w:date="2023-06-28T17:30:00Z">
              <w:r w:rsidR="00A82CAF">
                <w:t>third</w:t>
              </w:r>
              <w:r w:rsidR="00A82CAF">
                <w:t xml:space="preserve"> </w:t>
              </w:r>
            </w:ins>
            <w:r>
              <w:t>in 2022</w:t>
            </w:r>
            <w:ins w:id="141" w:author="Andrew Wilkinson" w:date="2023-06-28T17:27:00Z">
              <w:r w:rsidR="00A82CAF">
                <w:t>.</w:t>
              </w:r>
            </w:ins>
          </w:p>
          <w:p w14:paraId="1185D147" w14:textId="4DAE0B1E" w:rsidR="00604BEA" w:rsidRDefault="00604BEA" w:rsidP="00604BEA">
            <w:pPr>
              <w:rPr>
                <w:ins w:id="142" w:author="Andrew Wilkinson" w:date="2023-06-28T17:28:00Z"/>
              </w:rPr>
            </w:pPr>
            <w:r>
              <w:t xml:space="preserve">January </w:t>
            </w:r>
            <w:del w:id="143" w:author="Andrew Wilkinson" w:date="2023-06-28T17:27:00Z">
              <w:r w:rsidDel="00A82CAF">
                <w:delText xml:space="preserve">third </w:delText>
              </w:r>
            </w:del>
            <w:ins w:id="144" w:author="Andrew Wilkinson" w:date="2023-06-28T17:30:00Z">
              <w:r w:rsidR="00A82CAF">
                <w:t>third,</w:t>
              </w:r>
            </w:ins>
            <w:ins w:id="145" w:author="Andrew Wilkinson" w:date="2023-06-28T17:27:00Z">
              <w:r w:rsidR="00A82CAF">
                <w:t xml:space="preserve"> </w:t>
              </w:r>
            </w:ins>
            <w:del w:id="146" w:author="Andrew Wilkinson" w:date="2023-06-28T17:27:00Z">
              <w:r w:rsidDel="00A82CAF">
                <w:delText>twenty twenty two</w:delText>
              </w:r>
            </w:del>
            <w:ins w:id="147" w:author="Andrew Wilkinson" w:date="2023-06-28T17:27:00Z">
              <w:r w:rsidR="00A82CAF">
                <w:t>2022</w:t>
              </w:r>
            </w:ins>
            <w:ins w:id="148" w:author="Andrew Wilkinson" w:date="2023-06-28T17:30:00Z">
              <w:r w:rsidR="00A82CAF">
                <w:t>,</w:t>
              </w:r>
            </w:ins>
            <w:r>
              <w:t xml:space="preserve"> of our stock por</w:t>
            </w:r>
            <w:ins w:id="149" w:author="Andrew Wilkinson" w:date="2023-06-28T17:28:00Z">
              <w:r w:rsidR="00A82CAF">
                <w:t>t</w:t>
              </w:r>
            </w:ins>
            <w:r>
              <w:t>folios were looking fantastic</w:t>
            </w:r>
            <w:ins w:id="150" w:author="Andrew Wilkinson" w:date="2023-06-28T17:28:00Z">
              <w:r w:rsidR="00A82CAF">
                <w:t>.</w:t>
              </w:r>
            </w:ins>
          </w:p>
          <w:p w14:paraId="57249D37" w14:textId="77777777" w:rsidR="00A82CAF" w:rsidRDefault="00A82CAF" w:rsidP="00604BEA"/>
          <w:p w14:paraId="55BA4D42" w14:textId="44D13D86" w:rsidR="00604BEA" w:rsidRDefault="00604BEA" w:rsidP="00604BEA">
            <w:del w:id="151" w:author="Andrew Wilkinson" w:date="2023-06-28T17:28:00Z">
              <w:r w:rsidDel="00A82CAF">
                <w:lastRenderedPageBreak/>
                <w:delText>(NICK) w</w:delText>
              </w:r>
            </w:del>
            <w:ins w:id="152" w:author="Andrew Wilkinson" w:date="2023-06-28T17:28:00Z">
              <w:r w:rsidR="00A82CAF">
                <w:t>W</w:t>
              </w:r>
            </w:ins>
            <w:r>
              <w:t>e were loving every minute of it, weren't we Jack?</w:t>
            </w:r>
          </w:p>
          <w:p w14:paraId="6732CD38" w14:textId="77777777" w:rsidR="00604BEA" w:rsidRDefault="00604BEA" w:rsidP="00604BEA">
            <w:r>
              <w:t>That was about a year and a half ago, but at that moment, stocks started going down.</w:t>
            </w:r>
          </w:p>
          <w:p w14:paraId="22F7BAEE" w14:textId="77777777" w:rsidR="00604BEA" w:rsidRDefault="00604BEA" w:rsidP="00604BEA">
            <w:r>
              <w:t>Yeah, and then stocks, kept going down.</w:t>
            </w:r>
          </w:p>
          <w:p w14:paraId="14CB1148" w14:textId="6117D788" w:rsidR="00604BEA" w:rsidRDefault="00604BEA" w:rsidP="00604BEA">
            <w:pPr>
              <w:rPr>
                <w:ins w:id="153" w:author="Andrew Wilkinson" w:date="2023-06-28T17:30:00Z"/>
              </w:rPr>
            </w:pPr>
            <w:r>
              <w:t xml:space="preserve">Stocks bottomed up in October of last year, they were down </w:t>
            </w:r>
            <w:del w:id="154" w:author="Andrew Wilkinson" w:date="2023-06-28T17:29:00Z">
              <w:r w:rsidDel="00A82CAF">
                <w:delText>twenty five perfect</w:delText>
              </w:r>
            </w:del>
            <w:ins w:id="155" w:author="Andrew Wilkinson" w:date="2023-06-28T17:29:00Z">
              <w:r w:rsidR="00A82CAF">
                <w:t>25%</w:t>
              </w:r>
            </w:ins>
            <w:del w:id="156" w:author="Andrew Wilkinson" w:date="2023-06-28T17:29:00Z">
              <w:r w:rsidDel="00A82CAF">
                <w:delText>,</w:delText>
              </w:r>
            </w:del>
            <w:r>
              <w:t xml:space="preserve"> from that January </w:t>
            </w:r>
            <w:del w:id="157" w:author="Andrew Wilkinson" w:date="2023-06-28T17:29:00Z">
              <w:r w:rsidDel="00A82CAF">
                <w:delText xml:space="preserve">third </w:delText>
              </w:r>
            </w:del>
            <w:ins w:id="158" w:author="Andrew Wilkinson" w:date="2023-06-28T17:30:00Z">
              <w:r w:rsidR="00A82CAF">
                <w:t>third</w:t>
              </w:r>
            </w:ins>
            <w:ins w:id="159" w:author="Andrew Wilkinson" w:date="2023-06-28T17:29:00Z">
              <w:r w:rsidR="00A82CAF">
                <w:t xml:space="preserve"> </w:t>
              </w:r>
            </w:ins>
            <w:r>
              <w:t>high</w:t>
            </w:r>
            <w:ins w:id="160" w:author="Andrew Wilkinson" w:date="2023-06-28T17:29:00Z">
              <w:r w:rsidR="00A82CAF">
                <w:t>.</w:t>
              </w:r>
            </w:ins>
          </w:p>
          <w:p w14:paraId="0996C8A9" w14:textId="77777777" w:rsidR="00A82CAF" w:rsidRDefault="00A82CAF" w:rsidP="00604BEA"/>
          <w:p w14:paraId="4D62C24F" w14:textId="5DB727F6" w:rsidR="00604BEA" w:rsidRDefault="00604BEA" w:rsidP="00604BEA">
            <w:r>
              <w:t xml:space="preserve">It wasn't looking pretty, it was not looking pretty, but </w:t>
            </w:r>
            <w:del w:id="161" w:author="Andrew Wilkinson" w:date="2023-06-28T18:24:00Z">
              <w:r w:rsidDel="00A867E9">
                <w:delText xml:space="preserve">yet it gets </w:delText>
              </w:r>
            </w:del>
            <w:ins w:id="162" w:author="Andrew Wilkinson" w:date="2023-06-28T18:24:00Z">
              <w:r w:rsidR="00A867E9">
                <w:t xml:space="preserve">Yetis, get </w:t>
              </w:r>
            </w:ins>
            <w:del w:id="163" w:author="Andrew Wilkinson" w:date="2023-06-28T18:24:00Z">
              <w:r w:rsidDel="00A867E9">
                <w:delText xml:space="preserve">to </w:delText>
              </w:r>
            </w:del>
            <w:r>
              <w:t>this, since October it has been up and up, and quietly up for the stock market.</w:t>
            </w:r>
          </w:p>
          <w:p w14:paraId="60C531A8" w14:textId="26BBA9DA" w:rsidR="00604BEA" w:rsidRDefault="00604BEA" w:rsidP="00604BEA">
            <w:r>
              <w:t>Look over your shoulder</w:t>
            </w:r>
            <w:ins w:id="164" w:author="Andrew Wilkinson" w:date="2023-06-28T17:30:00Z">
              <w:r w:rsidR="00A82CAF">
                <w:t>,</w:t>
              </w:r>
            </w:ins>
            <w:r>
              <w:t xml:space="preserve"> the S&amp;P </w:t>
            </w:r>
            <w:del w:id="165" w:author="Andrew Wilkinson" w:date="2023-06-28T17:30:00Z">
              <w:r w:rsidDel="00A82CAF">
                <w:delText>five hundred</w:delText>
              </w:r>
            </w:del>
            <w:ins w:id="166" w:author="Andrew Wilkinson" w:date="2023-06-28T17:30:00Z">
              <w:r w:rsidR="00A82CAF">
                <w:t>500</w:t>
              </w:r>
            </w:ins>
            <w:r>
              <w:t xml:space="preserve"> has snuck</w:t>
            </w:r>
            <w:del w:id="167" w:author="Andrew Wilkinson" w:date="2023-06-28T17:30:00Z">
              <w:r w:rsidDel="00A82CAF">
                <w:delText>ed</w:delText>
              </w:r>
            </w:del>
            <w:r>
              <w:t xml:space="preserve"> up by </w:t>
            </w:r>
            <w:del w:id="168" w:author="Andrew Wilkinson" w:date="2023-06-28T17:31:00Z">
              <w:r w:rsidDel="00A82CAF">
                <w:delText>twenty percent</w:delText>
              </w:r>
            </w:del>
            <w:ins w:id="169" w:author="Andrew Wilkinson" w:date="2023-06-28T17:31:00Z">
              <w:r w:rsidR="00A82CAF">
                <w:t>20%</w:t>
              </w:r>
            </w:ins>
            <w:r>
              <w:t xml:space="preserve"> since October</w:t>
            </w:r>
            <w:ins w:id="170" w:author="Andrew Wilkinson" w:date="2023-06-28T17:31:00Z">
              <w:r w:rsidR="00A82CAF">
                <w:t>.</w:t>
              </w:r>
            </w:ins>
          </w:p>
          <w:p w14:paraId="080ED586" w14:textId="691AF932" w:rsidR="00604BEA" w:rsidRDefault="00604BEA" w:rsidP="00604BEA">
            <w:r>
              <w:t>This guy came out of nowhere, objects in the mirror may be closer than they appear Jack</w:t>
            </w:r>
            <w:ins w:id="171" w:author="Andrew Wilkinson" w:date="2023-06-28T17:31:00Z">
              <w:r w:rsidR="00A82CAF">
                <w:t>.</w:t>
              </w:r>
            </w:ins>
          </w:p>
          <w:p w14:paraId="3C2220D7" w14:textId="4A5B18B6" w:rsidR="00604BEA" w:rsidRDefault="00604BEA" w:rsidP="00604BEA">
            <w:pPr>
              <w:rPr>
                <w:ins w:id="172" w:author="Andrew Wilkinson" w:date="2023-06-28T17:31:00Z"/>
              </w:rPr>
            </w:pPr>
            <w:r>
              <w:t>The bear market is over, we have a bull market</w:t>
            </w:r>
            <w:ins w:id="173" w:author="Andrew Wilkinson" w:date="2023-06-28T17:31:00Z">
              <w:r w:rsidR="00A82CAF">
                <w:t>.</w:t>
              </w:r>
            </w:ins>
          </w:p>
          <w:p w14:paraId="4B123F78" w14:textId="77777777" w:rsidR="00A82CAF" w:rsidRDefault="00A82CAF" w:rsidP="00604BEA"/>
          <w:p w14:paraId="0452A390" w14:textId="0381E026" w:rsidR="00604BEA" w:rsidRDefault="00604BEA" w:rsidP="00604BEA">
            <w:r>
              <w:t>And now Jack, we should explain along little context here on the bear market</w:t>
            </w:r>
            <w:ins w:id="174" w:author="Andrew Wilkinson" w:date="2023-06-28T17:32:00Z">
              <w:r w:rsidR="00A82CAF">
                <w:t>.</w:t>
              </w:r>
            </w:ins>
          </w:p>
          <w:p w14:paraId="71597B6A" w14:textId="162F111D" w:rsidR="00604BEA" w:rsidRDefault="00604BEA" w:rsidP="00604BEA">
            <w:r>
              <w:t>A bear market is by definition when the stock market falls by 20% from a recent high</w:t>
            </w:r>
            <w:ins w:id="175" w:author="Andrew Wilkinson" w:date="2023-06-28T17:32:00Z">
              <w:r w:rsidR="00A82CAF">
                <w:t>.</w:t>
              </w:r>
            </w:ins>
          </w:p>
          <w:p w14:paraId="1F3D1EE7" w14:textId="77777777" w:rsidR="00A82CAF" w:rsidRDefault="00604BEA" w:rsidP="00604BEA">
            <w:pPr>
              <w:rPr>
                <w:ins w:id="176" w:author="Andrew Wilkinson" w:date="2023-06-28T17:33:00Z"/>
              </w:rPr>
            </w:pPr>
            <w:r>
              <w:t xml:space="preserve">And yet, this latest bear market was </w:t>
            </w:r>
            <w:ins w:id="177" w:author="Andrew Wilkinson" w:date="2023-06-28T17:33:00Z">
              <w:r w:rsidR="00A82CAF">
                <w:t xml:space="preserve">the </w:t>
              </w:r>
            </w:ins>
            <w:r>
              <w:t xml:space="preserve">longest market we had seen since </w:t>
            </w:r>
            <w:del w:id="178" w:author="Andrew Wilkinson" w:date="2023-06-28T17:33:00Z">
              <w:r w:rsidDel="00A82CAF">
                <w:delText>nineteen forty eight</w:delText>
              </w:r>
            </w:del>
            <w:ins w:id="179" w:author="Andrew Wilkinson" w:date="2023-06-28T17:33:00Z">
              <w:r w:rsidR="00A82CAF">
                <w:t>1948</w:t>
              </w:r>
            </w:ins>
            <w:del w:id="180" w:author="Andrew Wilkinson" w:date="2023-06-28T17:33:00Z">
              <w:r w:rsidDel="00A82CAF">
                <w:delText xml:space="preserve"> </w:delText>
              </w:r>
            </w:del>
            <w:r>
              <w:t>.</w:t>
            </w:r>
          </w:p>
          <w:p w14:paraId="10E082E1" w14:textId="5BED12B3" w:rsidR="00604BEA" w:rsidRDefault="00604BEA" w:rsidP="00604BEA">
            <w:del w:id="181" w:author="Andrew Wilkinson" w:date="2023-06-28T17:33:00Z">
              <w:r w:rsidDel="00A82CAF">
                <w:delText xml:space="preserve"> it </w:delText>
              </w:r>
            </w:del>
            <w:ins w:id="182" w:author="Andrew Wilkinson" w:date="2023-06-28T17:33:00Z">
              <w:r w:rsidR="00A82CAF">
                <w:t>I</w:t>
              </w:r>
              <w:r w:rsidR="00A82CAF">
                <w:t xml:space="preserve">t </w:t>
              </w:r>
            </w:ins>
            <w:r>
              <w:t>was bad</w:t>
            </w:r>
            <w:ins w:id="183" w:author="Andrew Wilkinson" w:date="2023-06-28T17:33:00Z">
              <w:r w:rsidR="00A82CAF">
                <w:t>.</w:t>
              </w:r>
            </w:ins>
          </w:p>
          <w:p w14:paraId="10099E79" w14:textId="17035762" w:rsidR="00604BEA" w:rsidRDefault="00604BEA" w:rsidP="00604BEA">
            <w:r>
              <w:t>It went from January all the way to October</w:t>
            </w:r>
            <w:ins w:id="184" w:author="Andrew Wilkinson" w:date="2023-06-28T17:33:00Z">
              <w:r w:rsidR="00A82CAF">
                <w:t>.</w:t>
              </w:r>
            </w:ins>
          </w:p>
          <w:p w14:paraId="5C114C4A" w14:textId="77777777" w:rsidR="00604BEA" w:rsidRDefault="00604BEA" w:rsidP="00604BEA">
            <w:r>
              <w:t>But know, we're looking at a situation we are technically in a bull market.</w:t>
            </w:r>
          </w:p>
          <w:p w14:paraId="1EA8A5E6" w14:textId="66D8BE38" w:rsidR="00604BEA" w:rsidRDefault="00604BEA" w:rsidP="00604BEA">
            <w:r>
              <w:t>Last week the S&amp;P 500 hit its highest point in the year</w:t>
            </w:r>
            <w:ins w:id="185" w:author="Andrew Wilkinson" w:date="2023-06-28T17:33:00Z">
              <w:r w:rsidR="00A82CAF">
                <w:t>,</w:t>
              </w:r>
            </w:ins>
            <w:r>
              <w:t xml:space="preserve"> it's up over </w:t>
            </w:r>
            <w:del w:id="186" w:author="Andrew Wilkinson" w:date="2023-06-28T17:33:00Z">
              <w:r w:rsidDel="00A82CAF">
                <w:delText>twenty percent</w:delText>
              </w:r>
            </w:del>
            <w:ins w:id="187" w:author="Andrew Wilkinson" w:date="2023-06-28T17:33:00Z">
              <w:r w:rsidR="00A82CAF">
                <w:t>20%</w:t>
              </w:r>
            </w:ins>
            <w:r>
              <w:t xml:space="preserve"> since October.</w:t>
            </w:r>
          </w:p>
          <w:p w14:paraId="46F13B6D" w14:textId="5CD5EAD9" w:rsidR="00604BEA" w:rsidRDefault="00604BEA" w:rsidP="00604BEA">
            <w:r>
              <w:t>Not too shabby, so Jack and I were wondering all weekend long "</w:t>
            </w:r>
            <w:del w:id="188" w:author="Andrew Wilkinson" w:date="2023-06-28T17:34:00Z">
              <w:r w:rsidDel="00A82CAF">
                <w:delText xml:space="preserve"> w</w:delText>
              </w:r>
            </w:del>
            <w:ins w:id="189" w:author="Andrew Wilkinson" w:date="2023-06-28T17:34:00Z">
              <w:r w:rsidR="00A82CAF">
                <w:t>W</w:t>
              </w:r>
            </w:ins>
            <w:r>
              <w:t>hy does this stock market suddenly have all this optimism</w:t>
            </w:r>
            <w:ins w:id="190" w:author="Andrew Wilkinson" w:date="2023-06-28T17:34:00Z">
              <w:r w:rsidR="00A82CAF">
                <w:t>,</w:t>
              </w:r>
            </w:ins>
            <w:r>
              <w:t xml:space="preserve"> all this enthusiasm, all this positivity</w:t>
            </w:r>
            <w:ins w:id="191" w:author="Andrew Wilkinson" w:date="2023-06-28T17:34:00Z">
              <w:r w:rsidR="00A82CAF">
                <w:t>,</w:t>
              </w:r>
            </w:ins>
            <w:r>
              <w:t xml:space="preserve"> man?</w:t>
            </w:r>
            <w:ins w:id="192" w:author="Andrew Wilkinson" w:date="2023-06-28T17:34:00Z">
              <w:r w:rsidR="00A82CAF">
                <w:t>"</w:t>
              </w:r>
            </w:ins>
          </w:p>
          <w:p w14:paraId="2F819A64" w14:textId="77777777" w:rsidR="00604BEA" w:rsidRDefault="00604BEA" w:rsidP="00604BEA">
            <w:r>
              <w:t>The first thing we should do, is check the economy vital signs.</w:t>
            </w:r>
          </w:p>
          <w:p w14:paraId="1A0CC758" w14:textId="77777777" w:rsidR="00604BEA" w:rsidRDefault="00604BEA" w:rsidP="00604BEA">
            <w:r>
              <w:t>We gotta check the vital signs because everyone's been talking recession but this doesn't sound like a recession.</w:t>
            </w:r>
          </w:p>
          <w:p w14:paraId="77484CB6" w14:textId="77777777" w:rsidR="00604BEA" w:rsidRDefault="00604BEA" w:rsidP="00604BEA">
            <w:pPr>
              <w:rPr>
                <w:ins w:id="193" w:author="Andrew Wilkinson" w:date="2023-06-28T17:35:00Z"/>
              </w:rPr>
            </w:pPr>
            <w:r>
              <w:t>I'm no paramedic, but I think the pulse is inflation.</w:t>
            </w:r>
          </w:p>
          <w:p w14:paraId="182DD235" w14:textId="77777777" w:rsidR="008A286C" w:rsidRDefault="008A286C" w:rsidP="00604BEA"/>
          <w:p w14:paraId="0CBE170C" w14:textId="77777777" w:rsidR="008A286C" w:rsidRDefault="00604BEA" w:rsidP="00604BEA">
            <w:pPr>
              <w:rPr>
                <w:ins w:id="194" w:author="Andrew Wilkinson" w:date="2023-06-28T17:35:00Z"/>
              </w:rPr>
            </w:pPr>
            <w:r>
              <w:t>Yes Jack, let's kick it off with inflation.</w:t>
            </w:r>
          </w:p>
          <w:p w14:paraId="2BB3E8D7" w14:textId="1C4FFC98" w:rsidR="00604BEA" w:rsidRDefault="00604BEA" w:rsidP="00604BEA">
            <w:del w:id="195" w:author="Andrew Wilkinson" w:date="2023-06-28T17:35:00Z">
              <w:r w:rsidDel="008A286C">
                <w:delText xml:space="preserve"> w</w:delText>
              </w:r>
            </w:del>
            <w:ins w:id="196" w:author="Andrew Wilkinson" w:date="2023-06-28T17:35:00Z">
              <w:r w:rsidR="008A286C">
                <w:t>W</w:t>
              </w:r>
            </w:ins>
            <w:r>
              <w:t>hat's going on with inflation</w:t>
            </w:r>
            <w:ins w:id="197" w:author="Andrew Wilkinson" w:date="2023-06-28T17:35:00Z">
              <w:r w:rsidR="008A286C">
                <w:t>?</w:t>
              </w:r>
            </w:ins>
          </w:p>
          <w:p w14:paraId="2FF84A5C" w14:textId="68C81DBE" w:rsidR="00604BEA" w:rsidRDefault="00604BEA" w:rsidP="00604BEA">
            <w:pPr>
              <w:rPr>
                <w:ins w:id="198" w:author="Andrew Wilkinson" w:date="2023-06-28T17:36:00Z"/>
              </w:rPr>
            </w:pPr>
            <w:r>
              <w:t xml:space="preserve">Starting in </w:t>
            </w:r>
            <w:del w:id="199" w:author="Andrew Wilkinson" w:date="2023-06-28T17:35:00Z">
              <w:r w:rsidDel="008A286C">
                <w:delText xml:space="preserve">january </w:delText>
              </w:r>
            </w:del>
            <w:ins w:id="200" w:author="Andrew Wilkinson" w:date="2023-06-28T17:35:00Z">
              <w:r w:rsidR="008A286C">
                <w:t>J</w:t>
              </w:r>
              <w:r w:rsidR="008A286C">
                <w:t xml:space="preserve">anuary </w:t>
              </w:r>
            </w:ins>
            <w:r>
              <w:t>2022</w:t>
            </w:r>
            <w:ins w:id="201" w:author="Andrew Wilkinson" w:date="2023-06-28T17:35:00Z">
              <w:r w:rsidR="008A286C">
                <w:t>,</w:t>
              </w:r>
            </w:ins>
            <w:r>
              <w:t xml:space="preserve"> markets got scared that increasing prices would ruin the economy</w:t>
            </w:r>
            <w:ins w:id="202" w:author="Andrew Wilkinson" w:date="2023-06-28T17:35:00Z">
              <w:r w:rsidR="008A286C">
                <w:t>.</w:t>
              </w:r>
            </w:ins>
          </w:p>
          <w:p w14:paraId="5987F1CC" w14:textId="77777777" w:rsidR="008A286C" w:rsidRDefault="008A286C" w:rsidP="00604BEA"/>
          <w:p w14:paraId="6349857C" w14:textId="083E7A23" w:rsidR="00604BEA" w:rsidRDefault="00604BEA" w:rsidP="00604BEA">
            <w:r>
              <w:t xml:space="preserve">But, since then inflation has fallen by half, </w:t>
            </w:r>
            <w:del w:id="203" w:author="Andrew Wilkinson" w:date="2023-06-28T17:36:00Z">
              <w:r w:rsidDel="008A286C">
                <w:delText xml:space="preserve">In </w:delText>
              </w:r>
            </w:del>
            <w:ins w:id="204" w:author="Andrew Wilkinson" w:date="2023-06-28T17:36:00Z">
              <w:r w:rsidR="008A286C">
                <w:t>i</w:t>
              </w:r>
              <w:r w:rsidR="008A286C">
                <w:t xml:space="preserve">n </w:t>
              </w:r>
            </w:ins>
            <w:r>
              <w:t>fact, analysts are now expecting normal inflation next year.</w:t>
            </w:r>
          </w:p>
          <w:p w14:paraId="1692CCA0" w14:textId="69D2A5E0" w:rsidR="00604BEA" w:rsidRDefault="00604BEA" w:rsidP="00604BEA">
            <w:r>
              <w:t>Alright</w:t>
            </w:r>
            <w:ins w:id="205" w:author="Andrew Wilkinson" w:date="2023-06-28T17:36:00Z">
              <w:r w:rsidR="008A286C">
                <w:t>,</w:t>
              </w:r>
            </w:ins>
            <w:r>
              <w:t xml:space="preserve"> </w:t>
            </w:r>
            <w:ins w:id="206" w:author="Andrew Wilkinson" w:date="2023-06-28T17:36:00Z">
              <w:r w:rsidR="008A286C">
                <w:t>i</w:t>
              </w:r>
            </w:ins>
            <w:del w:id="207" w:author="Andrew Wilkinson" w:date="2023-06-28T17:36:00Z">
              <w:r w:rsidDel="008A286C">
                <w:delText>I</w:delText>
              </w:r>
            </w:del>
            <w:r>
              <w:t>nflation is looking good, let's check the next vital sign, oil</w:t>
            </w:r>
            <w:ins w:id="208" w:author="Andrew Wilkinson" w:date="2023-06-28T17:36:00Z">
              <w:r w:rsidR="008A286C">
                <w:t>.</w:t>
              </w:r>
            </w:ins>
          </w:p>
          <w:p w14:paraId="18C0E327" w14:textId="0F95D5C0" w:rsidR="00604BEA" w:rsidRDefault="00604BEA" w:rsidP="00604BEA">
            <w:r>
              <w:lastRenderedPageBreak/>
              <w:t>Oil, because the economy still runs on oil</w:t>
            </w:r>
            <w:ins w:id="209" w:author="Andrew Wilkinson" w:date="2023-06-28T17:37:00Z">
              <w:r w:rsidR="001420A1">
                <w:t>.</w:t>
              </w:r>
            </w:ins>
          </w:p>
          <w:p w14:paraId="2F0B5BE2" w14:textId="77777777" w:rsidR="001420A1" w:rsidRDefault="00604BEA" w:rsidP="00604BEA">
            <w:pPr>
              <w:rPr>
                <w:ins w:id="210" w:author="Andrew Wilkinson" w:date="2023-06-28T17:37:00Z"/>
              </w:rPr>
            </w:pPr>
            <w:r>
              <w:t>Last year, gas prices hit a freaky five dollars a gallon.</w:t>
            </w:r>
          </w:p>
          <w:p w14:paraId="10EDA7FA" w14:textId="77777777" w:rsidR="001420A1" w:rsidRDefault="001420A1" w:rsidP="00604BEA">
            <w:pPr>
              <w:rPr>
                <w:ins w:id="211" w:author="Andrew Wilkinson" w:date="2023-06-28T17:37:00Z"/>
              </w:rPr>
            </w:pPr>
          </w:p>
          <w:p w14:paraId="3AD71E85" w14:textId="6FC60D5D" w:rsidR="00604BEA" w:rsidRDefault="001420A1" w:rsidP="00604BEA">
            <w:ins w:id="212" w:author="Andrew Wilkinson" w:date="2023-06-28T17:37:00Z">
              <w:r>
                <w:t>E</w:t>
              </w:r>
            </w:ins>
            <w:del w:id="213" w:author="Andrew Wilkinson" w:date="2023-06-28T17:37:00Z">
              <w:r w:rsidR="00604BEA" w:rsidDel="001420A1">
                <w:delText xml:space="preserve"> e</w:delText>
              </w:r>
            </w:del>
            <w:r w:rsidR="00604BEA">
              <w:t>veryone was furious</w:t>
            </w:r>
            <w:ins w:id="214" w:author="Andrew Wilkinson" w:date="2023-06-28T17:37:00Z">
              <w:r>
                <w:t>.</w:t>
              </w:r>
            </w:ins>
          </w:p>
          <w:p w14:paraId="69BA9580" w14:textId="611BC4A0" w:rsidR="00604BEA" w:rsidRDefault="00604BEA" w:rsidP="00604BEA">
            <w:r>
              <w:t xml:space="preserve">And that was all driven by Putin's war in </w:t>
            </w:r>
            <w:del w:id="215" w:author="Andrew Wilkinson" w:date="2023-06-28T17:37:00Z">
              <w:r w:rsidDel="00745D89">
                <w:delText>Ucraine</w:delText>
              </w:r>
            </w:del>
            <w:ins w:id="216" w:author="Andrew Wilkinson" w:date="2023-06-28T17:37:00Z">
              <w:r w:rsidR="00745D89">
                <w:t>U</w:t>
              </w:r>
              <w:r w:rsidR="00745D89">
                <w:t>k</w:t>
              </w:r>
              <w:r w:rsidR="00745D89">
                <w:t>raine</w:t>
              </w:r>
            </w:ins>
            <w:r>
              <w:t>, but today gas prices are back to a normalish three dollars and fifty cents</w:t>
            </w:r>
            <w:ins w:id="217" w:author="Andrew Wilkinson" w:date="2023-06-28T17:38:00Z">
              <w:r w:rsidR="00745D89">
                <w:t>.</w:t>
              </w:r>
            </w:ins>
          </w:p>
          <w:p w14:paraId="360650C1" w14:textId="3E484E21" w:rsidR="00604BEA" w:rsidRDefault="00604BEA" w:rsidP="00604BEA">
            <w:r>
              <w:t>I'm not loving that, but it's better than five bucks</w:t>
            </w:r>
            <w:ins w:id="218" w:author="Andrew Wilkinson" w:date="2023-06-28T17:38:00Z">
              <w:r w:rsidR="00745D89">
                <w:t>.</w:t>
              </w:r>
            </w:ins>
          </w:p>
          <w:p w14:paraId="2B54BC41" w14:textId="7E151B67" w:rsidR="00604BEA" w:rsidRDefault="00604BEA" w:rsidP="00604BEA">
            <w:r>
              <w:t>Oil taken</w:t>
            </w:r>
            <w:ins w:id="219" w:author="Andrew Wilkinson" w:date="2023-06-28T17:38:00Z">
              <w:r w:rsidR="00387FE8">
                <w:t>,</w:t>
              </w:r>
            </w:ins>
            <w:r>
              <w:t xml:space="preserve"> and the third </w:t>
            </w:r>
            <w:del w:id="220" w:author="Andrew Wilkinson" w:date="2023-06-28T17:38:00Z">
              <w:r w:rsidDel="00387FE8">
                <w:delText xml:space="preserve">final </w:delText>
              </w:r>
            </w:del>
            <w:ins w:id="221" w:author="Andrew Wilkinson" w:date="2023-06-28T17:38:00Z">
              <w:r w:rsidR="00387FE8">
                <w:t>vital</w:t>
              </w:r>
              <w:r w:rsidR="00387FE8">
                <w:t xml:space="preserve"> </w:t>
              </w:r>
            </w:ins>
            <w:r>
              <w:t>sign</w:t>
            </w:r>
            <w:del w:id="222" w:author="Andrew Wilkinson" w:date="2023-06-28T17:38:00Z">
              <w:r w:rsidDel="00387FE8">
                <w:delText>,</w:delText>
              </w:r>
            </w:del>
            <w:r>
              <w:t xml:space="preserve"> we gotta check </w:t>
            </w:r>
            <w:ins w:id="223" w:author="Andrew Wilkinson" w:date="2023-06-28T17:38:00Z">
              <w:r w:rsidR="00387FE8">
                <w:t>J</w:t>
              </w:r>
            </w:ins>
            <w:del w:id="224" w:author="Andrew Wilkinson" w:date="2023-06-28T17:38:00Z">
              <w:r w:rsidDel="00387FE8">
                <w:delText>J</w:delText>
              </w:r>
            </w:del>
            <w:r>
              <w:t xml:space="preserve">ack, the </w:t>
            </w:r>
            <w:del w:id="225" w:author="Andrew Wilkinson" w:date="2023-06-28T17:38:00Z">
              <w:r w:rsidDel="00387FE8">
                <w:delText xml:space="preserve">silicon </w:delText>
              </w:r>
            </w:del>
            <w:ins w:id="226" w:author="Andrew Wilkinson" w:date="2023-06-28T17:38:00Z">
              <w:r w:rsidR="00387FE8">
                <w:t>S</w:t>
              </w:r>
              <w:r w:rsidR="00387FE8">
                <w:t xml:space="preserve">ilicon </w:t>
              </w:r>
            </w:ins>
            <w:r>
              <w:t>Valley bank crisis, the death</w:t>
            </w:r>
            <w:ins w:id="227" w:author="Andrew Wilkinson" w:date="2023-06-28T17:39:00Z">
              <w:r w:rsidR="00387FE8">
                <w:t xml:space="preserve"> </w:t>
              </w:r>
            </w:ins>
            <w:del w:id="228" w:author="Andrew Wilkinson" w:date="2023-06-28T17:39:00Z">
              <w:r w:rsidDel="00387FE8">
                <w:delText xml:space="preserve"> </w:delText>
              </w:r>
            </w:del>
            <w:r>
              <w:t>syndrome, all that financial stuff that's been going on</w:t>
            </w:r>
            <w:ins w:id="229" w:author="Andrew Wilkinson" w:date="2023-06-28T17:39:00Z">
              <w:r w:rsidR="00387FE8">
                <w:t>.</w:t>
              </w:r>
            </w:ins>
          </w:p>
          <w:p w14:paraId="6CC6CFAB" w14:textId="58DE4616" w:rsidR="00604BEA" w:rsidRDefault="00604BEA" w:rsidP="00604BEA">
            <w:r>
              <w:t>Those financial freakouts, they seem under control now</w:t>
            </w:r>
            <w:ins w:id="230" w:author="Andrew Wilkinson" w:date="2023-06-28T17:39:00Z">
              <w:r w:rsidR="00387FE8">
                <w:t>.</w:t>
              </w:r>
            </w:ins>
          </w:p>
          <w:p w14:paraId="2219CCF5" w14:textId="7C022B4D" w:rsidR="00604BEA" w:rsidRDefault="00604BEA" w:rsidP="00604BEA">
            <w:del w:id="231" w:author="Andrew Wilkinson" w:date="2023-06-28T18:26:00Z">
              <w:r w:rsidDel="00C235CC">
                <w:delText>Yet it's</w:delText>
              </w:r>
            </w:del>
            <w:ins w:id="232" w:author="Andrew Wilkinson" w:date="2023-06-28T18:26:00Z">
              <w:r w:rsidR="00C235CC">
                <w:t>Yetis,</w:t>
              </w:r>
            </w:ins>
            <w:r>
              <w:t xml:space="preserve"> inflation, oil prices</w:t>
            </w:r>
            <w:ins w:id="233" w:author="Andrew Wilkinson" w:date="2023-06-28T18:26:00Z">
              <w:r w:rsidR="0081088F">
                <w:t>,</w:t>
              </w:r>
            </w:ins>
            <w:r>
              <w:t xml:space="preserve"> politics, these vital signs of the economy</w:t>
            </w:r>
            <w:ins w:id="234" w:author="Andrew Wilkinson" w:date="2023-06-28T17:39:00Z">
              <w:r w:rsidR="00387FE8">
                <w:t>,</w:t>
              </w:r>
            </w:ins>
            <w:r>
              <w:t xml:space="preserve"> they could flare up and turn the economy sick again</w:t>
            </w:r>
            <w:ins w:id="235" w:author="Andrew Wilkinson" w:date="2023-06-28T17:39:00Z">
              <w:r w:rsidR="00387FE8">
                <w:t>.</w:t>
              </w:r>
            </w:ins>
          </w:p>
          <w:p w14:paraId="52D893F7" w14:textId="41E11DD2" w:rsidR="00604BEA" w:rsidRDefault="00604BEA" w:rsidP="00604BEA">
            <w:r>
              <w:t>But investors are checking the economy</w:t>
            </w:r>
            <w:del w:id="236" w:author="Andrew Wilkinson" w:date="2023-06-28T17:39:00Z">
              <w:r w:rsidDel="00387FE8">
                <w:delText>.</w:delText>
              </w:r>
            </w:del>
            <w:ins w:id="237" w:author="Andrew Wilkinson" w:date="2023-06-28T17:39:00Z">
              <w:r w:rsidR="00387FE8">
                <w:t xml:space="preserve"> </w:t>
              </w:r>
            </w:ins>
            <w:r>
              <w:t>vital signs and everything looks good right now</w:t>
            </w:r>
            <w:ins w:id="238" w:author="Andrew Wilkinson" w:date="2023-06-28T17:39:00Z">
              <w:r w:rsidR="00387FE8">
                <w:t>.</w:t>
              </w:r>
            </w:ins>
          </w:p>
          <w:p w14:paraId="59B15713" w14:textId="0FD4B96B" w:rsidR="00604BEA" w:rsidRDefault="00604BEA" w:rsidP="00604BEA">
            <w:r>
              <w:t>O</w:t>
            </w:r>
            <w:ins w:id="239" w:author="Andrew Wilkinson" w:date="2023-06-28T17:40:00Z">
              <w:r w:rsidR="00387FE8">
                <w:t>h,</w:t>
              </w:r>
            </w:ins>
            <w:r>
              <w:t xml:space="preserve"> </w:t>
            </w:r>
            <w:del w:id="240" w:author="Andrew Wilkinson" w:date="2023-06-28T17:39:00Z">
              <w:r w:rsidDel="00387FE8">
                <w:delText>hahaha</w:delText>
              </w:r>
            </w:del>
            <w:ins w:id="241" w:author="Andrew Wilkinson" w:date="2023-06-28T17:39:00Z">
              <w:r w:rsidR="00387FE8">
                <w:t>ha</w:t>
              </w:r>
            </w:ins>
            <w:ins w:id="242" w:author="Andrew Wilkinson" w:date="2023-06-28T17:40:00Z">
              <w:r w:rsidR="00387FE8">
                <w:t>,</w:t>
              </w:r>
            </w:ins>
            <w:ins w:id="243" w:author="Andrew Wilkinson" w:date="2023-06-28T17:39:00Z">
              <w:r w:rsidR="00387FE8">
                <w:t xml:space="preserve"> ha</w:t>
              </w:r>
            </w:ins>
            <w:ins w:id="244" w:author="Andrew Wilkinson" w:date="2023-06-28T17:40:00Z">
              <w:r w:rsidR="00387FE8">
                <w:t>,</w:t>
              </w:r>
            </w:ins>
            <w:ins w:id="245" w:author="Andrew Wilkinson" w:date="2023-06-28T17:39:00Z">
              <w:r w:rsidR="00387FE8">
                <w:t xml:space="preserve"> ha</w:t>
              </w:r>
            </w:ins>
            <w:r>
              <w:t>, by the way Jack, we threw a fourth vital sign into this?</w:t>
            </w:r>
          </w:p>
          <w:p w14:paraId="7F11915F" w14:textId="77777777" w:rsidR="00161AC3" w:rsidRDefault="00604BEA" w:rsidP="00604BEA">
            <w:pPr>
              <w:rPr>
                <w:ins w:id="246" w:author="Andrew Wilkinson" w:date="2023-06-28T17:40:00Z"/>
              </w:rPr>
            </w:pPr>
            <w:r>
              <w:t>Yeah, unemployment.</w:t>
            </w:r>
          </w:p>
          <w:p w14:paraId="036666C5" w14:textId="62F84F10" w:rsidR="00604BEA" w:rsidRDefault="00604BEA" w:rsidP="00604BEA">
            <w:del w:id="247" w:author="Andrew Wilkinson" w:date="2023-06-28T17:40:00Z">
              <w:r w:rsidDel="00161AC3">
                <w:delText xml:space="preserve"> w</w:delText>
              </w:r>
            </w:del>
            <w:ins w:id="248" w:author="Andrew Wilkinson" w:date="2023-06-28T17:40:00Z">
              <w:r w:rsidR="00161AC3">
                <w:t>W</w:t>
              </w:r>
            </w:ins>
            <w:r>
              <w:t>e have a very low 3.7</w:t>
            </w:r>
            <w:ins w:id="249" w:author="Andrew Wilkinson" w:date="2023-06-28T17:40:00Z">
              <w:r w:rsidR="00161AC3">
                <w:t>%</w:t>
              </w:r>
            </w:ins>
            <w:del w:id="250" w:author="Andrew Wilkinson" w:date="2023-06-28T17:40:00Z">
              <w:r w:rsidDel="00161AC3">
                <w:delText xml:space="preserve"> percent </w:delText>
              </w:r>
            </w:del>
            <w:r>
              <w:t>unemployment right now</w:t>
            </w:r>
            <w:ins w:id="251" w:author="Andrew Wilkinson" w:date="2023-06-28T17:40:00Z">
              <w:r w:rsidR="00161AC3">
                <w:t>.</w:t>
              </w:r>
            </w:ins>
          </w:p>
          <w:p w14:paraId="0A815881" w14:textId="0962D818" w:rsidR="00604BEA" w:rsidRDefault="00604BEA" w:rsidP="00604BEA">
            <w:del w:id="252" w:author="Andrew Wilkinson" w:date="2023-06-28T17:40:00Z">
              <w:r w:rsidDel="00161AC3">
                <w:delText>Yeha</w:delText>
              </w:r>
            </w:del>
            <w:ins w:id="253" w:author="Andrew Wilkinson" w:date="2023-06-28T17:40:00Z">
              <w:r w:rsidR="00161AC3">
                <w:t>Ye</w:t>
              </w:r>
              <w:r w:rsidR="00161AC3">
                <w:t>ah</w:t>
              </w:r>
            </w:ins>
            <w:del w:id="254" w:author="Andrew Wilkinson" w:date="2023-06-28T17:40:00Z">
              <w:r w:rsidDel="00161AC3">
                <w:delText xml:space="preserve">, </w:delText>
              </w:r>
            </w:del>
            <w:ins w:id="255" w:author="Andrew Wilkinson" w:date="2023-06-28T17:40:00Z">
              <w:r w:rsidR="00161AC3">
                <w:t>…</w:t>
              </w:r>
              <w:r w:rsidR="00161AC3">
                <w:t xml:space="preserve"> </w:t>
              </w:r>
            </w:ins>
            <w:r>
              <w:t>get on the scale, get off the scale Jack, this doesn't look anything like a recession does it?</w:t>
            </w:r>
          </w:p>
          <w:p w14:paraId="1F2D048A" w14:textId="088798F4" w:rsidR="00604BEA" w:rsidRDefault="00604BEA" w:rsidP="00604BEA">
            <w:del w:id="256" w:author="Andrew Wilkinson" w:date="2023-06-28T17:41:00Z">
              <w:r w:rsidDel="005C5F85">
                <w:delText>(man) s</w:delText>
              </w:r>
            </w:del>
            <w:ins w:id="257" w:author="Andrew Wilkinson" w:date="2023-06-28T17:41:00Z">
              <w:r w:rsidR="005C5F85">
                <w:t>S</w:t>
              </w:r>
            </w:ins>
            <w:r>
              <w:t>tep on the scale Jimmy, step off the scale Jimmy"</w:t>
            </w:r>
          </w:p>
          <w:p w14:paraId="1D13D40A" w14:textId="0DEDF9A0" w:rsidR="00604BEA" w:rsidRDefault="00604BEA" w:rsidP="00604BEA">
            <w:r>
              <w:t>So Jack what's the take</w:t>
            </w:r>
            <w:del w:id="258" w:author="Andrew Wilkinson" w:date="2023-06-28T17:41:00Z">
              <w:r w:rsidDel="005C5F85">
                <w:delText xml:space="preserve"> </w:delText>
              </w:r>
            </w:del>
            <w:r>
              <w:t>away for our buddies who are everyone in the economy</w:t>
            </w:r>
            <w:ins w:id="259" w:author="Andrew Wilkinson" w:date="2023-06-28T17:41:00Z">
              <w:r w:rsidR="005C5F85">
                <w:t>?</w:t>
              </w:r>
            </w:ins>
          </w:p>
          <w:p w14:paraId="1CBA3610" w14:textId="02963A80" w:rsidR="00604BEA" w:rsidRDefault="00604BEA" w:rsidP="00604BEA">
            <w:r>
              <w:t>Eight stocks are driving this stock market</w:t>
            </w:r>
            <w:ins w:id="260" w:author="Andrew Wilkinson" w:date="2023-06-28T17:41:00Z">
              <w:r w:rsidR="005C5F85">
                <w:t>.</w:t>
              </w:r>
            </w:ins>
          </w:p>
          <w:p w14:paraId="49754882" w14:textId="02FE4384" w:rsidR="005C5F85" w:rsidRDefault="00604BEA" w:rsidP="00604BEA">
            <w:pPr>
              <w:rPr>
                <w:ins w:id="261" w:author="Andrew Wilkinson" w:date="2023-06-28T17:41:00Z"/>
              </w:rPr>
            </w:pPr>
            <w:r>
              <w:t>Ok</w:t>
            </w:r>
            <w:ins w:id="262" w:author="Andrew Wilkinson" w:date="2023-06-28T17:41:00Z">
              <w:r w:rsidR="005C5F85">
                <w:t>ay</w:t>
              </w:r>
            </w:ins>
            <w:r>
              <w:t xml:space="preserve">, </w:t>
            </w:r>
            <w:ins w:id="263" w:author="Andrew Wilkinson" w:date="2023-06-28T18:22:00Z">
              <w:r w:rsidR="00D90E2D">
                <w:t>Yetis,</w:t>
              </w:r>
            </w:ins>
            <w:del w:id="264" w:author="Andrew Wilkinson" w:date="2023-06-28T18:22:00Z">
              <w:r w:rsidDel="00D90E2D">
                <w:delText>yet is</w:delText>
              </w:r>
            </w:del>
            <w:r>
              <w:t xml:space="preserve"> one of the other surprises about the stock market's bull run right now?</w:t>
            </w:r>
          </w:p>
          <w:p w14:paraId="2EB8C0A8" w14:textId="3F55A915" w:rsidR="00604BEA" w:rsidRDefault="00604BEA" w:rsidP="00604BEA">
            <w:del w:id="265" w:author="Andrew Wilkinson" w:date="2023-06-28T17:41:00Z">
              <w:r w:rsidDel="005C5F85">
                <w:delText xml:space="preserve"> i</w:delText>
              </w:r>
            </w:del>
            <w:ins w:id="266" w:author="Andrew Wilkinson" w:date="2023-06-28T17:41:00Z">
              <w:r w:rsidR="005C5F85">
                <w:t>I</w:t>
              </w:r>
            </w:ins>
            <w:r>
              <w:t>t's this</w:t>
            </w:r>
            <w:ins w:id="267" w:author="Andrew Wilkinson" w:date="2023-06-28T17:42:00Z">
              <w:r w:rsidR="005C5F85">
                <w:t>.</w:t>
              </w:r>
            </w:ins>
          </w:p>
          <w:p w14:paraId="00C3B365" w14:textId="198EC480" w:rsidR="00604BEA" w:rsidRDefault="00604BEA" w:rsidP="00604BEA">
            <w:r>
              <w:t>It's that eight huge stocks were down big last year</w:t>
            </w:r>
            <w:ins w:id="268" w:author="Andrew Wilkinson" w:date="2023-06-28T17:42:00Z">
              <w:r w:rsidR="005C5F85">
                <w:t xml:space="preserve"> </w:t>
              </w:r>
            </w:ins>
            <w:r>
              <w:t>but they're up equal</w:t>
            </w:r>
            <w:ins w:id="269" w:author="Andrew Wilkinson" w:date="2023-06-28T17:42:00Z">
              <w:r w:rsidR="005C5F85">
                <w:t>ly</w:t>
              </w:r>
            </w:ins>
            <w:del w:id="270" w:author="Andrew Wilkinson" w:date="2023-06-28T17:42:00Z">
              <w:r w:rsidDel="005C5F85">
                <w:delText>i</w:delText>
              </w:r>
            </w:del>
            <w:r>
              <w:t xml:space="preserve"> big this year and they're carrying the whole market with them</w:t>
            </w:r>
            <w:ins w:id="271" w:author="Andrew Wilkinson" w:date="2023-06-28T17:42:00Z">
              <w:r w:rsidR="005C5F85">
                <w:t>.</w:t>
              </w:r>
            </w:ins>
          </w:p>
          <w:p w14:paraId="6EC5CC4E" w14:textId="3FC36F5C" w:rsidR="00604BEA" w:rsidRDefault="00604BEA" w:rsidP="00604BEA">
            <w:r>
              <w:t>And those eight stocks are</w:t>
            </w:r>
            <w:ins w:id="272" w:author="Andrew Wilkinson" w:date="2023-06-28T17:42:00Z">
              <w:r w:rsidR="005C5F85">
                <w:t xml:space="preserve">: </w:t>
              </w:r>
            </w:ins>
            <w:del w:id="273" w:author="Andrew Wilkinson" w:date="2023-06-28T17:42:00Z">
              <w:r w:rsidDel="005C5F85">
                <w:delText xml:space="preserve"> a</w:delText>
              </w:r>
            </w:del>
            <w:ins w:id="274" w:author="Andrew Wilkinson" w:date="2023-06-28T17:42:00Z">
              <w:r w:rsidR="005C5F85">
                <w:t>A</w:t>
              </w:r>
            </w:ins>
            <w:r>
              <w:t>lphabet</w:t>
            </w:r>
            <w:del w:id="275" w:author="Andrew Wilkinson" w:date="2023-06-28T17:42:00Z">
              <w:r w:rsidDel="005C5F85">
                <w:delText>: a</w:delText>
              </w:r>
            </w:del>
            <w:ins w:id="276" w:author="Andrew Wilkinson" w:date="2023-06-28T17:42:00Z">
              <w:r w:rsidR="005C5F85">
                <w:t>, A</w:t>
              </w:r>
            </w:ins>
            <w:r>
              <w:t xml:space="preserve">mazon and </w:t>
            </w:r>
            <w:del w:id="277" w:author="Andrew Wilkinson" w:date="2023-06-28T17:42:00Z">
              <w:r w:rsidDel="005C5F85">
                <w:delText>apple</w:delText>
              </w:r>
            </w:del>
            <w:ins w:id="278" w:author="Andrew Wilkinson" w:date="2023-06-28T17:42:00Z">
              <w:r w:rsidR="005C5F85">
                <w:t>A</w:t>
              </w:r>
              <w:r w:rsidR="005C5F85">
                <w:t>pple</w:t>
              </w:r>
            </w:ins>
            <w:r>
              <w:t xml:space="preserve">, Meta, </w:t>
            </w:r>
            <w:del w:id="279" w:author="Andrew Wilkinson" w:date="2023-06-28T17:42:00Z">
              <w:r w:rsidDel="005C5F85">
                <w:delText xml:space="preserve">microsoft </w:delText>
              </w:r>
            </w:del>
            <w:ins w:id="280" w:author="Andrew Wilkinson" w:date="2023-06-28T17:42:00Z">
              <w:r w:rsidR="005C5F85">
                <w:t>M</w:t>
              </w:r>
              <w:r w:rsidR="005C5F85">
                <w:t xml:space="preserve">icrosoft </w:t>
              </w:r>
            </w:ins>
            <w:r>
              <w:t>and Netflix, Nvidia and Tesla.</w:t>
            </w:r>
          </w:p>
          <w:p w14:paraId="353BC965" w14:textId="51B1425B" w:rsidR="00604BEA" w:rsidRDefault="00604BEA" w:rsidP="00604BEA">
            <w:r>
              <w:t xml:space="preserve">Those eight tech companies are each up by </w:t>
            </w:r>
            <w:del w:id="281" w:author="Andrew Wilkinson" w:date="2023-06-28T17:43:00Z">
              <w:r w:rsidDel="005C5F85">
                <w:delText>fourty percent</w:delText>
              </w:r>
            </w:del>
            <w:ins w:id="282" w:author="Andrew Wilkinson" w:date="2023-06-28T17:43:00Z">
              <w:r w:rsidR="005C5F85">
                <w:t>40%</w:t>
              </w:r>
            </w:ins>
            <w:r>
              <w:t xml:space="preserve"> or more this year</w:t>
            </w:r>
            <w:ins w:id="283" w:author="Andrew Wilkinson" w:date="2023-06-28T17:43:00Z">
              <w:r w:rsidR="005C5F85">
                <w:t>.</w:t>
              </w:r>
            </w:ins>
          </w:p>
          <w:p w14:paraId="51A9ECD9" w14:textId="02B5B04A" w:rsidR="00604BEA" w:rsidRDefault="00604BEA" w:rsidP="00604BEA">
            <w:pPr>
              <w:rPr>
                <w:ins w:id="284" w:author="Andrew Wilkinson" w:date="2023-06-28T17:44:00Z"/>
              </w:rPr>
            </w:pPr>
            <w:r>
              <w:t>In fact, in January, those eight techcomps were only</w:t>
            </w:r>
            <w:del w:id="285" w:author="Andrew Wilkinson" w:date="2023-06-28T17:44:00Z">
              <w:r w:rsidDel="005C5F85">
                <w:delText xml:space="preserve"> only</w:delText>
              </w:r>
            </w:del>
            <w:r>
              <w:t xml:space="preserve"> </w:t>
            </w:r>
            <w:del w:id="286" w:author="Andrew Wilkinson" w:date="2023-06-28T17:44:00Z">
              <w:r w:rsidDel="005C5F85">
                <w:delText xml:space="preserve">on </w:delText>
              </w:r>
            </w:del>
            <w:ins w:id="287" w:author="Andrew Wilkinson" w:date="2023-06-28T17:44:00Z">
              <w:r w:rsidR="005C5F85">
                <w:t>on</w:t>
              </w:r>
              <w:r w:rsidR="005C5F85">
                <w:t>e</w:t>
              </w:r>
              <w:r w:rsidR="005C5F85">
                <w:t>-</w:t>
              </w:r>
            </w:ins>
            <w:r>
              <w:t>fifth of the total stock's market value</w:t>
            </w:r>
            <w:ins w:id="288" w:author="Andrew Wilkinson" w:date="2023-06-28T17:44:00Z">
              <w:r w:rsidR="005C5F85">
                <w:t>.</w:t>
              </w:r>
            </w:ins>
          </w:p>
          <w:p w14:paraId="58E78FE5" w14:textId="77777777" w:rsidR="005C5F85" w:rsidRDefault="005C5F85" w:rsidP="00604BEA"/>
          <w:p w14:paraId="7EF033C5" w14:textId="512743F0" w:rsidR="00604BEA" w:rsidRDefault="00604BEA" w:rsidP="00604BEA">
            <w:pPr>
              <w:rPr>
                <w:ins w:id="289" w:author="Andrew Wilkinson" w:date="2023-06-28T17:44:00Z"/>
              </w:rPr>
            </w:pPr>
            <w:r>
              <w:t xml:space="preserve">But now they've grown so valuable, they account for one third of the entire </w:t>
            </w:r>
            <w:del w:id="290" w:author="Andrew Wilkinson" w:date="2023-06-28T17:44:00Z">
              <w:r w:rsidDel="005C5F85">
                <w:delText>u</w:delText>
              </w:r>
            </w:del>
            <w:ins w:id="291" w:author="Andrew Wilkinson" w:date="2023-06-28T17:44:00Z">
              <w:r w:rsidR="005C5F85">
                <w:t>U</w:t>
              </w:r>
            </w:ins>
            <w:r>
              <w:t>.S stock market</w:t>
            </w:r>
            <w:ins w:id="292" w:author="Andrew Wilkinson" w:date="2023-06-28T17:44:00Z">
              <w:r w:rsidR="005C5F85">
                <w:t>.</w:t>
              </w:r>
            </w:ins>
          </w:p>
          <w:p w14:paraId="1A6B0AD8" w14:textId="77777777" w:rsidR="005C5F85" w:rsidRDefault="005C5F85" w:rsidP="00604BEA"/>
          <w:p w14:paraId="5FFEFED5" w14:textId="3B83D687" w:rsidR="00604BEA" w:rsidRDefault="00604BEA" w:rsidP="00604BEA">
            <w:r>
              <w:t>Best is last year</w:t>
            </w:r>
            <w:ins w:id="293" w:author="Andrew Wilkinson" w:date="2023-06-28T17:44:00Z">
              <w:r w:rsidR="00DA7EDE">
                <w:t>'s</w:t>
              </w:r>
            </w:ins>
            <w:r>
              <w:t xml:space="preserve"> loud tech sell up, has become this year's quiet tech rally</w:t>
            </w:r>
            <w:ins w:id="294" w:author="Andrew Wilkinson" w:date="2023-06-28T17:44:00Z">
              <w:r w:rsidR="00DA7EDE">
                <w:t>.</w:t>
              </w:r>
            </w:ins>
          </w:p>
          <w:p w14:paraId="54830B5E" w14:textId="391C9800" w:rsidR="00604BEA" w:rsidRDefault="00604BEA" w:rsidP="00604BEA">
            <w:r>
              <w:t>The stock markets are at the highest point in a whole year</w:t>
            </w:r>
            <w:ins w:id="295" w:author="Andrew Wilkinson" w:date="2023-06-28T17:45:00Z">
              <w:r w:rsidR="00DA7EDE">
                <w:t>.</w:t>
              </w:r>
            </w:ins>
          </w:p>
          <w:p w14:paraId="4257F4C2" w14:textId="0EDDE30F" w:rsidR="00604BEA" w:rsidRDefault="00604BEA" w:rsidP="00604BEA">
            <w:r>
              <w:lastRenderedPageBreak/>
              <w:t>And eight gigant</w:t>
            </w:r>
            <w:ins w:id="296" w:author="Andrew Wilkinson" w:date="2023-06-28T17:45:00Z">
              <w:r w:rsidR="00DA7EDE">
                <w:t>ic</w:t>
              </w:r>
            </w:ins>
            <w:r>
              <w:t xml:space="preserve"> tech companies</w:t>
            </w:r>
            <w:del w:id="297" w:author="Andrew Wilkinson" w:date="2023-06-28T17:45:00Z">
              <w:r w:rsidDel="00DA7EDE">
                <w:delText>,</w:delText>
              </w:r>
            </w:del>
            <w:r>
              <w:t xml:space="preserve"> are carrying it</w:t>
            </w:r>
            <w:ins w:id="298" w:author="Andrew Wilkinson" w:date="2023-06-28T17:45:00Z">
              <w:r w:rsidR="00DA7EDE">
                <w:t>.</w:t>
              </w:r>
            </w:ins>
          </w:p>
          <w:p w14:paraId="435587A0" w14:textId="705FE3E7" w:rsidR="00604BEA" w:rsidRDefault="00604BEA" w:rsidP="00604BEA">
            <w:r>
              <w:t>For our second story</w:t>
            </w:r>
            <w:ins w:id="299" w:author="Andrew Wilkinson" w:date="2023-06-28T17:45:00Z">
              <w:r w:rsidR="00DA7EDE">
                <w:t xml:space="preserve">, </w:t>
              </w:r>
            </w:ins>
            <w:del w:id="300" w:author="Andrew Wilkinson" w:date="2023-06-28T17:45:00Z">
              <w:r w:rsidDel="00DA7EDE">
                <w:delText xml:space="preserve">. </w:delText>
              </w:r>
            </w:del>
            <w:r>
              <w:t xml:space="preserve">Netflix finally </w:t>
            </w:r>
            <w:del w:id="301" w:author="Andrew Wilkinson" w:date="2023-06-28T17:45:00Z">
              <w:r w:rsidDel="00DA7EDE">
                <w:delText xml:space="preserve">begun </w:delText>
              </w:r>
            </w:del>
            <w:ins w:id="302" w:author="Andrew Wilkinson" w:date="2023-06-28T17:45:00Z">
              <w:r w:rsidR="00DA7EDE">
                <w:t>beg</w:t>
              </w:r>
              <w:r w:rsidR="00DA7EDE">
                <w:t>a</w:t>
              </w:r>
              <w:r w:rsidR="00DA7EDE">
                <w:t xml:space="preserve">n </w:t>
              </w:r>
            </w:ins>
            <w:r>
              <w:t>its password</w:t>
            </w:r>
            <w:ins w:id="303" w:author="Andrew Wilkinson" w:date="2023-06-28T17:46:00Z">
              <w:r w:rsidR="00DA7EDE">
                <w:t>-</w:t>
              </w:r>
            </w:ins>
            <w:del w:id="304" w:author="Andrew Wilkinson" w:date="2023-06-28T17:46:00Z">
              <w:r w:rsidDel="00DA7EDE">
                <w:delText xml:space="preserve"> </w:delText>
              </w:r>
            </w:del>
            <w:r>
              <w:t>sharing crackdown on all the moochers out there last month</w:t>
            </w:r>
            <w:ins w:id="305" w:author="Andrew Wilkinson" w:date="2023-06-28T17:46:00Z">
              <w:r w:rsidR="00DA7EDE">
                <w:t>.</w:t>
              </w:r>
            </w:ins>
          </w:p>
          <w:p w14:paraId="4340D419" w14:textId="0C397EC4" w:rsidR="00604BEA" w:rsidRDefault="00604BEA" w:rsidP="00604BEA">
            <w:pPr>
              <w:rPr>
                <w:ins w:id="306" w:author="Andrew Wilkinson" w:date="2023-06-28T17:46:00Z"/>
              </w:rPr>
            </w:pPr>
            <w:r>
              <w:t>And we just got early numbers on how that password crackdown is working for Netflix</w:t>
            </w:r>
            <w:ins w:id="307" w:author="Andrew Wilkinson" w:date="2023-06-28T17:46:00Z">
              <w:r w:rsidR="00DA7EDE">
                <w:t>.</w:t>
              </w:r>
            </w:ins>
          </w:p>
          <w:p w14:paraId="0DD8F90D" w14:textId="77777777" w:rsidR="00DA7EDE" w:rsidRDefault="00DA7EDE" w:rsidP="00604BEA"/>
          <w:p w14:paraId="2915AE28" w14:textId="24D2C1A3" w:rsidR="00604BEA" w:rsidRDefault="00604BEA" w:rsidP="00604BEA">
            <w:r>
              <w:t>And Jack</w:t>
            </w:r>
            <w:del w:id="308" w:author="Andrew Wilkinson" w:date="2023-06-28T17:46:00Z">
              <w:r w:rsidDel="00DA7EDE">
                <w:delText xml:space="preserve"> </w:delText>
              </w:r>
            </w:del>
            <w:ins w:id="309" w:author="Andrew Wilkinson" w:date="2023-06-28T17:46:00Z">
              <w:r w:rsidR="00DA7EDE">
                <w:t xml:space="preserve">, </w:t>
              </w:r>
            </w:ins>
            <w:r>
              <w:t>if we are gonna talk about password sharing</w:t>
            </w:r>
            <w:del w:id="310" w:author="Andrew Wilkinson" w:date="2023-06-28T17:46:00Z">
              <w:r w:rsidDel="00DA7EDE">
                <w:delText xml:space="preserve"> </w:delText>
              </w:r>
            </w:del>
            <w:ins w:id="311" w:author="Andrew Wilkinson" w:date="2023-06-28T17:46:00Z">
              <w:r w:rsidR="00DA7EDE">
                <w:t xml:space="preserve">, </w:t>
              </w:r>
            </w:ins>
            <w:r>
              <w:t>full disclosure, guilty here, victimless crimes, can we write on a whiteboard about victimless crimes</w:t>
            </w:r>
            <w:ins w:id="312" w:author="Andrew Wilkinson" w:date="2023-06-28T17:46:00Z">
              <w:r w:rsidR="00DA7EDE">
                <w:t>?</w:t>
              </w:r>
            </w:ins>
          </w:p>
          <w:p w14:paraId="3FC6FDA9" w14:textId="269576B0" w:rsidR="00604BEA" w:rsidRDefault="00604BEA" w:rsidP="00604BEA">
            <w:r>
              <w:t>My top victimless crime is when you are in the nosebleed section in the Yankee stadium, and you see an empty seat down by the field boxes, and you go down there and snag that empty seat</w:t>
            </w:r>
            <w:ins w:id="313" w:author="Andrew Wilkinson" w:date="2023-06-28T17:47:00Z">
              <w:r w:rsidR="00F465E0">
                <w:t>.</w:t>
              </w:r>
            </w:ins>
          </w:p>
          <w:p w14:paraId="4FFE2106" w14:textId="46CAF01F" w:rsidR="00604BEA" w:rsidRDefault="00604BEA" w:rsidP="00604BEA">
            <w:r>
              <w:t>Jack, I'm totally on board with that, if someone comes in for their seat, you just you go back to your seat, like, it's an easy, easy discussion</w:t>
            </w:r>
            <w:ins w:id="314" w:author="Andrew Wilkinson" w:date="2023-06-28T17:47:00Z">
              <w:r w:rsidR="00F465E0">
                <w:t>,</w:t>
              </w:r>
            </w:ins>
            <w:r>
              <w:t xml:space="preserve"> right?</w:t>
            </w:r>
          </w:p>
          <w:p w14:paraId="6345BAD8" w14:textId="147081E3" w:rsidR="00604BEA" w:rsidRDefault="00604BEA" w:rsidP="00604BEA">
            <w:r>
              <w:t>If someone says that's my seat, I thank you so much for letting me enjoy a couple of hot dogs here</w:t>
            </w:r>
            <w:ins w:id="315" w:author="Andrew Wilkinson" w:date="2023-06-28T17:47:00Z">
              <w:r w:rsidR="00F465E0">
                <w:t>.</w:t>
              </w:r>
            </w:ins>
          </w:p>
          <w:p w14:paraId="051DDE3E" w14:textId="77777777" w:rsidR="00604BEA" w:rsidRDefault="00604BEA" w:rsidP="00604BEA">
            <w:r>
              <w:t>Well, that's a victimless crime, but the biggest victimless crime on earth, what is it Jack?</w:t>
            </w:r>
          </w:p>
          <w:p w14:paraId="65E3A7F8" w14:textId="77777777" w:rsidR="00604BEA" w:rsidRDefault="00604BEA" w:rsidP="00604BEA">
            <w:r>
              <w:t>Password sharing, specifically, Netflix password sharing.</w:t>
            </w:r>
          </w:p>
          <w:p w14:paraId="49EA7401" w14:textId="6FFB382B" w:rsidR="00F465E0" w:rsidRDefault="00604BEA" w:rsidP="00604BEA">
            <w:pPr>
              <w:rPr>
                <w:ins w:id="316" w:author="Andrew Wilkinson" w:date="2023-06-28T17:47:00Z"/>
              </w:rPr>
            </w:pPr>
            <w:r>
              <w:t xml:space="preserve">Because </w:t>
            </w:r>
            <w:del w:id="317" w:author="Andrew Wilkinson" w:date="2023-06-28T18:21:00Z">
              <w:r w:rsidDel="00D90E2D">
                <w:delText>yeah it's</w:delText>
              </w:r>
            </w:del>
            <w:ins w:id="318" w:author="Andrew Wilkinson" w:date="2023-06-28T18:21:00Z">
              <w:r w:rsidR="00D90E2D">
                <w:t>Yetis</w:t>
              </w:r>
            </w:ins>
            <w:r>
              <w:t>, get these numbers.</w:t>
            </w:r>
          </w:p>
          <w:p w14:paraId="69AFBED1" w14:textId="7EF0D17B" w:rsidR="00604BEA" w:rsidRDefault="00604BEA" w:rsidP="00604BEA">
            <w:del w:id="319" w:author="Andrew Wilkinson" w:date="2023-06-28T17:47:00Z">
              <w:r w:rsidDel="00F465E0">
                <w:delText xml:space="preserve"> </w:delText>
              </w:r>
            </w:del>
            <w:r>
              <w:t>Netflix estimates that one hundred million households are guilty of password sharing</w:t>
            </w:r>
            <w:ins w:id="320" w:author="Andrew Wilkinson" w:date="2023-06-28T17:48:00Z">
              <w:r w:rsidR="001D3E26">
                <w:t>.</w:t>
              </w:r>
            </w:ins>
          </w:p>
          <w:p w14:paraId="1B57A47E" w14:textId="7F7E64FA" w:rsidR="001D3E26" w:rsidRDefault="00604BEA" w:rsidP="00604BEA">
            <w:r>
              <w:t xml:space="preserve">Nick and I </w:t>
            </w:r>
            <w:del w:id="321" w:author="Andrew Wilkinson" w:date="2023-06-28T17:48:00Z">
              <w:r w:rsidDel="001D3E26">
                <w:delText xml:space="preserve">crashed </w:delText>
              </w:r>
            </w:del>
            <w:ins w:id="322" w:author="Andrew Wilkinson" w:date="2023-06-28T17:48:00Z">
              <w:r w:rsidR="001D3E26">
                <w:t>crunched</w:t>
              </w:r>
              <w:r w:rsidR="001D3E26">
                <w:t xml:space="preserve"> </w:t>
              </w:r>
            </w:ins>
            <w:r>
              <w:t xml:space="preserve">the numbers on that, what if all one hundred </w:t>
            </w:r>
            <w:ins w:id="323" w:author="Andrew Wilkinson" w:date="2023-06-28T17:48:00Z">
              <w:r w:rsidR="001D3E26">
                <w:t xml:space="preserve">million </w:t>
              </w:r>
            </w:ins>
            <w:r>
              <w:t>password moochers stopped mooching, and bought their own accounts, then</w:t>
            </w:r>
            <w:ins w:id="324" w:author="Andrew Wilkinson" w:date="2023-06-28T17:48:00Z">
              <w:r w:rsidR="001D3E26">
                <w:t>…</w:t>
              </w:r>
            </w:ins>
          </w:p>
          <w:p w14:paraId="068C0A5A" w14:textId="77777777" w:rsidR="00604BEA" w:rsidRDefault="00604BEA" w:rsidP="00604BEA">
            <w:r>
              <w:t>Well Jack, carry the one, carry the nine add the three, and that would be twenty billions a year in revenue for Netflix, just for converting password moochers.</w:t>
            </w:r>
          </w:p>
          <w:p w14:paraId="4575C941" w14:textId="534BB759" w:rsidR="00604BEA" w:rsidRDefault="00604BEA" w:rsidP="00604BEA">
            <w:r>
              <w:t>So Netflix doesn't think password mooching is a victimless crime, at all, they think they've been robbed of up to twenty billion dollars, which represents two</w:t>
            </w:r>
            <w:ins w:id="325" w:author="Andrew Wilkinson" w:date="2023-06-28T17:49:00Z">
              <w:r w:rsidR="001D3E26">
                <w:t>-</w:t>
              </w:r>
            </w:ins>
            <w:del w:id="326" w:author="Andrew Wilkinson" w:date="2023-06-28T17:49:00Z">
              <w:r w:rsidDel="001D3E26">
                <w:delText xml:space="preserve"> </w:delText>
              </w:r>
            </w:del>
            <w:r>
              <w:t>thirds of their actual revenue.</w:t>
            </w:r>
          </w:p>
          <w:p w14:paraId="52B6A30C" w14:textId="1DB7E351" w:rsidR="00604BEA" w:rsidRDefault="00604BEA" w:rsidP="00604BEA">
            <w:r>
              <w:t>So after mourning as in January, Netflix began its password crackdown in America on May twenty</w:t>
            </w:r>
            <w:ins w:id="327" w:author="Andrew Wilkinson" w:date="2023-06-28T17:49:00Z">
              <w:r w:rsidR="001D3E26">
                <w:t>-</w:t>
              </w:r>
            </w:ins>
            <w:del w:id="328" w:author="Andrew Wilkinson" w:date="2023-06-28T17:49:00Z">
              <w:r w:rsidDel="001D3E26">
                <w:delText xml:space="preserve"> </w:delText>
              </w:r>
            </w:del>
            <w:r>
              <w:t>third</w:t>
            </w:r>
            <w:ins w:id="329" w:author="Andrew Wilkinson" w:date="2023-06-28T17:49:00Z">
              <w:r w:rsidR="001D3E26">
                <w:t>.</w:t>
              </w:r>
            </w:ins>
          </w:p>
          <w:p w14:paraId="4399D46F" w14:textId="551D081E" w:rsidR="00604BEA" w:rsidRDefault="00604BEA" w:rsidP="00604BEA">
            <w:r>
              <w:t xml:space="preserve">Starting on </w:t>
            </w:r>
            <w:ins w:id="330" w:author="Andrew Wilkinson" w:date="2023-06-28T17:49:00Z">
              <w:r w:rsidR="001D3E26">
                <w:t>M</w:t>
              </w:r>
            </w:ins>
            <w:del w:id="331" w:author="Andrew Wilkinson" w:date="2023-06-28T17:49:00Z">
              <w:r w:rsidDel="001D3E26">
                <w:delText>m</w:delText>
              </w:r>
            </w:del>
            <w:r>
              <w:t xml:space="preserve">ay </w:t>
            </w:r>
            <w:del w:id="332" w:author="Andrew Wilkinson" w:date="2023-06-28T17:49:00Z">
              <w:r w:rsidDel="001D3E26">
                <w:delText>23rd</w:delText>
              </w:r>
            </w:del>
            <w:ins w:id="333" w:author="Andrew Wilkinson" w:date="2023-06-28T17:49:00Z">
              <w:r w:rsidR="001D3E26">
                <w:t>twenty-third</w:t>
              </w:r>
            </w:ins>
            <w:r>
              <w:t xml:space="preserve">, a person outside the household of the main account holder trying to log in, they got </w:t>
            </w:r>
            <w:del w:id="334" w:author="Andrew Wilkinson" w:date="2023-06-28T17:50:00Z">
              <w:r w:rsidDel="001D3E26">
                <w:delText xml:space="preserve">a </w:delText>
              </w:r>
            </w:del>
            <w:r>
              <w:t>an a</w:t>
            </w:r>
            <w:del w:id="335" w:author="Andrew Wilkinson" w:date="2023-06-28T17:50:00Z">
              <w:r w:rsidDel="001D3E26">
                <w:delText>d</w:delText>
              </w:r>
            </w:del>
            <w:r>
              <w:t>d prop that they can't do this anymore, you gotta get your own account</w:t>
            </w:r>
            <w:ins w:id="336" w:author="Andrew Wilkinson" w:date="2023-06-28T17:50:00Z">
              <w:r w:rsidR="001D3E26">
                <w:t>.</w:t>
              </w:r>
            </w:ins>
          </w:p>
          <w:p w14:paraId="7F776E54" w14:textId="09BAB5AC" w:rsidR="00604BEA" w:rsidRDefault="00604BEA" w:rsidP="00604BEA">
            <w:pPr>
              <w:rPr>
                <w:ins w:id="337" w:author="Andrew Wilkinson" w:date="2023-06-28T17:50:00Z"/>
              </w:rPr>
            </w:pPr>
            <w:r>
              <w:t xml:space="preserve">Let me tell you Jack from </w:t>
            </w:r>
            <w:del w:id="338" w:author="Andrew Wilkinson" w:date="2023-06-28T17:50:00Z">
              <w:r w:rsidDel="001D3E26">
                <w:delText xml:space="preserve">fro </w:delText>
              </w:r>
            </w:del>
            <w:r>
              <w:t>personal experience, that's an awkward phone call when you have to reach your mother about it</w:t>
            </w:r>
            <w:ins w:id="339" w:author="Andrew Wilkinson" w:date="2023-06-28T17:50:00Z">
              <w:r w:rsidR="001D3E26">
                <w:t>.</w:t>
              </w:r>
            </w:ins>
          </w:p>
          <w:p w14:paraId="33F8DA65" w14:textId="77777777" w:rsidR="001D3E26" w:rsidRDefault="001D3E26" w:rsidP="00604BEA"/>
          <w:p w14:paraId="23D07BB6" w14:textId="708401DE" w:rsidR="00604BEA" w:rsidRDefault="001D3E26" w:rsidP="00604BEA">
            <w:pPr>
              <w:rPr>
                <w:ins w:id="340" w:author="Andrew Wilkinson" w:date="2023-06-28T17:51:00Z"/>
              </w:rPr>
            </w:pPr>
            <w:ins w:id="341" w:author="Andrew Wilkinson" w:date="2023-06-28T17:50:00Z">
              <w:r>
                <w:lastRenderedPageBreak/>
                <w:t>"</w:t>
              </w:r>
            </w:ins>
            <w:r w:rsidR="00604BEA">
              <w:t>Hey mom, just calling to catch up, oh by the way</w:t>
            </w:r>
            <w:ins w:id="342" w:author="Andrew Wilkinson" w:date="2023-06-28T17:50:00Z">
              <w:r>
                <w:t>…"</w:t>
              </w:r>
            </w:ins>
          </w:p>
          <w:p w14:paraId="57D6B29A" w14:textId="77777777" w:rsidR="001D3E26" w:rsidRDefault="001D3E26" w:rsidP="00604BEA"/>
          <w:p w14:paraId="3E90E4A5" w14:textId="77777777" w:rsidR="009B37A8" w:rsidRDefault="00604BEA" w:rsidP="00604BEA">
            <w:pPr>
              <w:rPr>
                <w:ins w:id="343" w:author="Andrew Wilkinson" w:date="2023-06-28T17:51:00Z"/>
              </w:rPr>
            </w:pPr>
            <w:r>
              <w:t>Yeah, one more thing.</w:t>
            </w:r>
          </w:p>
          <w:p w14:paraId="1026BDE0" w14:textId="0177926B" w:rsidR="00604BEA" w:rsidRDefault="00604BEA" w:rsidP="00604BEA">
            <w:del w:id="344" w:author="Andrew Wilkinson" w:date="2023-06-28T17:51:00Z">
              <w:r w:rsidDel="009B37A8">
                <w:delText xml:space="preserve"> </w:delText>
              </w:r>
            </w:del>
            <w:r>
              <w:t>O</w:t>
            </w:r>
            <w:ins w:id="345" w:author="Andrew Wilkinson" w:date="2023-06-28T17:51:00Z">
              <w:r w:rsidR="001D3E26">
                <w:t>h</w:t>
              </w:r>
            </w:ins>
            <w:r>
              <w:t xml:space="preserve"> yeah</w:t>
            </w:r>
            <w:ins w:id="346" w:author="Andrew Wilkinson" w:date="2023-06-28T17:51:00Z">
              <w:r w:rsidR="009B37A8">
                <w:t>,</w:t>
              </w:r>
            </w:ins>
            <w:r>
              <w:t xml:space="preserve"> this week we got the numbers on whether this password crackdown is working and Jack, how is it working?</w:t>
            </w:r>
          </w:p>
          <w:p w14:paraId="394EFC2A" w14:textId="5B1F7347" w:rsidR="00604BEA" w:rsidRDefault="00604BEA" w:rsidP="00604BEA">
            <w:pPr>
              <w:rPr>
                <w:ins w:id="347" w:author="Andrew Wilkinson" w:date="2023-06-28T17:51:00Z"/>
              </w:rPr>
            </w:pPr>
            <w:r>
              <w:t>It's worked, it's working big time for Netflix</w:t>
            </w:r>
            <w:ins w:id="348" w:author="Andrew Wilkinson" w:date="2023-06-28T17:51:00Z">
              <w:r w:rsidR="009B37A8">
                <w:t>.</w:t>
              </w:r>
            </w:ins>
          </w:p>
          <w:p w14:paraId="03D5FE5C" w14:textId="77777777" w:rsidR="009B37A8" w:rsidRDefault="009B37A8" w:rsidP="00604BEA"/>
          <w:p w14:paraId="262C9D2B" w14:textId="40112944" w:rsidR="00604BEA" w:rsidRDefault="00604BEA" w:rsidP="00604BEA">
            <w:r>
              <w:t>It is</w:t>
            </w:r>
            <w:ins w:id="349" w:author="Andrew Wilkinson" w:date="2023-06-28T17:51:00Z">
              <w:r w:rsidR="009B37A8">
                <w:t xml:space="preserve">, </w:t>
              </w:r>
            </w:ins>
            <w:del w:id="350" w:author="Andrew Wilkinson" w:date="2023-06-28T17:51:00Z">
              <w:r w:rsidDel="009B37A8">
                <w:delText xml:space="preserve">. </w:delText>
              </w:r>
            </w:del>
            <w:del w:id="351" w:author="Andrew Wilkinson" w:date="2023-06-28T18:21:00Z">
              <w:r w:rsidDel="00D90E2D">
                <w:delText>yeah it is</w:delText>
              </w:r>
            </w:del>
            <w:ins w:id="352" w:author="Andrew Wilkinson" w:date="2023-06-28T18:21:00Z">
              <w:r w:rsidR="00D90E2D">
                <w:t>Yetis</w:t>
              </w:r>
            </w:ins>
            <w:ins w:id="353" w:author="Andrew Wilkinson" w:date="2023-06-28T17:52:00Z">
              <w:r w:rsidR="009B37A8">
                <w:t>, a</w:t>
              </w:r>
            </w:ins>
            <w:del w:id="354" w:author="Andrew Wilkinson" w:date="2023-06-28T17:52:00Z">
              <w:r w:rsidDel="009B37A8">
                <w:delText>.</w:delText>
              </w:r>
            </w:del>
            <w:del w:id="355" w:author="Andrew Wilkinson" w:date="2023-06-28T17:51:00Z">
              <w:r w:rsidDel="009B37A8">
                <w:delText xml:space="preserve"> </w:delText>
              </w:r>
            </w:del>
            <w:del w:id="356" w:author="Andrew Wilkinson" w:date="2023-06-28T17:52:00Z">
              <w:r w:rsidDel="009B37A8">
                <w:delText>A</w:delText>
              </w:r>
            </w:del>
            <w:r>
              <w:t>ccording to analytics company Antenna, Netflix just saw their biggest four-day subscri</w:t>
            </w:r>
            <w:ins w:id="357" w:author="Andrew Wilkinson" w:date="2023-06-28T17:52:00Z">
              <w:r w:rsidR="009B37A8">
                <w:t>p</w:t>
              </w:r>
            </w:ins>
            <w:r>
              <w:t>tion boost since they've been keeping track of subscriptions</w:t>
            </w:r>
            <w:ins w:id="358" w:author="Andrew Wilkinson" w:date="2023-06-28T17:52:00Z">
              <w:r w:rsidR="009B37A8">
                <w:t>.</w:t>
              </w:r>
            </w:ins>
          </w:p>
          <w:p w14:paraId="18964028" w14:textId="14278B6D" w:rsidR="00604BEA" w:rsidRDefault="00604BEA" w:rsidP="00604BEA">
            <w:pPr>
              <w:rPr>
                <w:ins w:id="359" w:author="Andrew Wilkinson" w:date="2023-06-28T17:53:00Z"/>
              </w:rPr>
            </w:pPr>
            <w:r>
              <w:t xml:space="preserve">That's right, from </w:t>
            </w:r>
            <w:ins w:id="360" w:author="Andrew Wilkinson" w:date="2023-06-28T17:52:00Z">
              <w:r w:rsidR="007546CB">
                <w:t>M</w:t>
              </w:r>
            </w:ins>
            <w:del w:id="361" w:author="Andrew Wilkinson" w:date="2023-06-28T17:52:00Z">
              <w:r w:rsidDel="007546CB">
                <w:delText>m</w:delText>
              </w:r>
            </w:del>
            <w:r>
              <w:t xml:space="preserve">ay </w:t>
            </w:r>
            <w:del w:id="362" w:author="Andrew Wilkinson" w:date="2023-06-28T17:52:00Z">
              <w:r w:rsidDel="007546CB">
                <w:delText xml:space="preserve">25th </w:delText>
              </w:r>
            </w:del>
            <w:ins w:id="363" w:author="Andrew Wilkinson" w:date="2023-06-28T17:52:00Z">
              <w:r w:rsidR="007546CB">
                <w:t>twenty-fifth</w:t>
              </w:r>
              <w:r w:rsidR="007546CB">
                <w:t xml:space="preserve"> </w:t>
              </w:r>
            </w:ins>
            <w:r>
              <w:t xml:space="preserve">to </w:t>
            </w:r>
            <w:ins w:id="364" w:author="Andrew Wilkinson" w:date="2023-06-28T17:52:00Z">
              <w:r w:rsidR="007546CB">
                <w:t>M</w:t>
              </w:r>
            </w:ins>
            <w:del w:id="365" w:author="Andrew Wilkinson" w:date="2023-06-28T17:52:00Z">
              <w:r w:rsidDel="007546CB">
                <w:delText>m</w:delText>
              </w:r>
            </w:del>
            <w:r>
              <w:t xml:space="preserve">ay </w:t>
            </w:r>
            <w:del w:id="366" w:author="Andrew Wilkinson" w:date="2023-06-28T17:52:00Z">
              <w:r w:rsidDel="007546CB">
                <w:delText>28th</w:delText>
              </w:r>
            </w:del>
            <w:ins w:id="367" w:author="Andrew Wilkinson" w:date="2023-06-28T17:52:00Z">
              <w:r w:rsidR="007546CB">
                <w:t>twenty-eighth</w:t>
              </w:r>
            </w:ins>
            <w:r>
              <w:t>, Netflix got more sign</w:t>
            </w:r>
            <w:del w:id="368" w:author="Andrew Wilkinson" w:date="2023-06-28T17:52:00Z">
              <w:r w:rsidDel="007546CB">
                <w:delText xml:space="preserve"> </w:delText>
              </w:r>
            </w:del>
            <w:r>
              <w:t>ups than in any four-day period</w:t>
            </w:r>
            <w:del w:id="369" w:author="Andrew Wilkinson" w:date="2023-06-28T17:52:00Z">
              <w:r w:rsidDel="007546CB">
                <w:delText>s</w:delText>
              </w:r>
            </w:del>
            <w:r>
              <w:t xml:space="preserve"> since at least </w:t>
            </w:r>
            <w:del w:id="370" w:author="Andrew Wilkinson" w:date="2023-06-28T17:53:00Z">
              <w:r w:rsidDel="007546CB">
                <w:delText>two thousand nineteen</w:delText>
              </w:r>
            </w:del>
            <w:ins w:id="371" w:author="Andrew Wilkinson" w:date="2023-06-28T17:53:00Z">
              <w:r w:rsidR="007546CB">
                <w:t>2019.</w:t>
              </w:r>
            </w:ins>
          </w:p>
          <w:p w14:paraId="1BF88C4D" w14:textId="77777777" w:rsidR="007546CB" w:rsidRDefault="007546CB" w:rsidP="00604BEA"/>
          <w:p w14:paraId="14595D12" w14:textId="77777777" w:rsidR="007546CB" w:rsidRDefault="00604BEA" w:rsidP="00604BEA">
            <w:pPr>
              <w:rPr>
                <w:ins w:id="372" w:author="Andrew Wilkinson" w:date="2023-06-28T17:53:00Z"/>
              </w:rPr>
            </w:pPr>
            <w:r>
              <w:t>Sit down, stand up, and sit back down on the couch again.</w:t>
            </w:r>
          </w:p>
          <w:p w14:paraId="57280796" w14:textId="20226347" w:rsidR="00604BEA" w:rsidRDefault="00604BEA" w:rsidP="00604BEA">
            <w:del w:id="373" w:author="Andrew Wilkinson" w:date="2023-06-28T17:53:00Z">
              <w:r w:rsidDel="007546CB">
                <w:delText xml:space="preserve"> </w:delText>
              </w:r>
            </w:del>
            <w:r>
              <w:t xml:space="preserve">The number of new subscribers every day on Netflix doubled, starting on May </w:t>
            </w:r>
            <w:del w:id="374" w:author="Andrew Wilkinson" w:date="2023-06-28T17:53:00Z">
              <w:r w:rsidDel="007546CB">
                <w:delText>23rd</w:delText>
              </w:r>
            </w:del>
            <w:ins w:id="375" w:author="Andrew Wilkinson" w:date="2023-06-28T17:53:00Z">
              <w:r w:rsidR="007546CB">
                <w:t>twenty-third.</w:t>
              </w:r>
            </w:ins>
          </w:p>
          <w:p w14:paraId="35B7E327" w14:textId="431D1353" w:rsidR="00604BEA" w:rsidRDefault="00604BEA" w:rsidP="00604BEA">
            <w:pPr>
              <w:rPr>
                <w:ins w:id="376" w:author="Andrew Wilkinson" w:date="2023-06-28T17:53:00Z"/>
              </w:rPr>
            </w:pPr>
            <w:r>
              <w:t>On that four</w:t>
            </w:r>
            <w:ins w:id="377" w:author="Andrew Wilkinson" w:date="2023-06-28T17:53:00Z">
              <w:r w:rsidR="005B2CEC">
                <w:t>-</w:t>
              </w:r>
            </w:ins>
            <w:del w:id="378" w:author="Andrew Wilkinson" w:date="2023-06-28T17:53:00Z">
              <w:r w:rsidDel="005B2CEC">
                <w:delText xml:space="preserve"> </w:delText>
              </w:r>
            </w:del>
            <w:r>
              <w:t>day period</w:t>
            </w:r>
            <w:ins w:id="379" w:author="Andrew Wilkinson" w:date="2023-06-28T17:53:00Z">
              <w:r w:rsidR="005B2CEC">
                <w:t>,</w:t>
              </w:r>
            </w:ins>
            <w:r>
              <w:t xml:space="preserve"> Netflix got more new sign</w:t>
            </w:r>
            <w:del w:id="380" w:author="Andrew Wilkinson" w:date="2023-06-28T17:53:00Z">
              <w:r w:rsidDel="005B2CEC">
                <w:delText xml:space="preserve"> </w:delText>
              </w:r>
            </w:del>
            <w:r>
              <w:t>ups than they did at any point on the pandemic</w:t>
            </w:r>
            <w:ins w:id="381" w:author="Andrew Wilkinson" w:date="2023-06-28T17:53:00Z">
              <w:r w:rsidR="005B2CEC">
                <w:t>.</w:t>
              </w:r>
            </w:ins>
          </w:p>
          <w:p w14:paraId="074A7206" w14:textId="77777777" w:rsidR="005B2CEC" w:rsidRDefault="005B2CEC" w:rsidP="00604BEA"/>
          <w:p w14:paraId="6A922AF4" w14:textId="3FC8D8C6" w:rsidR="00604BEA" w:rsidRDefault="00604BEA" w:rsidP="00604BEA">
            <w:r>
              <w:t>They got more sign</w:t>
            </w:r>
            <w:del w:id="382" w:author="Andrew Wilkinson" w:date="2023-06-28T17:53:00Z">
              <w:r w:rsidDel="005B2CEC">
                <w:delText xml:space="preserve"> </w:delText>
              </w:r>
            </w:del>
            <w:r>
              <w:t xml:space="preserve">ups than season two of </w:t>
            </w:r>
            <w:ins w:id="383" w:author="Andrew Wilkinson" w:date="2023-06-28T17:54:00Z">
              <w:r w:rsidR="005B2CEC">
                <w:t>"</w:t>
              </w:r>
            </w:ins>
            <w:ins w:id="384" w:author="Andrew Wilkinson" w:date="2023-06-28T17:53:00Z">
              <w:r w:rsidR="005B2CEC">
                <w:t>S</w:t>
              </w:r>
            </w:ins>
            <w:del w:id="385" w:author="Andrew Wilkinson" w:date="2023-06-28T17:53:00Z">
              <w:r w:rsidDel="005B2CEC">
                <w:delText>s</w:delText>
              </w:r>
            </w:del>
            <w:r>
              <w:t xml:space="preserve">tranger </w:t>
            </w:r>
            <w:ins w:id="386" w:author="Andrew Wilkinson" w:date="2023-06-28T17:53:00Z">
              <w:r w:rsidR="005B2CEC">
                <w:t>T</w:t>
              </w:r>
            </w:ins>
            <w:del w:id="387" w:author="Andrew Wilkinson" w:date="2023-06-28T17:53:00Z">
              <w:r w:rsidDel="005B2CEC">
                <w:delText>t</w:delText>
              </w:r>
            </w:del>
            <w:r>
              <w:t>hings</w:t>
            </w:r>
            <w:ins w:id="388" w:author="Andrew Wilkinson" w:date="2023-06-28T17:53:00Z">
              <w:r w:rsidR="005B2CEC">
                <w:t>.</w:t>
              </w:r>
            </w:ins>
            <w:ins w:id="389" w:author="Andrew Wilkinson" w:date="2023-06-28T17:54:00Z">
              <w:r w:rsidR="005B2CEC">
                <w:t>"</w:t>
              </w:r>
            </w:ins>
          </w:p>
          <w:p w14:paraId="0486C00A" w14:textId="30651B31" w:rsidR="00604BEA" w:rsidRDefault="00604BEA" w:rsidP="00604BEA">
            <w:pPr>
              <w:rPr>
                <w:ins w:id="390" w:author="Andrew Wilkinson" w:date="2023-06-28T17:56:00Z"/>
              </w:rPr>
            </w:pPr>
            <w:r>
              <w:t>They got more new</w:t>
            </w:r>
            <w:del w:id="391" w:author="Andrew Wilkinson" w:date="2023-06-28T17:54:00Z">
              <w:r w:rsidDel="005B2CEC">
                <w:delText>s</w:delText>
              </w:r>
            </w:del>
            <w:r>
              <w:t xml:space="preserve"> sign</w:t>
            </w:r>
            <w:del w:id="392" w:author="Andrew Wilkinson" w:date="2023-06-28T17:54:00Z">
              <w:r w:rsidDel="005B2CEC">
                <w:delText xml:space="preserve"> </w:delText>
              </w:r>
            </w:del>
            <w:r>
              <w:t xml:space="preserve">ups than </w:t>
            </w:r>
            <w:ins w:id="393" w:author="Andrew Wilkinson" w:date="2023-06-28T17:54:00Z">
              <w:r w:rsidR="005B2CEC">
                <w:t>"</w:t>
              </w:r>
            </w:ins>
            <w:ins w:id="394" w:author="Andrew Wilkinson" w:date="2023-06-28T17:53:00Z">
              <w:r w:rsidR="005B2CEC">
                <w:t>S</w:t>
              </w:r>
            </w:ins>
            <w:del w:id="395" w:author="Andrew Wilkinson" w:date="2023-06-28T17:53:00Z">
              <w:r w:rsidDel="005B2CEC">
                <w:delText>s</w:delText>
              </w:r>
            </w:del>
            <w:r>
              <w:t xml:space="preserve">quid </w:t>
            </w:r>
            <w:ins w:id="396" w:author="Andrew Wilkinson" w:date="2023-06-28T17:54:00Z">
              <w:r w:rsidR="005B2CEC">
                <w:t>G</w:t>
              </w:r>
            </w:ins>
            <w:del w:id="397" w:author="Andrew Wilkinson" w:date="2023-06-28T17:53:00Z">
              <w:r w:rsidDel="005B2CEC">
                <w:delText>g</w:delText>
              </w:r>
            </w:del>
            <w:r>
              <w:t>ame,</w:t>
            </w:r>
            <w:ins w:id="398" w:author="Andrew Wilkinson" w:date="2023-06-28T17:54:00Z">
              <w:r w:rsidR="005B2CEC">
                <w:t>"</w:t>
              </w:r>
            </w:ins>
            <w:r>
              <w:t xml:space="preserve"> even in </w:t>
            </w:r>
            <w:ins w:id="399" w:author="Andrew Wilkinson" w:date="2023-06-28T17:54:00Z">
              <w:r w:rsidR="005B2CEC">
                <w:t>"</w:t>
              </w:r>
            </w:ins>
            <w:del w:id="400" w:author="Andrew Wilkinson" w:date="2023-06-28T17:54:00Z">
              <w:r w:rsidDel="005B2CEC">
                <w:delText xml:space="preserve">love </w:delText>
              </w:r>
            </w:del>
            <w:ins w:id="401" w:author="Andrew Wilkinson" w:date="2023-06-28T17:54:00Z">
              <w:r w:rsidR="005B2CEC">
                <w:t>L</w:t>
              </w:r>
              <w:r w:rsidR="005B2CEC">
                <w:t xml:space="preserve">ove </w:t>
              </w:r>
            </w:ins>
            <w:r>
              <w:t xml:space="preserve">is </w:t>
            </w:r>
            <w:del w:id="402" w:author="Andrew Wilkinson" w:date="2023-06-28T17:54:00Z">
              <w:r w:rsidDel="005B2CEC">
                <w:delText xml:space="preserve">blind </w:delText>
              </w:r>
            </w:del>
            <w:ins w:id="403" w:author="Andrew Wilkinson" w:date="2023-06-28T17:54:00Z">
              <w:r w:rsidR="005B2CEC">
                <w:t>B</w:t>
              </w:r>
              <w:r w:rsidR="005B2CEC">
                <w:t>lind</w:t>
              </w:r>
              <w:r w:rsidR="005B2CEC">
                <w:t>"</w:t>
              </w:r>
            </w:ins>
            <w:ins w:id="404" w:author="Andrew Wilkinson" w:date="2023-06-28T17:56:00Z">
              <w:r w:rsidR="005B2CEC">
                <w:t>–</w:t>
              </w:r>
            </w:ins>
            <w:ins w:id="405" w:author="Andrew Wilkinson" w:date="2023-06-28T17:54:00Z">
              <w:r w:rsidR="005B2CEC">
                <w:t>"</w:t>
              </w:r>
            </w:ins>
            <w:del w:id="406" w:author="Andrew Wilkinson" w:date="2023-06-28T17:54:00Z">
              <w:r w:rsidDel="005B2CEC">
                <w:delText xml:space="preserve">squid </w:delText>
              </w:r>
            </w:del>
            <w:ins w:id="407" w:author="Andrew Wilkinson" w:date="2023-06-28T17:54:00Z">
              <w:r w:rsidR="005B2CEC">
                <w:t>S</w:t>
              </w:r>
              <w:r w:rsidR="005B2CEC">
                <w:t xml:space="preserve">quid </w:t>
              </w:r>
            </w:ins>
            <w:del w:id="408" w:author="Andrew Wilkinson" w:date="2023-06-28T17:54:00Z">
              <w:r w:rsidDel="005B2CEC">
                <w:delText xml:space="preserve">game </w:delText>
              </w:r>
            </w:del>
            <w:ins w:id="409" w:author="Andrew Wilkinson" w:date="2023-06-28T17:54:00Z">
              <w:r w:rsidR="005B2CEC">
                <w:t>G</w:t>
              </w:r>
              <w:r w:rsidR="005B2CEC">
                <w:t>ame</w:t>
              </w:r>
              <w:r w:rsidR="005B2CEC">
                <w:t>"</w:t>
              </w:r>
              <w:r w:rsidR="005B2CEC">
                <w:t xml:space="preserve"> </w:t>
              </w:r>
            </w:ins>
            <w:r>
              <w:t>spin</w:t>
            </w:r>
            <w:ins w:id="410" w:author="Andrew Wilkinson" w:date="2023-06-28T17:54:00Z">
              <w:r w:rsidR="005B2CEC">
                <w:t>-</w:t>
              </w:r>
            </w:ins>
            <w:del w:id="411" w:author="Andrew Wilkinson" w:date="2023-06-28T17:54:00Z">
              <w:r w:rsidDel="005B2CEC">
                <w:delText xml:space="preserve"> </w:delText>
              </w:r>
            </w:del>
            <w:r>
              <w:t>off</w:t>
            </w:r>
            <w:ins w:id="412" w:author="Andrew Wilkinson" w:date="2023-06-28T17:54:00Z">
              <w:r w:rsidR="005B2CEC">
                <w:t>,</w:t>
              </w:r>
            </w:ins>
            <w:r>
              <w:t xml:space="preserve"> Jack</w:t>
            </w:r>
            <w:ins w:id="413" w:author="Andrew Wilkinson" w:date="2023-06-28T17:54:00Z">
              <w:r w:rsidR="005B2CEC">
                <w:t>.</w:t>
              </w:r>
            </w:ins>
          </w:p>
          <w:p w14:paraId="3CFA6AC8" w14:textId="77777777" w:rsidR="005B2CEC" w:rsidRDefault="005B2CEC" w:rsidP="00604BEA"/>
          <w:p w14:paraId="4081FA9A" w14:textId="04842163" w:rsidR="00604BEA" w:rsidRDefault="00604BEA" w:rsidP="00604BEA">
            <w:r>
              <w:t>No</w:t>
            </w:r>
            <w:ins w:id="414" w:author="Andrew Wilkinson" w:date="2023-06-28T17:56:00Z">
              <w:r w:rsidR="005B2CEC">
                <w:t>t</w:t>
              </w:r>
            </w:ins>
            <w:r>
              <w:t xml:space="preserve"> yet, Netflix hasn't confirm</w:t>
            </w:r>
            <w:ins w:id="415" w:author="Andrew Wilkinson" w:date="2023-06-28T17:57:00Z">
              <w:r w:rsidR="005B2CEC">
                <w:t>ed</w:t>
              </w:r>
            </w:ins>
            <w:r>
              <w:t xml:space="preserve"> its numbers</w:t>
            </w:r>
            <w:ins w:id="416" w:author="Andrew Wilkinson" w:date="2023-06-28T17:57:00Z">
              <w:r w:rsidR="005B2CEC">
                <w:t>.</w:t>
              </w:r>
            </w:ins>
          </w:p>
          <w:p w14:paraId="5577BDE9" w14:textId="43A821CD" w:rsidR="00604BEA" w:rsidRDefault="00604BEA" w:rsidP="00604BEA">
            <w:r>
              <w:t>This is super</w:t>
            </w:r>
            <w:ins w:id="417" w:author="Andrew Wilkinson" w:date="2023-06-28T17:57:00Z">
              <w:r w:rsidR="005B2CEC">
                <w:t>-</w:t>
              </w:r>
            </w:ins>
            <w:del w:id="418" w:author="Andrew Wilkinson" w:date="2023-06-28T17:57:00Z">
              <w:r w:rsidDel="005B2CEC">
                <w:delText xml:space="preserve"> </w:delText>
              </w:r>
            </w:del>
            <w:r>
              <w:t>secret early third</w:t>
            </w:r>
            <w:ins w:id="419" w:author="Andrew Wilkinson" w:date="2023-06-28T17:57:00Z">
              <w:r w:rsidR="005B2CEC">
                <w:t>-</w:t>
              </w:r>
            </w:ins>
            <w:del w:id="420" w:author="Andrew Wilkinson" w:date="2023-06-28T17:57:00Z">
              <w:r w:rsidDel="005B2CEC">
                <w:delText xml:space="preserve"> </w:delText>
              </w:r>
            </w:del>
            <w:r>
              <w:t>party data we're talking about</w:t>
            </w:r>
            <w:ins w:id="421" w:author="Andrew Wilkinson" w:date="2023-06-28T17:57:00Z">
              <w:r w:rsidR="005B2CEC">
                <w:t>.</w:t>
              </w:r>
            </w:ins>
          </w:p>
          <w:p w14:paraId="7A63CF38" w14:textId="77777777" w:rsidR="005B2CEC" w:rsidRDefault="00604BEA" w:rsidP="00604BEA">
            <w:pPr>
              <w:rPr>
                <w:ins w:id="422" w:author="Andrew Wilkinson" w:date="2023-06-28T17:57:00Z"/>
              </w:rPr>
            </w:pPr>
            <w:r>
              <w:t xml:space="preserve">The </w:t>
            </w:r>
            <w:del w:id="423" w:author="Andrew Wilkinson" w:date="2023-06-28T17:57:00Z">
              <w:r w:rsidDel="005B2CEC">
                <w:delText xml:space="preserve">wall </w:delText>
              </w:r>
            </w:del>
            <w:ins w:id="424" w:author="Andrew Wilkinson" w:date="2023-06-28T17:57:00Z">
              <w:r w:rsidR="005B2CEC">
                <w:t>W</w:t>
              </w:r>
              <w:r w:rsidR="005B2CEC">
                <w:t xml:space="preserve">all </w:t>
              </w:r>
            </w:ins>
            <w:del w:id="425" w:author="Andrew Wilkinson" w:date="2023-06-28T17:57:00Z">
              <w:r w:rsidDel="005B2CEC">
                <w:delText xml:space="preserve">street </w:delText>
              </w:r>
            </w:del>
            <w:ins w:id="426" w:author="Andrew Wilkinson" w:date="2023-06-28T17:57:00Z">
              <w:r w:rsidR="005B2CEC">
                <w:t>S</w:t>
              </w:r>
              <w:r w:rsidR="005B2CEC">
                <w:t xml:space="preserve">treet </w:t>
              </w:r>
            </w:ins>
            <w:r>
              <w:t>has been confident nonetheless</w:t>
            </w:r>
            <w:ins w:id="427" w:author="Andrew Wilkinson" w:date="2023-06-28T17:57:00Z">
              <w:r w:rsidR="005B2CEC">
                <w:t>.</w:t>
              </w:r>
            </w:ins>
          </w:p>
          <w:p w14:paraId="6DBD76EC" w14:textId="6FA22D20" w:rsidR="00604BEA" w:rsidRDefault="00604BEA" w:rsidP="00604BEA">
            <w:del w:id="428" w:author="Andrew Wilkinson" w:date="2023-06-28T17:57:00Z">
              <w:r w:rsidDel="005B2CEC">
                <w:delText xml:space="preserve"> </w:delText>
              </w:r>
            </w:del>
            <w:r>
              <w:t xml:space="preserve">Netflix stock is up by </w:t>
            </w:r>
            <w:del w:id="429" w:author="Andrew Wilkinson" w:date="2023-06-28T17:57:00Z">
              <w:r w:rsidDel="005B2CEC">
                <w:delText>seventeen percent</w:delText>
              </w:r>
            </w:del>
            <w:ins w:id="430" w:author="Andrew Wilkinson" w:date="2023-06-28T17:57:00Z">
              <w:r w:rsidR="005B2CEC">
                <w:t>17%</w:t>
              </w:r>
            </w:ins>
            <w:r>
              <w:t xml:space="preserve"> since the crackdown started back on May </w:t>
            </w:r>
            <w:del w:id="431" w:author="Andrew Wilkinson" w:date="2023-06-28T17:57:00Z">
              <w:r w:rsidDel="00EB2227">
                <w:delText>23rd</w:delText>
              </w:r>
            </w:del>
            <w:ins w:id="432" w:author="Andrew Wilkinson" w:date="2023-06-28T17:57:00Z">
              <w:r w:rsidR="00EB2227">
                <w:t>twenty-third.</w:t>
              </w:r>
            </w:ins>
          </w:p>
          <w:p w14:paraId="18882F6D" w14:textId="1C9F86FB" w:rsidR="00604BEA" w:rsidRDefault="00604BEA" w:rsidP="00604BEA">
            <w:pPr>
              <w:rPr>
                <w:ins w:id="433" w:author="Andrew Wilkinson" w:date="2023-06-28T17:58:00Z"/>
              </w:rPr>
            </w:pPr>
            <w:r>
              <w:t xml:space="preserve">Because when some </w:t>
            </w:r>
            <w:del w:id="434" w:author="Andrew Wilkinson" w:date="2023-06-28T17:57:00Z">
              <w:r w:rsidDel="00EB2227">
                <w:delText xml:space="preserve">wall </w:delText>
              </w:r>
            </w:del>
            <w:ins w:id="435" w:author="Andrew Wilkinson" w:date="2023-06-28T17:57:00Z">
              <w:r w:rsidR="00EB2227">
                <w:t>W</w:t>
              </w:r>
              <w:r w:rsidR="00EB2227">
                <w:t xml:space="preserve">all </w:t>
              </w:r>
            </w:ins>
            <w:del w:id="436" w:author="Andrew Wilkinson" w:date="2023-06-28T17:57:00Z">
              <w:r w:rsidDel="00EB2227">
                <w:delText xml:space="preserve">street </w:delText>
              </w:r>
            </w:del>
            <w:ins w:id="437" w:author="Andrew Wilkinson" w:date="2023-06-28T17:57:00Z">
              <w:r w:rsidR="00EB2227">
                <w:t>S</w:t>
              </w:r>
              <w:r w:rsidR="00EB2227">
                <w:t xml:space="preserve">treet </w:t>
              </w:r>
            </w:ins>
            <w:r>
              <w:t>analyst gets a text from his nephew about not logging into that Netflix account, all right Jack, what's he doing?</w:t>
            </w:r>
          </w:p>
          <w:p w14:paraId="3377659D" w14:textId="77777777" w:rsidR="00EB2227" w:rsidRDefault="00EB2227" w:rsidP="00604BEA"/>
          <w:p w14:paraId="3B902D75" w14:textId="2418F675" w:rsidR="00604BEA" w:rsidRDefault="00604BEA" w:rsidP="00604BEA">
            <w:r>
              <w:t>That analyst put a direct recommendation on Netflix back</w:t>
            </w:r>
            <w:ins w:id="438" w:author="Andrew Wilkinson" w:date="2023-06-28T17:58:00Z">
              <w:r w:rsidR="00EB2227">
                <w:t>.</w:t>
              </w:r>
            </w:ins>
          </w:p>
          <w:p w14:paraId="2F2F745D" w14:textId="77777777" w:rsidR="00EB2227" w:rsidRDefault="00604BEA" w:rsidP="00604BEA">
            <w:pPr>
              <w:rPr>
                <w:ins w:id="439" w:author="Andrew Wilkinson" w:date="2023-06-28T17:58:00Z"/>
              </w:rPr>
            </w:pPr>
            <w:r>
              <w:t>Cha</w:t>
            </w:r>
            <w:ins w:id="440" w:author="Andrew Wilkinson" w:date="2023-06-28T17:58:00Z">
              <w:r w:rsidR="00EB2227">
                <w:t>-</w:t>
              </w:r>
            </w:ins>
            <w:del w:id="441" w:author="Andrew Wilkinson" w:date="2023-06-28T17:58:00Z">
              <w:r w:rsidDel="00EB2227">
                <w:delText xml:space="preserve"> </w:delText>
              </w:r>
            </w:del>
            <w:r>
              <w:t xml:space="preserve">ching! </w:t>
            </w:r>
            <w:del w:id="442" w:author="Andrew Wilkinson" w:date="2023-06-28T17:58:00Z">
              <w:r w:rsidDel="00EB2227">
                <w:delText xml:space="preserve">cha </w:delText>
              </w:r>
            </w:del>
            <w:ins w:id="443" w:author="Andrew Wilkinson" w:date="2023-06-28T17:58:00Z">
              <w:r w:rsidR="00EB2227">
                <w:t>C</w:t>
              </w:r>
              <w:r w:rsidR="00EB2227">
                <w:t>ha</w:t>
              </w:r>
              <w:r w:rsidR="00EB2227">
                <w:t>-</w:t>
              </w:r>
            </w:ins>
            <w:r>
              <w:t>ching!</w:t>
            </w:r>
          </w:p>
          <w:p w14:paraId="252CB893" w14:textId="071378AF" w:rsidR="00604BEA" w:rsidRDefault="00EB2227" w:rsidP="00604BEA">
            <w:ins w:id="444" w:author="Andrew Wilkinson" w:date="2023-06-28T17:58:00Z">
              <w:r>
                <w:t>A</w:t>
              </w:r>
            </w:ins>
            <w:del w:id="445" w:author="Andrew Wilkinson" w:date="2023-06-28T17:58:00Z">
              <w:r w:rsidR="00604BEA" w:rsidDel="00EB2227">
                <w:delText xml:space="preserve"> a</w:delText>
              </w:r>
            </w:del>
            <w:r w:rsidR="00604BEA">
              <w:t>ctually</w:t>
            </w:r>
            <w:ins w:id="446" w:author="Andrew Wilkinson" w:date="2023-06-28T17:58:00Z">
              <w:r>
                <w:t>,</w:t>
              </w:r>
            </w:ins>
            <w:r w:rsidR="00604BEA">
              <w:t xml:space="preserve"> full disclosure Jack, I actually switched Netflix accounts last month, off of my parent</w:t>
            </w:r>
            <w:del w:id="447" w:author="Andrew Wilkinson" w:date="2023-06-28T17:58:00Z">
              <w:r w:rsidR="00604BEA" w:rsidDel="00EB2227">
                <w:delText>'</w:delText>
              </w:r>
            </w:del>
            <w:r w:rsidR="00604BEA">
              <w:t>s</w:t>
            </w:r>
            <w:ins w:id="448" w:author="Andrew Wilkinson" w:date="2023-06-28T17:58:00Z">
              <w:r>
                <w:t>'.</w:t>
              </w:r>
            </w:ins>
          </w:p>
          <w:p w14:paraId="3FB1956D" w14:textId="77777777" w:rsidR="00604BEA" w:rsidRDefault="00604BEA" w:rsidP="00604BEA">
            <w:r>
              <w:t>You were one of the converters?</w:t>
            </w:r>
          </w:p>
          <w:p w14:paraId="1ABE4F04" w14:textId="2A9DA795" w:rsidR="00604BEA" w:rsidRDefault="00604BEA" w:rsidP="00604BEA">
            <w:r>
              <w:t>Yeah I was</w:t>
            </w:r>
            <w:ins w:id="449" w:author="Andrew Wilkinson" w:date="2023-06-28T17:59:00Z">
              <w:r w:rsidR="00EB2227">
                <w:t>.</w:t>
              </w:r>
            </w:ins>
          </w:p>
          <w:p w14:paraId="11EA0CD2" w14:textId="329284A7" w:rsidR="00604BEA" w:rsidRDefault="00604BEA" w:rsidP="00604BEA">
            <w:r>
              <w:t>You were one of the people that Antenna found data on</w:t>
            </w:r>
            <w:ins w:id="450" w:author="Andrew Wilkinson" w:date="2023-06-28T17:59:00Z">
              <w:r w:rsidR="00EB2227">
                <w:t>.</w:t>
              </w:r>
            </w:ins>
          </w:p>
          <w:p w14:paraId="5AFA88E3" w14:textId="77777777" w:rsidR="00604BEA" w:rsidRDefault="00604BEA" w:rsidP="00604BEA">
            <w:r>
              <w:t>But I felt kind of bad so I kept the same password, I kept the same password she uses.</w:t>
            </w:r>
          </w:p>
          <w:p w14:paraId="586259EF" w14:textId="0E784EA1" w:rsidR="00604BEA" w:rsidRDefault="00604BEA" w:rsidP="00604BEA">
            <w:r>
              <w:lastRenderedPageBreak/>
              <w:t>That's just weird, I think you should get your own password</w:t>
            </w:r>
            <w:ins w:id="451" w:author="Andrew Wilkinson" w:date="2023-06-28T17:59:00Z">
              <w:r w:rsidR="00EB2227">
                <w:t>.</w:t>
              </w:r>
            </w:ins>
          </w:p>
          <w:p w14:paraId="39AB717D" w14:textId="77777777" w:rsidR="00EB2227" w:rsidRDefault="00604BEA" w:rsidP="00604BEA">
            <w:pPr>
              <w:rPr>
                <w:ins w:id="452" w:author="Andrew Wilkinson" w:date="2023-06-28T17:59:00Z"/>
              </w:rPr>
            </w:pPr>
            <w:r>
              <w:t>Yeah, it's kind of weird, I need to move on.</w:t>
            </w:r>
          </w:p>
          <w:p w14:paraId="48BD3F5E" w14:textId="503D7CF5" w:rsidR="00EB2227" w:rsidRDefault="00604BEA" w:rsidP="00604BEA">
            <w:del w:id="453" w:author="Andrew Wilkinson" w:date="2023-06-28T17:59:00Z">
              <w:r w:rsidDel="00EB2227">
                <w:delText xml:space="preserve"> </w:delText>
              </w:r>
            </w:del>
            <w:r>
              <w:t xml:space="preserve">So Jack, let's do a takeaway at </w:t>
            </w:r>
            <w:del w:id="454" w:author="Andrew Wilkinson" w:date="2023-06-28T17:59:00Z">
              <w:r w:rsidDel="00EB2227">
                <w:delText xml:space="preserve">out </w:delText>
              </w:r>
            </w:del>
            <w:ins w:id="455" w:author="Andrew Wilkinson" w:date="2023-06-28T17:59:00Z">
              <w:r w:rsidR="00EB2227">
                <w:t>ou</w:t>
              </w:r>
              <w:r w:rsidR="00EB2227">
                <w:t>r</w:t>
              </w:r>
              <w:r w:rsidR="00EB2227">
                <w:t xml:space="preserve"> </w:t>
              </w:r>
            </w:ins>
            <w:r>
              <w:t xml:space="preserve">buddies over at </w:t>
            </w:r>
            <w:del w:id="456" w:author="Andrew Wilkinson" w:date="2023-06-28T18:00:00Z">
              <w:r w:rsidDel="00EB2227">
                <w:delText>netflix</w:delText>
              </w:r>
            </w:del>
            <w:ins w:id="457" w:author="Andrew Wilkinson" w:date="2023-06-28T18:00:00Z">
              <w:r w:rsidR="00EB2227">
                <w:t>N</w:t>
              </w:r>
              <w:r w:rsidR="00EB2227">
                <w:t>etflix</w:t>
              </w:r>
              <w:r w:rsidR="00EB2227">
                <w:t>.</w:t>
              </w:r>
            </w:ins>
          </w:p>
          <w:p w14:paraId="1F27B579" w14:textId="756BC7BA" w:rsidR="00604BEA" w:rsidRDefault="00604BEA" w:rsidP="00604BEA">
            <w:r>
              <w:t>There's no one who bluffs like an over</w:t>
            </w:r>
            <w:del w:id="458" w:author="Andrew Wilkinson" w:date="2023-06-28T18:00:00Z">
              <w:r w:rsidDel="00EB2227">
                <w:delText xml:space="preserve"> </w:delText>
              </w:r>
            </w:del>
            <w:r>
              <w:t>confident customer</w:t>
            </w:r>
            <w:ins w:id="459" w:author="Andrew Wilkinson" w:date="2023-06-28T18:00:00Z">
              <w:r w:rsidR="00EB2227">
                <w:t>.</w:t>
              </w:r>
            </w:ins>
          </w:p>
          <w:p w14:paraId="5169A03F" w14:textId="34CB109B" w:rsidR="00604BEA" w:rsidRDefault="00604BEA" w:rsidP="00604BEA">
            <w:pPr>
              <w:rPr>
                <w:ins w:id="460" w:author="Andrew Wilkinson" w:date="2023-06-28T18:01:00Z"/>
              </w:rPr>
            </w:pPr>
            <w:r>
              <w:t>Yet</w:t>
            </w:r>
            <w:del w:id="461" w:author="Andrew Wilkinson" w:date="2023-06-28T18:21:00Z">
              <w:r w:rsidDel="00D90E2D">
                <w:delText>, it is</w:delText>
              </w:r>
            </w:del>
            <w:ins w:id="462" w:author="Andrew Wilkinson" w:date="2023-06-28T18:21:00Z">
              <w:r w:rsidR="00D90E2D">
                <w:t>is</w:t>
              </w:r>
            </w:ins>
            <w:ins w:id="463" w:author="Andrew Wilkinson" w:date="2023-06-28T18:22:00Z">
              <w:r w:rsidR="00D90E2D">
                <w:t>,</w:t>
              </w:r>
            </w:ins>
            <w:r>
              <w:t xml:space="preserve"> our favorite lesson from this Netflix password crackdown, it's our consumer psychology</w:t>
            </w:r>
            <w:ins w:id="464" w:author="Andrew Wilkinson" w:date="2023-06-28T18:01:00Z">
              <w:r w:rsidR="00EB2227">
                <w:t>.</w:t>
              </w:r>
            </w:ins>
          </w:p>
          <w:p w14:paraId="736FB710" w14:textId="77777777" w:rsidR="00EB2227" w:rsidRDefault="00EB2227" w:rsidP="00604BEA"/>
          <w:p w14:paraId="5C35810E" w14:textId="563BE362" w:rsidR="00604BEA" w:rsidRDefault="00604BEA" w:rsidP="00604BEA">
            <w:r>
              <w:t>Ye</w:t>
            </w:r>
            <w:del w:id="465" w:author="Andrew Wilkinson" w:date="2023-06-28T18:21:00Z">
              <w:r w:rsidDel="00D90E2D">
                <w:delText>ah it is</w:delText>
              </w:r>
            </w:del>
            <w:del w:id="466" w:author="Andrew Wilkinson" w:date="2023-06-28T18:01:00Z">
              <w:r w:rsidDel="00EB2227">
                <w:delText xml:space="preserve">, </w:delText>
              </w:r>
            </w:del>
            <w:ins w:id="467" w:author="Andrew Wilkinson" w:date="2023-06-28T18:21:00Z">
              <w:r w:rsidR="00D90E2D">
                <w:t>tis,</w:t>
              </w:r>
            </w:ins>
            <w:ins w:id="468" w:author="Andrew Wilkinson" w:date="2023-06-28T18:01:00Z">
              <w:r w:rsidR="00EB2227">
                <w:t xml:space="preserve"> </w:t>
              </w:r>
            </w:ins>
            <w:r>
              <w:t>J</w:t>
            </w:r>
            <w:ins w:id="469" w:author="Andrew Wilkinson" w:date="2023-06-28T18:01:00Z">
              <w:r w:rsidR="00EB2227">
                <w:t>.</w:t>
              </w:r>
            </w:ins>
            <w:r>
              <w:t>P</w:t>
            </w:r>
            <w:ins w:id="470" w:author="Andrew Wilkinson" w:date="2023-06-28T18:01:00Z">
              <w:r w:rsidR="00EB2227">
                <w:t>.</w:t>
              </w:r>
            </w:ins>
            <w:r>
              <w:t xml:space="preserve"> Morgan </w:t>
            </w:r>
            <w:del w:id="471" w:author="Andrew Wilkinson" w:date="2023-06-28T18:01:00Z">
              <w:r w:rsidDel="00EB2227">
                <w:delText xml:space="preserve">chase </w:delText>
              </w:r>
            </w:del>
            <w:ins w:id="472" w:author="Andrew Wilkinson" w:date="2023-06-28T18:01:00Z">
              <w:r w:rsidR="00EB2227">
                <w:t>C</w:t>
              </w:r>
              <w:r w:rsidR="00EB2227">
                <w:t xml:space="preserve">hase </w:t>
              </w:r>
            </w:ins>
            <w:r>
              <w:t>surveyed a bunch of Netflix password moochers, and two</w:t>
            </w:r>
            <w:ins w:id="473" w:author="Andrew Wilkinson" w:date="2023-06-28T18:01:00Z">
              <w:r w:rsidR="00EB2227">
                <w:t>-</w:t>
              </w:r>
            </w:ins>
            <w:del w:id="474" w:author="Andrew Wilkinson" w:date="2023-06-28T18:01:00Z">
              <w:r w:rsidDel="00EB2227">
                <w:delText xml:space="preserve"> </w:delText>
              </w:r>
            </w:del>
            <w:r>
              <w:t>thirds of them</w:t>
            </w:r>
            <w:del w:id="475" w:author="Andrew Wilkinson" w:date="2023-06-28T18:02:00Z">
              <w:r w:rsidDel="00EB2227">
                <w:delText>,</w:delText>
              </w:r>
            </w:del>
            <w:r>
              <w:t xml:space="preserve"> said they would not get their own account if Netflix kicked them off</w:t>
            </w:r>
            <w:ins w:id="476" w:author="Andrew Wilkinson" w:date="2023-06-28T18:01:00Z">
              <w:r w:rsidR="00EB2227">
                <w:t>.</w:t>
              </w:r>
            </w:ins>
          </w:p>
          <w:p w14:paraId="0BA4CCB5" w14:textId="3C64700F" w:rsidR="00604BEA" w:rsidRDefault="00604BEA" w:rsidP="00604BEA">
            <w:r>
              <w:t>Let it sink in that a vast majority of moochers would rather lose Netflix than pay for Netflix</w:t>
            </w:r>
            <w:ins w:id="477" w:author="Andrew Wilkinson" w:date="2023-06-28T18:02:00Z">
              <w:r w:rsidR="00B643B8">
                <w:t>.</w:t>
              </w:r>
            </w:ins>
          </w:p>
          <w:p w14:paraId="4C4DEE55" w14:textId="17533235" w:rsidR="00604BEA" w:rsidRDefault="00604BEA" w:rsidP="00604BEA">
            <w:r>
              <w:t>Which explains the hashtag "cancel Netflix" that's been trending on TikTok the past couple weeks</w:t>
            </w:r>
            <w:ins w:id="478" w:author="Andrew Wilkinson" w:date="2023-06-28T18:02:00Z">
              <w:r w:rsidR="00B643B8">
                <w:t>.</w:t>
              </w:r>
            </w:ins>
          </w:p>
          <w:p w14:paraId="64BCFDA8" w14:textId="74567968" w:rsidR="00604BEA" w:rsidRDefault="00604BEA" w:rsidP="00604BEA">
            <w:r>
              <w:t>But here's the shocker, the early numbers suggests that they would pay for Netflix</w:t>
            </w:r>
            <w:ins w:id="479" w:author="Andrew Wilkinson" w:date="2023-06-28T18:02:00Z">
              <w:r w:rsidR="00B643B8">
                <w:t>.</w:t>
              </w:r>
            </w:ins>
          </w:p>
          <w:p w14:paraId="415BFA83" w14:textId="60D13966" w:rsidR="00604BEA" w:rsidRDefault="00604BEA" w:rsidP="00604BEA">
            <w:r>
              <w:t>And the economist</w:t>
            </w:r>
            <w:ins w:id="480" w:author="Andrew Wilkinson" w:date="2023-06-28T18:02:00Z">
              <w:r w:rsidR="00FF2EB9">
                <w:t>s</w:t>
              </w:r>
            </w:ins>
            <w:r>
              <w:t xml:space="preserve"> aren't surprised, they </w:t>
            </w:r>
            <w:ins w:id="481" w:author="Andrew Wilkinson" w:date="2023-06-28T18:02:00Z">
              <w:r w:rsidR="00FF2EB9">
                <w:t>k</w:t>
              </w:r>
            </w:ins>
            <w:r>
              <w:t>now the consumers tend to over</w:t>
            </w:r>
            <w:del w:id="482" w:author="Andrew Wilkinson" w:date="2023-06-28T18:02:00Z">
              <w:r w:rsidDel="00FF2EB9">
                <w:delText xml:space="preserve"> </w:delText>
              </w:r>
            </w:del>
            <w:r>
              <w:t>state their resistance to change in surveys like this.</w:t>
            </w:r>
          </w:p>
          <w:p w14:paraId="00A63D53" w14:textId="0E57FC67" w:rsidR="00604BEA" w:rsidRDefault="00604BEA" w:rsidP="00604BEA">
            <w:pPr>
              <w:rPr>
                <w:ins w:id="483" w:author="Andrew Wilkinson" w:date="2023-06-28T18:03:00Z"/>
              </w:rPr>
            </w:pPr>
            <w:r>
              <w:t>Yeah Jack</w:t>
            </w:r>
            <w:ins w:id="484" w:author="Andrew Wilkinson" w:date="2023-06-28T18:02:00Z">
              <w:r w:rsidR="00114F17">
                <w:t>,</w:t>
              </w:r>
            </w:ins>
            <w:r>
              <w:t xml:space="preserve"> i</w:t>
            </w:r>
            <w:ins w:id="485" w:author="Andrew Wilkinson" w:date="2023-06-28T18:02:00Z">
              <w:r w:rsidR="00114F17">
                <w:t>t'</w:t>
              </w:r>
            </w:ins>
            <w:r>
              <w:t>s almost like consumers are trying to scare Netflix with their survey responses</w:t>
            </w:r>
            <w:ins w:id="486" w:author="Andrew Wilkinson" w:date="2023-06-28T18:02:00Z">
              <w:r w:rsidR="00114F17">
                <w:t>.</w:t>
              </w:r>
            </w:ins>
          </w:p>
          <w:p w14:paraId="6BCA672E" w14:textId="77777777" w:rsidR="00114F17" w:rsidRDefault="00114F17" w:rsidP="00604BEA"/>
          <w:p w14:paraId="048B4271" w14:textId="1D4D51FA" w:rsidR="00604BEA" w:rsidRDefault="00604BEA" w:rsidP="00604BEA">
            <w:r>
              <w:t>Yeah, Netflix</w:t>
            </w:r>
            <w:ins w:id="487" w:author="Andrew Wilkinson" w:date="2023-06-28T18:03:00Z">
              <w:r w:rsidR="00114F17">
                <w:t>,</w:t>
              </w:r>
            </w:ins>
            <w:r>
              <w:t xml:space="preserve"> don't you dare kick me off, cause </w:t>
            </w:r>
            <w:del w:id="488" w:author="Andrew Wilkinson" w:date="2023-06-28T18:03:00Z">
              <w:r w:rsidDel="00114F17">
                <w:delText xml:space="preserve">the're </w:delText>
              </w:r>
            </w:del>
            <w:ins w:id="489" w:author="Andrew Wilkinson" w:date="2023-06-28T18:03:00Z">
              <w:r w:rsidR="00114F17">
                <w:t>the</w:t>
              </w:r>
              <w:r w:rsidR="00114F17">
                <w:t>re's</w:t>
              </w:r>
              <w:r w:rsidR="00114F17">
                <w:t xml:space="preserve"> </w:t>
              </w:r>
            </w:ins>
            <w:r>
              <w:t>no way I'll pay.</w:t>
            </w:r>
          </w:p>
          <w:p w14:paraId="6D809FBF" w14:textId="61164F3E" w:rsidR="00604BEA" w:rsidRDefault="00604BEA" w:rsidP="00604BEA">
            <w:r>
              <w:t xml:space="preserve">And now, yeah we'll see where the numbers ultimately end up. but the early data it looks strong for Netflix, it looks like a lot of those moochers, were bluffing, cause most </w:t>
            </w:r>
            <w:del w:id="490" w:author="Andrew Wilkinson" w:date="2023-06-28T18:03:00Z">
              <w:r w:rsidDel="00574E20">
                <w:delText>costumers</w:delText>
              </w:r>
            </w:del>
            <w:ins w:id="491" w:author="Andrew Wilkinson" w:date="2023-06-28T18:03:00Z">
              <w:r w:rsidR="00574E20">
                <w:t>c</w:t>
              </w:r>
              <w:r w:rsidR="00574E20">
                <w:t>u</w:t>
              </w:r>
              <w:r w:rsidR="00574E20">
                <w:t>st</w:t>
              </w:r>
              <w:r w:rsidR="00574E20">
                <w:t>o</w:t>
              </w:r>
              <w:r w:rsidR="00574E20">
                <w:t>mers</w:t>
              </w:r>
            </w:ins>
            <w:del w:id="492" w:author="Andrew Wilkinson" w:date="2023-06-28T18:03:00Z">
              <w:r w:rsidDel="00574E20">
                <w:delText>,</w:delText>
              </w:r>
            </w:del>
            <w:r>
              <w:t xml:space="preserve"> are pretty overconfident.</w:t>
            </w:r>
          </w:p>
          <w:p w14:paraId="7A7D5EA6" w14:textId="15BDD48C" w:rsidR="00604BEA" w:rsidRDefault="00604BEA" w:rsidP="00604BEA">
            <w:r>
              <w:t xml:space="preserve">Now a word from our sponsor, </w:t>
            </w:r>
            <w:del w:id="493" w:author="Andrew Wilkinson" w:date="2023-06-28T17:15:00Z">
              <w:r w:rsidDel="0016065E">
                <w:delText>mudwater</w:delText>
              </w:r>
            </w:del>
            <w:ins w:id="494" w:author="Andrew Wilkinson" w:date="2023-06-28T17:15:00Z">
              <w:r w:rsidR="0016065E">
                <w:t>"MudWtr</w:t>
              </w:r>
            </w:ins>
            <w:ins w:id="495" w:author="Andrew Wilkinson" w:date="2023-06-28T18:03:00Z">
              <w:r w:rsidR="00574E20">
                <w:t>.</w:t>
              </w:r>
            </w:ins>
            <w:ins w:id="496" w:author="Andrew Wilkinson" w:date="2023-06-28T17:15:00Z">
              <w:r w:rsidR="0016065E">
                <w:t>"</w:t>
              </w:r>
            </w:ins>
          </w:p>
          <w:p w14:paraId="36A4F56D" w14:textId="50C34AB8" w:rsidR="00604BEA" w:rsidRDefault="00604BEA" w:rsidP="00604BEA">
            <w:del w:id="497" w:author="Andrew Wilkinson" w:date="2023-06-28T18:06:00Z">
              <w:r w:rsidDel="00141A99">
                <w:delText>Yeah it is</w:delText>
              </w:r>
            </w:del>
            <w:ins w:id="498" w:author="Andrew Wilkinson" w:date="2023-06-28T18:06:00Z">
              <w:r w:rsidR="00141A99">
                <w:t>Yetis,</w:t>
              </w:r>
            </w:ins>
            <w:r>
              <w:t xml:space="preserve"> Jack and I took a couple economy classes together back when were in college</w:t>
            </w:r>
            <w:ins w:id="499" w:author="Andrew Wilkinson" w:date="2023-06-28T18:08:00Z">
              <w:r w:rsidR="00141A99">
                <w:t>.</w:t>
              </w:r>
            </w:ins>
          </w:p>
          <w:p w14:paraId="71681875" w14:textId="5010C244" w:rsidR="00604BEA" w:rsidRDefault="00604BEA" w:rsidP="00604BEA">
            <w:r>
              <w:t>Yeah we did, and a key to an economy study is to isolate a variable</w:t>
            </w:r>
            <w:ins w:id="500" w:author="Andrew Wilkinson" w:date="2023-06-28T18:08:00Z">
              <w:r w:rsidR="00141A99">
                <w:t>.</w:t>
              </w:r>
            </w:ins>
          </w:p>
          <w:p w14:paraId="417F33BE" w14:textId="29B14B24" w:rsidR="00604BEA" w:rsidRDefault="00604BEA" w:rsidP="00604BEA">
            <w:r>
              <w:t xml:space="preserve">Well, Jack and I both isolated one variable when we tried </w:t>
            </w:r>
            <w:del w:id="501" w:author="Andrew Wilkinson" w:date="2023-06-28T17:15:00Z">
              <w:r w:rsidDel="0016065E">
                <w:delText>mudwater</w:delText>
              </w:r>
            </w:del>
            <w:ins w:id="502" w:author="Andrew Wilkinson" w:date="2023-06-28T17:15:00Z">
              <w:r w:rsidR="0016065E">
                <w:t>"MudWtr"</w:t>
              </w:r>
            </w:ins>
            <w:r>
              <w:t>.</w:t>
            </w:r>
          </w:p>
          <w:p w14:paraId="47F0E7F3" w14:textId="119C5E60" w:rsidR="00604BEA" w:rsidRDefault="00604BEA" w:rsidP="00604BEA">
            <w:r>
              <w:t>Yeah we kept the rest of our lives the same, but we switched from coffee</w:t>
            </w:r>
            <w:del w:id="503" w:author="Andrew Wilkinson" w:date="2023-06-28T18:08:00Z">
              <w:r w:rsidDel="00141A99">
                <w:delText>,</w:delText>
              </w:r>
            </w:del>
            <w:r>
              <w:t xml:space="preserve"> to </w:t>
            </w:r>
            <w:del w:id="504" w:author="Andrew Wilkinson" w:date="2023-06-28T17:15:00Z">
              <w:r w:rsidDel="0016065E">
                <w:delText>mudwater</w:delText>
              </w:r>
            </w:del>
            <w:ins w:id="505" w:author="Andrew Wilkinson" w:date="2023-06-28T17:15:00Z">
              <w:r w:rsidR="0016065E">
                <w:t>"MudWtr"</w:t>
              </w:r>
            </w:ins>
            <w:r>
              <w:t>.</w:t>
            </w:r>
          </w:p>
          <w:p w14:paraId="7FFF2CA4" w14:textId="39FB9938" w:rsidR="00604BEA" w:rsidRDefault="00604BEA" w:rsidP="00604BEA">
            <w:r>
              <w:t xml:space="preserve">Okey, frankly, </w:t>
            </w:r>
            <w:del w:id="506" w:author="Andrew Wilkinson" w:date="2023-06-28T17:15:00Z">
              <w:r w:rsidDel="0016065E">
                <w:delText>mudwater</w:delText>
              </w:r>
            </w:del>
            <w:ins w:id="507" w:author="Andrew Wilkinson" w:date="2023-06-28T17:15:00Z">
              <w:r w:rsidR="0016065E">
                <w:t>"MudWtr"</w:t>
              </w:r>
            </w:ins>
            <w:r>
              <w:t>, simply the best coffee alternative, just is</w:t>
            </w:r>
            <w:ins w:id="508" w:author="Andrew Wilkinson" w:date="2023-06-28T18:08:00Z">
              <w:r w:rsidR="00141A99">
                <w:t>.</w:t>
              </w:r>
            </w:ins>
          </w:p>
          <w:p w14:paraId="7B6087D6" w14:textId="3040344D" w:rsidR="00604BEA" w:rsidRDefault="00604BEA" w:rsidP="00604BEA">
            <w:r>
              <w:t xml:space="preserve">Zip a hot cup of </w:t>
            </w:r>
            <w:del w:id="509" w:author="Andrew Wilkinson" w:date="2023-06-28T17:15:00Z">
              <w:r w:rsidDel="0016065E">
                <w:delText>mudwater</w:delText>
              </w:r>
            </w:del>
            <w:ins w:id="510" w:author="Andrew Wilkinson" w:date="2023-06-28T17:15:00Z">
              <w:r w:rsidR="0016065E">
                <w:t>"MudWtr"</w:t>
              </w:r>
            </w:ins>
            <w:r>
              <w:t xml:space="preserve"> in the morning</w:t>
            </w:r>
            <w:ins w:id="511" w:author="Andrew Wilkinson" w:date="2023-06-28T18:08:00Z">
              <w:r w:rsidR="00141A99">
                <w:t>,</w:t>
              </w:r>
            </w:ins>
            <w:r>
              <w:t xml:space="preserve"> get the energy you need without the caffeine rush</w:t>
            </w:r>
            <w:ins w:id="512" w:author="Andrew Wilkinson" w:date="2023-06-28T18:08:00Z">
              <w:r w:rsidR="00141A99">
                <w:t>.</w:t>
              </w:r>
            </w:ins>
          </w:p>
          <w:p w14:paraId="41480B1D" w14:textId="589FA484" w:rsidR="00604BEA" w:rsidRDefault="00604BEA" w:rsidP="00604BEA">
            <w:del w:id="513" w:author="Andrew Wilkinson" w:date="2023-06-28T17:15:00Z">
              <w:r w:rsidDel="0016065E">
                <w:delText>Mudwater</w:delText>
              </w:r>
            </w:del>
            <w:ins w:id="514" w:author="Andrew Wilkinson" w:date="2023-06-28T17:15:00Z">
              <w:r w:rsidR="0016065E">
                <w:t>"MudWtr"</w:t>
              </w:r>
            </w:ins>
            <w:r>
              <w:t xml:space="preserve"> is made of 4 adaptogenic mushrooms and aromatic herbs</w:t>
            </w:r>
            <w:ins w:id="515" w:author="Andrew Wilkinson" w:date="2023-06-28T18:09:00Z">
              <w:r w:rsidR="00141A99">
                <w:t>.</w:t>
              </w:r>
            </w:ins>
          </w:p>
          <w:p w14:paraId="03DF2072" w14:textId="599990AC" w:rsidR="00604BEA" w:rsidRDefault="00604BEA" w:rsidP="00604BEA">
            <w:r>
              <w:lastRenderedPageBreak/>
              <w:t>You can add half</w:t>
            </w:r>
            <w:ins w:id="516" w:author="Andrew Wilkinson" w:date="2023-06-28T18:09:00Z">
              <w:r w:rsidR="00141A99">
                <w:t>-</w:t>
              </w:r>
            </w:ins>
            <w:del w:id="517" w:author="Andrew Wilkinson" w:date="2023-06-28T18:09:00Z">
              <w:r w:rsidDel="00141A99">
                <w:delText xml:space="preserve"> </w:delText>
              </w:r>
            </w:del>
            <w:r>
              <w:t>and</w:t>
            </w:r>
            <w:ins w:id="518" w:author="Andrew Wilkinson" w:date="2023-06-28T18:09:00Z">
              <w:r w:rsidR="00141A99">
                <w:t>-</w:t>
              </w:r>
            </w:ins>
            <w:del w:id="519" w:author="Andrew Wilkinson" w:date="2023-06-28T18:09:00Z">
              <w:r w:rsidDel="00141A99">
                <w:delText xml:space="preserve"> </w:delText>
              </w:r>
            </w:del>
            <w:r>
              <w:t>half, you can add honey, you can even add butter which is my favo</w:t>
            </w:r>
            <w:del w:id="520" w:author="Andrew Wilkinson" w:date="2023-06-28T18:09:00Z">
              <w:r w:rsidDel="00141A99">
                <w:delText>u</w:delText>
              </w:r>
            </w:del>
            <w:r>
              <w:t>rite</w:t>
            </w:r>
            <w:ins w:id="521" w:author="Andrew Wilkinson" w:date="2023-06-28T18:09:00Z">
              <w:r w:rsidR="00141A99">
                <w:t>.</w:t>
              </w:r>
            </w:ins>
          </w:p>
          <w:p w14:paraId="21EC5EC7" w14:textId="50C7C589" w:rsidR="00604BEA" w:rsidRDefault="00604BEA" w:rsidP="00604BEA">
            <w:r>
              <w:t>Jack and I got a pro tip, we got that pro</w:t>
            </w:r>
            <w:ins w:id="522" w:author="Andrew Wilkinson" w:date="2023-06-28T18:09:00Z">
              <w:r w:rsidR="00141A99">
                <w:t xml:space="preserve"> </w:t>
              </w:r>
            </w:ins>
            <w:r>
              <w:t>tip</w:t>
            </w:r>
            <w:ins w:id="523" w:author="Andrew Wilkinson" w:date="2023-06-28T18:09:00Z">
              <w:r w:rsidR="00141A99">
                <w:t>.</w:t>
              </w:r>
            </w:ins>
          </w:p>
          <w:p w14:paraId="03FCB5F7" w14:textId="77777777" w:rsidR="00604BEA" w:rsidRDefault="00604BEA" w:rsidP="00604BEA">
            <w:r>
              <w:t>What do you got?</w:t>
            </w:r>
          </w:p>
          <w:p w14:paraId="10DD64A7" w14:textId="74C07316" w:rsidR="00604BEA" w:rsidRDefault="00604BEA" w:rsidP="00604BEA">
            <w:r>
              <w:t>Ok</w:t>
            </w:r>
            <w:ins w:id="524" w:author="Andrew Wilkinson" w:date="2023-06-28T18:09:00Z">
              <w:r w:rsidR="00141A99">
                <w:t>a</w:t>
              </w:r>
            </w:ins>
            <w:del w:id="525" w:author="Andrew Wilkinson" w:date="2023-06-28T18:09:00Z">
              <w:r w:rsidDel="00141A99">
                <w:delText>e</w:delText>
              </w:r>
            </w:del>
            <w:r>
              <w:t xml:space="preserve">y maple syrup in the </w:t>
            </w:r>
            <w:del w:id="526" w:author="Andrew Wilkinson" w:date="2023-06-28T17:15:00Z">
              <w:r w:rsidDel="0016065E">
                <w:delText>mudwater</w:delText>
              </w:r>
            </w:del>
            <w:ins w:id="527" w:author="Andrew Wilkinson" w:date="2023-06-28T17:15:00Z">
              <w:r w:rsidR="0016065E">
                <w:t>"MudWtr"</w:t>
              </w:r>
            </w:ins>
            <w:r>
              <w:t>, that what it is</w:t>
            </w:r>
            <w:ins w:id="528" w:author="Andrew Wilkinson" w:date="2023-06-28T18:10:00Z">
              <w:r w:rsidR="00141A99">
                <w:t>.</w:t>
              </w:r>
            </w:ins>
          </w:p>
          <w:p w14:paraId="186B1CAF" w14:textId="6554663D" w:rsidR="00604BEA" w:rsidRDefault="00604BEA" w:rsidP="00604BEA">
            <w:r>
              <w:t xml:space="preserve">A maple </w:t>
            </w:r>
            <w:del w:id="529" w:author="Andrew Wilkinson" w:date="2023-06-28T17:15:00Z">
              <w:r w:rsidDel="0016065E">
                <w:delText>mudwater</w:delText>
              </w:r>
            </w:del>
            <w:ins w:id="530" w:author="Andrew Wilkinson" w:date="2023-06-28T17:15:00Z">
              <w:r w:rsidR="0016065E">
                <w:t>"MudWtr"</w:t>
              </w:r>
            </w:ins>
            <w:r>
              <w:t xml:space="preserve"> </w:t>
            </w:r>
            <w:del w:id="531" w:author="Andrew Wilkinson" w:date="2023-06-28T18:10:00Z">
              <w:r w:rsidDel="00141A99">
                <w:delText xml:space="preserve">i </w:delText>
              </w:r>
            </w:del>
            <w:ins w:id="532" w:author="Andrew Wilkinson" w:date="2023-06-28T18:10:00Z">
              <w:r w:rsidR="00141A99">
                <w:t>I</w:t>
              </w:r>
              <w:r w:rsidR="00141A99">
                <w:t xml:space="preserve"> </w:t>
              </w:r>
            </w:ins>
            <w:r>
              <w:t>like it</w:t>
            </w:r>
            <w:ins w:id="533" w:author="Andrew Wilkinson" w:date="2023-06-28T18:10:00Z">
              <w:r w:rsidR="00141A99">
                <w:t>.</w:t>
              </w:r>
            </w:ins>
          </w:p>
          <w:p w14:paraId="60381A06" w14:textId="30B258EF" w:rsidR="00604BEA" w:rsidRDefault="00604BEA" w:rsidP="00604BEA">
            <w:del w:id="534" w:author="Andrew Wilkinson" w:date="2023-06-28T18:10:00Z">
              <w:r w:rsidDel="00141A99">
                <w:delText>Yeah it is</w:delText>
              </w:r>
            </w:del>
            <w:ins w:id="535" w:author="Andrew Wilkinson" w:date="2023-06-28T18:10:00Z">
              <w:r w:rsidR="00141A99">
                <w:t>Yetis,</w:t>
              </w:r>
            </w:ins>
            <w:r>
              <w:t xml:space="preserve"> we read an economic study on our bodies , but isolating what's in our mu</w:t>
            </w:r>
            <w:ins w:id="536" w:author="Andrew Wilkinson" w:date="2023-06-28T18:10:00Z">
              <w:r w:rsidR="00141A99">
                <w:t>g</w:t>
              </w:r>
            </w:ins>
            <w:del w:id="537" w:author="Andrew Wilkinson" w:date="2023-06-28T18:10:00Z">
              <w:r w:rsidDel="00141A99">
                <w:delText>p</w:delText>
              </w:r>
            </w:del>
            <w:r>
              <w:t>s</w:t>
            </w:r>
            <w:ins w:id="538" w:author="Andrew Wilkinson" w:date="2023-06-28T18:10:00Z">
              <w:r w:rsidR="00141A99">
                <w:t>.</w:t>
              </w:r>
            </w:ins>
          </w:p>
          <w:p w14:paraId="634B37B6" w14:textId="0C749836" w:rsidR="00604BEA" w:rsidRDefault="00604BEA" w:rsidP="00604BEA">
            <w:r>
              <w:t>And we liked the results</w:t>
            </w:r>
            <w:ins w:id="539" w:author="Andrew Wilkinson" w:date="2023-06-28T18:10:00Z">
              <w:r w:rsidR="00141A99">
                <w:t>.</w:t>
              </w:r>
            </w:ins>
          </w:p>
          <w:p w14:paraId="57A531A9" w14:textId="1FAA4BA7" w:rsidR="00604BEA" w:rsidRDefault="00604BEA" w:rsidP="00604BEA">
            <w:pPr>
              <w:rPr>
                <w:ins w:id="540" w:author="Andrew Wilkinson" w:date="2023-06-28T18:11:00Z"/>
              </w:rPr>
            </w:pPr>
            <w:r>
              <w:t xml:space="preserve">So go to </w:t>
            </w:r>
            <w:del w:id="541" w:author="Andrew Wilkinson" w:date="2023-06-28T17:15:00Z">
              <w:r w:rsidDel="0016065E">
                <w:delText>mudwater</w:delText>
              </w:r>
            </w:del>
            <w:ins w:id="542" w:author="Andrew Wilkinson" w:date="2023-06-28T18:10:00Z">
              <w:r w:rsidR="00141A99">
                <w:t>mudwtr.com/tboy</w:t>
              </w:r>
            </w:ins>
            <w:del w:id="543" w:author="Andrew Wilkinson" w:date="2023-06-28T18:10:00Z">
              <w:r w:rsidDel="00141A99">
                <w:delText xml:space="preserve"> dot com slash Tboy</w:delText>
              </w:r>
            </w:del>
            <w:r>
              <w:t xml:space="preserve">, to support the show, and use code </w:t>
            </w:r>
            <w:del w:id="544" w:author="Andrew Wilkinson" w:date="2023-06-28T18:11:00Z">
              <w:r w:rsidDel="00141A99">
                <w:delText xml:space="preserve">Tboy </w:delText>
              </w:r>
            </w:del>
            <w:ins w:id="545" w:author="Andrew Wilkinson" w:date="2023-06-28T18:11:00Z">
              <w:r w:rsidR="00141A99">
                <w:t>TBOY</w:t>
              </w:r>
              <w:r w:rsidR="00141A99">
                <w:t xml:space="preserve"> </w:t>
              </w:r>
            </w:ins>
            <w:r>
              <w:t xml:space="preserve">for </w:t>
            </w:r>
            <w:del w:id="546" w:author="Andrew Wilkinson" w:date="2023-06-28T18:11:00Z">
              <w:r w:rsidDel="00141A99">
                <w:delText>fifteen percent</w:delText>
              </w:r>
            </w:del>
            <w:ins w:id="547" w:author="Andrew Wilkinson" w:date="2023-06-28T18:11:00Z">
              <w:r w:rsidR="00141A99">
                <w:t>15%</w:t>
              </w:r>
            </w:ins>
            <w:r>
              <w:t xml:space="preserve"> off</w:t>
            </w:r>
            <w:ins w:id="548" w:author="Andrew Wilkinson" w:date="2023-06-28T18:11:00Z">
              <w:r w:rsidR="00141A99">
                <w:t>.</w:t>
              </w:r>
            </w:ins>
          </w:p>
          <w:p w14:paraId="0B702D49" w14:textId="77777777" w:rsidR="00141A99" w:rsidRDefault="00141A99" w:rsidP="00604BEA"/>
          <w:p w14:paraId="776EF37D" w14:textId="0074025D" w:rsidR="00604BEA" w:rsidRDefault="00141A99" w:rsidP="00604BEA">
            <w:ins w:id="549" w:author="Andrew Wilkinson" w:date="2023-06-28T18:14:00Z">
              <w:r>
                <w:t>M</w:t>
              </w:r>
            </w:ins>
            <w:del w:id="550" w:author="Andrew Wilkinson" w:date="2023-06-28T18:13:00Z">
              <w:r w:rsidR="00604BEA" w:rsidDel="00141A99">
                <w:delText>M</w:delText>
              </w:r>
            </w:del>
            <w:r w:rsidR="00604BEA">
              <w:t>-</w:t>
            </w:r>
            <w:del w:id="551" w:author="Andrew Wilkinson" w:date="2023-06-28T18:14:00Z">
              <w:r w:rsidR="00604BEA" w:rsidDel="00141A99">
                <w:delText>u</w:delText>
              </w:r>
            </w:del>
            <w:ins w:id="552" w:author="Andrew Wilkinson" w:date="2023-06-28T18:14:00Z">
              <w:r>
                <w:t>U</w:t>
              </w:r>
            </w:ins>
            <w:r w:rsidR="00604BEA">
              <w:t>-</w:t>
            </w:r>
            <w:del w:id="553" w:author="Andrew Wilkinson" w:date="2023-06-28T18:14:00Z">
              <w:r w:rsidR="00604BEA" w:rsidDel="00141A99">
                <w:delText>d</w:delText>
              </w:r>
            </w:del>
            <w:ins w:id="554" w:author="Andrew Wilkinson" w:date="2023-06-28T18:14:00Z">
              <w:r>
                <w:t>D</w:t>
              </w:r>
            </w:ins>
            <w:r w:rsidR="00604BEA">
              <w:t>-</w:t>
            </w:r>
            <w:del w:id="555" w:author="Andrew Wilkinson" w:date="2023-06-28T18:14:00Z">
              <w:r w:rsidR="00604BEA" w:rsidDel="00141A99">
                <w:delText>w</w:delText>
              </w:r>
            </w:del>
            <w:ins w:id="556" w:author="Andrew Wilkinson" w:date="2023-06-28T18:14:00Z">
              <w:r>
                <w:t>W</w:t>
              </w:r>
            </w:ins>
            <w:r w:rsidR="00604BEA">
              <w:t>-</w:t>
            </w:r>
            <w:del w:id="557" w:author="Andrew Wilkinson" w:date="2023-06-28T18:14:00Z">
              <w:r w:rsidR="00604BEA" w:rsidDel="00141A99">
                <w:delText>t</w:delText>
              </w:r>
            </w:del>
            <w:ins w:id="558" w:author="Andrew Wilkinson" w:date="2023-06-28T18:14:00Z">
              <w:r>
                <w:t>T</w:t>
              </w:r>
            </w:ins>
            <w:r w:rsidR="00604BEA">
              <w:t>-</w:t>
            </w:r>
            <w:del w:id="559" w:author="Andrew Wilkinson" w:date="2023-06-28T18:14:00Z">
              <w:r w:rsidR="00604BEA" w:rsidDel="00141A99">
                <w:delText>r</w:delText>
              </w:r>
            </w:del>
            <w:ins w:id="560" w:author="Andrew Wilkinson" w:date="2023-06-28T18:14:00Z">
              <w:r>
                <w:t>R</w:t>
              </w:r>
            </w:ins>
            <w:del w:id="561" w:author="Andrew Wilkinson" w:date="2023-06-28T18:13:00Z">
              <w:r w:rsidR="00604BEA" w:rsidDel="00141A99">
                <w:delText xml:space="preserve"> dot com</w:delText>
              </w:r>
            </w:del>
            <w:ins w:id="562" w:author="Andrew Wilkinson" w:date="2023-06-28T18:13:00Z">
              <w:r>
                <w:t xml:space="preserve"> dot com slash </w:t>
              </w:r>
            </w:ins>
            <w:ins w:id="563" w:author="Andrew Wilkinson" w:date="2023-06-28T18:14:00Z">
              <w:r>
                <w:t>T-B-O-Y</w:t>
              </w:r>
            </w:ins>
            <w:del w:id="564" w:author="Andrew Wilkinson" w:date="2023-06-28T18:13:00Z">
              <w:r w:rsidR="00604BEA" w:rsidDel="00141A99">
                <w:delText xml:space="preserve"> slash t-b-o-y </w:delText>
              </w:r>
            </w:del>
            <w:r w:rsidR="00604BEA">
              <w:t xml:space="preserve">, and use code </w:t>
            </w:r>
            <w:del w:id="565" w:author="Andrew Wilkinson" w:date="2023-06-28T18:12:00Z">
              <w:r w:rsidR="00604BEA" w:rsidDel="00141A99">
                <w:delText xml:space="preserve">tboy </w:delText>
              </w:r>
            </w:del>
            <w:ins w:id="566" w:author="Andrew Wilkinson" w:date="2023-06-28T18:12:00Z">
              <w:r>
                <w:t>TBOY</w:t>
              </w:r>
              <w:r>
                <w:t xml:space="preserve"> </w:t>
              </w:r>
            </w:ins>
            <w:r w:rsidR="00604BEA">
              <w:t xml:space="preserve">for </w:t>
            </w:r>
            <w:del w:id="567" w:author="Andrew Wilkinson" w:date="2023-06-28T18:12:00Z">
              <w:r w:rsidR="00604BEA" w:rsidDel="00141A99">
                <w:delText>fifteen percent</w:delText>
              </w:r>
            </w:del>
            <w:ins w:id="568" w:author="Andrew Wilkinson" w:date="2023-06-28T18:12:00Z">
              <w:r>
                <w:t>15%</w:t>
              </w:r>
            </w:ins>
            <w:r w:rsidR="00604BEA">
              <w:t xml:space="preserve"> off your order</w:t>
            </w:r>
            <w:ins w:id="569" w:author="Andrew Wilkinson" w:date="2023-06-28T18:12:00Z">
              <w:r>
                <w:t>.</w:t>
              </w:r>
            </w:ins>
          </w:p>
          <w:p w14:paraId="767FED1B" w14:textId="7CC5C8ED" w:rsidR="00604BEA" w:rsidRDefault="00604BEA" w:rsidP="00604BEA">
            <w:pPr>
              <w:rPr>
                <w:ins w:id="570" w:author="Andrew Wilkinson" w:date="2023-06-28T18:16:00Z"/>
              </w:rPr>
            </w:pPr>
            <w:r>
              <w:t xml:space="preserve">And now </w:t>
            </w:r>
            <w:ins w:id="571" w:author="Andrew Wilkinson" w:date="2023-06-28T18:15:00Z">
              <w:r w:rsidR="00B77871">
                <w:t xml:space="preserve">a </w:t>
              </w:r>
            </w:ins>
            <w:r>
              <w:t xml:space="preserve">word from our sponsor, </w:t>
            </w:r>
            <w:del w:id="572" w:author="Andrew Wilkinson" w:date="2023-06-28T18:15:00Z">
              <w:r w:rsidDel="00B77871">
                <w:delText>expressvpn</w:delText>
              </w:r>
            </w:del>
            <w:ins w:id="573" w:author="Andrew Wilkinson" w:date="2023-06-28T18:16:00Z">
              <w:r w:rsidR="00B77871">
                <w:t>ExpressVPN.</w:t>
              </w:r>
            </w:ins>
          </w:p>
          <w:p w14:paraId="26C1CAC1" w14:textId="77777777" w:rsidR="00B77871" w:rsidRDefault="00B77871" w:rsidP="00604BEA"/>
          <w:p w14:paraId="24B817D3" w14:textId="21976706" w:rsidR="00604BEA" w:rsidRDefault="00604BEA" w:rsidP="00604BEA">
            <w:pPr>
              <w:rPr>
                <w:ins w:id="574" w:author="Andrew Wilkinson" w:date="2023-06-28T18:16:00Z"/>
              </w:rPr>
            </w:pPr>
            <w:r>
              <w:t>So</w:t>
            </w:r>
            <w:ins w:id="575" w:author="Andrew Wilkinson" w:date="2023-06-28T18:16:00Z">
              <w:r w:rsidR="00B77871">
                <w:t xml:space="preserve"> </w:t>
              </w:r>
            </w:ins>
            <w:r>
              <w:t>Jack and I we both work at a co-working space</w:t>
            </w:r>
            <w:ins w:id="576" w:author="Andrew Wilkinson" w:date="2023-06-28T18:16:00Z">
              <w:r w:rsidR="00B77871">
                <w:t>.</w:t>
              </w:r>
            </w:ins>
          </w:p>
          <w:p w14:paraId="7FDE7C13" w14:textId="77777777" w:rsidR="00B77871" w:rsidRDefault="00B77871" w:rsidP="00604BEA"/>
          <w:p w14:paraId="4576CC99" w14:textId="6BF1FC2E" w:rsidR="00604BEA" w:rsidRDefault="00604BEA" w:rsidP="00604BEA">
            <w:r>
              <w:t xml:space="preserve">And sometimes whip up a takeaway from the coffee shop, </w:t>
            </w:r>
            <w:ins w:id="577" w:author="Andrew Wilkinson" w:date="2023-06-28T18:16:00Z">
              <w:r w:rsidR="00B77871">
                <w:t>o</w:t>
              </w:r>
            </w:ins>
            <w:del w:id="578" w:author="Andrew Wilkinson" w:date="2023-06-28T18:16:00Z">
              <w:r w:rsidDel="00B77871">
                <w:delText>i</w:delText>
              </w:r>
            </w:del>
            <w:r>
              <w:t>n our way to work</w:t>
            </w:r>
            <w:ins w:id="579" w:author="Andrew Wilkinson" w:date="2023-06-28T18:16:00Z">
              <w:r w:rsidR="00B77871">
                <w:t>.</w:t>
              </w:r>
            </w:ins>
          </w:p>
          <w:p w14:paraId="7993E657" w14:textId="1DE1D81C" w:rsidR="00604BEA" w:rsidRDefault="00604BEA" w:rsidP="00604BEA">
            <w:r>
              <w:t>And sometimes we crack a story from a flight at</w:t>
            </w:r>
            <w:del w:id="580" w:author="Andrew Wilkinson" w:date="2023-06-28T18:17:00Z">
              <w:r w:rsidDel="00B77871">
                <w:delText xml:space="preserve"> a</w:delText>
              </w:r>
            </w:del>
            <w:r>
              <w:t xml:space="preserve"> thirty thousand feet</w:t>
            </w:r>
            <w:ins w:id="581" w:author="Andrew Wilkinson" w:date="2023-06-28T18:26:00Z">
              <w:r w:rsidR="0011129C">
                <w:t>.</w:t>
              </w:r>
            </w:ins>
          </w:p>
          <w:p w14:paraId="39F892DD" w14:textId="51C4A7C5" w:rsidR="00604BEA" w:rsidRDefault="00604BEA" w:rsidP="00604BEA">
            <w:r>
              <w:t>And sometimes we record a chef at a hotel during a buddy's wedding</w:t>
            </w:r>
            <w:ins w:id="582" w:author="Andrew Wilkinson" w:date="2023-06-28T18:17:00Z">
              <w:r w:rsidR="00B77871">
                <w:t>.</w:t>
              </w:r>
            </w:ins>
          </w:p>
          <w:p w14:paraId="1026FA7C" w14:textId="6C2D06E6" w:rsidR="00604BEA" w:rsidRDefault="00604BEA" w:rsidP="00604BEA">
            <w:r>
              <w:t xml:space="preserve">But </w:t>
            </w:r>
            <w:del w:id="583" w:author="Andrew Wilkinson" w:date="2023-06-28T18:17:00Z">
              <w:r w:rsidDel="00B77871">
                <w:delText xml:space="preserve">the're </w:delText>
              </w:r>
            </w:del>
            <w:ins w:id="584" w:author="Andrew Wilkinson" w:date="2023-06-28T18:17:00Z">
              <w:r w:rsidR="00B77871">
                <w:t>the</w:t>
              </w:r>
              <w:r w:rsidR="00B77871">
                <w:t>re's</w:t>
              </w:r>
              <w:r w:rsidR="00B77871">
                <w:t xml:space="preserve"> </w:t>
              </w:r>
            </w:ins>
            <w:r>
              <w:t>one thing we do, no matter where we are prep</w:t>
            </w:r>
            <w:ins w:id="585" w:author="Andrew Wilkinson" w:date="2023-06-28T18:17:00Z">
              <w:r w:rsidR="00B77871">
                <w:t>p</w:t>
              </w:r>
            </w:ins>
            <w:r>
              <w:t xml:space="preserve">ing this </w:t>
            </w:r>
            <w:ins w:id="586" w:author="Andrew Wilkinson" w:date="2023-06-28T18:17:00Z">
              <w:r w:rsidR="00B77871">
                <w:t>p</w:t>
              </w:r>
            </w:ins>
            <w:del w:id="587" w:author="Andrew Wilkinson" w:date="2023-06-28T18:17:00Z">
              <w:r w:rsidDel="00B77871">
                <w:delText>P</w:delText>
              </w:r>
            </w:del>
            <w:r>
              <w:t>odcast</w:t>
            </w:r>
            <w:ins w:id="588" w:author="Andrew Wilkinson" w:date="2023-06-28T18:17:00Z">
              <w:r w:rsidR="00B77871">
                <w:t>.</w:t>
              </w:r>
            </w:ins>
          </w:p>
          <w:p w14:paraId="4264247D" w14:textId="7CBD2146" w:rsidR="00604BEA" w:rsidRDefault="00604BEA" w:rsidP="00604BEA">
            <w:r>
              <w:t xml:space="preserve">We use VPN, in fact, for a few years from now we've used </w:t>
            </w:r>
            <w:del w:id="589" w:author="Andrew Wilkinson" w:date="2023-06-28T18:16:00Z">
              <w:r w:rsidDel="00B77871">
                <w:delText>expressvpn</w:delText>
              </w:r>
            </w:del>
            <w:ins w:id="590" w:author="Andrew Wilkinson" w:date="2023-06-28T18:16:00Z">
              <w:r w:rsidR="00B77871">
                <w:t>ExpressVPN</w:t>
              </w:r>
            </w:ins>
            <w:ins w:id="591" w:author="Andrew Wilkinson" w:date="2023-06-28T18:17:00Z">
              <w:r w:rsidR="00B77871">
                <w:t>.</w:t>
              </w:r>
            </w:ins>
          </w:p>
          <w:p w14:paraId="16D8A727" w14:textId="4DFB33A4" w:rsidR="00604BEA" w:rsidRDefault="00604BEA" w:rsidP="00604BEA">
            <w:r>
              <w:t>Ye</w:t>
            </w:r>
            <w:del w:id="592" w:author="Andrew Wilkinson" w:date="2023-06-28T18:19:00Z">
              <w:r w:rsidDel="00D90E2D">
                <w:delText>ah and we</w:delText>
              </w:r>
            </w:del>
            <w:ins w:id="593" w:author="Andrew Wilkinson" w:date="2023-06-28T18:19:00Z">
              <w:r w:rsidR="00D90E2D">
                <w:t>tis, when you</w:t>
              </w:r>
            </w:ins>
            <w:r>
              <w:t xml:space="preserve"> log</w:t>
            </w:r>
            <w:del w:id="594" w:author="Andrew Wilkinson" w:date="2023-06-28T18:19:00Z">
              <w:r w:rsidDel="00D90E2D">
                <w:delText xml:space="preserve"> on</w:delText>
              </w:r>
            </w:del>
            <w:r>
              <w:t xml:space="preserve"> into a unencrypted </w:t>
            </w:r>
            <w:del w:id="595" w:author="Andrew Wilkinson" w:date="2023-06-28T18:17:00Z">
              <w:r w:rsidDel="00D90E2D">
                <w:delText xml:space="preserve">Wifi </w:delText>
              </w:r>
            </w:del>
            <w:ins w:id="596" w:author="Andrew Wilkinson" w:date="2023-06-28T18:17:00Z">
              <w:r w:rsidR="00D90E2D">
                <w:t>Wi-Fi</w:t>
              </w:r>
              <w:r w:rsidR="00D90E2D">
                <w:t xml:space="preserve"> </w:t>
              </w:r>
            </w:ins>
            <w:r>
              <w:t>your on</w:t>
            </w:r>
            <w:del w:id="597" w:author="Andrew Wilkinson" w:date="2023-06-28T18:17:00Z">
              <w:r w:rsidDel="00D90E2D">
                <w:delText>-</w:delText>
              </w:r>
            </w:del>
            <w:r>
              <w:t>line data is just not secure</w:t>
            </w:r>
            <w:ins w:id="598" w:author="Andrew Wilkinson" w:date="2023-06-28T18:17:00Z">
              <w:r w:rsidR="00D90E2D">
                <w:t>.</w:t>
              </w:r>
            </w:ins>
          </w:p>
          <w:p w14:paraId="1091518C" w14:textId="48422570" w:rsidR="00604BEA" w:rsidRDefault="00604BEA" w:rsidP="00604BEA">
            <w:r>
              <w:t xml:space="preserve">So any time we're away from home, we open the </w:t>
            </w:r>
            <w:del w:id="599" w:author="Andrew Wilkinson" w:date="2023-06-28T18:18:00Z">
              <w:r w:rsidDel="00D90E2D">
                <w:delText xml:space="preserve">express </w:delText>
              </w:r>
            </w:del>
            <w:ins w:id="600" w:author="Andrew Wilkinson" w:date="2023-06-28T18:18:00Z">
              <w:r w:rsidR="00D90E2D">
                <w:t>ExpressVPN</w:t>
              </w:r>
              <w:r w:rsidR="00D90E2D">
                <w:t xml:space="preserve"> </w:t>
              </w:r>
            </w:ins>
            <w:del w:id="601" w:author="Andrew Wilkinson" w:date="2023-06-28T18:18:00Z">
              <w:r w:rsidDel="00D90E2D">
                <w:delText xml:space="preserve">vpn </w:delText>
              </w:r>
            </w:del>
            <w:r>
              <w:t>app and we click on</w:t>
            </w:r>
            <w:ins w:id="602" w:author="Andrew Wilkinson" w:date="2023-06-28T18:18:00Z">
              <w:r w:rsidR="00D90E2D">
                <w:t>.</w:t>
              </w:r>
            </w:ins>
          </w:p>
          <w:p w14:paraId="31F21B30" w14:textId="5D0B0878" w:rsidR="00604BEA" w:rsidRDefault="00604BEA" w:rsidP="00604BEA">
            <w:del w:id="603" w:author="Andrew Wilkinson" w:date="2023-06-28T18:18:00Z">
              <w:r w:rsidDel="00D90E2D">
                <w:delText xml:space="preserve">Express </w:delText>
              </w:r>
            </w:del>
            <w:ins w:id="604" w:author="Andrew Wilkinson" w:date="2023-06-28T18:18:00Z">
              <w:r w:rsidR="00D90E2D">
                <w:t>ExpressVPN</w:t>
              </w:r>
            </w:ins>
            <w:del w:id="605" w:author="Andrew Wilkinson" w:date="2023-06-28T18:18:00Z">
              <w:r w:rsidDel="00D90E2D">
                <w:delText>vpn</w:delText>
              </w:r>
            </w:del>
            <w:r>
              <w:t xml:space="preserve"> </w:t>
            </w:r>
            <w:del w:id="606" w:author="Andrew Wilkinson" w:date="2023-06-28T18:27:00Z">
              <w:r w:rsidDel="007918CD">
                <w:delText>agree to</w:delText>
              </w:r>
            </w:del>
            <w:ins w:id="607" w:author="Andrew Wilkinson" w:date="2023-06-28T18:27:00Z">
              <w:r w:rsidR="007918CD">
                <w:t>creates a</w:t>
              </w:r>
            </w:ins>
            <w:r>
              <w:t xml:space="preserve"> secure encrypted tunnel between your device and the internet, so that hackers can't steal your data</w:t>
            </w:r>
            <w:ins w:id="608" w:author="Andrew Wilkinson" w:date="2023-06-28T18:27:00Z">
              <w:r w:rsidR="004925A5">
                <w:t>.</w:t>
              </w:r>
            </w:ins>
          </w:p>
          <w:p w14:paraId="3009C42D" w14:textId="77777777" w:rsidR="00604BEA" w:rsidRDefault="00604BEA" w:rsidP="00604BEA">
            <w:r>
              <w:t>We wouldn't want someone stealing our podcast stories, and we don't want someone stealing our personal data.</w:t>
            </w:r>
          </w:p>
          <w:p w14:paraId="01B7AD9F" w14:textId="5BDF3620" w:rsidR="00604BEA" w:rsidRDefault="00604BEA" w:rsidP="00604BEA">
            <w:r>
              <w:t>We would not like someone stealing our podcast</w:t>
            </w:r>
            <w:ins w:id="609" w:author="Andrew Wilkinson" w:date="2023-06-28T18:27:00Z">
              <w:r w:rsidR="004925A5">
                <w:t>.</w:t>
              </w:r>
            </w:ins>
          </w:p>
          <w:p w14:paraId="7E8C53DF" w14:textId="69D18014" w:rsidR="00604BEA" w:rsidRDefault="00604BEA" w:rsidP="00604BEA">
            <w:r>
              <w:t xml:space="preserve">Secure your online data today at </w:t>
            </w:r>
            <w:del w:id="610" w:author="Andrew Wilkinson" w:date="2023-06-28T18:16:00Z">
              <w:r w:rsidDel="00B77871">
                <w:delText>expressvpn</w:delText>
              </w:r>
            </w:del>
            <w:ins w:id="611" w:author="Andrew Wilkinson" w:date="2023-06-28T18:27:00Z">
              <w:r w:rsidR="004925A5">
                <w:t>expressvpn</w:t>
              </w:r>
            </w:ins>
            <w:del w:id="612" w:author="Andrew Wilkinson" w:date="2023-06-28T18:28:00Z">
              <w:r w:rsidDel="004925A5">
                <w:delText xml:space="preserve"> dot com slash tboy</w:delText>
              </w:r>
            </w:del>
            <w:ins w:id="613" w:author="Andrew Wilkinson" w:date="2023-06-28T18:28:00Z">
              <w:r w:rsidR="004925A5">
                <w:t>.com/tboy</w:t>
              </w:r>
            </w:ins>
            <w:r>
              <w:t xml:space="preserve"> and get three extra months free</w:t>
            </w:r>
            <w:ins w:id="614" w:author="Andrew Wilkinson" w:date="2023-06-28T18:29:00Z">
              <w:r w:rsidR="004925A5">
                <w:t>.</w:t>
              </w:r>
            </w:ins>
          </w:p>
          <w:p w14:paraId="687A8B2C" w14:textId="2AC6CA81" w:rsidR="00604BEA" w:rsidRDefault="00604BEA" w:rsidP="00604BEA">
            <w:r>
              <w:t xml:space="preserve">That's </w:t>
            </w:r>
            <w:del w:id="615" w:author="Andrew Wilkinson" w:date="2023-06-28T18:16:00Z">
              <w:r w:rsidDel="00B77871">
                <w:delText>expressvpn</w:delText>
              </w:r>
            </w:del>
            <w:ins w:id="616" w:author="Andrew Wilkinson" w:date="2023-06-28T18:16:00Z">
              <w:r w:rsidR="00B77871">
                <w:t>ExpressVPN</w:t>
              </w:r>
            </w:ins>
            <w:r>
              <w:t xml:space="preserve"> dot com slash </w:t>
            </w:r>
            <w:del w:id="617" w:author="Andrew Wilkinson" w:date="2023-06-28T18:28:00Z">
              <w:r w:rsidDel="004925A5">
                <w:delText>t</w:delText>
              </w:r>
            </w:del>
            <w:ins w:id="618" w:author="Andrew Wilkinson" w:date="2023-06-28T18:28:00Z">
              <w:r w:rsidR="004925A5">
                <w:t>T</w:t>
              </w:r>
            </w:ins>
            <w:r>
              <w:t>-</w:t>
            </w:r>
            <w:del w:id="619" w:author="Andrew Wilkinson" w:date="2023-06-28T18:28:00Z">
              <w:r w:rsidDel="004925A5">
                <w:delText>b</w:delText>
              </w:r>
            </w:del>
            <w:ins w:id="620" w:author="Andrew Wilkinson" w:date="2023-06-28T18:28:00Z">
              <w:r w:rsidR="004925A5">
                <w:t>B</w:t>
              </w:r>
            </w:ins>
            <w:r>
              <w:t>-</w:t>
            </w:r>
            <w:del w:id="621" w:author="Andrew Wilkinson" w:date="2023-06-28T18:28:00Z">
              <w:r w:rsidDel="004925A5">
                <w:delText>o</w:delText>
              </w:r>
            </w:del>
            <w:ins w:id="622" w:author="Andrew Wilkinson" w:date="2023-06-28T18:28:00Z">
              <w:r w:rsidR="004925A5">
                <w:t>O</w:t>
              </w:r>
            </w:ins>
            <w:r>
              <w:t>-</w:t>
            </w:r>
            <w:del w:id="623" w:author="Andrew Wilkinson" w:date="2023-06-28T18:28:00Z">
              <w:r w:rsidDel="004925A5">
                <w:delText>y</w:delText>
              </w:r>
            </w:del>
            <w:ins w:id="624" w:author="Andrew Wilkinson" w:date="2023-06-28T18:28:00Z">
              <w:r w:rsidR="004925A5">
                <w:t>Y.</w:t>
              </w:r>
            </w:ins>
          </w:p>
          <w:p w14:paraId="4039FCD0" w14:textId="4518DE39" w:rsidR="00604BEA" w:rsidRDefault="00604BEA" w:rsidP="00604BEA">
            <w:del w:id="625" w:author="Andrew Wilkinson" w:date="2023-06-28T18:16:00Z">
              <w:r w:rsidDel="00B77871">
                <w:delText>Expressvpn</w:delText>
              </w:r>
            </w:del>
            <w:ins w:id="626" w:author="Andrew Wilkinson" w:date="2023-06-28T18:16:00Z">
              <w:r w:rsidR="00B77871">
                <w:t>ExpressVPN</w:t>
              </w:r>
            </w:ins>
            <w:r>
              <w:t xml:space="preserve"> dot com slash </w:t>
            </w:r>
            <w:del w:id="627" w:author="Andrew Wilkinson" w:date="2023-06-28T18:29:00Z">
              <w:r w:rsidDel="004925A5">
                <w:delText>tboy</w:delText>
              </w:r>
            </w:del>
            <w:ins w:id="628" w:author="Andrew Wilkinson" w:date="2023-06-28T18:29:00Z">
              <w:r w:rsidR="004925A5">
                <w:t>TBOY</w:t>
              </w:r>
            </w:ins>
            <w:ins w:id="629" w:author="Andrew Wilkinson" w:date="2023-06-28T18:28:00Z">
              <w:r w:rsidR="004925A5">
                <w:t>.</w:t>
              </w:r>
            </w:ins>
          </w:p>
          <w:p w14:paraId="0BA48BA3" w14:textId="54ED2B1C" w:rsidR="00604BEA" w:rsidRDefault="00604BEA" w:rsidP="00604BEA">
            <w:r>
              <w:t>For our third and final story, Tesla, the pioneer of electric cars has killed off the AM radio</w:t>
            </w:r>
            <w:ins w:id="630" w:author="Andrew Wilkinson" w:date="2023-06-28T18:29:00Z">
              <w:r w:rsidR="004925A5">
                <w:t>.</w:t>
              </w:r>
            </w:ins>
          </w:p>
          <w:p w14:paraId="227D30C9" w14:textId="6A97F730" w:rsidR="00604BEA" w:rsidRDefault="00604BEA" w:rsidP="00604BEA">
            <w:r>
              <w:t xml:space="preserve">Ford just </w:t>
            </w:r>
            <w:del w:id="631" w:author="Andrew Wilkinson" w:date="2023-06-28T18:29:00Z">
              <w:r w:rsidDel="004925A5">
                <w:delText>recommited</w:delText>
              </w:r>
            </w:del>
            <w:ins w:id="632" w:author="Andrew Wilkinson" w:date="2023-06-28T18:29:00Z">
              <w:r w:rsidR="004925A5">
                <w:t>recommitted</w:t>
              </w:r>
            </w:ins>
            <w:r>
              <w:t xml:space="preserve"> to AM radio, because of the HBO show "</w:t>
            </w:r>
            <w:del w:id="633" w:author="Andrew Wilkinson" w:date="2023-06-28T18:29:00Z">
              <w:r w:rsidDel="004925A5">
                <w:delText xml:space="preserve">the </w:delText>
              </w:r>
            </w:del>
            <w:ins w:id="634" w:author="Andrew Wilkinson" w:date="2023-06-28T18:29:00Z">
              <w:r w:rsidR="004925A5">
                <w:t>T</w:t>
              </w:r>
              <w:r w:rsidR="004925A5">
                <w:t xml:space="preserve">he </w:t>
              </w:r>
            </w:ins>
            <w:del w:id="635" w:author="Andrew Wilkinson" w:date="2023-06-28T18:30:00Z">
              <w:r w:rsidDel="004925A5">
                <w:delText xml:space="preserve">last </w:delText>
              </w:r>
            </w:del>
            <w:ins w:id="636" w:author="Andrew Wilkinson" w:date="2023-06-28T18:30:00Z">
              <w:r w:rsidR="004925A5">
                <w:t>L</w:t>
              </w:r>
              <w:r w:rsidR="004925A5">
                <w:t xml:space="preserve">ast </w:t>
              </w:r>
            </w:ins>
            <w:r>
              <w:t xml:space="preserve">of </w:t>
            </w:r>
            <w:del w:id="637" w:author="Andrew Wilkinson" w:date="2023-06-28T18:30:00Z">
              <w:r w:rsidDel="004925A5">
                <w:delText>us</w:delText>
              </w:r>
            </w:del>
            <w:ins w:id="638" w:author="Andrew Wilkinson" w:date="2023-06-28T18:30:00Z">
              <w:r w:rsidR="004925A5">
                <w:t>U</w:t>
              </w:r>
              <w:r w:rsidR="004925A5">
                <w:t>s</w:t>
              </w:r>
            </w:ins>
            <w:ins w:id="639" w:author="Andrew Wilkinson" w:date="2023-06-28T18:29:00Z">
              <w:r w:rsidR="004925A5">
                <w:t>.</w:t>
              </w:r>
            </w:ins>
            <w:r>
              <w:t>"</w:t>
            </w:r>
          </w:p>
        </w:tc>
        <w:tc>
          <w:tcPr>
            <w:tcW w:w="5395" w:type="dxa"/>
          </w:tcPr>
          <w:p w14:paraId="0FEDF05D" w14:textId="77777777" w:rsidR="00604BEA" w:rsidRPr="00604BEA" w:rsidRDefault="00604BEA" w:rsidP="00604BEA">
            <w:pPr>
              <w:rPr>
                <w:lang w:val="es-ES"/>
              </w:rPr>
            </w:pPr>
            <w:r w:rsidRPr="00604BEA">
              <w:rPr>
                <w:lang w:val="es-ES"/>
              </w:rPr>
              <w:lastRenderedPageBreak/>
              <w:t>De la nada, la bolsa de valores está oficialmente en un mercado alcista</w:t>
            </w:r>
          </w:p>
          <w:p w14:paraId="362AE432" w14:textId="1A6E6770" w:rsidR="00604BEA" w:rsidRPr="00604BEA" w:rsidDel="0016065E" w:rsidRDefault="00604BEA" w:rsidP="00604BEA">
            <w:pPr>
              <w:rPr>
                <w:del w:id="640" w:author="Andrew Wilkinson" w:date="2023-06-28T17:16:00Z"/>
                <w:lang w:val="es-ES"/>
              </w:rPr>
            </w:pPr>
            <w:r w:rsidRPr="00604BEA">
              <w:rPr>
                <w:lang w:val="es-ES"/>
              </w:rPr>
              <w:t xml:space="preserve">Porque hay tres incendios en </w:t>
            </w:r>
            <w:del w:id="641" w:author="Andrew Wilkinson" w:date="2023-06-28T17:16:00Z">
              <w:r w:rsidRPr="00604BEA" w:rsidDel="0016065E">
                <w:rPr>
                  <w:lang w:val="es-ES"/>
                </w:rPr>
                <w:delText xml:space="preserve">wallstreet </w:delText>
              </w:r>
            </w:del>
            <w:ins w:id="642" w:author="Andrew Wilkinson" w:date="2023-06-28T17:16:00Z">
              <w:r w:rsidR="0016065E">
                <w:rPr>
                  <w:lang w:val="es-ES"/>
                </w:rPr>
                <w:t>Wall Street</w:t>
              </w:r>
              <w:r w:rsidR="0016065E" w:rsidRPr="00604BEA">
                <w:rPr>
                  <w:lang w:val="es-ES"/>
                </w:rPr>
                <w:t xml:space="preserve"> </w:t>
              </w:r>
            </w:ins>
            <w:r w:rsidRPr="00604BEA">
              <w:rPr>
                <w:lang w:val="es-ES"/>
              </w:rPr>
              <w:t>y los tres están contenidos.</w:t>
            </w:r>
          </w:p>
          <w:p w14:paraId="268125C9" w14:textId="77777777" w:rsidR="00604BEA" w:rsidRPr="00604BEA" w:rsidRDefault="00604BEA" w:rsidP="00604BEA">
            <w:pPr>
              <w:rPr>
                <w:lang w:val="es-ES"/>
              </w:rPr>
            </w:pPr>
          </w:p>
          <w:p w14:paraId="43935EC5" w14:textId="752F7EBD" w:rsidR="00604BEA" w:rsidRPr="00604BEA" w:rsidRDefault="00604BEA" w:rsidP="00604BEA">
            <w:pPr>
              <w:rPr>
                <w:lang w:val="es-ES"/>
              </w:rPr>
            </w:pPr>
            <w:r w:rsidRPr="00604BEA">
              <w:rPr>
                <w:lang w:val="es-ES"/>
              </w:rPr>
              <w:t>Para nuestra segunda historia, luego de años de gorronear contraseñas, Netflix ha decidido sacarte de la cuenta de tu tía el mes pasado</w:t>
            </w:r>
            <w:ins w:id="643" w:author="Andrew Wilkinson" w:date="2023-06-28T17:16:00Z">
              <w:r w:rsidR="0016065E">
                <w:rPr>
                  <w:lang w:val="es-ES"/>
                </w:rPr>
                <w:t>.</w:t>
              </w:r>
            </w:ins>
          </w:p>
          <w:p w14:paraId="07A781BD" w14:textId="5E0C1009" w:rsidR="00604BEA" w:rsidRPr="00604BEA" w:rsidRDefault="00604BEA" w:rsidP="00604BEA">
            <w:pPr>
              <w:rPr>
                <w:lang w:val="es-ES"/>
              </w:rPr>
            </w:pPr>
            <w:r w:rsidRPr="00604BEA">
              <w:rPr>
                <w:lang w:val="es-ES"/>
              </w:rPr>
              <w:t>Acabamos de conseguir lo datos, de si funcionó</w:t>
            </w:r>
            <w:ins w:id="644" w:author="Andrew Wilkinson" w:date="2023-06-28T17:16:00Z">
              <w:r w:rsidR="0016065E">
                <w:rPr>
                  <w:lang w:val="es-ES"/>
                </w:rPr>
                <w:t>.</w:t>
              </w:r>
            </w:ins>
          </w:p>
          <w:p w14:paraId="4028DECA" w14:textId="1A325671" w:rsidR="00604BEA" w:rsidRPr="00604BEA" w:rsidRDefault="00604BEA" w:rsidP="00604BEA">
            <w:pPr>
              <w:rPr>
                <w:lang w:val="es-ES"/>
              </w:rPr>
            </w:pPr>
            <w:r w:rsidRPr="00604BEA">
              <w:rPr>
                <w:lang w:val="es-ES"/>
              </w:rPr>
              <w:t>Y nuestra tercera historia es la radio AM</w:t>
            </w:r>
            <w:ins w:id="645" w:author="Andrew Wilkinson" w:date="2023-06-28T17:16:00Z">
              <w:r w:rsidR="0016065E">
                <w:rPr>
                  <w:lang w:val="es-ES"/>
                </w:rPr>
                <w:t>.</w:t>
              </w:r>
            </w:ins>
          </w:p>
          <w:p w14:paraId="7AF7CEE2" w14:textId="33187F8D" w:rsidR="00604BEA" w:rsidRPr="00604BEA" w:rsidRDefault="00604BEA" w:rsidP="00604BEA">
            <w:pPr>
              <w:rPr>
                <w:lang w:val="es-ES"/>
              </w:rPr>
            </w:pPr>
            <w:del w:id="646" w:author="Andrew Wilkinson" w:date="2023-06-28T17:16:00Z">
              <w:r w:rsidRPr="00604BEA" w:rsidDel="0016065E">
                <w:rPr>
                  <w:lang w:val="es-ES"/>
                </w:rPr>
                <w:delText>(hace sonidos de interferencia) r</w:delText>
              </w:r>
            </w:del>
            <w:ins w:id="647" w:author="Andrew Wilkinson" w:date="2023-06-28T17:16:00Z">
              <w:r w:rsidR="0016065E">
                <w:rPr>
                  <w:lang w:val="es-ES"/>
                </w:rPr>
                <w:t>R</w:t>
              </w:r>
            </w:ins>
            <w:r w:rsidRPr="00604BEA">
              <w:rPr>
                <w:lang w:val="es-ES"/>
              </w:rPr>
              <w:t>adio AM!</w:t>
            </w:r>
          </w:p>
          <w:p w14:paraId="0FC8BCB3" w14:textId="0E36C8D6" w:rsidR="00604BEA" w:rsidRPr="00604BEA" w:rsidRDefault="00604BEA" w:rsidP="00604BEA">
            <w:pPr>
              <w:rPr>
                <w:lang w:val="es-ES"/>
              </w:rPr>
            </w:pPr>
            <w:r w:rsidRPr="00604BEA">
              <w:rPr>
                <w:lang w:val="es-ES"/>
              </w:rPr>
              <w:t xml:space="preserve">Radio AM! </w:t>
            </w:r>
            <w:ins w:id="648" w:author="Andrew Wilkinson" w:date="2023-06-28T17:16:00Z">
              <w:r w:rsidR="00E806B1">
                <w:rPr>
                  <w:lang w:val="es-ES"/>
                </w:rPr>
                <w:t>L</w:t>
              </w:r>
            </w:ins>
            <w:del w:id="649" w:author="Andrew Wilkinson" w:date="2023-06-28T17:16:00Z">
              <w:r w:rsidRPr="00604BEA" w:rsidDel="00E806B1">
                <w:rPr>
                  <w:lang w:val="es-ES"/>
                </w:rPr>
                <w:delText>l</w:delText>
              </w:r>
            </w:del>
            <w:r w:rsidRPr="00604BEA">
              <w:rPr>
                <w:lang w:val="es-ES"/>
              </w:rPr>
              <w:t>a favorita de tu papá para el tráfico y el clima juntos, cada hora en punto</w:t>
            </w:r>
            <w:ins w:id="650" w:author="Andrew Wilkinson" w:date="2023-06-28T17:17:00Z">
              <w:r w:rsidR="00E806B1">
                <w:rPr>
                  <w:lang w:val="es-ES"/>
                </w:rPr>
                <w:t>.</w:t>
              </w:r>
            </w:ins>
          </w:p>
          <w:p w14:paraId="22FBD79A" w14:textId="41C89925" w:rsidR="00604BEA" w:rsidRPr="00604BEA" w:rsidRDefault="00604BEA" w:rsidP="00604BEA">
            <w:pPr>
              <w:rPr>
                <w:lang w:val="es-ES"/>
              </w:rPr>
            </w:pPr>
            <w:r w:rsidRPr="00604BEA">
              <w:rPr>
                <w:lang w:val="es-ES"/>
              </w:rPr>
              <w:t xml:space="preserve">Okey, parece que los coches </w:t>
            </w:r>
            <w:del w:id="651" w:author="Andrew Wilkinson" w:date="2023-06-28T17:17:00Z">
              <w:r w:rsidRPr="00604BEA" w:rsidDel="00E806B1">
                <w:rPr>
                  <w:lang w:val="es-ES"/>
                </w:rPr>
                <w:delText>electricos</w:delText>
              </w:r>
            </w:del>
            <w:ins w:id="652" w:author="Andrew Wilkinson" w:date="2023-06-28T17:17:00Z">
              <w:r w:rsidR="00E806B1" w:rsidRPr="00604BEA">
                <w:rPr>
                  <w:lang w:val="es-ES"/>
                </w:rPr>
                <w:t>eléctricos</w:t>
              </w:r>
            </w:ins>
            <w:r w:rsidRPr="00604BEA">
              <w:rPr>
                <w:lang w:val="es-ES"/>
              </w:rPr>
              <w:t xml:space="preserve"> mataron a la estrella del radio</w:t>
            </w:r>
            <w:ins w:id="653" w:author="Andrew Wilkinson" w:date="2023-06-28T17:17:00Z">
              <w:r w:rsidR="00E806B1">
                <w:rPr>
                  <w:lang w:val="es-ES"/>
                </w:rPr>
                <w:t>.</w:t>
              </w:r>
            </w:ins>
          </w:p>
          <w:p w14:paraId="328AE7BE" w14:textId="1DE2328A" w:rsidR="00604BEA" w:rsidRPr="00604BEA" w:rsidRDefault="00604BEA" w:rsidP="00604BEA">
            <w:pPr>
              <w:rPr>
                <w:lang w:val="es-ES"/>
              </w:rPr>
            </w:pPr>
            <w:r w:rsidRPr="00604BEA">
              <w:rPr>
                <w:lang w:val="es-ES"/>
              </w:rPr>
              <w:t xml:space="preserve">Pero </w:t>
            </w:r>
            <w:del w:id="654" w:author="Andrew Wilkinson" w:date="2023-06-28T18:23:00Z">
              <w:r w:rsidRPr="00604BEA" w:rsidDel="00CB36C1">
                <w:rPr>
                  <w:lang w:val="es-ES"/>
                </w:rPr>
                <w:delText>aún así</w:delText>
              </w:r>
            </w:del>
            <w:ins w:id="655" w:author="Andrew Wilkinson" w:date="2023-06-28T18:23:00Z">
              <w:r w:rsidR="00CB36C1">
                <w:rPr>
                  <w:lang w:val="es-ES"/>
                </w:rPr>
                <w:t>Yetis</w:t>
              </w:r>
            </w:ins>
            <w:r w:rsidRPr="00604BEA">
              <w:rPr>
                <w:lang w:val="es-ES"/>
              </w:rPr>
              <w:t>, va a presentarse en esa fantástica mezcla</w:t>
            </w:r>
            <w:ins w:id="656" w:author="Andrew Wilkinson" w:date="2023-06-28T17:17:00Z">
              <w:r w:rsidR="00E806B1">
                <w:rPr>
                  <w:lang w:val="es-ES"/>
                </w:rPr>
                <w:t>.</w:t>
              </w:r>
            </w:ins>
          </w:p>
          <w:p w14:paraId="15E931BA" w14:textId="349CCEF3" w:rsidR="00604BEA" w:rsidRPr="00604BEA" w:rsidRDefault="00604BEA" w:rsidP="00604BEA">
            <w:pPr>
              <w:rPr>
                <w:lang w:val="es-ES"/>
              </w:rPr>
            </w:pPr>
            <w:r w:rsidRPr="00604BEA">
              <w:rPr>
                <w:lang w:val="es-ES"/>
              </w:rPr>
              <w:t xml:space="preserve">Vaya, </w:t>
            </w:r>
            <w:del w:id="657" w:author="Andrew Wilkinson" w:date="2023-06-28T17:17:00Z">
              <w:r w:rsidRPr="00604BEA" w:rsidDel="00E806B1">
                <w:rPr>
                  <w:lang w:val="es-ES"/>
                </w:rPr>
                <w:delText>asi</w:delText>
              </w:r>
            </w:del>
            <w:ins w:id="658" w:author="Andrew Wilkinson" w:date="2023-06-28T17:17:00Z">
              <w:r w:rsidR="00E806B1" w:rsidRPr="00604BEA">
                <w:rPr>
                  <w:lang w:val="es-ES"/>
                </w:rPr>
                <w:t>así</w:t>
              </w:r>
            </w:ins>
            <w:del w:id="659" w:author="Andrew Wilkinson" w:date="2023-06-28T17:17:00Z">
              <w:r w:rsidRPr="00604BEA" w:rsidDel="00E806B1">
                <w:rPr>
                  <w:lang w:val="es-ES"/>
                </w:rPr>
                <w:delText>'</w:delText>
              </w:r>
            </w:del>
            <w:ins w:id="660" w:author="Andrew Wilkinson" w:date="2023-06-28T17:17:00Z">
              <w:r w:rsidR="00E806B1">
                <w:rPr>
                  <w:lang w:val="es-ES"/>
                </w:rPr>
                <w:t xml:space="preserve"> </w:t>
              </w:r>
            </w:ins>
            <w:r w:rsidRPr="00604BEA">
              <w:rPr>
                <w:lang w:val="es-ES"/>
              </w:rPr>
              <w:t>es como inicias una semana, qué mezcla de historias</w:t>
            </w:r>
            <w:ins w:id="661" w:author="Andrew Wilkinson" w:date="2023-06-28T17:17:00Z">
              <w:r w:rsidR="00E806B1">
                <w:rPr>
                  <w:lang w:val="es-ES"/>
                </w:rPr>
                <w:t>,</w:t>
              </w:r>
            </w:ins>
            <w:r w:rsidRPr="00604BEA">
              <w:rPr>
                <w:lang w:val="es-ES"/>
              </w:rPr>
              <w:t xml:space="preserve"> Jack</w:t>
            </w:r>
            <w:ins w:id="662" w:author="Andrew Wilkinson" w:date="2023-06-28T17:17:00Z">
              <w:r w:rsidR="00E806B1">
                <w:rPr>
                  <w:lang w:val="es-ES"/>
                </w:rPr>
                <w:t>.</w:t>
              </w:r>
            </w:ins>
          </w:p>
          <w:p w14:paraId="2E256DE9" w14:textId="77777777" w:rsidR="00604BEA" w:rsidRPr="00604BEA" w:rsidRDefault="00604BEA" w:rsidP="00604BEA">
            <w:pPr>
              <w:rPr>
                <w:lang w:val="es-ES"/>
              </w:rPr>
            </w:pPr>
            <w:r w:rsidRPr="00604BEA">
              <w:rPr>
                <w:lang w:val="es-ES"/>
              </w:rPr>
              <w:t>Nick y yo hemos preparado algo especial para tí.</w:t>
            </w:r>
          </w:p>
          <w:p w14:paraId="6CF6461A" w14:textId="7BDDBE79" w:rsidR="00604BEA" w:rsidRPr="00604BEA" w:rsidRDefault="00604BEA" w:rsidP="00604BEA">
            <w:pPr>
              <w:rPr>
                <w:lang w:val="es-ES"/>
              </w:rPr>
            </w:pPr>
            <w:r w:rsidRPr="00604BEA">
              <w:rPr>
                <w:lang w:val="es-ES"/>
              </w:rPr>
              <w:t xml:space="preserve">Si, de cuando estábamos en </w:t>
            </w:r>
            <w:del w:id="663" w:author="Andrew Wilkinson" w:date="2023-06-28T17:17:00Z">
              <w:r w:rsidRPr="00604BEA" w:rsidDel="00E806B1">
                <w:rPr>
                  <w:lang w:val="es-ES"/>
                </w:rPr>
                <w:delText xml:space="preserve">los </w:delText>
              </w:r>
            </w:del>
            <w:ins w:id="664" w:author="Andrew Wilkinson" w:date="2023-06-28T17:17:00Z">
              <w:r w:rsidR="00E806B1">
                <w:rPr>
                  <w:lang w:val="es-ES"/>
                </w:rPr>
                <w:t>L</w:t>
              </w:r>
              <w:r w:rsidR="00E806B1" w:rsidRPr="00604BEA">
                <w:rPr>
                  <w:lang w:val="es-ES"/>
                </w:rPr>
                <w:t xml:space="preserve">os </w:t>
              </w:r>
            </w:ins>
            <w:del w:id="665" w:author="Andrew Wilkinson" w:date="2023-06-28T17:17:00Z">
              <w:r w:rsidRPr="00604BEA" w:rsidDel="00E806B1">
                <w:rPr>
                  <w:lang w:val="es-ES"/>
                </w:rPr>
                <w:delText>á</w:delText>
              </w:r>
            </w:del>
            <w:ins w:id="666" w:author="Andrew Wilkinson" w:date="2023-06-28T17:17:00Z">
              <w:r w:rsidR="00E806B1">
                <w:rPr>
                  <w:lang w:val="es-ES"/>
                </w:rPr>
                <w:t>Á</w:t>
              </w:r>
            </w:ins>
            <w:r w:rsidRPr="00604BEA">
              <w:rPr>
                <w:lang w:val="es-ES"/>
              </w:rPr>
              <w:t>ngeles</w:t>
            </w:r>
            <w:ins w:id="667" w:author="Andrew Wilkinson" w:date="2023-06-28T17:17:00Z">
              <w:r w:rsidR="00E806B1">
                <w:rPr>
                  <w:lang w:val="es-ES"/>
                </w:rPr>
                <w:t>,</w:t>
              </w:r>
            </w:ins>
            <w:r w:rsidRPr="00604BEA">
              <w:rPr>
                <w:lang w:val="es-ES"/>
              </w:rPr>
              <w:t xml:space="preserve"> Jack y yo estuvimos trabajando en una pequeña cosa para ustedes</w:t>
            </w:r>
            <w:ins w:id="668" w:author="Andrew Wilkinson" w:date="2023-06-28T17:17:00Z">
              <w:r w:rsidR="000A7D70">
                <w:rPr>
                  <w:lang w:val="es-ES"/>
                </w:rPr>
                <w:t>.</w:t>
              </w:r>
            </w:ins>
          </w:p>
          <w:p w14:paraId="3EEC5812" w14:textId="3B92CE7C" w:rsidR="00604BEA" w:rsidRPr="00604BEA" w:rsidRDefault="00604BEA" w:rsidP="00604BEA">
            <w:pPr>
              <w:rPr>
                <w:lang w:val="es-ES"/>
              </w:rPr>
            </w:pPr>
            <w:r w:rsidRPr="00604BEA">
              <w:rPr>
                <w:lang w:val="es-ES"/>
              </w:rPr>
              <w:t xml:space="preserve">Se nos ocurrió nuestro siguiente </w:t>
            </w:r>
            <w:ins w:id="669" w:author="Andrew Wilkinson" w:date="2023-06-28T17:18:00Z">
              <w:r w:rsidR="000A7D70">
                <w:rPr>
                  <w:lang w:val="es-ES"/>
                </w:rPr>
                <w:t>p</w:t>
              </w:r>
            </w:ins>
            <w:del w:id="670" w:author="Andrew Wilkinson" w:date="2023-06-28T17:18:00Z">
              <w:r w:rsidRPr="00604BEA" w:rsidDel="000A7D70">
                <w:rPr>
                  <w:lang w:val="es-ES"/>
                </w:rPr>
                <w:delText>P</w:delText>
              </w:r>
            </w:del>
            <w:r w:rsidRPr="00604BEA">
              <w:rPr>
                <w:lang w:val="es-ES"/>
              </w:rPr>
              <w:t>odcast extra de entrevista</w:t>
            </w:r>
            <w:ins w:id="671" w:author="Andrew Wilkinson" w:date="2023-06-28T17:18:00Z">
              <w:r w:rsidR="000A7D70">
                <w:rPr>
                  <w:lang w:val="es-ES"/>
                </w:rPr>
                <w:t>.</w:t>
              </w:r>
            </w:ins>
          </w:p>
          <w:p w14:paraId="0BFB7180" w14:textId="1205CFCC" w:rsidR="00604BEA" w:rsidRPr="00604BEA" w:rsidRDefault="00604BEA" w:rsidP="00604BEA">
            <w:pPr>
              <w:rPr>
                <w:lang w:val="es-ES"/>
              </w:rPr>
            </w:pPr>
            <w:r w:rsidRPr="00604BEA">
              <w:rPr>
                <w:lang w:val="es-ES"/>
              </w:rPr>
              <w:t>Entrevistamos a un cofundador que respetamos</w:t>
            </w:r>
            <w:ins w:id="672" w:author="Andrew Wilkinson" w:date="2023-06-28T17:18:00Z">
              <w:r w:rsidR="000A7D70">
                <w:rPr>
                  <w:lang w:val="es-ES"/>
                </w:rPr>
                <w:t>.</w:t>
              </w:r>
            </w:ins>
          </w:p>
          <w:p w14:paraId="483DEF80" w14:textId="7C852F04" w:rsidR="00604BEA" w:rsidRPr="00604BEA" w:rsidRDefault="00604BEA" w:rsidP="00604BEA">
            <w:pPr>
              <w:rPr>
                <w:lang w:val="es-ES"/>
              </w:rPr>
            </w:pPr>
            <w:r w:rsidRPr="00604BEA">
              <w:rPr>
                <w:lang w:val="es-ES"/>
              </w:rPr>
              <w:t>Quien dirige una compañía donde consumimos</w:t>
            </w:r>
            <w:ins w:id="673" w:author="Andrew Wilkinson" w:date="2023-06-28T17:18:00Z">
              <w:r w:rsidR="000A7D70">
                <w:rPr>
                  <w:lang w:val="es-ES"/>
                </w:rPr>
                <w:t>.</w:t>
              </w:r>
            </w:ins>
          </w:p>
          <w:p w14:paraId="0B19DD97" w14:textId="347BBB54" w:rsidR="00604BEA" w:rsidRPr="00604BEA" w:rsidRDefault="00604BEA" w:rsidP="00604BEA">
            <w:pPr>
              <w:rPr>
                <w:lang w:val="es-ES"/>
              </w:rPr>
            </w:pPr>
            <w:r w:rsidRPr="00604BEA">
              <w:rPr>
                <w:lang w:val="es-ES"/>
              </w:rPr>
              <w:t>Es un producto que masticamos</w:t>
            </w:r>
            <w:ins w:id="674" w:author="Andrew Wilkinson" w:date="2023-06-28T17:18:00Z">
              <w:r w:rsidR="000A7D70">
                <w:rPr>
                  <w:lang w:val="es-ES"/>
                </w:rPr>
                <w:t>.</w:t>
              </w:r>
            </w:ins>
          </w:p>
          <w:p w14:paraId="7A56A665" w14:textId="38A72C0E" w:rsidR="00604BEA" w:rsidRPr="00604BEA" w:rsidRDefault="00604BEA" w:rsidP="00604BEA">
            <w:pPr>
              <w:rPr>
                <w:lang w:val="es-ES"/>
              </w:rPr>
            </w:pPr>
            <w:r w:rsidRPr="00604BEA">
              <w:rPr>
                <w:lang w:val="es-ES"/>
              </w:rPr>
              <w:t xml:space="preserve">La compañía que entrevistamos es </w:t>
            </w:r>
            <w:del w:id="675" w:author="Andrew Wilkinson" w:date="2023-06-28T17:19:00Z">
              <w:r w:rsidRPr="00604BEA" w:rsidDel="000A7D70">
                <w:rPr>
                  <w:lang w:val="es-ES"/>
                </w:rPr>
                <w:delText>sweetgreen</w:delText>
              </w:r>
            </w:del>
            <w:ins w:id="676" w:author="Andrew Wilkinson" w:date="2023-06-28T17:19:00Z">
              <w:r w:rsidR="000A7D70">
                <w:rPr>
                  <w:lang w:val="es-ES"/>
                </w:rPr>
                <w:t>Sweetgreen.</w:t>
              </w:r>
            </w:ins>
          </w:p>
          <w:p w14:paraId="693A67E6" w14:textId="7BA4F216" w:rsidR="00604BEA" w:rsidRPr="00604BEA" w:rsidRDefault="00604BEA" w:rsidP="00604BEA">
            <w:pPr>
              <w:rPr>
                <w:lang w:val="es-ES"/>
              </w:rPr>
            </w:pPr>
            <w:r w:rsidRPr="00604BEA">
              <w:rPr>
                <w:lang w:val="es-ES"/>
              </w:rPr>
              <w:t>La legendaria cadena de coliflor y ensaladas con valor mil millones de dólares que cotiza en la bolsa</w:t>
            </w:r>
            <w:ins w:id="677" w:author="Andrew Wilkinson" w:date="2023-06-28T17:19:00Z">
              <w:r w:rsidR="000A7D70">
                <w:rPr>
                  <w:lang w:val="es-ES"/>
                </w:rPr>
                <w:t>.</w:t>
              </w:r>
            </w:ins>
          </w:p>
          <w:p w14:paraId="00B0E276" w14:textId="4D855121" w:rsidR="00604BEA" w:rsidRPr="00604BEA" w:rsidRDefault="00604BEA" w:rsidP="00604BEA">
            <w:pPr>
              <w:rPr>
                <w:lang w:val="es-ES"/>
              </w:rPr>
            </w:pPr>
            <w:r w:rsidRPr="00604BEA">
              <w:rPr>
                <w:lang w:val="es-ES"/>
              </w:rPr>
              <w:t>Y el invitado con quien charlamos es Nathaniel Ru</w:t>
            </w:r>
            <w:ins w:id="678" w:author="Andrew Wilkinson" w:date="2023-06-28T17:19:00Z">
              <w:r w:rsidR="000A7D70">
                <w:rPr>
                  <w:lang w:val="es-ES"/>
                </w:rPr>
                <w:t>.</w:t>
              </w:r>
            </w:ins>
          </w:p>
          <w:p w14:paraId="1CEC7EAB" w14:textId="7576C573" w:rsidR="00604BEA" w:rsidRPr="00604BEA" w:rsidRDefault="00604BEA" w:rsidP="00604BEA">
            <w:pPr>
              <w:rPr>
                <w:lang w:val="es-ES"/>
              </w:rPr>
            </w:pPr>
            <w:r w:rsidRPr="00604BEA">
              <w:rPr>
                <w:lang w:val="es-ES"/>
              </w:rPr>
              <w:t xml:space="preserve">El cofundador y director de mercadotecnia de </w:t>
            </w:r>
            <w:del w:id="679" w:author="Andrew Wilkinson" w:date="2023-06-28T17:19:00Z">
              <w:r w:rsidRPr="00604BEA" w:rsidDel="000A7D70">
                <w:rPr>
                  <w:lang w:val="es-ES"/>
                </w:rPr>
                <w:delText>sweetgreen</w:delText>
              </w:r>
            </w:del>
            <w:ins w:id="680" w:author="Andrew Wilkinson" w:date="2023-06-28T17:19:00Z">
              <w:r w:rsidR="000A7D70">
                <w:rPr>
                  <w:lang w:val="es-ES"/>
                </w:rPr>
                <w:t>Sweetgreen.</w:t>
              </w:r>
            </w:ins>
          </w:p>
          <w:p w14:paraId="37C429A2" w14:textId="525A59B7" w:rsidR="00604BEA" w:rsidRPr="00604BEA" w:rsidRDefault="00D90E2D" w:rsidP="00604BEA">
            <w:pPr>
              <w:rPr>
                <w:lang w:val="es-ES"/>
              </w:rPr>
            </w:pPr>
            <w:ins w:id="681" w:author="Andrew Wilkinson" w:date="2023-06-28T18:20:00Z">
              <w:r>
                <w:rPr>
                  <w:lang w:val="es-ES"/>
                </w:rPr>
                <w:t>Yetis,</w:t>
              </w:r>
            </w:ins>
            <w:del w:id="682" w:author="Andrew Wilkinson" w:date="2023-06-28T18:20:00Z">
              <w:r w:rsidR="00604BEA" w:rsidRPr="00604BEA" w:rsidDel="00D90E2D">
                <w:rPr>
                  <w:lang w:val="es-ES"/>
                </w:rPr>
                <w:delText>Si lo es</w:delText>
              </w:r>
            </w:del>
            <w:r w:rsidR="00604BEA" w:rsidRPr="00604BEA">
              <w:rPr>
                <w:lang w:val="es-ES"/>
              </w:rPr>
              <w:t xml:space="preserve"> amigo, n hay episodio como este</w:t>
            </w:r>
            <w:ins w:id="683" w:author="Andrew Wilkinson" w:date="2023-06-28T17:19:00Z">
              <w:r w:rsidR="000A7D70">
                <w:rPr>
                  <w:lang w:val="es-ES"/>
                </w:rPr>
                <w:t>.</w:t>
              </w:r>
            </w:ins>
          </w:p>
          <w:p w14:paraId="7B7E0414" w14:textId="664F2BDD" w:rsidR="00604BEA" w:rsidRPr="00604BEA" w:rsidRDefault="00604BEA" w:rsidP="00604BEA">
            <w:pPr>
              <w:rPr>
                <w:lang w:val="es-ES"/>
              </w:rPr>
            </w:pPr>
            <w:r w:rsidRPr="00604BEA">
              <w:rPr>
                <w:lang w:val="es-ES"/>
              </w:rPr>
              <w:t>Okey, esto es lo que Jack y yo hicimos, es salvaje</w:t>
            </w:r>
            <w:ins w:id="684" w:author="Andrew Wilkinson" w:date="2023-06-28T17:20:00Z">
              <w:r w:rsidR="000A7D70">
                <w:rPr>
                  <w:lang w:val="es-ES"/>
                </w:rPr>
                <w:t>.</w:t>
              </w:r>
            </w:ins>
          </w:p>
          <w:p w14:paraId="2C6F5BB8" w14:textId="0AC146E7" w:rsidR="00604BEA" w:rsidRPr="00604BEA" w:rsidRDefault="00604BEA" w:rsidP="00604BEA">
            <w:pPr>
              <w:rPr>
                <w:lang w:val="es-ES"/>
              </w:rPr>
            </w:pPr>
            <w:r w:rsidRPr="00604BEA">
              <w:rPr>
                <w:lang w:val="es-ES"/>
              </w:rPr>
              <w:t xml:space="preserve">Construimos un estudio de podcast en la cocina de </w:t>
            </w:r>
            <w:del w:id="685" w:author="Andrew Wilkinson" w:date="2023-06-28T17:19:00Z">
              <w:r w:rsidRPr="00604BEA" w:rsidDel="000A7D70">
                <w:rPr>
                  <w:lang w:val="es-ES"/>
                </w:rPr>
                <w:delText>sweetgreen</w:delText>
              </w:r>
            </w:del>
            <w:ins w:id="686" w:author="Andrew Wilkinson" w:date="2023-06-28T17:19:00Z">
              <w:r w:rsidR="000A7D70">
                <w:rPr>
                  <w:lang w:val="es-ES"/>
                </w:rPr>
                <w:t>Sweetgreen</w:t>
              </w:r>
            </w:ins>
            <w:ins w:id="687" w:author="Andrew Wilkinson" w:date="2023-06-28T17:20:00Z">
              <w:r w:rsidR="000A7D70">
                <w:rPr>
                  <w:lang w:val="es-ES"/>
                </w:rPr>
                <w:t>.</w:t>
              </w:r>
            </w:ins>
          </w:p>
          <w:p w14:paraId="471E5D69" w14:textId="33226588" w:rsidR="00604BEA" w:rsidRPr="00604BEA" w:rsidRDefault="00604BEA" w:rsidP="00604BEA">
            <w:pPr>
              <w:rPr>
                <w:lang w:val="es-ES"/>
              </w:rPr>
            </w:pPr>
            <w:r w:rsidRPr="00604BEA">
              <w:rPr>
                <w:lang w:val="es-ES"/>
              </w:rPr>
              <w:t xml:space="preserve">En serio, están haciendo las ensaladas en el fondo, mientras </w:t>
            </w:r>
            <w:del w:id="688" w:author="Andrew Wilkinson" w:date="2023-06-28T17:20:00Z">
              <w:r w:rsidRPr="00604BEA" w:rsidDel="000A7D70">
                <w:rPr>
                  <w:lang w:val="es-ES"/>
                </w:rPr>
                <w:delText>grababamos</w:delText>
              </w:r>
            </w:del>
            <w:ins w:id="689" w:author="Andrew Wilkinson" w:date="2023-06-28T17:20:00Z">
              <w:r w:rsidR="000A7D70" w:rsidRPr="00604BEA">
                <w:rPr>
                  <w:lang w:val="es-ES"/>
                </w:rPr>
                <w:t>grabábamos</w:t>
              </w:r>
            </w:ins>
            <w:r w:rsidRPr="00604BEA">
              <w:rPr>
                <w:lang w:val="es-ES"/>
              </w:rPr>
              <w:t xml:space="preserve"> el pod</w:t>
            </w:r>
            <w:ins w:id="690" w:author="Andrew Wilkinson" w:date="2023-06-28T17:20:00Z">
              <w:r w:rsidR="000A7D70">
                <w:rPr>
                  <w:lang w:val="es-ES"/>
                </w:rPr>
                <w:t>.</w:t>
              </w:r>
            </w:ins>
          </w:p>
          <w:p w14:paraId="72F26E7E" w14:textId="4B44BFB1" w:rsidR="00604BEA" w:rsidRPr="00604BEA" w:rsidRDefault="00604BEA" w:rsidP="00604BEA">
            <w:pPr>
              <w:rPr>
                <w:lang w:val="es-ES"/>
              </w:rPr>
            </w:pPr>
            <w:r w:rsidRPr="00604BEA">
              <w:rPr>
                <w:lang w:val="es-ES"/>
              </w:rPr>
              <w:t>Mientras Nathaniel nos decía de su compañía</w:t>
            </w:r>
            <w:ins w:id="691" w:author="Andrew Wilkinson" w:date="2023-06-28T17:20:00Z">
              <w:r w:rsidR="000A7D70">
                <w:rPr>
                  <w:lang w:val="es-ES"/>
                </w:rPr>
                <w:t>.</w:t>
              </w:r>
            </w:ins>
          </w:p>
          <w:p w14:paraId="5985C072" w14:textId="7E6DD7A5" w:rsidR="00604BEA" w:rsidRPr="00604BEA" w:rsidRDefault="00604BEA" w:rsidP="00604BEA">
            <w:pPr>
              <w:rPr>
                <w:lang w:val="es-ES"/>
              </w:rPr>
            </w:pPr>
            <w:r w:rsidRPr="00604BEA">
              <w:rPr>
                <w:lang w:val="es-ES"/>
              </w:rPr>
              <w:t>Podíamos oír cómo hacían el aderezo</w:t>
            </w:r>
            <w:ins w:id="692" w:author="Andrew Wilkinson" w:date="2023-06-28T17:21:00Z">
              <w:r w:rsidR="000A7D70">
                <w:rPr>
                  <w:lang w:val="es-ES"/>
                </w:rPr>
                <w:t>,</w:t>
              </w:r>
            </w:ins>
            <w:r w:rsidRPr="00604BEA">
              <w:rPr>
                <w:lang w:val="es-ES"/>
              </w:rPr>
              <w:t xml:space="preserve"> "</w:t>
            </w:r>
            <w:del w:id="693" w:author="Andrew Wilkinson" w:date="2023-06-28T17:21:00Z">
              <w:r w:rsidRPr="00604BEA" w:rsidDel="000A7D70">
                <w:rPr>
                  <w:lang w:val="es-ES"/>
                </w:rPr>
                <w:delText xml:space="preserve"> e</w:delText>
              </w:r>
            </w:del>
            <w:ins w:id="694" w:author="Andrew Wilkinson" w:date="2023-06-28T17:21:00Z">
              <w:r w:rsidR="000A7D70">
                <w:rPr>
                  <w:lang w:val="es-ES"/>
                </w:rPr>
                <w:t>E</w:t>
              </w:r>
            </w:ins>
            <w:r w:rsidRPr="00604BEA">
              <w:rPr>
                <w:lang w:val="es-ES"/>
              </w:rPr>
              <w:t>se es aguacate, y es extra"</w:t>
            </w:r>
            <w:ins w:id="695" w:author="Andrew Wilkinson" w:date="2023-06-28T17:21:00Z">
              <w:r w:rsidR="000A7D70">
                <w:rPr>
                  <w:lang w:val="es-ES"/>
                </w:rPr>
                <w:t>.</w:t>
              </w:r>
            </w:ins>
          </w:p>
          <w:p w14:paraId="7B34CC2C" w14:textId="5C6DB08E" w:rsidR="00604BEA" w:rsidRPr="00604BEA" w:rsidRDefault="00604BEA" w:rsidP="00604BEA">
            <w:pPr>
              <w:rPr>
                <w:lang w:val="es-ES"/>
              </w:rPr>
            </w:pPr>
            <w:r w:rsidRPr="00604BEA">
              <w:rPr>
                <w:lang w:val="es-ES"/>
              </w:rPr>
              <w:t>Y Nathaniel nos contaba fantásticas historias</w:t>
            </w:r>
            <w:ins w:id="696" w:author="Andrew Wilkinson" w:date="2023-06-28T17:21:00Z">
              <w:r w:rsidR="000A7D70">
                <w:rPr>
                  <w:lang w:val="es-ES"/>
                </w:rPr>
                <w:t>.</w:t>
              </w:r>
            </w:ins>
          </w:p>
          <w:p w14:paraId="3389B05E" w14:textId="29FB5E79" w:rsidR="00604BEA" w:rsidRPr="00604BEA" w:rsidRDefault="00604BEA" w:rsidP="00604BEA">
            <w:pPr>
              <w:rPr>
                <w:lang w:val="es-ES"/>
              </w:rPr>
            </w:pPr>
            <w:r w:rsidRPr="00604BEA">
              <w:rPr>
                <w:lang w:val="es-ES"/>
              </w:rPr>
              <w:t>Si, como que el día de la apertura se robaron todas las recetas</w:t>
            </w:r>
            <w:ins w:id="697" w:author="Andrew Wilkinson" w:date="2023-06-28T17:21:00Z">
              <w:r w:rsidR="000A7D70">
                <w:rPr>
                  <w:lang w:val="es-ES"/>
                </w:rPr>
                <w:t>.</w:t>
              </w:r>
            </w:ins>
          </w:p>
          <w:p w14:paraId="443FCDB4" w14:textId="34367855" w:rsidR="00604BEA" w:rsidRPr="00604BEA" w:rsidRDefault="00604BEA" w:rsidP="00604BEA">
            <w:pPr>
              <w:rPr>
                <w:lang w:val="es-ES"/>
              </w:rPr>
            </w:pPr>
            <w:r w:rsidRPr="00604BEA">
              <w:rPr>
                <w:lang w:val="es-ES"/>
              </w:rPr>
              <w:t xml:space="preserve">O cómo de alguna manera convenció a </w:t>
            </w:r>
            <w:del w:id="698" w:author="Andrew Wilkinson" w:date="2023-06-28T17:21:00Z">
              <w:r w:rsidRPr="00604BEA" w:rsidDel="000A7D70">
                <w:rPr>
                  <w:lang w:val="es-ES"/>
                </w:rPr>
                <w:delText xml:space="preserve">Avicci </w:delText>
              </w:r>
            </w:del>
            <w:ins w:id="699" w:author="Andrew Wilkinson" w:date="2023-06-28T17:21:00Z">
              <w:r w:rsidR="000A7D70">
                <w:rPr>
                  <w:lang w:val="es-ES"/>
                </w:rPr>
                <w:t>Avicii</w:t>
              </w:r>
              <w:r w:rsidR="000A7D70" w:rsidRPr="00604BEA">
                <w:rPr>
                  <w:lang w:val="es-ES"/>
                </w:rPr>
                <w:t xml:space="preserve"> </w:t>
              </w:r>
            </w:ins>
            <w:r w:rsidRPr="00604BEA">
              <w:rPr>
                <w:lang w:val="es-ES"/>
              </w:rPr>
              <w:t>que publicitara su festival de ensaladas</w:t>
            </w:r>
            <w:ins w:id="700" w:author="Andrew Wilkinson" w:date="2023-06-28T17:21:00Z">
              <w:r w:rsidR="00C75B0B">
                <w:rPr>
                  <w:lang w:val="es-ES"/>
                </w:rPr>
                <w:t>.</w:t>
              </w:r>
            </w:ins>
          </w:p>
          <w:p w14:paraId="5EC35E23" w14:textId="4D9952E3" w:rsidR="00604BEA" w:rsidRPr="00604BEA" w:rsidRDefault="00604BEA" w:rsidP="00604BEA">
            <w:pPr>
              <w:rPr>
                <w:lang w:val="es-ES"/>
              </w:rPr>
            </w:pPr>
            <w:r w:rsidRPr="00604BEA">
              <w:rPr>
                <w:lang w:val="es-ES"/>
              </w:rPr>
              <w:t>Si los robots son el futuro de los restaurantes</w:t>
            </w:r>
            <w:ins w:id="701" w:author="Andrew Wilkinson" w:date="2023-06-28T17:21:00Z">
              <w:r w:rsidR="00C75B0B">
                <w:rPr>
                  <w:lang w:val="es-ES"/>
                </w:rPr>
                <w:t>.</w:t>
              </w:r>
            </w:ins>
          </w:p>
          <w:p w14:paraId="07FF4633" w14:textId="3FE5E2F1" w:rsidR="00604BEA" w:rsidRPr="00604BEA" w:rsidRDefault="00604BEA" w:rsidP="00604BEA">
            <w:pPr>
              <w:rPr>
                <w:lang w:val="es-ES"/>
              </w:rPr>
            </w:pPr>
            <w:r w:rsidRPr="00604BEA">
              <w:rPr>
                <w:lang w:val="es-ES"/>
              </w:rPr>
              <w:t>Dejaremos este episodio extra luego que Nick y Molly tengan a su bebé</w:t>
            </w:r>
            <w:ins w:id="702" w:author="Andrew Wilkinson" w:date="2023-06-28T17:21:00Z">
              <w:r w:rsidR="00C75B0B">
                <w:rPr>
                  <w:lang w:val="es-ES"/>
                </w:rPr>
                <w:t>.</w:t>
              </w:r>
            </w:ins>
          </w:p>
          <w:p w14:paraId="6734D211" w14:textId="28B37A79" w:rsidR="00604BEA" w:rsidRPr="00604BEA" w:rsidRDefault="00604BEA" w:rsidP="00604BEA">
            <w:pPr>
              <w:rPr>
                <w:lang w:val="es-ES"/>
              </w:rPr>
            </w:pPr>
            <w:r w:rsidRPr="00604BEA">
              <w:rPr>
                <w:lang w:val="es-ES"/>
              </w:rPr>
              <w:lastRenderedPageBreak/>
              <w:t>Para que puedan disfrutar de la entrevista completa mientras descansamos por una semana</w:t>
            </w:r>
            <w:ins w:id="703" w:author="Andrew Wilkinson" w:date="2023-06-28T17:21:00Z">
              <w:r w:rsidR="00C75B0B">
                <w:rPr>
                  <w:lang w:val="es-ES"/>
                </w:rPr>
                <w:t>.</w:t>
              </w:r>
            </w:ins>
          </w:p>
          <w:p w14:paraId="706BB136" w14:textId="77777777" w:rsidR="00604BEA" w:rsidRPr="00604BEA" w:rsidRDefault="00604BEA" w:rsidP="00604BEA">
            <w:pPr>
              <w:rPr>
                <w:lang w:val="es-ES"/>
              </w:rPr>
            </w:pPr>
            <w:r w:rsidRPr="00604BEA">
              <w:rPr>
                <w:lang w:val="es-ES"/>
              </w:rPr>
              <w:t>Por mientras, queremos ofrecerles una pequeña probada de este episodio.</w:t>
            </w:r>
          </w:p>
          <w:p w14:paraId="6E7A590E" w14:textId="3CF9F42A" w:rsidR="00604BEA" w:rsidRPr="00604BEA" w:rsidRDefault="00604BEA" w:rsidP="00604BEA">
            <w:pPr>
              <w:rPr>
                <w:lang w:val="es-ES"/>
              </w:rPr>
            </w:pPr>
            <w:r w:rsidRPr="00604BEA">
              <w:rPr>
                <w:lang w:val="es-ES"/>
              </w:rPr>
              <w:t>Si, quise compartir un pedacito de esta gran entrevista</w:t>
            </w:r>
            <w:ins w:id="704" w:author="Andrew Wilkinson" w:date="2023-06-28T17:22:00Z">
              <w:r w:rsidR="00C75B0B">
                <w:rPr>
                  <w:lang w:val="es-ES"/>
                </w:rPr>
                <w:t>.</w:t>
              </w:r>
            </w:ins>
          </w:p>
          <w:p w14:paraId="66B7526A" w14:textId="4C6FB413" w:rsidR="00604BEA" w:rsidRPr="00604BEA" w:rsidRDefault="00604BEA" w:rsidP="00604BEA">
            <w:pPr>
              <w:rPr>
                <w:lang w:val="es-ES"/>
              </w:rPr>
            </w:pPr>
            <w:r w:rsidRPr="00604BEA">
              <w:rPr>
                <w:lang w:val="es-ES"/>
              </w:rPr>
              <w:t>Ahí está</w:t>
            </w:r>
            <w:ins w:id="705" w:author="Andrew Wilkinson" w:date="2023-06-28T17:22:00Z">
              <w:r w:rsidR="00C75B0B">
                <w:rPr>
                  <w:lang w:val="es-ES"/>
                </w:rPr>
                <w:t>.</w:t>
              </w:r>
            </w:ins>
          </w:p>
          <w:p w14:paraId="21E18EBE" w14:textId="70BB1705" w:rsidR="00604BEA" w:rsidRPr="00604BEA" w:rsidDel="00C75B0B" w:rsidRDefault="00604BEA" w:rsidP="00604BEA">
            <w:pPr>
              <w:rPr>
                <w:del w:id="706" w:author="Andrew Wilkinson" w:date="2023-06-28T17:22:00Z"/>
                <w:lang w:val="es-ES"/>
              </w:rPr>
            </w:pPr>
            <w:del w:id="707" w:author="Andrew Wilkinson" w:date="2023-06-28T17:22:00Z">
              <w:r w:rsidRPr="00604BEA" w:rsidDel="00C75B0B">
                <w:rPr>
                  <w:lang w:val="es-ES"/>
                </w:rPr>
                <w:delText xml:space="preserve">— </w:delText>
              </w:r>
            </w:del>
            <w:r w:rsidRPr="00604BEA">
              <w:rPr>
                <w:lang w:val="es-ES"/>
              </w:rPr>
              <w:t xml:space="preserve">Fui afortunado al crecer con dos increíbles culturas y mucha comida mexicana y </w:t>
            </w:r>
            <w:del w:id="708" w:author="Andrew Wilkinson" w:date="2023-06-28T17:22:00Z">
              <w:r w:rsidRPr="00604BEA" w:rsidDel="00C75B0B">
                <w:rPr>
                  <w:lang w:val="es-ES"/>
                </w:rPr>
                <w:delText>China</w:delText>
              </w:r>
            </w:del>
            <w:ins w:id="709" w:author="Andrew Wilkinson" w:date="2023-06-28T17:22:00Z">
              <w:r w:rsidR="00C75B0B">
                <w:rPr>
                  <w:lang w:val="es-ES"/>
                </w:rPr>
                <w:t>c</w:t>
              </w:r>
              <w:r w:rsidR="00C75B0B" w:rsidRPr="00604BEA">
                <w:rPr>
                  <w:lang w:val="es-ES"/>
                </w:rPr>
                <w:t>hina</w:t>
              </w:r>
            </w:ins>
            <w:r w:rsidRPr="00604BEA">
              <w:rPr>
                <w:lang w:val="es-ES"/>
              </w:rPr>
              <w:t>.</w:t>
            </w:r>
          </w:p>
          <w:p w14:paraId="652DC784" w14:textId="77777777" w:rsidR="00604BEA" w:rsidRPr="00604BEA" w:rsidRDefault="00604BEA" w:rsidP="00604BEA">
            <w:pPr>
              <w:rPr>
                <w:lang w:val="es-ES"/>
              </w:rPr>
            </w:pPr>
          </w:p>
          <w:p w14:paraId="284C1182" w14:textId="3794EEAD" w:rsidR="00604BEA" w:rsidRPr="00604BEA" w:rsidRDefault="00604BEA" w:rsidP="00604BEA">
            <w:pPr>
              <w:rPr>
                <w:lang w:val="es-ES"/>
              </w:rPr>
            </w:pPr>
            <w:r w:rsidRPr="00604BEA">
              <w:rPr>
                <w:lang w:val="es-ES"/>
              </w:rPr>
              <w:t>También fue muy afortunado de crecer con un papá quien era inmigrante de primera generación y emprendedor</w:t>
            </w:r>
            <w:ins w:id="710" w:author="Andrew Wilkinson" w:date="2023-06-28T17:23:00Z">
              <w:r w:rsidR="00C75B0B">
                <w:rPr>
                  <w:lang w:val="es-ES"/>
                </w:rPr>
                <w:t>.</w:t>
              </w:r>
            </w:ins>
          </w:p>
          <w:p w14:paraId="09487A0D" w14:textId="407AC172" w:rsidR="00604BEA" w:rsidRDefault="00604BEA" w:rsidP="00604BEA">
            <w:pPr>
              <w:rPr>
                <w:ins w:id="711" w:author="Andrew Wilkinson" w:date="2023-06-28T17:23:00Z"/>
                <w:lang w:val="es-ES"/>
              </w:rPr>
            </w:pPr>
            <w:r w:rsidRPr="00604BEA">
              <w:rPr>
                <w:lang w:val="es-ES"/>
              </w:rPr>
              <w:t xml:space="preserve">Creo que como vi su negocio con sus socios, eso como que permitió que empezara </w:t>
            </w:r>
            <w:del w:id="712" w:author="Andrew Wilkinson" w:date="2023-06-28T17:19:00Z">
              <w:r w:rsidRPr="00604BEA" w:rsidDel="000A7D70">
                <w:rPr>
                  <w:lang w:val="es-ES"/>
                </w:rPr>
                <w:delText>sweetgreen</w:delText>
              </w:r>
            </w:del>
            <w:ins w:id="713" w:author="Andrew Wilkinson" w:date="2023-06-28T17:19:00Z">
              <w:r w:rsidR="000A7D70">
                <w:rPr>
                  <w:lang w:val="es-ES"/>
                </w:rPr>
                <w:t>Sweetgreen</w:t>
              </w:r>
            </w:ins>
            <w:ins w:id="714" w:author="Andrew Wilkinson" w:date="2023-06-28T17:23:00Z">
              <w:r w:rsidR="00570DF3">
                <w:rPr>
                  <w:lang w:val="es-ES"/>
                </w:rPr>
                <w:t>.</w:t>
              </w:r>
            </w:ins>
          </w:p>
          <w:p w14:paraId="2BD98DAF" w14:textId="77777777" w:rsidR="00570DF3" w:rsidRPr="00604BEA" w:rsidRDefault="00570DF3" w:rsidP="00604BEA">
            <w:pPr>
              <w:rPr>
                <w:lang w:val="es-ES"/>
              </w:rPr>
            </w:pPr>
          </w:p>
          <w:p w14:paraId="3C7F05B0" w14:textId="6A163C32" w:rsidR="00604BEA" w:rsidRDefault="00604BEA" w:rsidP="00604BEA">
            <w:pPr>
              <w:rPr>
                <w:ins w:id="715" w:author="Andrew Wilkinson" w:date="2023-06-28T17:24:00Z"/>
                <w:lang w:val="es-ES"/>
              </w:rPr>
            </w:pPr>
            <w:r w:rsidRPr="00604BEA">
              <w:rPr>
                <w:lang w:val="es-ES"/>
              </w:rPr>
              <w:t>Recuerdo cuando lo llamé por primera vez y le dije acerca de la idea cuando estaba en la universidad</w:t>
            </w:r>
            <w:ins w:id="716" w:author="Andrew Wilkinson" w:date="2023-06-28T17:23:00Z">
              <w:r w:rsidR="00570DF3">
                <w:rPr>
                  <w:lang w:val="es-ES"/>
                </w:rPr>
                <w:t>.</w:t>
              </w:r>
            </w:ins>
            <w:del w:id="717" w:author="Andrew Wilkinson" w:date="2023-06-28T17:23:00Z">
              <w:r w:rsidRPr="00604BEA" w:rsidDel="00570DF3">
                <w:rPr>
                  <w:lang w:val="es-ES"/>
                </w:rPr>
                <w:delText>—</w:delText>
              </w:r>
            </w:del>
          </w:p>
          <w:p w14:paraId="1C04FC46" w14:textId="77777777" w:rsidR="00570DF3" w:rsidRPr="00604BEA" w:rsidRDefault="00570DF3" w:rsidP="00604BEA">
            <w:pPr>
              <w:rPr>
                <w:lang w:val="es-ES"/>
              </w:rPr>
            </w:pPr>
          </w:p>
          <w:p w14:paraId="7009F6EB" w14:textId="5B8A95CB" w:rsidR="00604BEA" w:rsidRPr="00604BEA" w:rsidRDefault="00604BEA" w:rsidP="00604BEA">
            <w:pPr>
              <w:rPr>
                <w:lang w:val="es-ES"/>
              </w:rPr>
            </w:pPr>
            <w:r w:rsidRPr="00604BEA">
              <w:rPr>
                <w:lang w:val="es-ES"/>
              </w:rPr>
              <w:t>Si</w:t>
            </w:r>
            <w:ins w:id="718" w:author="Andrew Wilkinson" w:date="2023-06-28T17:23:00Z">
              <w:r w:rsidR="00570DF3">
                <w:rPr>
                  <w:lang w:val="es-ES"/>
                </w:rPr>
                <w:t>.</w:t>
              </w:r>
            </w:ins>
            <w:del w:id="719" w:author="Andrew Wilkinson" w:date="2023-06-28T17:23:00Z">
              <w:r w:rsidRPr="00604BEA" w:rsidDel="00570DF3">
                <w:rPr>
                  <w:lang w:val="es-ES"/>
                </w:rPr>
                <w:delText>,</w:delText>
              </w:r>
            </w:del>
          </w:p>
          <w:p w14:paraId="4952883C" w14:textId="5E12D31D" w:rsidR="00604BEA" w:rsidRPr="00604BEA" w:rsidRDefault="00604BEA" w:rsidP="00604BEA">
            <w:pPr>
              <w:rPr>
                <w:lang w:val="es-ES"/>
              </w:rPr>
            </w:pPr>
            <w:r w:rsidRPr="00604BEA">
              <w:rPr>
                <w:lang w:val="es-ES"/>
              </w:rPr>
              <w:t>Hubo una pausa larga y él dijo "</w:t>
            </w:r>
            <w:ins w:id="720" w:author="Andrew Wilkinson" w:date="2023-06-28T17:24:00Z">
              <w:r w:rsidR="000E3875">
                <w:rPr>
                  <w:lang w:val="es-ES"/>
                </w:rPr>
                <w:t>M</w:t>
              </w:r>
            </w:ins>
            <w:del w:id="721" w:author="Andrew Wilkinson" w:date="2023-06-28T17:24:00Z">
              <w:r w:rsidRPr="00604BEA" w:rsidDel="000E3875">
                <w:rPr>
                  <w:lang w:val="es-ES"/>
                </w:rPr>
                <w:delText xml:space="preserve"> m</w:delText>
              </w:r>
            </w:del>
            <w:r w:rsidRPr="00604BEA">
              <w:rPr>
                <w:lang w:val="es-ES"/>
              </w:rPr>
              <w:t>ás vale que el aderezo sea muy bueno"</w:t>
            </w:r>
            <w:ins w:id="722" w:author="Andrew Wilkinson" w:date="2023-06-28T17:24:00Z">
              <w:r w:rsidR="000E3875">
                <w:rPr>
                  <w:lang w:val="es-ES"/>
                </w:rPr>
                <w:t>.</w:t>
              </w:r>
            </w:ins>
          </w:p>
          <w:p w14:paraId="7E41512A" w14:textId="2FE8F745" w:rsidR="00604BEA" w:rsidRPr="00604BEA" w:rsidRDefault="00604BEA" w:rsidP="00604BEA">
            <w:pPr>
              <w:rPr>
                <w:lang w:val="es-ES"/>
              </w:rPr>
            </w:pPr>
            <w:r w:rsidRPr="00604BEA">
              <w:rPr>
                <w:lang w:val="es-ES"/>
              </w:rPr>
              <w:t>Eso es increíble</w:t>
            </w:r>
            <w:ins w:id="723" w:author="Andrew Wilkinson" w:date="2023-06-28T17:24:00Z">
              <w:r w:rsidR="000E3875">
                <w:rPr>
                  <w:lang w:val="es-ES"/>
                </w:rPr>
                <w:t>.</w:t>
              </w:r>
            </w:ins>
          </w:p>
          <w:p w14:paraId="2AD3C3A0" w14:textId="14869967" w:rsidR="00604BEA" w:rsidRPr="00604BEA" w:rsidRDefault="00604BEA" w:rsidP="00604BEA">
            <w:pPr>
              <w:rPr>
                <w:lang w:val="es-ES"/>
              </w:rPr>
            </w:pPr>
            <w:r w:rsidRPr="00604BEA">
              <w:rPr>
                <w:lang w:val="es-ES"/>
              </w:rPr>
              <w:t>Eso fue su sello de aprobación</w:t>
            </w:r>
            <w:ins w:id="724" w:author="Andrew Wilkinson" w:date="2023-06-28T17:24:00Z">
              <w:r w:rsidR="000E3875">
                <w:rPr>
                  <w:lang w:val="es-ES"/>
                </w:rPr>
                <w:t>.</w:t>
              </w:r>
            </w:ins>
          </w:p>
          <w:p w14:paraId="1904A546" w14:textId="5628CCAE" w:rsidR="00604BEA" w:rsidRPr="00604BEA" w:rsidRDefault="00604BEA" w:rsidP="00604BEA">
            <w:pPr>
              <w:rPr>
                <w:lang w:val="es-ES"/>
              </w:rPr>
            </w:pPr>
            <w:r w:rsidRPr="00604BEA">
              <w:rPr>
                <w:lang w:val="es-ES"/>
              </w:rPr>
              <w:t>Si</w:t>
            </w:r>
            <w:ins w:id="725" w:author="Andrew Wilkinson" w:date="2023-06-28T17:24:00Z">
              <w:r w:rsidR="000E3875">
                <w:rPr>
                  <w:lang w:val="es-ES"/>
                </w:rPr>
                <w:t>.</w:t>
              </w:r>
            </w:ins>
          </w:p>
          <w:p w14:paraId="5CB03765" w14:textId="5DA8C827" w:rsidR="00213C9E" w:rsidRDefault="00D90E2D" w:rsidP="00604BEA">
            <w:pPr>
              <w:rPr>
                <w:ins w:id="726" w:author="Andrew Wilkinson" w:date="2023-06-28T17:24:00Z"/>
                <w:lang w:val="es-ES"/>
              </w:rPr>
            </w:pPr>
            <w:ins w:id="727" w:author="Andrew Wilkinson" w:date="2023-06-28T18:20:00Z">
              <w:r>
                <w:rPr>
                  <w:lang w:val="es-ES"/>
                </w:rPr>
                <w:t>Yetis</w:t>
              </w:r>
            </w:ins>
            <w:del w:id="728" w:author="Andrew Wilkinson" w:date="2023-06-28T18:20:00Z">
              <w:r w:rsidR="00604BEA" w:rsidRPr="00604BEA" w:rsidDel="00D90E2D">
                <w:rPr>
                  <w:lang w:val="es-ES"/>
                </w:rPr>
                <w:delText>Lo es</w:delText>
              </w:r>
            </w:del>
            <w:r w:rsidR="00604BEA" w:rsidRPr="00604BEA">
              <w:rPr>
                <w:lang w:val="es-ES"/>
              </w:rPr>
              <w:t xml:space="preserve">, van a </w:t>
            </w:r>
            <w:del w:id="729" w:author="Andrew Wilkinson" w:date="2023-06-28T18:20:00Z">
              <w:r w:rsidR="00604BEA" w:rsidRPr="00604BEA" w:rsidDel="00D90E2D">
                <w:rPr>
                  <w:lang w:val="es-ES"/>
                </w:rPr>
                <w:delText>amarese</w:delText>
              </w:r>
            </w:del>
            <w:ins w:id="730" w:author="Andrew Wilkinson" w:date="2023-06-28T18:20:00Z">
              <w:r w:rsidRPr="00604BEA">
                <w:rPr>
                  <w:lang w:val="es-ES"/>
                </w:rPr>
                <w:t>amárese</w:t>
              </w:r>
            </w:ins>
            <w:r w:rsidR="00604BEA" w:rsidRPr="00604BEA">
              <w:rPr>
                <w:lang w:val="es-ES"/>
              </w:rPr>
              <w:t xml:space="preserve"> pod extra.</w:t>
            </w:r>
          </w:p>
          <w:p w14:paraId="6245213B" w14:textId="5B316985" w:rsidR="00604BEA" w:rsidRPr="00604BEA" w:rsidRDefault="00604BEA" w:rsidP="00604BEA">
            <w:pPr>
              <w:rPr>
                <w:lang w:val="es-ES"/>
              </w:rPr>
            </w:pPr>
            <w:del w:id="731" w:author="Andrew Wilkinson" w:date="2023-06-28T17:24:00Z">
              <w:r w:rsidRPr="00604BEA" w:rsidDel="00213C9E">
                <w:rPr>
                  <w:lang w:val="es-ES"/>
                </w:rPr>
                <w:delText xml:space="preserve"> </w:delText>
              </w:r>
            </w:del>
            <w:r w:rsidRPr="00604BEA">
              <w:rPr>
                <w:lang w:val="es-ES"/>
              </w:rPr>
              <w:t>Jack</w:t>
            </w:r>
            <w:ins w:id="732" w:author="Andrew Wilkinson" w:date="2023-06-28T17:24:00Z">
              <w:r w:rsidR="00213C9E">
                <w:rPr>
                  <w:lang w:val="es-ES"/>
                </w:rPr>
                <w:t>,</w:t>
              </w:r>
            </w:ins>
            <w:r w:rsidRPr="00604BEA">
              <w:rPr>
                <w:lang w:val="es-ES"/>
              </w:rPr>
              <w:t xml:space="preserve"> empecemos nuestras tres historias.</w:t>
            </w:r>
          </w:p>
          <w:p w14:paraId="257E4C00" w14:textId="77777777" w:rsidR="00213C9E" w:rsidRDefault="00604BEA" w:rsidP="00604BEA">
            <w:pPr>
              <w:rPr>
                <w:ins w:id="733" w:author="Andrew Wilkinson" w:date="2023-06-28T17:25:00Z"/>
                <w:lang w:val="es-ES"/>
              </w:rPr>
            </w:pPr>
            <w:del w:id="734" w:author="Andrew Wilkinson" w:date="2023-06-28T17:24:00Z">
              <w:r w:rsidRPr="00604BEA" w:rsidDel="00213C9E">
                <w:rPr>
                  <w:lang w:val="es-ES"/>
                </w:rPr>
                <w:delText>—q</w:delText>
              </w:r>
            </w:del>
            <w:ins w:id="735" w:author="Andrew Wilkinson" w:date="2023-06-28T17:24:00Z">
              <w:r w:rsidR="00213C9E">
                <w:rPr>
                  <w:lang w:val="es-ES"/>
                </w:rPr>
                <w:t>Q</w:t>
              </w:r>
            </w:ins>
            <w:r w:rsidRPr="00604BEA">
              <w:rPr>
                <w:lang w:val="es-ES"/>
              </w:rPr>
              <w:t>uince años antes de esta canción</w:t>
            </w:r>
            <w:ins w:id="736" w:author="Andrew Wilkinson" w:date="2023-06-28T17:25:00Z">
              <w:r w:rsidR="00213C9E">
                <w:rPr>
                  <w:lang w:val="es-ES"/>
                </w:rPr>
                <w:t>,</w:t>
              </w:r>
            </w:ins>
            <w:r w:rsidRPr="00604BEA">
              <w:rPr>
                <w:lang w:val="es-ES"/>
              </w:rPr>
              <w:t xml:space="preserve"> dos chicos del noreste se conocieron en el dormitorio</w:t>
            </w:r>
            <w:ins w:id="737" w:author="Andrew Wilkinson" w:date="2023-06-28T17:25:00Z">
              <w:r w:rsidR="00213C9E">
                <w:rPr>
                  <w:lang w:val="es-ES"/>
                </w:rPr>
                <w:t>,</w:t>
              </w:r>
            </w:ins>
            <w:r w:rsidRPr="00604BEA">
              <w:rPr>
                <w:lang w:val="es-ES"/>
              </w:rPr>
              <w:t xml:space="preserve"> y tuvieron una idea que causó tormenta cultural, es la mejor hasta ahora, pero no mejor es la norma.</w:t>
            </w:r>
          </w:p>
          <w:p w14:paraId="2F8FC763" w14:textId="77777777" w:rsidR="00213C9E" w:rsidRDefault="00604BEA" w:rsidP="00604BEA">
            <w:pPr>
              <w:rPr>
                <w:ins w:id="738" w:author="Andrew Wilkinson" w:date="2023-06-28T17:25:00Z"/>
                <w:lang w:val="es-ES"/>
              </w:rPr>
            </w:pPr>
            <w:del w:id="739" w:author="Andrew Wilkinson" w:date="2023-06-28T17:25:00Z">
              <w:r w:rsidRPr="00604BEA" w:rsidDel="00213C9E">
                <w:rPr>
                  <w:lang w:val="es-ES"/>
                </w:rPr>
                <w:delText xml:space="preserve"> </w:delText>
              </w:r>
            </w:del>
            <w:r w:rsidRPr="00604BEA">
              <w:rPr>
                <w:lang w:val="es-ES"/>
              </w:rPr>
              <w:t>Jack, Nick, es todo.</w:t>
            </w:r>
          </w:p>
          <w:p w14:paraId="21B2C8B0" w14:textId="77777777" w:rsidR="00E82216" w:rsidRDefault="00213C9E" w:rsidP="00604BEA">
            <w:pPr>
              <w:rPr>
                <w:ins w:id="740" w:author="Andrew Wilkinson" w:date="2023-06-28T17:25:00Z"/>
                <w:lang w:val="es-ES"/>
              </w:rPr>
            </w:pPr>
            <w:ins w:id="741" w:author="Andrew Wilkinson" w:date="2023-06-28T17:25:00Z">
              <w:r>
                <w:rPr>
                  <w:lang w:val="es-ES"/>
                </w:rPr>
                <w:t>N</w:t>
              </w:r>
            </w:ins>
            <w:del w:id="742" w:author="Andrew Wilkinson" w:date="2023-06-28T17:25:00Z">
              <w:r w:rsidR="00604BEA" w:rsidRPr="00604BEA" w:rsidDel="00213C9E">
                <w:rPr>
                  <w:lang w:val="es-ES"/>
                </w:rPr>
                <w:delText xml:space="preserve"> n</w:delText>
              </w:r>
            </w:del>
            <w:r w:rsidR="00604BEA" w:rsidRPr="00604BEA">
              <w:rPr>
                <w:lang w:val="es-ES"/>
              </w:rPr>
              <w:t>o creo siquiera que necesiten practicar.</w:t>
            </w:r>
          </w:p>
          <w:p w14:paraId="3E1F7E85" w14:textId="77777777" w:rsidR="00A82CAF" w:rsidRDefault="00E82216" w:rsidP="00604BEA">
            <w:pPr>
              <w:rPr>
                <w:ins w:id="743" w:author="Andrew Wilkinson" w:date="2023-06-28T17:26:00Z"/>
                <w:lang w:val="es-ES"/>
              </w:rPr>
            </w:pPr>
            <w:ins w:id="744" w:author="Andrew Wilkinson" w:date="2023-06-28T17:25:00Z">
              <w:r>
                <w:rPr>
                  <w:lang w:val="es-ES"/>
                </w:rPr>
                <w:t>C</w:t>
              </w:r>
            </w:ins>
            <w:del w:id="745" w:author="Andrew Wilkinson" w:date="2023-06-28T17:25:00Z">
              <w:r w:rsidR="00604BEA" w:rsidRPr="00604BEA" w:rsidDel="00E82216">
                <w:rPr>
                  <w:lang w:val="es-ES"/>
                </w:rPr>
                <w:delText xml:space="preserve"> c</w:delText>
              </w:r>
            </w:del>
            <w:r w:rsidR="00604BEA" w:rsidRPr="00604BEA">
              <w:rPr>
                <w:lang w:val="es-ES"/>
              </w:rPr>
              <w:t>incuenta por ciento son hechos y consejos.</w:t>
            </w:r>
          </w:p>
          <w:p w14:paraId="1118B41F" w14:textId="5AA26B6A" w:rsidR="00604BEA" w:rsidRDefault="00604BEA" w:rsidP="00604BEA">
            <w:pPr>
              <w:rPr>
                <w:ins w:id="746" w:author="Andrew Wilkinson" w:date="2023-06-28T18:23:00Z"/>
                <w:lang w:val="es-ES"/>
              </w:rPr>
            </w:pPr>
            <w:del w:id="747" w:author="Andrew Wilkinson" w:date="2023-06-28T17:26:00Z">
              <w:r w:rsidRPr="00604BEA" w:rsidDel="00A82CAF">
                <w:rPr>
                  <w:lang w:val="es-ES"/>
                </w:rPr>
                <w:delText xml:space="preserve"> l</w:delText>
              </w:r>
            </w:del>
            <w:ins w:id="748" w:author="Andrew Wilkinson" w:date="2023-06-28T17:26:00Z">
              <w:r w:rsidR="00A82CAF">
                <w:rPr>
                  <w:lang w:val="es-ES"/>
                </w:rPr>
                <w:t>TBOY</w:t>
              </w:r>
            </w:ins>
            <w:del w:id="749" w:author="Andrew Wilkinson" w:date="2023-06-28T17:26:00Z">
              <w:r w:rsidRPr="00604BEA" w:rsidDel="00A82CAF">
                <w:rPr>
                  <w:lang w:val="es-ES"/>
                </w:rPr>
                <w:delText>os chicos T</w:delText>
              </w:r>
            </w:del>
            <w:r w:rsidRPr="00604BEA">
              <w:rPr>
                <w:lang w:val="es-ES"/>
              </w:rPr>
              <w:t xml:space="preserve"> en tu lista de añadir, si sabes sabes, estamos listos para empezar no podemos esperar más así que empiecen el show</w:t>
            </w:r>
            <w:ins w:id="750" w:author="Andrew Wilkinson" w:date="2023-06-28T17:27:00Z">
              <w:r w:rsidR="00A82CAF">
                <w:rPr>
                  <w:lang w:val="es-ES"/>
                </w:rPr>
                <w:t>.</w:t>
              </w:r>
            </w:ins>
            <w:del w:id="751" w:author="Andrew Wilkinson" w:date="2023-06-28T17:27:00Z">
              <w:r w:rsidRPr="00604BEA" w:rsidDel="00A82CAF">
                <w:rPr>
                  <w:lang w:val="es-ES"/>
                </w:rPr>
                <w:delText>—</w:delText>
              </w:r>
            </w:del>
          </w:p>
          <w:p w14:paraId="3DF852B0" w14:textId="77777777" w:rsidR="00AF5EBB" w:rsidRDefault="00AF5EBB" w:rsidP="00604BEA">
            <w:pPr>
              <w:rPr>
                <w:ins w:id="752" w:author="Andrew Wilkinson" w:date="2023-06-28T18:23:00Z"/>
                <w:lang w:val="es-ES"/>
              </w:rPr>
            </w:pPr>
          </w:p>
          <w:p w14:paraId="122DBD2E" w14:textId="77777777" w:rsidR="00AF5EBB" w:rsidRPr="00604BEA" w:rsidRDefault="00AF5EBB" w:rsidP="00604BEA">
            <w:pPr>
              <w:rPr>
                <w:lang w:val="es-ES"/>
              </w:rPr>
            </w:pPr>
          </w:p>
          <w:p w14:paraId="14951CA5" w14:textId="59D7F64B" w:rsidR="00A82CAF" w:rsidRDefault="00604BEA" w:rsidP="00604BEA">
            <w:pPr>
              <w:rPr>
                <w:ins w:id="753" w:author="Andrew Wilkinson" w:date="2023-06-28T17:27:00Z"/>
                <w:lang w:val="es-ES"/>
              </w:rPr>
            </w:pPr>
            <w:r w:rsidRPr="00604BEA">
              <w:rPr>
                <w:lang w:val="es-ES"/>
              </w:rPr>
              <w:t xml:space="preserve">Para nuestra primera historia, mercado a la alza acaba de llegar a su punto más alto del año, </w:t>
            </w:r>
            <w:del w:id="754" w:author="Andrew Wilkinson" w:date="2023-06-28T18:23:00Z">
              <w:r w:rsidRPr="00604BEA" w:rsidDel="00AF5EBB">
                <w:rPr>
                  <w:lang w:val="es-ES"/>
                </w:rPr>
                <w:delText>si</w:delText>
              </w:r>
            </w:del>
            <w:ins w:id="755" w:author="Andrew Wilkinson" w:date="2023-06-28T18:23:00Z">
              <w:r w:rsidR="00AF5EBB">
                <w:rPr>
                  <w:lang w:val="es-ES"/>
                </w:rPr>
                <w:t>Yetis</w:t>
              </w:r>
            </w:ins>
            <w:r w:rsidRPr="00604BEA">
              <w:rPr>
                <w:lang w:val="es-ES"/>
              </w:rPr>
              <w:t>, oficialmente estamos en un mercado alcista.</w:t>
            </w:r>
          </w:p>
          <w:p w14:paraId="7BC2BB03" w14:textId="2F8FEB89" w:rsidR="00604BEA" w:rsidRPr="00604BEA" w:rsidRDefault="00604BEA" w:rsidP="00604BEA">
            <w:pPr>
              <w:rPr>
                <w:lang w:val="es-ES"/>
              </w:rPr>
            </w:pPr>
            <w:del w:id="756" w:author="Andrew Wilkinson" w:date="2023-06-28T17:27:00Z">
              <w:r w:rsidRPr="00604BEA" w:rsidDel="00A82CAF">
                <w:rPr>
                  <w:lang w:val="es-ES"/>
                </w:rPr>
                <w:delText xml:space="preserve"> </w:delText>
              </w:r>
            </w:del>
            <w:r w:rsidRPr="00604BEA">
              <w:rPr>
                <w:lang w:val="es-ES"/>
              </w:rPr>
              <w:t>¿</w:t>
            </w:r>
            <w:del w:id="757" w:author="Andrew Wilkinson" w:date="2023-06-28T17:27:00Z">
              <w:r w:rsidRPr="00604BEA" w:rsidDel="00A82CAF">
                <w:rPr>
                  <w:lang w:val="es-ES"/>
                </w:rPr>
                <w:delText xml:space="preserve">quien </w:delText>
              </w:r>
            </w:del>
            <w:ins w:id="758" w:author="Andrew Wilkinson" w:date="2023-06-28T17:27:00Z">
              <w:r w:rsidR="00A82CAF">
                <w:rPr>
                  <w:lang w:val="es-ES"/>
                </w:rPr>
                <w:t>Q</w:t>
              </w:r>
              <w:r w:rsidR="00A82CAF" w:rsidRPr="00604BEA">
                <w:rPr>
                  <w:lang w:val="es-ES"/>
                </w:rPr>
                <w:t xml:space="preserve">uien </w:t>
              </w:r>
            </w:ins>
            <w:r w:rsidRPr="00604BEA">
              <w:rPr>
                <w:lang w:val="es-ES"/>
              </w:rPr>
              <w:t>lo vio venir?</w:t>
            </w:r>
          </w:p>
          <w:p w14:paraId="788D534E" w14:textId="60066F8C" w:rsidR="00604BEA" w:rsidRPr="00604BEA" w:rsidRDefault="00604BEA" w:rsidP="00604BEA">
            <w:pPr>
              <w:rPr>
                <w:lang w:val="es-ES"/>
              </w:rPr>
            </w:pPr>
            <w:r w:rsidRPr="00604BEA">
              <w:rPr>
                <w:lang w:val="es-ES"/>
              </w:rPr>
              <w:t>La economía está sobreviviendo a la inflación y ocho acciones lo estás disfrutando al máximo</w:t>
            </w:r>
            <w:ins w:id="759" w:author="Andrew Wilkinson" w:date="2023-06-28T17:27:00Z">
              <w:r w:rsidR="00A82CAF">
                <w:rPr>
                  <w:lang w:val="es-ES"/>
                </w:rPr>
                <w:t>.</w:t>
              </w:r>
            </w:ins>
          </w:p>
          <w:p w14:paraId="60C1C2DB" w14:textId="2C3EB269" w:rsidR="00604BEA" w:rsidRPr="00604BEA" w:rsidRDefault="00604BEA" w:rsidP="00604BEA">
            <w:pPr>
              <w:rPr>
                <w:lang w:val="es-ES"/>
              </w:rPr>
            </w:pPr>
            <w:r w:rsidRPr="00604BEA">
              <w:rPr>
                <w:lang w:val="es-ES"/>
              </w:rPr>
              <w:t xml:space="preserve">Demos un pequeño viaje en el tiempo, vayamos al tres de </w:t>
            </w:r>
            <w:ins w:id="760" w:author="Andrew Wilkinson" w:date="2023-06-28T17:27:00Z">
              <w:r w:rsidR="00A82CAF">
                <w:rPr>
                  <w:lang w:val="es-ES"/>
                </w:rPr>
                <w:t>e</w:t>
              </w:r>
            </w:ins>
            <w:del w:id="761" w:author="Andrew Wilkinson" w:date="2023-06-28T17:27:00Z">
              <w:r w:rsidRPr="00604BEA" w:rsidDel="00A82CAF">
                <w:rPr>
                  <w:lang w:val="es-ES"/>
                </w:rPr>
                <w:delText>E</w:delText>
              </w:r>
            </w:del>
            <w:r w:rsidRPr="00604BEA">
              <w:rPr>
                <w:lang w:val="es-ES"/>
              </w:rPr>
              <w:t>nero de 2022</w:t>
            </w:r>
            <w:ins w:id="762" w:author="Andrew Wilkinson" w:date="2023-06-28T17:27:00Z">
              <w:r w:rsidR="00A82CAF">
                <w:rPr>
                  <w:lang w:val="es-ES"/>
                </w:rPr>
                <w:t>.</w:t>
              </w:r>
            </w:ins>
          </w:p>
          <w:p w14:paraId="045D3E94" w14:textId="0AB8CD33" w:rsidR="00604BEA" w:rsidRDefault="00604BEA" w:rsidP="00604BEA">
            <w:pPr>
              <w:rPr>
                <w:ins w:id="763" w:author="Andrew Wilkinson" w:date="2023-06-28T17:28:00Z"/>
                <w:lang w:val="es-ES"/>
              </w:rPr>
            </w:pPr>
            <w:r w:rsidRPr="00604BEA">
              <w:rPr>
                <w:lang w:val="es-ES"/>
              </w:rPr>
              <w:t xml:space="preserve">El tres de </w:t>
            </w:r>
            <w:del w:id="764" w:author="Andrew Wilkinson" w:date="2023-06-28T17:27:00Z">
              <w:r w:rsidRPr="00604BEA" w:rsidDel="00A82CAF">
                <w:rPr>
                  <w:lang w:val="es-ES"/>
                </w:rPr>
                <w:delText xml:space="preserve">Enero </w:delText>
              </w:r>
            </w:del>
            <w:ins w:id="765" w:author="Andrew Wilkinson" w:date="2023-06-28T17:27:00Z">
              <w:r w:rsidR="00A82CAF">
                <w:rPr>
                  <w:lang w:val="es-ES"/>
                </w:rPr>
                <w:t>e</w:t>
              </w:r>
              <w:r w:rsidR="00A82CAF" w:rsidRPr="00604BEA">
                <w:rPr>
                  <w:lang w:val="es-ES"/>
                </w:rPr>
                <w:t xml:space="preserve">nero </w:t>
              </w:r>
            </w:ins>
            <w:del w:id="766" w:author="Andrew Wilkinson" w:date="2023-06-28T17:28:00Z">
              <w:r w:rsidRPr="00604BEA" w:rsidDel="00A82CAF">
                <w:rPr>
                  <w:lang w:val="es-ES"/>
                </w:rPr>
                <w:delText xml:space="preserve">veintidos </w:delText>
              </w:r>
            </w:del>
            <w:ins w:id="767" w:author="Andrew Wilkinson" w:date="2023-06-28T17:28:00Z">
              <w:r w:rsidR="00A82CAF">
                <w:rPr>
                  <w:lang w:val="es-ES"/>
                </w:rPr>
                <w:t>2022</w:t>
              </w:r>
              <w:r w:rsidR="00A82CAF" w:rsidRPr="00604BEA">
                <w:rPr>
                  <w:lang w:val="es-ES"/>
                </w:rPr>
                <w:t xml:space="preserve"> </w:t>
              </w:r>
            </w:ins>
            <w:r w:rsidRPr="00604BEA">
              <w:rPr>
                <w:lang w:val="es-ES"/>
              </w:rPr>
              <w:t xml:space="preserve">de nuestras acciones del portafolio de </w:t>
            </w:r>
            <w:del w:id="768" w:author="Andrew Wilkinson" w:date="2023-06-28T17:28:00Z">
              <w:r w:rsidRPr="00604BEA" w:rsidDel="00A82CAF">
                <w:rPr>
                  <w:lang w:val="es-ES"/>
                </w:rPr>
                <w:delText>inversion</w:delText>
              </w:r>
            </w:del>
            <w:ins w:id="769" w:author="Andrew Wilkinson" w:date="2023-06-28T17:28:00Z">
              <w:r w:rsidR="00A82CAF" w:rsidRPr="00604BEA">
                <w:rPr>
                  <w:lang w:val="es-ES"/>
                </w:rPr>
                <w:t>inversión</w:t>
              </w:r>
            </w:ins>
            <w:r w:rsidRPr="00604BEA">
              <w:rPr>
                <w:lang w:val="es-ES"/>
              </w:rPr>
              <w:t xml:space="preserve"> se veían </w:t>
            </w:r>
            <w:del w:id="770" w:author="Andrew Wilkinson" w:date="2023-06-28T17:28:00Z">
              <w:r w:rsidRPr="00604BEA" w:rsidDel="00A82CAF">
                <w:rPr>
                  <w:lang w:val="es-ES"/>
                </w:rPr>
                <w:delText>fantasticas</w:delText>
              </w:r>
            </w:del>
            <w:ins w:id="771" w:author="Andrew Wilkinson" w:date="2023-06-28T17:28:00Z">
              <w:r w:rsidR="00A82CAF" w:rsidRPr="00604BEA">
                <w:rPr>
                  <w:lang w:val="es-ES"/>
                </w:rPr>
                <w:t>fantásticas</w:t>
              </w:r>
              <w:r w:rsidR="00A82CAF">
                <w:rPr>
                  <w:lang w:val="es-ES"/>
                </w:rPr>
                <w:t>.</w:t>
              </w:r>
            </w:ins>
          </w:p>
          <w:p w14:paraId="034274CF" w14:textId="77777777" w:rsidR="00A82CAF" w:rsidRPr="00604BEA" w:rsidRDefault="00A82CAF" w:rsidP="00604BEA">
            <w:pPr>
              <w:rPr>
                <w:lang w:val="es-ES"/>
              </w:rPr>
            </w:pPr>
          </w:p>
          <w:p w14:paraId="08366047" w14:textId="1BA45203" w:rsidR="00604BEA" w:rsidRPr="00604BEA" w:rsidRDefault="00604BEA" w:rsidP="00604BEA">
            <w:pPr>
              <w:rPr>
                <w:lang w:val="es-ES"/>
              </w:rPr>
            </w:pPr>
            <w:del w:id="772" w:author="Andrew Wilkinson" w:date="2023-06-28T17:28:00Z">
              <w:r w:rsidRPr="00604BEA" w:rsidDel="00A82CAF">
                <w:rPr>
                  <w:lang w:val="es-ES"/>
                </w:rPr>
                <w:lastRenderedPageBreak/>
                <w:delText>Estabamos</w:delText>
              </w:r>
            </w:del>
            <w:ins w:id="773" w:author="Andrew Wilkinson" w:date="2023-06-28T17:28:00Z">
              <w:r w:rsidR="00A82CAF" w:rsidRPr="00604BEA">
                <w:rPr>
                  <w:lang w:val="es-ES"/>
                </w:rPr>
                <w:t>Estábamos</w:t>
              </w:r>
            </w:ins>
            <w:r w:rsidRPr="00604BEA">
              <w:rPr>
                <w:lang w:val="es-ES"/>
              </w:rPr>
              <w:t xml:space="preserve"> amando cada minuto, ¿no Jack?</w:t>
            </w:r>
          </w:p>
          <w:p w14:paraId="29183339" w14:textId="7D572DFA" w:rsidR="00604BEA" w:rsidRPr="00604BEA" w:rsidRDefault="00604BEA" w:rsidP="00604BEA">
            <w:pPr>
              <w:rPr>
                <w:lang w:val="es-ES"/>
              </w:rPr>
            </w:pPr>
            <w:r w:rsidRPr="00604BEA">
              <w:rPr>
                <w:lang w:val="es-ES"/>
              </w:rPr>
              <w:t>Eso fue como hace año y medio, pero en ése momento, las acciones empezaron a bajar</w:t>
            </w:r>
            <w:ins w:id="774" w:author="Andrew Wilkinson" w:date="2023-06-28T17:28:00Z">
              <w:r w:rsidR="00A82CAF">
                <w:rPr>
                  <w:lang w:val="es-ES"/>
                </w:rPr>
                <w:t>.</w:t>
              </w:r>
            </w:ins>
          </w:p>
          <w:p w14:paraId="2071EAB9" w14:textId="7FB80DFD" w:rsidR="00604BEA" w:rsidRPr="00604BEA" w:rsidRDefault="00604BEA" w:rsidP="00604BEA">
            <w:pPr>
              <w:rPr>
                <w:lang w:val="es-ES"/>
              </w:rPr>
            </w:pPr>
            <w:r w:rsidRPr="00604BEA">
              <w:rPr>
                <w:lang w:val="es-ES"/>
              </w:rPr>
              <w:t>Y luego las acciones siguieron bajando</w:t>
            </w:r>
            <w:ins w:id="775" w:author="Andrew Wilkinson" w:date="2023-06-28T17:28:00Z">
              <w:r w:rsidR="00A82CAF">
                <w:rPr>
                  <w:lang w:val="es-ES"/>
                </w:rPr>
                <w:t>.</w:t>
              </w:r>
            </w:ins>
          </w:p>
          <w:p w14:paraId="4D468CF4" w14:textId="3D18905C" w:rsidR="00604BEA" w:rsidRPr="00604BEA" w:rsidRDefault="00604BEA" w:rsidP="00604BEA">
            <w:pPr>
              <w:rPr>
                <w:lang w:val="es-ES"/>
              </w:rPr>
            </w:pPr>
            <w:r w:rsidRPr="00604BEA">
              <w:rPr>
                <w:lang w:val="es-ES"/>
              </w:rPr>
              <w:t xml:space="preserve">Las acciones </w:t>
            </w:r>
            <w:del w:id="776" w:author="Andrew Wilkinson" w:date="2023-06-28T17:29:00Z">
              <w:r w:rsidRPr="00604BEA" w:rsidDel="00A82CAF">
                <w:rPr>
                  <w:lang w:val="es-ES"/>
                </w:rPr>
                <w:delText>calleron</w:delText>
              </w:r>
            </w:del>
            <w:ins w:id="777" w:author="Andrew Wilkinson" w:date="2023-06-28T17:29:00Z">
              <w:r w:rsidR="00A82CAF" w:rsidRPr="00604BEA">
                <w:rPr>
                  <w:lang w:val="es-ES"/>
                </w:rPr>
                <w:t>cayeron</w:t>
              </w:r>
            </w:ins>
            <w:r w:rsidRPr="00604BEA">
              <w:rPr>
                <w:lang w:val="es-ES"/>
              </w:rPr>
              <w:t xml:space="preserve"> al fondo en octubre del año pasado</w:t>
            </w:r>
            <w:ins w:id="778" w:author="Andrew Wilkinson" w:date="2023-06-28T17:29:00Z">
              <w:r w:rsidR="00A82CAF">
                <w:rPr>
                  <w:lang w:val="es-ES"/>
                </w:rPr>
                <w:t>,</w:t>
              </w:r>
            </w:ins>
            <w:del w:id="779" w:author="Andrew Wilkinson" w:date="2023-06-28T17:29:00Z">
              <w:r w:rsidRPr="00604BEA" w:rsidDel="00A82CAF">
                <w:rPr>
                  <w:lang w:val="es-ES"/>
                </w:rPr>
                <w:delText>.</w:delText>
              </w:r>
            </w:del>
            <w:r w:rsidRPr="00604BEA">
              <w:rPr>
                <w:lang w:val="es-ES"/>
              </w:rPr>
              <w:t xml:space="preserve"> habían bajado 25%, desde el alza del tres de enero.</w:t>
            </w:r>
          </w:p>
          <w:p w14:paraId="269A4D00" w14:textId="3304DE7B" w:rsidR="00604BEA" w:rsidRPr="00604BEA" w:rsidRDefault="00604BEA" w:rsidP="00604BEA">
            <w:pPr>
              <w:rPr>
                <w:lang w:val="es-ES"/>
              </w:rPr>
            </w:pPr>
            <w:r w:rsidRPr="00604BEA">
              <w:rPr>
                <w:lang w:val="es-ES"/>
              </w:rPr>
              <w:t xml:space="preserve">No se veía bien, no se veía nada bien, pero </w:t>
            </w:r>
            <w:del w:id="780" w:author="Andrew Wilkinson" w:date="2023-06-28T18:24:00Z">
              <w:r w:rsidRPr="00604BEA" w:rsidDel="00A867E9">
                <w:rPr>
                  <w:lang w:val="es-ES"/>
                </w:rPr>
                <w:delText xml:space="preserve">llegamos </w:delText>
              </w:r>
            </w:del>
            <w:ins w:id="781" w:author="Andrew Wilkinson" w:date="2023-06-28T18:24:00Z">
              <w:r w:rsidR="00A867E9">
                <w:rPr>
                  <w:lang w:val="es-ES"/>
                </w:rPr>
                <w:t>Yetis</w:t>
              </w:r>
            </w:ins>
            <w:ins w:id="782" w:author="Andrew Wilkinson" w:date="2023-06-28T18:25:00Z">
              <w:r w:rsidR="00A867E9">
                <w:rPr>
                  <w:lang w:val="es-ES"/>
                </w:rPr>
                <w:t>, entiende</w:t>
              </w:r>
            </w:ins>
            <w:del w:id="783" w:author="Andrew Wilkinson" w:date="2023-06-28T18:25:00Z">
              <w:r w:rsidRPr="00604BEA" w:rsidDel="00A4428F">
                <w:rPr>
                  <w:lang w:val="es-ES"/>
                </w:rPr>
                <w:delText>a</w:delText>
              </w:r>
            </w:del>
            <w:r w:rsidRPr="00604BEA">
              <w:rPr>
                <w:lang w:val="es-ES"/>
              </w:rPr>
              <w:t xml:space="preserve"> esto</w:t>
            </w:r>
            <w:ins w:id="784" w:author="Andrew Wilkinson" w:date="2023-06-28T18:25:00Z">
              <w:r w:rsidR="00F776B6">
                <w:rPr>
                  <w:lang w:val="es-ES"/>
                </w:rPr>
                <w:t>, d</w:t>
              </w:r>
            </w:ins>
            <w:del w:id="785" w:author="Andrew Wilkinson" w:date="2023-06-28T18:25:00Z">
              <w:r w:rsidRPr="00604BEA" w:rsidDel="00F776B6">
                <w:rPr>
                  <w:lang w:val="es-ES"/>
                </w:rPr>
                <w:delText>. D</w:delText>
              </w:r>
            </w:del>
            <w:r w:rsidRPr="00604BEA">
              <w:rPr>
                <w:lang w:val="es-ES"/>
              </w:rPr>
              <w:t>esde octubre, el mercado bursátil ha subido, subido y subido silenciosamente</w:t>
            </w:r>
            <w:ins w:id="786" w:author="Andrew Wilkinson" w:date="2023-06-28T17:30:00Z">
              <w:r w:rsidR="00A82CAF">
                <w:rPr>
                  <w:lang w:val="es-ES"/>
                </w:rPr>
                <w:t>.</w:t>
              </w:r>
            </w:ins>
          </w:p>
          <w:p w14:paraId="0888C31C" w14:textId="5090432C" w:rsidR="00604BEA" w:rsidRPr="00604BEA" w:rsidRDefault="00604BEA" w:rsidP="00604BEA">
            <w:pPr>
              <w:rPr>
                <w:lang w:val="es-ES"/>
              </w:rPr>
            </w:pPr>
            <w:r w:rsidRPr="00604BEA">
              <w:rPr>
                <w:lang w:val="es-ES"/>
              </w:rPr>
              <w:t xml:space="preserve">Mira sobre tu hombro, el </w:t>
            </w:r>
            <w:del w:id="787" w:author="Andrew Wilkinson" w:date="2023-06-28T17:30:00Z">
              <w:r w:rsidRPr="00604BEA" w:rsidDel="00A82CAF">
                <w:rPr>
                  <w:lang w:val="es-ES"/>
                </w:rPr>
                <w:delText xml:space="preserve">standard </w:delText>
              </w:r>
            </w:del>
            <w:ins w:id="788" w:author="Andrew Wilkinson" w:date="2023-06-28T17:33:00Z">
              <w:r w:rsidR="00A82CAF">
                <w:rPr>
                  <w:lang w:val="es-ES"/>
                </w:rPr>
                <w:t>S&amp;P</w:t>
              </w:r>
            </w:ins>
            <w:del w:id="789" w:author="Andrew Wilkinson" w:date="2023-06-28T17:33:00Z">
              <w:r w:rsidRPr="00604BEA" w:rsidDel="00A82CAF">
                <w:rPr>
                  <w:lang w:val="es-ES"/>
                </w:rPr>
                <w:delText xml:space="preserve">and </w:delText>
              </w:r>
            </w:del>
            <w:del w:id="790" w:author="Andrew Wilkinson" w:date="2023-06-28T17:30:00Z">
              <w:r w:rsidRPr="00604BEA" w:rsidDel="00A82CAF">
                <w:rPr>
                  <w:lang w:val="es-ES"/>
                </w:rPr>
                <w:delText xml:space="preserve">poor's </w:delText>
              </w:r>
            </w:del>
            <w:ins w:id="791" w:author="Andrew Wilkinson" w:date="2023-06-28T17:30:00Z">
              <w:r w:rsidR="00A82CAF" w:rsidRPr="00604BEA">
                <w:rPr>
                  <w:lang w:val="es-ES"/>
                </w:rPr>
                <w:t xml:space="preserve"> </w:t>
              </w:r>
            </w:ins>
            <w:r w:rsidRPr="00604BEA">
              <w:rPr>
                <w:lang w:val="es-ES"/>
              </w:rPr>
              <w:t xml:space="preserve">500 se ha colado sigilosamente 20% desde </w:t>
            </w:r>
            <w:ins w:id="792" w:author="Andrew Wilkinson" w:date="2023-06-28T17:31:00Z">
              <w:r w:rsidR="00A82CAF">
                <w:rPr>
                  <w:lang w:val="es-ES"/>
                </w:rPr>
                <w:t>e</w:t>
              </w:r>
            </w:ins>
            <w:del w:id="793" w:author="Andrew Wilkinson" w:date="2023-06-28T17:31:00Z">
              <w:r w:rsidRPr="00604BEA" w:rsidDel="00A82CAF">
                <w:rPr>
                  <w:lang w:val="es-ES"/>
                </w:rPr>
                <w:delText>E</w:delText>
              </w:r>
            </w:del>
            <w:r w:rsidRPr="00604BEA">
              <w:rPr>
                <w:lang w:val="es-ES"/>
              </w:rPr>
              <w:t>nero</w:t>
            </w:r>
            <w:ins w:id="794" w:author="Andrew Wilkinson" w:date="2023-06-28T17:31:00Z">
              <w:r w:rsidR="00A82CAF">
                <w:rPr>
                  <w:lang w:val="es-ES"/>
                </w:rPr>
                <w:t>.</w:t>
              </w:r>
            </w:ins>
          </w:p>
          <w:p w14:paraId="01B1AEF1" w14:textId="5F8F7422" w:rsidR="00604BEA" w:rsidRPr="00604BEA" w:rsidRDefault="00604BEA" w:rsidP="00604BEA">
            <w:pPr>
              <w:rPr>
                <w:lang w:val="es-ES"/>
              </w:rPr>
            </w:pPr>
            <w:r w:rsidRPr="00604BEA">
              <w:rPr>
                <w:lang w:val="es-ES"/>
              </w:rPr>
              <w:t xml:space="preserve">Este chico salió de la nada, los objetos en el espejo están más cerca </w:t>
            </w:r>
            <w:del w:id="795" w:author="Andrew Wilkinson" w:date="2023-06-28T17:31:00Z">
              <w:r w:rsidRPr="00604BEA" w:rsidDel="00A82CAF">
                <w:rPr>
                  <w:lang w:val="es-ES"/>
                </w:rPr>
                <w:delText xml:space="preserve">the </w:delText>
              </w:r>
            </w:del>
            <w:ins w:id="796" w:author="Andrew Wilkinson" w:date="2023-06-28T17:31:00Z">
              <w:r w:rsidR="00A82CAF">
                <w:rPr>
                  <w:lang w:val="es-ES"/>
                </w:rPr>
                <w:t>de</w:t>
              </w:r>
              <w:r w:rsidR="00A82CAF" w:rsidRPr="00604BEA">
                <w:rPr>
                  <w:lang w:val="es-ES"/>
                </w:rPr>
                <w:t xml:space="preserve"> </w:t>
              </w:r>
            </w:ins>
            <w:r w:rsidRPr="00604BEA">
              <w:rPr>
                <w:lang w:val="es-ES"/>
              </w:rPr>
              <w:t>lo</w:t>
            </w:r>
            <w:ins w:id="797" w:author="Andrew Wilkinson" w:date="2023-06-28T17:31:00Z">
              <w:r w:rsidR="00A82CAF">
                <w:rPr>
                  <w:lang w:val="es-ES"/>
                </w:rPr>
                <w:t xml:space="preserve"> </w:t>
              </w:r>
            </w:ins>
            <w:r w:rsidRPr="00604BEA">
              <w:rPr>
                <w:lang w:val="es-ES"/>
              </w:rPr>
              <w:t>q</w:t>
            </w:r>
            <w:del w:id="798" w:author="Andrew Wilkinson" w:date="2023-06-28T17:31:00Z">
              <w:r w:rsidRPr="00604BEA" w:rsidDel="00A82CAF">
                <w:rPr>
                  <w:lang w:val="es-ES"/>
                </w:rPr>
                <w:delText xml:space="preserve"> </w:delText>
              </w:r>
            </w:del>
            <w:r w:rsidRPr="00604BEA">
              <w:rPr>
                <w:lang w:val="es-ES"/>
              </w:rPr>
              <w:t>ue aparentan</w:t>
            </w:r>
            <w:ins w:id="799" w:author="Andrew Wilkinson" w:date="2023-06-28T17:31:00Z">
              <w:r w:rsidR="00A82CAF">
                <w:rPr>
                  <w:lang w:val="es-ES"/>
                </w:rPr>
                <w:t>.</w:t>
              </w:r>
            </w:ins>
          </w:p>
          <w:p w14:paraId="1890F5A5" w14:textId="255D638C" w:rsidR="00604BEA" w:rsidRPr="00604BEA" w:rsidRDefault="00604BEA" w:rsidP="00604BEA">
            <w:pPr>
              <w:rPr>
                <w:lang w:val="es-ES"/>
              </w:rPr>
            </w:pPr>
            <w:r w:rsidRPr="00604BEA">
              <w:rPr>
                <w:lang w:val="es-ES"/>
              </w:rPr>
              <w:t>E mercado a la baja se acabó, tenemos mercado alcista</w:t>
            </w:r>
            <w:ins w:id="800" w:author="Andrew Wilkinson" w:date="2023-06-28T17:31:00Z">
              <w:r w:rsidR="00A82CAF">
                <w:rPr>
                  <w:lang w:val="es-ES"/>
                </w:rPr>
                <w:t>.</w:t>
              </w:r>
            </w:ins>
          </w:p>
          <w:p w14:paraId="0C2C8739" w14:textId="3DC501A6" w:rsidR="00604BEA" w:rsidRPr="00604BEA" w:rsidRDefault="00604BEA" w:rsidP="00604BEA">
            <w:pPr>
              <w:rPr>
                <w:lang w:val="es-ES"/>
              </w:rPr>
            </w:pPr>
            <w:r w:rsidRPr="00604BEA">
              <w:rPr>
                <w:lang w:val="es-ES"/>
              </w:rPr>
              <w:t>Y ahora Jack, debemos explicar un poco del contexto del mercado a la baja</w:t>
            </w:r>
            <w:ins w:id="801" w:author="Andrew Wilkinson" w:date="2023-06-28T17:32:00Z">
              <w:r w:rsidR="00A82CAF">
                <w:rPr>
                  <w:lang w:val="es-ES"/>
                </w:rPr>
                <w:t>.</w:t>
              </w:r>
            </w:ins>
          </w:p>
          <w:p w14:paraId="234C5CBE" w14:textId="18DCE8B4" w:rsidR="00604BEA" w:rsidRPr="00604BEA" w:rsidRDefault="00604BEA" w:rsidP="00604BEA">
            <w:pPr>
              <w:rPr>
                <w:lang w:val="es-ES"/>
              </w:rPr>
            </w:pPr>
            <w:r w:rsidRPr="00604BEA">
              <w:rPr>
                <w:lang w:val="es-ES"/>
              </w:rPr>
              <w:t xml:space="preserve">El mercado a la baja es por definición cuando el mercado </w:t>
            </w:r>
            <w:del w:id="802" w:author="Andrew Wilkinson" w:date="2023-06-28T17:32:00Z">
              <w:r w:rsidRPr="00604BEA" w:rsidDel="00A82CAF">
                <w:rPr>
                  <w:lang w:val="es-ES"/>
                </w:rPr>
                <w:delText>bursatil</w:delText>
              </w:r>
            </w:del>
            <w:ins w:id="803" w:author="Andrew Wilkinson" w:date="2023-06-28T17:32:00Z">
              <w:r w:rsidR="00A82CAF" w:rsidRPr="00604BEA">
                <w:rPr>
                  <w:lang w:val="es-ES"/>
                </w:rPr>
                <w:t>bursátil</w:t>
              </w:r>
            </w:ins>
            <w:r w:rsidRPr="00604BEA">
              <w:rPr>
                <w:lang w:val="es-ES"/>
              </w:rPr>
              <w:t xml:space="preserve"> cae un 20% de una reciente alza</w:t>
            </w:r>
            <w:ins w:id="804" w:author="Andrew Wilkinson" w:date="2023-06-28T17:32:00Z">
              <w:r w:rsidR="00A82CAF">
                <w:rPr>
                  <w:lang w:val="es-ES"/>
                </w:rPr>
                <w:t>.</w:t>
              </w:r>
            </w:ins>
          </w:p>
          <w:p w14:paraId="79F4D034" w14:textId="77777777" w:rsidR="00A82CAF" w:rsidRDefault="00604BEA" w:rsidP="00604BEA">
            <w:pPr>
              <w:rPr>
                <w:ins w:id="805" w:author="Andrew Wilkinson" w:date="2023-06-28T17:33:00Z"/>
                <w:lang w:val="es-ES"/>
              </w:rPr>
            </w:pPr>
            <w:r w:rsidRPr="00604BEA">
              <w:rPr>
                <w:lang w:val="es-ES"/>
              </w:rPr>
              <w:t>Y aun asi este reciente mercado a la baja fue el más largo que tuvimos desde 1948.</w:t>
            </w:r>
          </w:p>
          <w:p w14:paraId="438E9FFE" w14:textId="6D201B55" w:rsidR="00604BEA" w:rsidRPr="00604BEA" w:rsidRDefault="00604BEA" w:rsidP="00604BEA">
            <w:pPr>
              <w:rPr>
                <w:lang w:val="es-ES"/>
              </w:rPr>
            </w:pPr>
            <w:del w:id="806" w:author="Andrew Wilkinson" w:date="2023-06-28T17:33:00Z">
              <w:r w:rsidRPr="00604BEA" w:rsidDel="00A82CAF">
                <w:rPr>
                  <w:lang w:val="es-ES"/>
                </w:rPr>
                <w:delText xml:space="preserve"> </w:delText>
              </w:r>
            </w:del>
            <w:r w:rsidRPr="00604BEA">
              <w:rPr>
                <w:lang w:val="es-ES"/>
              </w:rPr>
              <w:t>Fue malo</w:t>
            </w:r>
            <w:ins w:id="807" w:author="Andrew Wilkinson" w:date="2023-06-28T17:33:00Z">
              <w:r w:rsidR="00A82CAF">
                <w:rPr>
                  <w:lang w:val="es-ES"/>
                </w:rPr>
                <w:t>.</w:t>
              </w:r>
            </w:ins>
          </w:p>
          <w:p w14:paraId="519CAB3D" w14:textId="0A8CFEAE" w:rsidR="00604BEA" w:rsidRPr="00604BEA" w:rsidRDefault="00604BEA" w:rsidP="00604BEA">
            <w:pPr>
              <w:rPr>
                <w:lang w:val="es-ES"/>
              </w:rPr>
            </w:pPr>
            <w:r w:rsidRPr="00604BEA">
              <w:rPr>
                <w:lang w:val="es-ES"/>
              </w:rPr>
              <w:t xml:space="preserve">Fue desde </w:t>
            </w:r>
            <w:ins w:id="808" w:author="Andrew Wilkinson" w:date="2023-06-28T17:33:00Z">
              <w:r w:rsidR="00A82CAF">
                <w:rPr>
                  <w:lang w:val="es-ES"/>
                </w:rPr>
                <w:t>e</w:t>
              </w:r>
            </w:ins>
            <w:del w:id="809" w:author="Andrew Wilkinson" w:date="2023-06-28T17:33:00Z">
              <w:r w:rsidRPr="00604BEA" w:rsidDel="00A82CAF">
                <w:rPr>
                  <w:lang w:val="es-ES"/>
                </w:rPr>
                <w:delText>E</w:delText>
              </w:r>
            </w:del>
            <w:r w:rsidRPr="00604BEA">
              <w:rPr>
                <w:lang w:val="es-ES"/>
              </w:rPr>
              <w:t xml:space="preserve">nero hasta </w:t>
            </w:r>
            <w:del w:id="810" w:author="Andrew Wilkinson" w:date="2023-06-28T17:33:00Z">
              <w:r w:rsidRPr="00604BEA" w:rsidDel="00A82CAF">
                <w:rPr>
                  <w:lang w:val="es-ES"/>
                </w:rPr>
                <w:delText>Octubre</w:delText>
              </w:r>
            </w:del>
            <w:ins w:id="811" w:author="Andrew Wilkinson" w:date="2023-06-28T17:33:00Z">
              <w:r w:rsidR="00A82CAF">
                <w:rPr>
                  <w:lang w:val="es-ES"/>
                </w:rPr>
                <w:t>o</w:t>
              </w:r>
              <w:r w:rsidR="00A82CAF" w:rsidRPr="00604BEA">
                <w:rPr>
                  <w:lang w:val="es-ES"/>
                </w:rPr>
                <w:t>ctubre</w:t>
              </w:r>
              <w:r w:rsidR="00A82CAF">
                <w:rPr>
                  <w:lang w:val="es-ES"/>
                </w:rPr>
                <w:t>.</w:t>
              </w:r>
            </w:ins>
          </w:p>
          <w:p w14:paraId="02622672" w14:textId="293939BD" w:rsidR="00604BEA" w:rsidRPr="00604BEA" w:rsidRDefault="00604BEA" w:rsidP="00604BEA">
            <w:pPr>
              <w:rPr>
                <w:lang w:val="es-ES"/>
              </w:rPr>
            </w:pPr>
            <w:r w:rsidRPr="00604BEA">
              <w:rPr>
                <w:lang w:val="es-ES"/>
              </w:rPr>
              <w:t>Pero ahora estamos viendo la situación y estamos técnicamente en un mercado alcista</w:t>
            </w:r>
            <w:ins w:id="812" w:author="Andrew Wilkinson" w:date="2023-06-28T17:33:00Z">
              <w:r w:rsidR="00A82CAF">
                <w:rPr>
                  <w:lang w:val="es-ES"/>
                </w:rPr>
                <w:t>.</w:t>
              </w:r>
            </w:ins>
          </w:p>
          <w:p w14:paraId="0A698A61" w14:textId="7557122F" w:rsidR="00604BEA" w:rsidRPr="00604BEA" w:rsidRDefault="00604BEA" w:rsidP="00604BEA">
            <w:pPr>
              <w:rPr>
                <w:lang w:val="es-ES"/>
              </w:rPr>
            </w:pPr>
            <w:r w:rsidRPr="00604BEA">
              <w:rPr>
                <w:lang w:val="es-ES"/>
              </w:rPr>
              <w:t xml:space="preserve">La semana pasada el S&amp;P 500 llegó a su punto más alto, un 20% desde </w:t>
            </w:r>
            <w:del w:id="813" w:author="Andrew Wilkinson" w:date="2023-06-28T17:33:00Z">
              <w:r w:rsidRPr="00604BEA" w:rsidDel="00A82CAF">
                <w:rPr>
                  <w:lang w:val="es-ES"/>
                </w:rPr>
                <w:delText>OCtubre</w:delText>
              </w:r>
            </w:del>
            <w:ins w:id="814" w:author="Andrew Wilkinson" w:date="2023-06-28T17:33:00Z">
              <w:r w:rsidR="00A82CAF">
                <w:rPr>
                  <w:lang w:val="es-ES"/>
                </w:rPr>
                <w:t>oc</w:t>
              </w:r>
              <w:r w:rsidR="00A82CAF" w:rsidRPr="00604BEA">
                <w:rPr>
                  <w:lang w:val="es-ES"/>
                </w:rPr>
                <w:t>tubre</w:t>
              </w:r>
              <w:r w:rsidR="00A82CAF">
                <w:rPr>
                  <w:lang w:val="es-ES"/>
                </w:rPr>
                <w:t>.</w:t>
              </w:r>
            </w:ins>
          </w:p>
          <w:p w14:paraId="0DEE701A" w14:textId="270F7FBD" w:rsidR="00604BEA" w:rsidRPr="00604BEA" w:rsidRDefault="00604BEA" w:rsidP="00604BEA">
            <w:pPr>
              <w:rPr>
                <w:lang w:val="es-ES"/>
              </w:rPr>
            </w:pPr>
            <w:r w:rsidRPr="00604BEA">
              <w:rPr>
                <w:lang w:val="es-ES"/>
              </w:rPr>
              <w:t xml:space="preserve">Nada mal, </w:t>
            </w:r>
            <w:del w:id="815" w:author="Andrew Wilkinson" w:date="2023-06-28T17:34:00Z">
              <w:r w:rsidRPr="00604BEA" w:rsidDel="00A82CAF">
                <w:rPr>
                  <w:lang w:val="es-ES"/>
                </w:rPr>
                <w:delText>asi</w:delText>
              </w:r>
            </w:del>
            <w:ins w:id="816" w:author="Andrew Wilkinson" w:date="2023-06-28T17:34:00Z">
              <w:r w:rsidR="00A82CAF" w:rsidRPr="00604BEA">
                <w:rPr>
                  <w:lang w:val="es-ES"/>
                </w:rPr>
                <w:t>así</w:t>
              </w:r>
            </w:ins>
            <w:r w:rsidRPr="00604BEA">
              <w:rPr>
                <w:lang w:val="es-ES"/>
              </w:rPr>
              <w:t xml:space="preserve"> que Jack y yo nos </w:t>
            </w:r>
            <w:del w:id="817" w:author="Andrew Wilkinson" w:date="2023-06-28T17:34:00Z">
              <w:r w:rsidRPr="00604BEA" w:rsidDel="00A82CAF">
                <w:rPr>
                  <w:lang w:val="es-ES"/>
                </w:rPr>
                <w:delText>preguntabamos</w:delText>
              </w:r>
            </w:del>
            <w:ins w:id="818" w:author="Andrew Wilkinson" w:date="2023-06-28T17:34:00Z">
              <w:r w:rsidR="00A82CAF" w:rsidRPr="00604BEA">
                <w:rPr>
                  <w:lang w:val="es-ES"/>
                </w:rPr>
                <w:t>preguntábamos</w:t>
              </w:r>
            </w:ins>
            <w:r w:rsidRPr="00604BEA">
              <w:rPr>
                <w:lang w:val="es-ES"/>
              </w:rPr>
              <w:t xml:space="preserve"> todo el fin de semana</w:t>
            </w:r>
            <w:ins w:id="819" w:author="Andrew Wilkinson" w:date="2023-06-28T17:34:00Z">
              <w:r w:rsidR="00A82CAF">
                <w:rPr>
                  <w:lang w:val="es-ES"/>
                </w:rPr>
                <w:t xml:space="preserve"> </w:t>
              </w:r>
            </w:ins>
            <w:r w:rsidRPr="00604BEA">
              <w:rPr>
                <w:lang w:val="es-ES"/>
              </w:rPr>
              <w:t>"</w:t>
            </w:r>
            <w:ins w:id="820" w:author="Andrew Wilkinson" w:date="2023-06-28T17:34:00Z">
              <w:r w:rsidR="00A82CAF">
                <w:rPr>
                  <w:lang w:val="es-ES"/>
                </w:rPr>
                <w:t>¿</w:t>
              </w:r>
            </w:ins>
            <w:del w:id="821" w:author="Andrew Wilkinson" w:date="2023-06-28T17:34:00Z">
              <w:r w:rsidRPr="00604BEA" w:rsidDel="00A82CAF">
                <w:rPr>
                  <w:lang w:val="es-ES"/>
                </w:rPr>
                <w:delText xml:space="preserve"> p</w:delText>
              </w:r>
            </w:del>
            <w:ins w:id="822" w:author="Andrew Wilkinson" w:date="2023-06-28T17:34:00Z">
              <w:r w:rsidR="00A82CAF">
                <w:rPr>
                  <w:lang w:val="es-ES"/>
                </w:rPr>
                <w:t>P</w:t>
              </w:r>
            </w:ins>
            <w:r w:rsidRPr="00604BEA">
              <w:rPr>
                <w:lang w:val="es-ES"/>
              </w:rPr>
              <w:t xml:space="preserve">orque el mercado </w:t>
            </w:r>
            <w:del w:id="823" w:author="Andrew Wilkinson" w:date="2023-06-28T17:34:00Z">
              <w:r w:rsidRPr="00604BEA" w:rsidDel="00A82CAF">
                <w:rPr>
                  <w:lang w:val="es-ES"/>
                </w:rPr>
                <w:delText>bursatil</w:delText>
              </w:r>
            </w:del>
            <w:ins w:id="824" w:author="Andrew Wilkinson" w:date="2023-06-28T17:34:00Z">
              <w:r w:rsidR="00A82CAF" w:rsidRPr="00604BEA">
                <w:rPr>
                  <w:lang w:val="es-ES"/>
                </w:rPr>
                <w:t>bursátil</w:t>
              </w:r>
            </w:ins>
            <w:r w:rsidRPr="00604BEA">
              <w:rPr>
                <w:lang w:val="es-ES"/>
              </w:rPr>
              <w:t xml:space="preserve"> tiene todo este optimismo y </w:t>
            </w:r>
            <w:del w:id="825" w:author="Andrew Wilkinson" w:date="2023-06-28T17:34:00Z">
              <w:r w:rsidRPr="00604BEA" w:rsidDel="00A82CAF">
                <w:rPr>
                  <w:lang w:val="es-ES"/>
                </w:rPr>
                <w:delText>entusiamo</w:delText>
              </w:r>
            </w:del>
            <w:ins w:id="826" w:author="Andrew Wilkinson" w:date="2023-06-28T17:34:00Z">
              <w:r w:rsidR="00A82CAF" w:rsidRPr="00604BEA">
                <w:rPr>
                  <w:lang w:val="es-ES"/>
                </w:rPr>
                <w:t>entusiasmó</w:t>
              </w:r>
            </w:ins>
            <w:r w:rsidRPr="00604BEA">
              <w:rPr>
                <w:lang w:val="es-ES"/>
              </w:rPr>
              <w:t xml:space="preserve"> de repente, tanto positivismo?</w:t>
            </w:r>
            <w:ins w:id="827" w:author="Andrew Wilkinson" w:date="2023-06-28T17:34:00Z">
              <w:r w:rsidR="00A82CAF">
                <w:rPr>
                  <w:lang w:val="es-ES"/>
                </w:rPr>
                <w:t>"</w:t>
              </w:r>
            </w:ins>
          </w:p>
          <w:p w14:paraId="0F4F5D25" w14:textId="77777777" w:rsidR="00604BEA" w:rsidRPr="00604BEA" w:rsidRDefault="00604BEA" w:rsidP="00604BEA">
            <w:pPr>
              <w:rPr>
                <w:lang w:val="es-ES"/>
              </w:rPr>
            </w:pPr>
            <w:r w:rsidRPr="00604BEA">
              <w:rPr>
                <w:lang w:val="es-ES"/>
              </w:rPr>
              <w:t>Lo primero que debemos hacer, es checar los signos vitales de la economía.</w:t>
            </w:r>
          </w:p>
          <w:p w14:paraId="72B51883" w14:textId="737C4EC1" w:rsidR="00604BEA" w:rsidRPr="00604BEA" w:rsidRDefault="00604BEA" w:rsidP="00604BEA">
            <w:pPr>
              <w:rPr>
                <w:lang w:val="es-ES"/>
              </w:rPr>
            </w:pPr>
            <w:r w:rsidRPr="00604BEA">
              <w:rPr>
                <w:lang w:val="es-ES"/>
              </w:rPr>
              <w:t xml:space="preserve">Debemos checar los signos vitales </w:t>
            </w:r>
            <w:del w:id="828" w:author="Andrew Wilkinson" w:date="2023-06-28T17:35:00Z">
              <w:r w:rsidRPr="00604BEA" w:rsidDel="008A286C">
                <w:rPr>
                  <w:lang w:val="es-ES"/>
                </w:rPr>
                <w:delText>porue</w:delText>
              </w:r>
            </w:del>
            <w:ins w:id="829" w:author="Andrew Wilkinson" w:date="2023-06-28T17:35:00Z">
              <w:r w:rsidR="008A286C" w:rsidRPr="00604BEA">
                <w:rPr>
                  <w:lang w:val="es-ES"/>
                </w:rPr>
                <w:t>porque</w:t>
              </w:r>
            </w:ins>
            <w:r w:rsidRPr="00604BEA">
              <w:rPr>
                <w:lang w:val="es-ES"/>
              </w:rPr>
              <w:t xml:space="preserve"> todos están hablando de la recesión pero esto no suena como una recesión</w:t>
            </w:r>
            <w:ins w:id="830" w:author="Andrew Wilkinson" w:date="2023-06-28T17:35:00Z">
              <w:r w:rsidR="008A286C">
                <w:rPr>
                  <w:lang w:val="es-ES"/>
                </w:rPr>
                <w:t>.</w:t>
              </w:r>
            </w:ins>
          </w:p>
          <w:p w14:paraId="287A4766" w14:textId="7EA831DA" w:rsidR="00604BEA" w:rsidRPr="00604BEA" w:rsidRDefault="00604BEA" w:rsidP="00604BEA">
            <w:pPr>
              <w:rPr>
                <w:lang w:val="es-ES"/>
              </w:rPr>
            </w:pPr>
            <w:r w:rsidRPr="00604BEA">
              <w:rPr>
                <w:lang w:val="es-ES"/>
              </w:rPr>
              <w:t xml:space="preserve">No soy </w:t>
            </w:r>
            <w:del w:id="831" w:author="Andrew Wilkinson" w:date="2023-06-28T17:35:00Z">
              <w:r w:rsidRPr="00604BEA" w:rsidDel="008A286C">
                <w:rPr>
                  <w:lang w:val="es-ES"/>
                </w:rPr>
                <w:delText>paramedico</w:delText>
              </w:r>
            </w:del>
            <w:ins w:id="832" w:author="Andrew Wilkinson" w:date="2023-06-28T17:35:00Z">
              <w:r w:rsidR="008A286C" w:rsidRPr="00604BEA">
                <w:rPr>
                  <w:lang w:val="es-ES"/>
                </w:rPr>
                <w:t>paramédico</w:t>
              </w:r>
            </w:ins>
            <w:r w:rsidRPr="00604BEA">
              <w:rPr>
                <w:lang w:val="es-ES"/>
              </w:rPr>
              <w:t xml:space="preserve">, </w:t>
            </w:r>
            <w:del w:id="833" w:author="Andrew Wilkinson" w:date="2023-06-28T17:35:00Z">
              <w:r w:rsidRPr="00604BEA" w:rsidDel="008A286C">
                <w:rPr>
                  <w:lang w:val="es-ES"/>
                </w:rPr>
                <w:delText>péro</w:delText>
              </w:r>
            </w:del>
            <w:ins w:id="834" w:author="Andrew Wilkinson" w:date="2023-06-28T17:35:00Z">
              <w:r w:rsidR="008A286C" w:rsidRPr="00604BEA">
                <w:rPr>
                  <w:lang w:val="es-ES"/>
                </w:rPr>
                <w:t>pero</w:t>
              </w:r>
            </w:ins>
            <w:r w:rsidRPr="00604BEA">
              <w:rPr>
                <w:lang w:val="es-ES"/>
              </w:rPr>
              <w:t xml:space="preserve"> creo que el pulso es inflación</w:t>
            </w:r>
            <w:ins w:id="835" w:author="Andrew Wilkinson" w:date="2023-06-28T17:35:00Z">
              <w:r w:rsidR="008A286C">
                <w:rPr>
                  <w:lang w:val="es-ES"/>
                </w:rPr>
                <w:t>.</w:t>
              </w:r>
            </w:ins>
          </w:p>
          <w:p w14:paraId="29C0FC44" w14:textId="77777777" w:rsidR="008A286C" w:rsidRDefault="00604BEA" w:rsidP="00604BEA">
            <w:pPr>
              <w:rPr>
                <w:ins w:id="836" w:author="Andrew Wilkinson" w:date="2023-06-28T17:35:00Z"/>
                <w:lang w:val="es-ES"/>
              </w:rPr>
            </w:pPr>
            <w:r w:rsidRPr="00604BEA">
              <w:rPr>
                <w:lang w:val="es-ES"/>
              </w:rPr>
              <w:t>Así es Jack, empecemos con la inflación.</w:t>
            </w:r>
          </w:p>
          <w:p w14:paraId="7611E234" w14:textId="12282931" w:rsidR="00604BEA" w:rsidRPr="00604BEA" w:rsidRDefault="00604BEA" w:rsidP="00604BEA">
            <w:pPr>
              <w:rPr>
                <w:lang w:val="es-ES"/>
              </w:rPr>
            </w:pPr>
            <w:del w:id="837" w:author="Andrew Wilkinson" w:date="2023-06-28T17:35:00Z">
              <w:r w:rsidRPr="00604BEA" w:rsidDel="008A286C">
                <w:rPr>
                  <w:lang w:val="es-ES"/>
                </w:rPr>
                <w:delText xml:space="preserve"> </w:delText>
              </w:r>
            </w:del>
            <w:r w:rsidRPr="00604BEA">
              <w:rPr>
                <w:lang w:val="es-ES"/>
              </w:rPr>
              <w:t>¿Qué pasa con ella?</w:t>
            </w:r>
          </w:p>
          <w:p w14:paraId="271FD00A" w14:textId="02135293" w:rsidR="00604BEA" w:rsidRPr="00604BEA" w:rsidRDefault="00604BEA" w:rsidP="00604BEA">
            <w:pPr>
              <w:rPr>
                <w:lang w:val="es-ES"/>
              </w:rPr>
            </w:pPr>
            <w:r w:rsidRPr="00604BEA">
              <w:rPr>
                <w:lang w:val="es-ES"/>
              </w:rPr>
              <w:t>Empezando en enero del 2022, los mercados se asustaron que al incrementar precios, se arrunaría la economía</w:t>
            </w:r>
            <w:ins w:id="838" w:author="Andrew Wilkinson" w:date="2023-06-28T17:36:00Z">
              <w:r w:rsidR="008A286C">
                <w:rPr>
                  <w:lang w:val="es-ES"/>
                </w:rPr>
                <w:t>.</w:t>
              </w:r>
            </w:ins>
          </w:p>
          <w:p w14:paraId="0A7CDFE2" w14:textId="77777777" w:rsidR="00604BEA" w:rsidRPr="00604BEA" w:rsidRDefault="00604BEA" w:rsidP="00604BEA">
            <w:pPr>
              <w:rPr>
                <w:lang w:val="es-ES"/>
              </w:rPr>
            </w:pPr>
            <w:r w:rsidRPr="00604BEA">
              <w:rPr>
                <w:lang w:val="es-ES"/>
              </w:rPr>
              <w:t>Pero como la inflación ha caído a la mitad, de hecho, los analistas ahora esperan una inflación normal el siguiente año.</w:t>
            </w:r>
          </w:p>
          <w:p w14:paraId="73A5A92E" w14:textId="0A528006" w:rsidR="00604BEA" w:rsidRPr="00604BEA" w:rsidRDefault="00604BEA" w:rsidP="00604BEA">
            <w:pPr>
              <w:rPr>
                <w:lang w:val="es-ES"/>
              </w:rPr>
            </w:pPr>
            <w:r w:rsidRPr="00604BEA">
              <w:rPr>
                <w:lang w:val="es-ES"/>
              </w:rPr>
              <w:t>Okey, la inf</w:t>
            </w:r>
            <w:ins w:id="839" w:author="Andrew Wilkinson" w:date="2023-06-28T17:36:00Z">
              <w:r w:rsidR="008A286C">
                <w:rPr>
                  <w:lang w:val="es-ES"/>
                </w:rPr>
                <w:t>l</w:t>
              </w:r>
            </w:ins>
            <w:r w:rsidRPr="00604BEA">
              <w:rPr>
                <w:lang w:val="es-ES"/>
              </w:rPr>
              <w:t xml:space="preserve">ación se ve bien, chequemos el siguiente signo vital, el </w:t>
            </w:r>
            <w:del w:id="840" w:author="Andrew Wilkinson" w:date="2023-06-28T17:36:00Z">
              <w:r w:rsidRPr="00604BEA" w:rsidDel="008A286C">
                <w:rPr>
                  <w:lang w:val="es-ES"/>
                </w:rPr>
                <w:delText>petroleo</w:delText>
              </w:r>
            </w:del>
            <w:ins w:id="841" w:author="Andrew Wilkinson" w:date="2023-06-28T17:36:00Z">
              <w:r w:rsidR="008A286C" w:rsidRPr="00604BEA">
                <w:rPr>
                  <w:lang w:val="es-ES"/>
                </w:rPr>
                <w:t>petróleo</w:t>
              </w:r>
              <w:r w:rsidR="008A286C">
                <w:rPr>
                  <w:lang w:val="es-ES"/>
                </w:rPr>
                <w:t>.</w:t>
              </w:r>
            </w:ins>
          </w:p>
          <w:p w14:paraId="35583FE0" w14:textId="40349FE0" w:rsidR="00604BEA" w:rsidRPr="00604BEA" w:rsidRDefault="00604BEA" w:rsidP="00604BEA">
            <w:pPr>
              <w:rPr>
                <w:lang w:val="es-ES"/>
              </w:rPr>
            </w:pPr>
            <w:del w:id="842" w:author="Andrew Wilkinson" w:date="2023-06-28T17:37:00Z">
              <w:r w:rsidRPr="00604BEA" w:rsidDel="001420A1">
                <w:rPr>
                  <w:lang w:val="es-ES"/>
                </w:rPr>
                <w:lastRenderedPageBreak/>
                <w:delText>Petroleo</w:delText>
              </w:r>
            </w:del>
            <w:ins w:id="843" w:author="Andrew Wilkinson" w:date="2023-06-28T17:37:00Z">
              <w:r w:rsidR="001420A1" w:rsidRPr="00604BEA">
                <w:rPr>
                  <w:lang w:val="es-ES"/>
                </w:rPr>
                <w:t>Petróleo</w:t>
              </w:r>
            </w:ins>
            <w:r w:rsidRPr="00604BEA">
              <w:rPr>
                <w:lang w:val="es-ES"/>
              </w:rPr>
              <w:t xml:space="preserve">, porque la </w:t>
            </w:r>
            <w:del w:id="844" w:author="Andrew Wilkinson" w:date="2023-06-28T17:37:00Z">
              <w:r w:rsidRPr="00604BEA" w:rsidDel="001420A1">
                <w:rPr>
                  <w:lang w:val="es-ES"/>
                </w:rPr>
                <w:delText>economia</w:delText>
              </w:r>
            </w:del>
            <w:ins w:id="845" w:author="Andrew Wilkinson" w:date="2023-06-28T17:37:00Z">
              <w:r w:rsidR="001420A1" w:rsidRPr="00604BEA">
                <w:rPr>
                  <w:lang w:val="es-ES"/>
                </w:rPr>
                <w:t>economía</w:t>
              </w:r>
            </w:ins>
            <w:r w:rsidRPr="00604BEA">
              <w:rPr>
                <w:lang w:val="es-ES"/>
              </w:rPr>
              <w:t xml:space="preserve"> funciona con </w:t>
            </w:r>
            <w:del w:id="846" w:author="Andrew Wilkinson" w:date="2023-06-28T17:37:00Z">
              <w:r w:rsidRPr="00604BEA" w:rsidDel="001420A1">
                <w:rPr>
                  <w:lang w:val="es-ES"/>
                </w:rPr>
                <w:delText>petroleo</w:delText>
              </w:r>
            </w:del>
            <w:ins w:id="847" w:author="Andrew Wilkinson" w:date="2023-06-28T17:37:00Z">
              <w:r w:rsidR="001420A1" w:rsidRPr="00604BEA">
                <w:rPr>
                  <w:lang w:val="es-ES"/>
                </w:rPr>
                <w:t>petróleo</w:t>
              </w:r>
            </w:ins>
          </w:p>
          <w:p w14:paraId="30A7E8C2" w14:textId="474A9899" w:rsidR="001420A1" w:rsidRDefault="00604BEA" w:rsidP="00604BEA">
            <w:pPr>
              <w:rPr>
                <w:ins w:id="848" w:author="Andrew Wilkinson" w:date="2023-06-28T17:37:00Z"/>
                <w:lang w:val="es-ES"/>
              </w:rPr>
            </w:pPr>
            <w:r w:rsidRPr="00604BEA">
              <w:rPr>
                <w:lang w:val="es-ES"/>
              </w:rPr>
              <w:t xml:space="preserve">El año pasado los precios de gasolina llegaron a cinco </w:t>
            </w:r>
            <w:del w:id="849" w:author="Andrew Wilkinson" w:date="2023-06-28T17:37:00Z">
              <w:r w:rsidRPr="00604BEA" w:rsidDel="001420A1">
                <w:rPr>
                  <w:lang w:val="es-ES"/>
                </w:rPr>
                <w:delText>dolares</w:delText>
              </w:r>
            </w:del>
            <w:ins w:id="850" w:author="Andrew Wilkinson" w:date="2023-06-28T17:37:00Z">
              <w:r w:rsidR="001420A1" w:rsidRPr="00604BEA">
                <w:rPr>
                  <w:lang w:val="es-ES"/>
                </w:rPr>
                <w:t>dólares</w:t>
              </w:r>
            </w:ins>
            <w:r w:rsidRPr="00604BEA">
              <w:rPr>
                <w:lang w:val="es-ES"/>
              </w:rPr>
              <w:t xml:space="preserve"> por </w:t>
            </w:r>
            <w:del w:id="851" w:author="Andrew Wilkinson" w:date="2023-06-28T17:37:00Z">
              <w:r w:rsidRPr="00604BEA" w:rsidDel="001420A1">
                <w:rPr>
                  <w:lang w:val="es-ES"/>
                </w:rPr>
                <w:delText>galon</w:delText>
              </w:r>
            </w:del>
            <w:ins w:id="852" w:author="Andrew Wilkinson" w:date="2023-06-28T17:37:00Z">
              <w:r w:rsidR="001420A1" w:rsidRPr="00604BEA">
                <w:rPr>
                  <w:lang w:val="es-ES"/>
                </w:rPr>
                <w:t>galón</w:t>
              </w:r>
              <w:r w:rsidR="001420A1">
                <w:rPr>
                  <w:lang w:val="es-ES"/>
                </w:rPr>
                <w:t>.</w:t>
              </w:r>
            </w:ins>
          </w:p>
          <w:p w14:paraId="15973916" w14:textId="68F2E7DD" w:rsidR="00604BEA" w:rsidRPr="00604BEA" w:rsidRDefault="001420A1" w:rsidP="00604BEA">
            <w:pPr>
              <w:rPr>
                <w:lang w:val="es-ES"/>
              </w:rPr>
            </w:pPr>
            <w:ins w:id="853" w:author="Andrew Wilkinson" w:date="2023-06-28T17:37:00Z">
              <w:r>
                <w:rPr>
                  <w:lang w:val="es-ES"/>
                </w:rPr>
                <w:t>T</w:t>
              </w:r>
            </w:ins>
            <w:del w:id="854" w:author="Andrew Wilkinson" w:date="2023-06-28T17:37:00Z">
              <w:r w:rsidR="00604BEA" w:rsidRPr="00604BEA" w:rsidDel="001420A1">
                <w:rPr>
                  <w:lang w:val="es-ES"/>
                </w:rPr>
                <w:delText>, t</w:delText>
              </w:r>
            </w:del>
            <w:r w:rsidR="00604BEA" w:rsidRPr="00604BEA">
              <w:rPr>
                <w:lang w:val="es-ES"/>
              </w:rPr>
              <w:t>odos estaban furiosos</w:t>
            </w:r>
            <w:ins w:id="855" w:author="Andrew Wilkinson" w:date="2023-06-28T17:37:00Z">
              <w:r>
                <w:rPr>
                  <w:lang w:val="es-ES"/>
                </w:rPr>
                <w:t>.</w:t>
              </w:r>
            </w:ins>
          </w:p>
          <w:p w14:paraId="6575CA1F" w14:textId="50BC360B" w:rsidR="00604BEA" w:rsidRPr="00604BEA" w:rsidRDefault="00604BEA" w:rsidP="00604BEA">
            <w:pPr>
              <w:rPr>
                <w:lang w:val="es-ES"/>
              </w:rPr>
            </w:pPr>
            <w:r w:rsidRPr="00604BEA">
              <w:rPr>
                <w:lang w:val="es-ES"/>
              </w:rPr>
              <w:t xml:space="preserve">Y todo eso fue motivado por la guerra de Putin en Ucrania, pero hoy el precio de la gasolina esta de vuelta en unos normales tres </w:t>
            </w:r>
            <w:del w:id="856" w:author="Andrew Wilkinson" w:date="2023-06-28T17:38:00Z">
              <w:r w:rsidRPr="00604BEA" w:rsidDel="00745D89">
                <w:rPr>
                  <w:lang w:val="es-ES"/>
                </w:rPr>
                <w:delText>dolares</w:delText>
              </w:r>
            </w:del>
            <w:ins w:id="857" w:author="Andrew Wilkinson" w:date="2023-06-28T17:38:00Z">
              <w:r w:rsidR="00745D89" w:rsidRPr="00604BEA">
                <w:rPr>
                  <w:lang w:val="es-ES"/>
                </w:rPr>
                <w:t>dólares</w:t>
              </w:r>
            </w:ins>
            <w:r w:rsidRPr="00604BEA">
              <w:rPr>
                <w:lang w:val="es-ES"/>
              </w:rPr>
              <w:t xml:space="preserve"> y cincuenta</w:t>
            </w:r>
            <w:ins w:id="858" w:author="Andrew Wilkinson" w:date="2023-06-28T17:38:00Z">
              <w:r w:rsidR="00745D89">
                <w:rPr>
                  <w:lang w:val="es-ES"/>
                </w:rPr>
                <w:t>.</w:t>
              </w:r>
            </w:ins>
          </w:p>
          <w:p w14:paraId="72D7EBE3" w14:textId="126E9D1A" w:rsidR="00604BEA" w:rsidRPr="00604BEA" w:rsidRDefault="00604BEA" w:rsidP="00604BEA">
            <w:pPr>
              <w:rPr>
                <w:lang w:val="es-ES"/>
              </w:rPr>
            </w:pPr>
            <w:r w:rsidRPr="00604BEA">
              <w:rPr>
                <w:lang w:val="es-ES"/>
              </w:rPr>
              <w:t>No me encanta, pero es mejor que cinco dólares</w:t>
            </w:r>
            <w:ins w:id="859" w:author="Andrew Wilkinson" w:date="2023-06-28T17:38:00Z">
              <w:r w:rsidR="00745D89">
                <w:rPr>
                  <w:lang w:val="es-ES"/>
                </w:rPr>
                <w:t>.</w:t>
              </w:r>
            </w:ins>
          </w:p>
          <w:p w14:paraId="6081617E" w14:textId="4243F0C2" w:rsidR="00604BEA" w:rsidRDefault="00604BEA" w:rsidP="00604BEA">
            <w:pPr>
              <w:rPr>
                <w:ins w:id="860" w:author="Andrew Wilkinson" w:date="2023-06-28T17:39:00Z"/>
                <w:lang w:val="es-ES"/>
              </w:rPr>
            </w:pPr>
            <w:r w:rsidRPr="00604BEA">
              <w:rPr>
                <w:lang w:val="es-ES"/>
              </w:rPr>
              <w:t xml:space="preserve">Tienes un punto, y la tercera y última señal, la crisis del banco de Silicon Valley, el </w:t>
            </w:r>
            <w:del w:id="861" w:author="Andrew Wilkinson" w:date="2023-06-28T17:39:00Z">
              <w:r w:rsidRPr="00604BEA" w:rsidDel="00387FE8">
                <w:rPr>
                  <w:lang w:val="es-ES"/>
                </w:rPr>
                <w:delText>sindrome</w:delText>
              </w:r>
            </w:del>
            <w:ins w:id="862" w:author="Andrew Wilkinson" w:date="2023-06-28T17:39:00Z">
              <w:r w:rsidR="00387FE8" w:rsidRPr="00604BEA">
                <w:rPr>
                  <w:lang w:val="es-ES"/>
                </w:rPr>
                <w:t>síndrome</w:t>
              </w:r>
            </w:ins>
            <w:r w:rsidRPr="00604BEA">
              <w:rPr>
                <w:lang w:val="es-ES"/>
              </w:rPr>
              <w:t xml:space="preserve"> del muerto, todo eso financiero que está pasando</w:t>
            </w:r>
            <w:ins w:id="863" w:author="Andrew Wilkinson" w:date="2023-06-28T17:39:00Z">
              <w:r w:rsidR="00387FE8">
                <w:rPr>
                  <w:lang w:val="es-ES"/>
                </w:rPr>
                <w:t>.</w:t>
              </w:r>
            </w:ins>
          </w:p>
          <w:p w14:paraId="363B5C4F" w14:textId="77777777" w:rsidR="00387FE8" w:rsidRPr="00604BEA" w:rsidRDefault="00387FE8" w:rsidP="00604BEA">
            <w:pPr>
              <w:rPr>
                <w:lang w:val="es-ES"/>
              </w:rPr>
            </w:pPr>
          </w:p>
          <w:p w14:paraId="5E860CB1" w14:textId="12DEA0F8" w:rsidR="00604BEA" w:rsidRDefault="00604BEA" w:rsidP="00604BEA">
            <w:pPr>
              <w:rPr>
                <w:ins w:id="864" w:author="Andrew Wilkinson" w:date="2023-06-28T17:39:00Z"/>
                <w:lang w:val="es-ES"/>
              </w:rPr>
            </w:pPr>
            <w:r w:rsidRPr="00604BEA">
              <w:rPr>
                <w:lang w:val="es-ES"/>
              </w:rPr>
              <w:t xml:space="preserve">Esos </w:t>
            </w:r>
            <w:del w:id="865" w:author="Andrew Wilkinson" w:date="2023-06-28T17:39:00Z">
              <w:r w:rsidRPr="00604BEA" w:rsidDel="00387FE8">
                <w:rPr>
                  <w:lang w:val="es-ES"/>
                </w:rPr>
                <w:delText>panicos</w:delText>
              </w:r>
            </w:del>
            <w:ins w:id="866" w:author="Andrew Wilkinson" w:date="2023-06-28T17:39:00Z">
              <w:r w:rsidR="00387FE8" w:rsidRPr="00604BEA">
                <w:rPr>
                  <w:lang w:val="es-ES"/>
                </w:rPr>
                <w:t>pánicos</w:t>
              </w:r>
            </w:ins>
            <w:r w:rsidRPr="00604BEA">
              <w:rPr>
                <w:lang w:val="es-ES"/>
              </w:rPr>
              <w:t xml:space="preserve"> financieros, parecen bajo control ahora</w:t>
            </w:r>
            <w:ins w:id="867" w:author="Andrew Wilkinson" w:date="2023-06-28T17:39:00Z">
              <w:r w:rsidR="00387FE8">
                <w:rPr>
                  <w:lang w:val="es-ES"/>
                </w:rPr>
                <w:t>.</w:t>
              </w:r>
            </w:ins>
          </w:p>
          <w:p w14:paraId="34083747" w14:textId="77777777" w:rsidR="00387FE8" w:rsidRPr="00604BEA" w:rsidRDefault="00387FE8" w:rsidP="00604BEA">
            <w:pPr>
              <w:rPr>
                <w:lang w:val="es-ES"/>
              </w:rPr>
            </w:pPr>
          </w:p>
          <w:p w14:paraId="57A1CE0C" w14:textId="52535E45" w:rsidR="00604BEA" w:rsidRPr="00604BEA" w:rsidRDefault="00604BEA" w:rsidP="00604BEA">
            <w:pPr>
              <w:rPr>
                <w:lang w:val="es-ES"/>
              </w:rPr>
            </w:pPr>
            <w:del w:id="868" w:author="Andrew Wilkinson" w:date="2023-06-28T18:26:00Z">
              <w:r w:rsidRPr="00604BEA" w:rsidDel="00C235CC">
                <w:rPr>
                  <w:lang w:val="es-ES"/>
                </w:rPr>
                <w:delText>Pero es</w:delText>
              </w:r>
            </w:del>
            <w:ins w:id="869" w:author="Andrew Wilkinson" w:date="2023-06-28T18:26:00Z">
              <w:r w:rsidR="00C235CC">
                <w:rPr>
                  <w:lang w:val="es-ES"/>
                </w:rPr>
                <w:t>Yetis,</w:t>
              </w:r>
            </w:ins>
            <w:r w:rsidRPr="00604BEA">
              <w:rPr>
                <w:lang w:val="es-ES"/>
              </w:rPr>
              <w:t xml:space="preserve"> la inflación, los precios del petróleo, esos signos vitales de la economía que pueden estallar y enfermar de nuevo a la economía</w:t>
            </w:r>
            <w:ins w:id="870" w:author="Andrew Wilkinson" w:date="2023-06-28T17:39:00Z">
              <w:r w:rsidR="00387FE8">
                <w:rPr>
                  <w:lang w:val="es-ES"/>
                </w:rPr>
                <w:t>.</w:t>
              </w:r>
            </w:ins>
          </w:p>
          <w:p w14:paraId="756A83D7" w14:textId="2510F26A" w:rsidR="00604BEA" w:rsidRPr="00604BEA" w:rsidRDefault="00604BEA" w:rsidP="00604BEA">
            <w:pPr>
              <w:rPr>
                <w:lang w:val="es-ES"/>
              </w:rPr>
            </w:pPr>
            <w:r w:rsidRPr="00604BEA">
              <w:rPr>
                <w:lang w:val="es-ES"/>
              </w:rPr>
              <w:t>Pero los inversores estan checando la economía y sus signos vitales y todo se ve bien justo ahora</w:t>
            </w:r>
            <w:ins w:id="871" w:author="Andrew Wilkinson" w:date="2023-06-28T17:39:00Z">
              <w:r w:rsidR="00387FE8">
                <w:rPr>
                  <w:lang w:val="es-ES"/>
                </w:rPr>
                <w:t>.</w:t>
              </w:r>
            </w:ins>
          </w:p>
          <w:p w14:paraId="1250B503" w14:textId="77777777" w:rsidR="00604BEA" w:rsidRPr="00604BEA" w:rsidRDefault="00604BEA" w:rsidP="00604BEA">
            <w:pPr>
              <w:rPr>
                <w:lang w:val="es-ES"/>
              </w:rPr>
            </w:pPr>
            <w:r w:rsidRPr="00604BEA">
              <w:rPr>
                <w:lang w:val="es-ES"/>
              </w:rPr>
              <w:t>O, ja, ja, ja, por cierto Jack, ¿lanzamos un cuarto signo vital a esto?</w:t>
            </w:r>
          </w:p>
          <w:p w14:paraId="04D6D939" w14:textId="77777777" w:rsidR="00161AC3" w:rsidRDefault="00604BEA" w:rsidP="00604BEA">
            <w:pPr>
              <w:rPr>
                <w:ins w:id="872" w:author="Andrew Wilkinson" w:date="2023-06-28T17:40:00Z"/>
                <w:lang w:val="es-ES"/>
              </w:rPr>
            </w:pPr>
            <w:r w:rsidRPr="00604BEA">
              <w:rPr>
                <w:lang w:val="es-ES"/>
              </w:rPr>
              <w:t>Si, el desempleo.</w:t>
            </w:r>
          </w:p>
          <w:p w14:paraId="3D3CE8C4" w14:textId="4A5629D1" w:rsidR="00604BEA" w:rsidRPr="00604BEA" w:rsidRDefault="00604BEA" w:rsidP="00604BEA">
            <w:pPr>
              <w:rPr>
                <w:lang w:val="es-ES"/>
              </w:rPr>
            </w:pPr>
            <w:del w:id="873" w:author="Andrew Wilkinson" w:date="2023-06-28T17:40:00Z">
              <w:r w:rsidRPr="00604BEA" w:rsidDel="00161AC3">
                <w:rPr>
                  <w:lang w:val="es-ES"/>
                </w:rPr>
                <w:delText xml:space="preserve"> </w:delText>
              </w:r>
            </w:del>
            <w:r w:rsidRPr="00604BEA">
              <w:rPr>
                <w:lang w:val="es-ES"/>
              </w:rPr>
              <w:t>Tenemos un muy bajo 3.7</w:t>
            </w:r>
            <w:ins w:id="874" w:author="Andrew Wilkinson" w:date="2023-06-28T17:40:00Z">
              <w:r w:rsidR="00161AC3">
                <w:rPr>
                  <w:lang w:val="es-ES"/>
                </w:rPr>
                <w:t xml:space="preserve">% </w:t>
              </w:r>
            </w:ins>
            <w:del w:id="875" w:author="Andrew Wilkinson" w:date="2023-06-28T17:40:00Z">
              <w:r w:rsidRPr="00604BEA" w:rsidDel="00161AC3">
                <w:rPr>
                  <w:lang w:val="es-ES"/>
                </w:rPr>
                <w:delText xml:space="preserve"> porciento </w:delText>
              </w:r>
            </w:del>
            <w:r w:rsidRPr="00604BEA">
              <w:rPr>
                <w:lang w:val="es-ES"/>
              </w:rPr>
              <w:t>de desempleo ahora</w:t>
            </w:r>
            <w:ins w:id="876" w:author="Andrew Wilkinson" w:date="2023-06-28T17:40:00Z">
              <w:r w:rsidR="00161AC3">
                <w:rPr>
                  <w:lang w:val="es-ES"/>
                </w:rPr>
                <w:t>.</w:t>
              </w:r>
            </w:ins>
          </w:p>
          <w:p w14:paraId="64BA7547" w14:textId="77777777" w:rsidR="00604BEA" w:rsidRPr="00604BEA" w:rsidRDefault="00604BEA" w:rsidP="00604BEA">
            <w:pPr>
              <w:rPr>
                <w:lang w:val="es-ES"/>
              </w:rPr>
            </w:pPr>
            <w:r w:rsidRPr="00604BEA">
              <w:rPr>
                <w:lang w:val="es-ES"/>
              </w:rPr>
              <w:t>Si… sube a la báscula, baja de la báscula, ¿esto no se ve nada como una recesión o si?</w:t>
            </w:r>
          </w:p>
          <w:p w14:paraId="603208F8" w14:textId="02233EFB" w:rsidR="00604BEA" w:rsidRPr="00604BEA" w:rsidRDefault="00604BEA" w:rsidP="00604BEA">
            <w:pPr>
              <w:rPr>
                <w:lang w:val="es-ES"/>
              </w:rPr>
            </w:pPr>
            <w:del w:id="877" w:author="Andrew Wilkinson" w:date="2023-06-28T17:41:00Z">
              <w:r w:rsidRPr="00604BEA" w:rsidDel="005C5F85">
                <w:rPr>
                  <w:lang w:val="es-ES"/>
                </w:rPr>
                <w:delText xml:space="preserve">Hombre) </w:delText>
              </w:r>
            </w:del>
            <w:r w:rsidRPr="00604BEA">
              <w:rPr>
                <w:lang w:val="es-ES"/>
              </w:rPr>
              <w:t>"</w:t>
            </w:r>
            <w:del w:id="878" w:author="Andrew Wilkinson" w:date="2023-06-28T17:41:00Z">
              <w:r w:rsidRPr="00604BEA" w:rsidDel="005C5F85">
                <w:rPr>
                  <w:lang w:val="es-ES"/>
                </w:rPr>
                <w:delText xml:space="preserve">sube </w:delText>
              </w:r>
            </w:del>
            <w:ins w:id="879" w:author="Andrew Wilkinson" w:date="2023-06-28T17:41:00Z">
              <w:r w:rsidR="005C5F85">
                <w:rPr>
                  <w:lang w:val="es-ES"/>
                </w:rPr>
                <w:t>S</w:t>
              </w:r>
              <w:r w:rsidR="005C5F85" w:rsidRPr="00604BEA">
                <w:rPr>
                  <w:lang w:val="es-ES"/>
                </w:rPr>
                <w:t xml:space="preserve">ube </w:t>
              </w:r>
            </w:ins>
            <w:r w:rsidRPr="00604BEA">
              <w:rPr>
                <w:lang w:val="es-ES"/>
              </w:rPr>
              <w:t>a la báscula, baja de la báscula Jimmy"</w:t>
            </w:r>
            <w:ins w:id="880" w:author="Andrew Wilkinson" w:date="2023-06-28T17:41:00Z">
              <w:r w:rsidR="005C5F85">
                <w:rPr>
                  <w:lang w:val="es-ES"/>
                </w:rPr>
                <w:t>.</w:t>
              </w:r>
            </w:ins>
          </w:p>
          <w:p w14:paraId="7A8F0CAC" w14:textId="77777777" w:rsidR="00604BEA" w:rsidRPr="00604BEA" w:rsidRDefault="00604BEA" w:rsidP="00604BEA">
            <w:pPr>
              <w:rPr>
                <w:lang w:val="es-ES"/>
              </w:rPr>
            </w:pPr>
            <w:r w:rsidRPr="00604BEA">
              <w:rPr>
                <w:lang w:val="es-ES"/>
              </w:rPr>
              <w:t>Entónces ¿</w:t>
            </w:r>
            <w:del w:id="881" w:author="Andrew Wilkinson" w:date="2023-06-28T17:41:00Z">
              <w:r w:rsidRPr="00604BEA" w:rsidDel="005C5F85">
                <w:rPr>
                  <w:lang w:val="es-ES"/>
                </w:rPr>
                <w:delText xml:space="preserve"> </w:delText>
              </w:r>
            </w:del>
            <w:r w:rsidRPr="00604BEA">
              <w:rPr>
                <w:lang w:val="es-ES"/>
              </w:rPr>
              <w:t>qué deben aprender nuestros amigos quienes son todos en la economía?</w:t>
            </w:r>
          </w:p>
          <w:p w14:paraId="5CE628FB" w14:textId="75590C79" w:rsidR="00604BEA" w:rsidRPr="00604BEA" w:rsidRDefault="00604BEA" w:rsidP="00604BEA">
            <w:pPr>
              <w:rPr>
                <w:lang w:val="es-ES"/>
              </w:rPr>
            </w:pPr>
            <w:r w:rsidRPr="00604BEA">
              <w:rPr>
                <w:lang w:val="es-ES"/>
              </w:rPr>
              <w:t xml:space="preserve">Ocho acciones están manejando el mercado </w:t>
            </w:r>
            <w:del w:id="882" w:author="Andrew Wilkinson" w:date="2023-06-28T17:41:00Z">
              <w:r w:rsidRPr="00604BEA" w:rsidDel="005C5F85">
                <w:rPr>
                  <w:lang w:val="es-ES"/>
                </w:rPr>
                <w:delText>bursatil</w:delText>
              </w:r>
            </w:del>
            <w:ins w:id="883" w:author="Andrew Wilkinson" w:date="2023-06-28T17:41:00Z">
              <w:r w:rsidR="005C5F85" w:rsidRPr="00604BEA">
                <w:rPr>
                  <w:lang w:val="es-ES"/>
                </w:rPr>
                <w:t>bursátil</w:t>
              </w:r>
              <w:r w:rsidR="005C5F85">
                <w:rPr>
                  <w:lang w:val="es-ES"/>
                </w:rPr>
                <w:t>.</w:t>
              </w:r>
            </w:ins>
          </w:p>
          <w:p w14:paraId="3BBEF4F6" w14:textId="09777431" w:rsidR="005C5F85" w:rsidRDefault="00604BEA" w:rsidP="00604BEA">
            <w:pPr>
              <w:rPr>
                <w:ins w:id="884" w:author="Andrew Wilkinson" w:date="2023-06-28T17:42:00Z"/>
                <w:lang w:val="es-ES"/>
              </w:rPr>
            </w:pPr>
            <w:r w:rsidRPr="00604BEA">
              <w:rPr>
                <w:lang w:val="es-ES"/>
              </w:rPr>
              <w:t xml:space="preserve">Okey, </w:t>
            </w:r>
            <w:ins w:id="885" w:author="Andrew Wilkinson" w:date="2023-06-28T18:22:00Z">
              <w:r w:rsidR="00D90E2D">
                <w:rPr>
                  <w:lang w:val="es-ES"/>
                </w:rPr>
                <w:t xml:space="preserve">Yetis, </w:t>
              </w:r>
            </w:ins>
            <w:del w:id="886" w:author="Andrew Wilkinson" w:date="2023-06-28T18:22:00Z">
              <w:r w:rsidRPr="00604BEA" w:rsidDel="00D90E2D">
                <w:rPr>
                  <w:lang w:val="es-ES"/>
                </w:rPr>
                <w:delText xml:space="preserve">pero es </w:delText>
              </w:r>
            </w:del>
            <w:r w:rsidRPr="00604BEA">
              <w:rPr>
                <w:lang w:val="es-ES"/>
              </w:rPr>
              <w:t>una de las otras sorpresas del mercado alcista ahora?</w:t>
            </w:r>
          </w:p>
          <w:p w14:paraId="04BF00D3" w14:textId="5F0B0C0E" w:rsidR="00604BEA" w:rsidRPr="00604BEA" w:rsidRDefault="005C5F85" w:rsidP="00604BEA">
            <w:pPr>
              <w:rPr>
                <w:lang w:val="es-ES"/>
              </w:rPr>
            </w:pPr>
            <w:ins w:id="887" w:author="Andrew Wilkinson" w:date="2023-06-28T17:42:00Z">
              <w:r>
                <w:rPr>
                  <w:lang w:val="es-ES"/>
                </w:rPr>
                <w:t>E</w:t>
              </w:r>
            </w:ins>
            <w:del w:id="888" w:author="Andrew Wilkinson" w:date="2023-06-28T17:42:00Z">
              <w:r w:rsidR="00604BEA" w:rsidRPr="00604BEA" w:rsidDel="005C5F85">
                <w:rPr>
                  <w:lang w:val="es-ES"/>
                </w:rPr>
                <w:delText xml:space="preserve"> e</w:delText>
              </w:r>
            </w:del>
            <w:r w:rsidR="00604BEA" w:rsidRPr="00604BEA">
              <w:rPr>
                <w:lang w:val="es-ES"/>
              </w:rPr>
              <w:t>s esto</w:t>
            </w:r>
            <w:ins w:id="889" w:author="Andrew Wilkinson" w:date="2023-06-28T17:42:00Z">
              <w:r>
                <w:rPr>
                  <w:lang w:val="es-ES"/>
                </w:rPr>
                <w:t>.</w:t>
              </w:r>
            </w:ins>
          </w:p>
          <w:p w14:paraId="2E8F57C0" w14:textId="0ECF1D43" w:rsidR="00604BEA" w:rsidRPr="00604BEA" w:rsidRDefault="00604BEA" w:rsidP="00604BEA">
            <w:pPr>
              <w:rPr>
                <w:lang w:val="es-ES"/>
              </w:rPr>
            </w:pPr>
            <w:r w:rsidRPr="00604BEA">
              <w:rPr>
                <w:lang w:val="es-ES"/>
              </w:rPr>
              <w:t>Esas ocho grandes acciones cayeron mucho el año pasado, pero subieron igualmente este año y cargan al mercado entero con ellas</w:t>
            </w:r>
            <w:ins w:id="890" w:author="Andrew Wilkinson" w:date="2023-06-28T17:42:00Z">
              <w:r w:rsidR="005C5F85">
                <w:rPr>
                  <w:lang w:val="es-ES"/>
                </w:rPr>
                <w:t>.</w:t>
              </w:r>
            </w:ins>
          </w:p>
          <w:p w14:paraId="4C2623F6" w14:textId="7EF1A17B" w:rsidR="00604BEA" w:rsidRPr="00604BEA" w:rsidRDefault="00604BEA" w:rsidP="00604BEA">
            <w:pPr>
              <w:rPr>
                <w:lang w:val="es-ES"/>
              </w:rPr>
            </w:pPr>
            <w:r w:rsidRPr="00604BEA">
              <w:rPr>
                <w:lang w:val="es-ES"/>
              </w:rPr>
              <w:t>Y esas ocho acciones son</w:t>
            </w:r>
            <w:del w:id="891" w:author="Andrew Wilkinson" w:date="2023-06-28T17:42:00Z">
              <w:r w:rsidRPr="00604BEA" w:rsidDel="005C5F85">
                <w:rPr>
                  <w:lang w:val="es-ES"/>
                </w:rPr>
                <w:delText xml:space="preserve"> en orden alfabético</w:delText>
              </w:r>
            </w:del>
            <w:ins w:id="892" w:author="Andrew Wilkinson" w:date="2023-06-28T17:42:00Z">
              <w:r w:rsidR="005C5F85">
                <w:rPr>
                  <w:lang w:val="es-ES"/>
                </w:rPr>
                <w:t>: Alphabet,</w:t>
              </w:r>
            </w:ins>
            <w:del w:id="893" w:author="Andrew Wilkinson" w:date="2023-06-28T17:42:00Z">
              <w:r w:rsidRPr="00604BEA" w:rsidDel="005C5F85">
                <w:rPr>
                  <w:lang w:val="es-ES"/>
                </w:rPr>
                <w:delText>:</w:delText>
              </w:r>
            </w:del>
            <w:r w:rsidRPr="00604BEA">
              <w:rPr>
                <w:lang w:val="es-ES"/>
              </w:rPr>
              <w:t xml:space="preserve"> </w:t>
            </w:r>
            <w:ins w:id="894" w:author="Andrew Wilkinson" w:date="2023-06-28T17:42:00Z">
              <w:r w:rsidR="005C5F85">
                <w:rPr>
                  <w:lang w:val="es-ES"/>
                </w:rPr>
                <w:t>A</w:t>
              </w:r>
            </w:ins>
            <w:del w:id="895" w:author="Andrew Wilkinson" w:date="2023-06-28T17:42:00Z">
              <w:r w:rsidRPr="00604BEA" w:rsidDel="005C5F85">
                <w:rPr>
                  <w:lang w:val="es-ES"/>
                </w:rPr>
                <w:delText>a</w:delText>
              </w:r>
            </w:del>
            <w:r w:rsidRPr="00604BEA">
              <w:rPr>
                <w:lang w:val="es-ES"/>
              </w:rPr>
              <w:t xml:space="preserve">mazon, </w:t>
            </w:r>
            <w:del w:id="896" w:author="Andrew Wilkinson" w:date="2023-06-28T17:42:00Z">
              <w:r w:rsidRPr="00604BEA" w:rsidDel="005C5F85">
                <w:rPr>
                  <w:lang w:val="es-ES"/>
                </w:rPr>
                <w:delText>apple</w:delText>
              </w:r>
            </w:del>
            <w:ins w:id="897" w:author="Andrew Wilkinson" w:date="2023-06-28T17:42:00Z">
              <w:r w:rsidR="005C5F85">
                <w:rPr>
                  <w:lang w:val="es-ES"/>
                </w:rPr>
                <w:t>A</w:t>
              </w:r>
              <w:r w:rsidR="005C5F85" w:rsidRPr="00604BEA">
                <w:rPr>
                  <w:lang w:val="es-ES"/>
                </w:rPr>
                <w:t>pple</w:t>
              </w:r>
            </w:ins>
            <w:r w:rsidRPr="00604BEA">
              <w:rPr>
                <w:lang w:val="es-ES"/>
              </w:rPr>
              <w:t>, Meta, Microsoft, y Netflix, Nvidia y Tesla.</w:t>
            </w:r>
          </w:p>
          <w:p w14:paraId="6E3E6B95" w14:textId="42F0BE72" w:rsidR="00604BEA" w:rsidRPr="00604BEA" w:rsidRDefault="00604BEA" w:rsidP="00604BEA">
            <w:pPr>
              <w:rPr>
                <w:lang w:val="es-ES"/>
              </w:rPr>
            </w:pPr>
            <w:r w:rsidRPr="00604BEA">
              <w:rPr>
                <w:lang w:val="es-ES"/>
              </w:rPr>
              <w:t>Esas ocho compañías de tecnología subieron 40% más est</w:t>
            </w:r>
            <w:ins w:id="898" w:author="Andrew Wilkinson" w:date="2023-06-28T17:43:00Z">
              <w:r w:rsidR="005C5F85">
                <w:rPr>
                  <w:lang w:val="es-ES"/>
                </w:rPr>
                <w:t>e</w:t>
              </w:r>
            </w:ins>
            <w:r w:rsidRPr="00604BEA">
              <w:rPr>
                <w:lang w:val="es-ES"/>
              </w:rPr>
              <w:t xml:space="preserve"> año</w:t>
            </w:r>
            <w:ins w:id="899" w:author="Andrew Wilkinson" w:date="2023-06-28T17:43:00Z">
              <w:r w:rsidR="005C5F85">
                <w:rPr>
                  <w:lang w:val="es-ES"/>
                </w:rPr>
                <w:t>.</w:t>
              </w:r>
            </w:ins>
          </w:p>
          <w:p w14:paraId="6BB21D73" w14:textId="14B1C4CB" w:rsidR="00604BEA" w:rsidRPr="00604BEA" w:rsidRDefault="00604BEA" w:rsidP="00604BEA">
            <w:pPr>
              <w:rPr>
                <w:lang w:val="es-ES"/>
              </w:rPr>
            </w:pPr>
            <w:r w:rsidRPr="00604BEA">
              <w:rPr>
                <w:lang w:val="es-ES"/>
              </w:rPr>
              <w:t xml:space="preserve">De hecho en enero esas ocho empresas de tecnología representaban solo una quinta parte del valor del mercado </w:t>
            </w:r>
            <w:del w:id="900" w:author="Andrew Wilkinson" w:date="2023-06-28T17:44:00Z">
              <w:r w:rsidRPr="00604BEA" w:rsidDel="005C5F85">
                <w:rPr>
                  <w:lang w:val="es-ES"/>
                </w:rPr>
                <w:delText>bursatil</w:delText>
              </w:r>
            </w:del>
            <w:ins w:id="901" w:author="Andrew Wilkinson" w:date="2023-06-28T17:44:00Z">
              <w:r w:rsidR="005C5F85" w:rsidRPr="00604BEA">
                <w:rPr>
                  <w:lang w:val="es-ES"/>
                </w:rPr>
                <w:t>bursátil</w:t>
              </w:r>
              <w:r w:rsidR="005C5F85">
                <w:rPr>
                  <w:lang w:val="es-ES"/>
                </w:rPr>
                <w:t>.</w:t>
              </w:r>
            </w:ins>
          </w:p>
          <w:p w14:paraId="2B20BB64" w14:textId="270837F4" w:rsidR="00604BEA" w:rsidRPr="00604BEA" w:rsidRDefault="00604BEA" w:rsidP="00604BEA">
            <w:pPr>
              <w:rPr>
                <w:lang w:val="es-ES"/>
              </w:rPr>
            </w:pPr>
            <w:r w:rsidRPr="00604BEA">
              <w:rPr>
                <w:lang w:val="es-ES"/>
              </w:rPr>
              <w:t xml:space="preserve">Pero ahora su precio ha subido tanto, que representan un tercio de todo el mercado de valores de Estados </w:t>
            </w:r>
            <w:del w:id="902" w:author="Andrew Wilkinson" w:date="2023-06-28T17:44:00Z">
              <w:r w:rsidRPr="00604BEA" w:rsidDel="005C5F85">
                <w:rPr>
                  <w:lang w:val="es-ES"/>
                </w:rPr>
                <w:delText>unidos</w:delText>
              </w:r>
            </w:del>
            <w:ins w:id="903" w:author="Andrew Wilkinson" w:date="2023-06-28T17:44:00Z">
              <w:r w:rsidR="005C5F85">
                <w:rPr>
                  <w:lang w:val="es-ES"/>
                </w:rPr>
                <w:t>U</w:t>
              </w:r>
              <w:r w:rsidR="005C5F85" w:rsidRPr="00604BEA">
                <w:rPr>
                  <w:lang w:val="es-ES"/>
                </w:rPr>
                <w:t>nidos</w:t>
              </w:r>
              <w:r w:rsidR="005C5F85">
                <w:rPr>
                  <w:lang w:val="es-ES"/>
                </w:rPr>
                <w:t>.</w:t>
              </w:r>
            </w:ins>
          </w:p>
          <w:p w14:paraId="21C1B37C" w14:textId="6D3DE3DF" w:rsidR="00604BEA" w:rsidRPr="00604BEA" w:rsidRDefault="00604BEA" w:rsidP="00604BEA">
            <w:pPr>
              <w:rPr>
                <w:lang w:val="es-ES"/>
              </w:rPr>
            </w:pPr>
            <w:del w:id="904" w:author="Andrew Wilkinson" w:date="2023-06-28T17:44:00Z">
              <w:r w:rsidRPr="00604BEA" w:rsidDel="005C5F85">
                <w:rPr>
                  <w:lang w:val="es-ES"/>
                </w:rPr>
                <w:delText xml:space="preserve">Vlo </w:delText>
              </w:r>
            </w:del>
            <w:ins w:id="905" w:author="Andrew Wilkinson" w:date="2023-06-28T17:44:00Z">
              <w:r w:rsidR="005C5F85">
                <w:rPr>
                  <w:lang w:val="es-ES"/>
                </w:rPr>
                <w:t>L</w:t>
              </w:r>
              <w:r w:rsidR="005C5F85" w:rsidRPr="00604BEA">
                <w:rPr>
                  <w:lang w:val="es-ES"/>
                </w:rPr>
                <w:t xml:space="preserve">o </w:t>
              </w:r>
            </w:ins>
            <w:r w:rsidRPr="00604BEA">
              <w:rPr>
                <w:lang w:val="es-ES"/>
              </w:rPr>
              <w:t>mejor es que la venta tan estridente del año pasado se h vuelta el tranquilo repunte de este año</w:t>
            </w:r>
            <w:ins w:id="906" w:author="Andrew Wilkinson" w:date="2023-06-28T17:45:00Z">
              <w:r w:rsidR="00DA7EDE">
                <w:rPr>
                  <w:lang w:val="es-ES"/>
                </w:rPr>
                <w:t>.</w:t>
              </w:r>
            </w:ins>
          </w:p>
          <w:p w14:paraId="1F0F72D1" w14:textId="4D5641CC" w:rsidR="00604BEA" w:rsidRPr="00604BEA" w:rsidRDefault="00604BEA" w:rsidP="00604BEA">
            <w:pPr>
              <w:rPr>
                <w:lang w:val="es-ES"/>
              </w:rPr>
            </w:pPr>
            <w:del w:id="907" w:author="Andrew Wilkinson" w:date="2023-06-28T17:45:00Z">
              <w:r w:rsidRPr="00604BEA" w:rsidDel="00DA7EDE">
                <w:rPr>
                  <w:lang w:val="es-ES"/>
                </w:rPr>
                <w:delText>(JAcK) e</w:delText>
              </w:r>
            </w:del>
            <w:ins w:id="908" w:author="Andrew Wilkinson" w:date="2023-06-28T17:45:00Z">
              <w:r w:rsidR="00DA7EDE">
                <w:rPr>
                  <w:lang w:val="es-ES"/>
                </w:rPr>
                <w:t>E</w:t>
              </w:r>
            </w:ins>
            <w:r w:rsidRPr="00604BEA">
              <w:rPr>
                <w:lang w:val="es-ES"/>
              </w:rPr>
              <w:t xml:space="preserve">l mercado de valores está en su punto más </w:t>
            </w:r>
            <w:del w:id="909" w:author="Andrew Wilkinson" w:date="2023-06-28T17:45:00Z">
              <w:r w:rsidRPr="00604BEA" w:rsidDel="00DA7EDE">
                <w:rPr>
                  <w:lang w:val="es-ES"/>
                </w:rPr>
                <w:delText>altopor</w:delText>
              </w:r>
            </w:del>
            <w:ins w:id="910" w:author="Andrew Wilkinson" w:date="2023-06-28T17:45:00Z">
              <w:r w:rsidR="00DA7EDE" w:rsidRPr="00604BEA">
                <w:rPr>
                  <w:lang w:val="es-ES"/>
                </w:rPr>
                <w:t>alto por</w:t>
              </w:r>
            </w:ins>
            <w:r w:rsidRPr="00604BEA">
              <w:rPr>
                <w:lang w:val="es-ES"/>
              </w:rPr>
              <w:t xml:space="preserve"> un año completo</w:t>
            </w:r>
            <w:ins w:id="911" w:author="Andrew Wilkinson" w:date="2023-06-28T17:45:00Z">
              <w:r w:rsidR="00DA7EDE">
                <w:rPr>
                  <w:lang w:val="es-ES"/>
                </w:rPr>
                <w:t>.</w:t>
              </w:r>
            </w:ins>
          </w:p>
          <w:p w14:paraId="2EB47C71" w14:textId="338B0E9E" w:rsidR="00604BEA" w:rsidRPr="00604BEA" w:rsidRDefault="00604BEA" w:rsidP="00604BEA">
            <w:pPr>
              <w:rPr>
                <w:lang w:val="es-ES"/>
              </w:rPr>
            </w:pPr>
            <w:r w:rsidRPr="00604BEA">
              <w:rPr>
                <w:lang w:val="es-ES"/>
              </w:rPr>
              <w:lastRenderedPageBreak/>
              <w:t>Y ochos compañía de tecnología lo llevan a cuestas</w:t>
            </w:r>
            <w:ins w:id="912" w:author="Andrew Wilkinson" w:date="2023-06-28T17:45:00Z">
              <w:r w:rsidR="00DA7EDE">
                <w:rPr>
                  <w:lang w:val="es-ES"/>
                </w:rPr>
                <w:t>.</w:t>
              </w:r>
            </w:ins>
          </w:p>
          <w:p w14:paraId="5D16BD96" w14:textId="03057C4C" w:rsidR="00604BEA" w:rsidRPr="00604BEA" w:rsidRDefault="00604BEA" w:rsidP="00604BEA">
            <w:pPr>
              <w:rPr>
                <w:lang w:val="es-ES"/>
              </w:rPr>
            </w:pPr>
            <w:r w:rsidRPr="00604BEA">
              <w:rPr>
                <w:lang w:val="es-ES"/>
              </w:rPr>
              <w:t>Para nuestra segunda historia,</w:t>
            </w:r>
            <w:ins w:id="913" w:author="Andrew Wilkinson" w:date="2023-06-28T17:45:00Z">
              <w:r w:rsidR="00DA7EDE">
                <w:rPr>
                  <w:lang w:val="es-ES"/>
                </w:rPr>
                <w:t xml:space="preserve"> </w:t>
              </w:r>
            </w:ins>
            <w:del w:id="914" w:author="Andrew Wilkinson" w:date="2023-06-28T17:45:00Z">
              <w:r w:rsidRPr="00604BEA" w:rsidDel="00DA7EDE">
                <w:rPr>
                  <w:lang w:val="es-ES"/>
                </w:rPr>
                <w:delText xml:space="preserve"> </w:delText>
              </w:r>
            </w:del>
            <w:r w:rsidRPr="00604BEA">
              <w:rPr>
                <w:lang w:val="es-ES"/>
              </w:rPr>
              <w:t>el mes pasado Netflix ha empezado a tomar medidas enérgicas contra los gorrones que comparten contraseña allá afuera</w:t>
            </w:r>
            <w:ins w:id="915" w:author="Andrew Wilkinson" w:date="2023-06-28T17:46:00Z">
              <w:r w:rsidR="00DA7EDE">
                <w:rPr>
                  <w:lang w:val="es-ES"/>
                </w:rPr>
                <w:t>.</w:t>
              </w:r>
            </w:ins>
          </w:p>
          <w:p w14:paraId="4C7408B8" w14:textId="78EFF893" w:rsidR="00604BEA" w:rsidRPr="00604BEA" w:rsidRDefault="00604BEA" w:rsidP="00604BEA">
            <w:pPr>
              <w:rPr>
                <w:lang w:val="es-ES"/>
              </w:rPr>
            </w:pPr>
            <w:r w:rsidRPr="00604BEA">
              <w:rPr>
                <w:lang w:val="es-ES"/>
              </w:rPr>
              <w:t>Y acabamos de obtener los primeros números de como estas medidas enérgicas están funcionando para Netflix</w:t>
            </w:r>
            <w:ins w:id="916" w:author="Andrew Wilkinson" w:date="2023-06-28T17:46:00Z">
              <w:r w:rsidR="00DA7EDE">
                <w:rPr>
                  <w:lang w:val="es-ES"/>
                </w:rPr>
                <w:t>.</w:t>
              </w:r>
            </w:ins>
          </w:p>
          <w:p w14:paraId="1A7F63E5" w14:textId="77777777" w:rsidR="00604BEA" w:rsidRPr="00604BEA" w:rsidRDefault="00604BEA" w:rsidP="00604BEA">
            <w:pPr>
              <w:rPr>
                <w:lang w:val="es-ES"/>
              </w:rPr>
            </w:pPr>
            <w:r w:rsidRPr="00604BEA">
              <w:rPr>
                <w:lang w:val="es-ES"/>
              </w:rPr>
              <w:t>Y Jack, si vamos a hablar de compartir contraseñas con total apertura, soy culpable, crímenes sin victimas, podemos escribir en la pizarra acerca de estos crímenes sin victimas?</w:t>
            </w:r>
          </w:p>
          <w:p w14:paraId="242814FF" w14:textId="46D6B6C1" w:rsidR="00604BEA" w:rsidRPr="00604BEA" w:rsidRDefault="00604BEA" w:rsidP="00604BEA">
            <w:pPr>
              <w:rPr>
                <w:lang w:val="es-ES"/>
              </w:rPr>
            </w:pPr>
            <w:r w:rsidRPr="00604BEA">
              <w:rPr>
                <w:lang w:val="es-ES"/>
              </w:rPr>
              <w:t xml:space="preserve">Mi crimen sin victimas número uno es cuando estás en en la parte alta del estadio de los </w:t>
            </w:r>
            <w:del w:id="917" w:author="Andrew Wilkinson" w:date="2023-06-28T17:46:00Z">
              <w:r w:rsidRPr="00604BEA" w:rsidDel="00F465E0">
                <w:rPr>
                  <w:lang w:val="es-ES"/>
                </w:rPr>
                <w:delText xml:space="preserve">yankees </w:delText>
              </w:r>
            </w:del>
            <w:ins w:id="918" w:author="Andrew Wilkinson" w:date="2023-06-28T17:46:00Z">
              <w:r w:rsidR="00F465E0">
                <w:rPr>
                  <w:lang w:val="es-ES"/>
                </w:rPr>
                <w:t>Y</w:t>
              </w:r>
              <w:r w:rsidR="00F465E0" w:rsidRPr="00604BEA">
                <w:rPr>
                  <w:lang w:val="es-ES"/>
                </w:rPr>
                <w:t xml:space="preserve">ankees </w:t>
              </w:r>
            </w:ins>
            <w:r w:rsidRPr="00604BEA">
              <w:rPr>
                <w:lang w:val="es-ES"/>
              </w:rPr>
              <w:t>y ves un asiento vacío a nivel decampo, y vas toma ese asiento</w:t>
            </w:r>
            <w:ins w:id="919" w:author="Andrew Wilkinson" w:date="2023-06-28T17:46:00Z">
              <w:r w:rsidR="00F465E0">
                <w:rPr>
                  <w:lang w:val="es-ES"/>
                </w:rPr>
                <w:t>.</w:t>
              </w:r>
            </w:ins>
          </w:p>
          <w:p w14:paraId="30BA3515" w14:textId="447CC7DF" w:rsidR="00604BEA" w:rsidRPr="00604BEA" w:rsidRDefault="00604BEA" w:rsidP="00604BEA">
            <w:pPr>
              <w:rPr>
                <w:lang w:val="es-ES"/>
              </w:rPr>
            </w:pPr>
            <w:r w:rsidRPr="00604BEA">
              <w:rPr>
                <w:lang w:val="es-ES"/>
              </w:rPr>
              <w:t>J</w:t>
            </w:r>
            <w:ins w:id="920" w:author="Andrew Wilkinson" w:date="2023-06-28T17:47:00Z">
              <w:r w:rsidR="00F465E0">
                <w:rPr>
                  <w:lang w:val="es-ES"/>
                </w:rPr>
                <w:t>a</w:t>
              </w:r>
            </w:ins>
            <w:r w:rsidRPr="00604BEA">
              <w:rPr>
                <w:lang w:val="es-ES"/>
              </w:rPr>
              <w:t xml:space="preserve">ck, estoy totalmente de </w:t>
            </w:r>
            <w:del w:id="921" w:author="Andrew Wilkinson" w:date="2023-06-28T17:47:00Z">
              <w:r w:rsidRPr="00604BEA" w:rsidDel="00F465E0">
                <w:rPr>
                  <w:lang w:val="es-ES"/>
                </w:rPr>
                <w:delText>acurdo</w:delText>
              </w:r>
            </w:del>
            <w:ins w:id="922" w:author="Andrew Wilkinson" w:date="2023-06-28T17:47:00Z">
              <w:r w:rsidR="00F465E0" w:rsidRPr="00604BEA">
                <w:rPr>
                  <w:lang w:val="es-ES"/>
                </w:rPr>
                <w:t>acuerdo</w:t>
              </w:r>
            </w:ins>
            <w:r w:rsidRPr="00604BEA">
              <w:rPr>
                <w:lang w:val="es-ES"/>
              </w:rPr>
              <w:t>, si alguien llega por su asiento, solo regresas a tu asiento</w:t>
            </w:r>
            <w:del w:id="923" w:author="Andrew Wilkinson" w:date="2023-06-28T17:47:00Z">
              <w:r w:rsidRPr="00604BEA" w:rsidDel="00F465E0">
                <w:rPr>
                  <w:lang w:val="es-ES"/>
                </w:rPr>
                <w:delText xml:space="preserve"> </w:delText>
              </w:r>
            </w:del>
            <w:r w:rsidRPr="00604BEA">
              <w:rPr>
                <w:lang w:val="es-ES"/>
              </w:rPr>
              <w:t>, es algo sencillo de discutir</w:t>
            </w:r>
            <w:ins w:id="924" w:author="Andrew Wilkinson" w:date="2023-06-28T17:47:00Z">
              <w:r w:rsidR="00F465E0">
                <w:rPr>
                  <w:lang w:val="es-ES"/>
                </w:rPr>
                <w:t>,</w:t>
              </w:r>
            </w:ins>
            <w:r w:rsidRPr="00604BEA">
              <w:rPr>
                <w:lang w:val="es-ES"/>
              </w:rPr>
              <w:t xml:space="preserve"> ¿no?</w:t>
            </w:r>
          </w:p>
          <w:p w14:paraId="7293342D" w14:textId="6D7BC6D7" w:rsidR="00604BEA" w:rsidRPr="00604BEA" w:rsidRDefault="00604BEA" w:rsidP="00604BEA">
            <w:pPr>
              <w:rPr>
                <w:lang w:val="es-ES"/>
              </w:rPr>
            </w:pPr>
            <w:r w:rsidRPr="00604BEA">
              <w:rPr>
                <w:lang w:val="es-ES"/>
              </w:rPr>
              <w:t>Si alguien dice "ese es mi lugar" le agradezco mucho por dejarme disfrutar dos hot dogs ahí</w:t>
            </w:r>
            <w:ins w:id="925" w:author="Andrew Wilkinson" w:date="2023-06-28T17:47:00Z">
              <w:r w:rsidR="00F465E0">
                <w:rPr>
                  <w:lang w:val="es-ES"/>
                </w:rPr>
                <w:t>.</w:t>
              </w:r>
            </w:ins>
          </w:p>
          <w:p w14:paraId="1445A27A" w14:textId="77777777" w:rsidR="00604BEA" w:rsidRPr="00604BEA" w:rsidRDefault="00604BEA" w:rsidP="00604BEA">
            <w:pPr>
              <w:rPr>
                <w:lang w:val="es-ES"/>
              </w:rPr>
            </w:pPr>
            <w:r w:rsidRPr="00604BEA">
              <w:rPr>
                <w:lang w:val="es-ES"/>
              </w:rPr>
              <w:t>Es un crimen sin victimas, pero el más grande de todos en esta tierra ¿cuál es Jack?</w:t>
            </w:r>
          </w:p>
          <w:p w14:paraId="4E76ED2C" w14:textId="761235EB" w:rsidR="00604BEA" w:rsidRPr="00604BEA" w:rsidRDefault="00604BEA" w:rsidP="00604BEA">
            <w:pPr>
              <w:rPr>
                <w:lang w:val="es-ES"/>
              </w:rPr>
            </w:pPr>
            <w:r w:rsidRPr="00604BEA">
              <w:rPr>
                <w:lang w:val="es-ES"/>
              </w:rPr>
              <w:t>Compartir contraseñas, especialmente, compartir contraseñas de Netflix</w:t>
            </w:r>
            <w:ins w:id="926" w:author="Andrew Wilkinson" w:date="2023-06-28T17:47:00Z">
              <w:r w:rsidR="00F465E0">
                <w:rPr>
                  <w:lang w:val="es-ES"/>
                </w:rPr>
                <w:t>.</w:t>
              </w:r>
            </w:ins>
          </w:p>
          <w:p w14:paraId="53F98AC0" w14:textId="204E50FE" w:rsidR="00F465E0" w:rsidRDefault="00604BEA" w:rsidP="00604BEA">
            <w:pPr>
              <w:rPr>
                <w:ins w:id="927" w:author="Andrew Wilkinson" w:date="2023-06-28T17:48:00Z"/>
                <w:lang w:val="es-ES"/>
              </w:rPr>
            </w:pPr>
            <w:r w:rsidRPr="00604BEA">
              <w:rPr>
                <w:lang w:val="es-ES"/>
              </w:rPr>
              <w:t xml:space="preserve">Porque </w:t>
            </w:r>
            <w:del w:id="928" w:author="Andrew Wilkinson" w:date="2023-06-28T18:21:00Z">
              <w:r w:rsidRPr="00604BEA" w:rsidDel="00D90E2D">
                <w:rPr>
                  <w:lang w:val="es-ES"/>
                </w:rPr>
                <w:delText>lo es</w:delText>
              </w:r>
            </w:del>
            <w:ins w:id="929" w:author="Andrew Wilkinson" w:date="2023-06-28T18:21:00Z">
              <w:r w:rsidR="00D90E2D">
                <w:rPr>
                  <w:lang w:val="es-ES"/>
                </w:rPr>
                <w:t>Yetis</w:t>
              </w:r>
            </w:ins>
            <w:r w:rsidRPr="00604BEA">
              <w:rPr>
                <w:lang w:val="es-ES"/>
              </w:rPr>
              <w:t>, miren estos números.</w:t>
            </w:r>
          </w:p>
          <w:p w14:paraId="43759C6F" w14:textId="324E066A" w:rsidR="00604BEA" w:rsidRPr="00604BEA" w:rsidRDefault="00604BEA" w:rsidP="00604BEA">
            <w:pPr>
              <w:rPr>
                <w:lang w:val="es-ES"/>
              </w:rPr>
            </w:pPr>
            <w:del w:id="930" w:author="Andrew Wilkinson" w:date="2023-06-28T17:48:00Z">
              <w:r w:rsidRPr="00604BEA" w:rsidDel="00F465E0">
                <w:rPr>
                  <w:lang w:val="es-ES"/>
                </w:rPr>
                <w:delText xml:space="preserve"> </w:delText>
              </w:r>
            </w:del>
            <w:r w:rsidRPr="00604BEA">
              <w:rPr>
                <w:lang w:val="es-ES"/>
              </w:rPr>
              <w:t>Netflix estima que esos cien millones de hogares son culpables de compartir contraseña</w:t>
            </w:r>
            <w:ins w:id="931" w:author="Andrew Wilkinson" w:date="2023-06-28T17:48:00Z">
              <w:r w:rsidR="001D3E26">
                <w:rPr>
                  <w:lang w:val="es-ES"/>
                </w:rPr>
                <w:t>.</w:t>
              </w:r>
            </w:ins>
          </w:p>
          <w:p w14:paraId="11FF13F0" w14:textId="18CECFAA" w:rsidR="00604BEA" w:rsidRPr="00604BEA" w:rsidRDefault="00604BEA" w:rsidP="00604BEA">
            <w:pPr>
              <w:rPr>
                <w:lang w:val="es-ES"/>
              </w:rPr>
            </w:pPr>
            <w:r w:rsidRPr="00604BEA">
              <w:rPr>
                <w:lang w:val="es-ES"/>
              </w:rPr>
              <w:t>Nick y yo hicimos números en eso, qué si todo ese millón de gorrone dejara de gorronear y comprara sus propias cuentas, entonces</w:t>
            </w:r>
            <w:ins w:id="932" w:author="Andrew Wilkinson" w:date="2023-06-28T17:48:00Z">
              <w:r w:rsidR="001D3E26">
                <w:rPr>
                  <w:lang w:val="es-ES"/>
                </w:rPr>
                <w:t>…</w:t>
              </w:r>
            </w:ins>
          </w:p>
          <w:p w14:paraId="01AC87DA" w14:textId="27772C8E" w:rsidR="00604BEA" w:rsidRDefault="00604BEA" w:rsidP="00604BEA">
            <w:pPr>
              <w:rPr>
                <w:ins w:id="933" w:author="Andrew Wilkinson" w:date="2023-06-28T17:49:00Z"/>
                <w:lang w:val="es-ES"/>
              </w:rPr>
            </w:pPr>
            <w:r w:rsidRPr="00604BEA">
              <w:rPr>
                <w:lang w:val="es-ES"/>
              </w:rPr>
              <w:t>Bueno Jack, llevamos uno, nueve, añadimos tres, y serían veinte mil millones al año en ganancias para Netflix, solo por convertir a estos gorrones</w:t>
            </w:r>
            <w:ins w:id="934" w:author="Andrew Wilkinson" w:date="2023-06-28T17:49:00Z">
              <w:r w:rsidR="001D3E26">
                <w:rPr>
                  <w:lang w:val="es-ES"/>
                </w:rPr>
                <w:t>.</w:t>
              </w:r>
            </w:ins>
          </w:p>
          <w:p w14:paraId="4FA27C5E" w14:textId="77777777" w:rsidR="001D3E26" w:rsidRPr="00604BEA" w:rsidRDefault="001D3E26" w:rsidP="00604BEA">
            <w:pPr>
              <w:rPr>
                <w:lang w:val="es-ES"/>
              </w:rPr>
            </w:pPr>
          </w:p>
          <w:p w14:paraId="52E4695F" w14:textId="6181073E" w:rsidR="00604BEA" w:rsidRPr="00604BEA" w:rsidRDefault="00604BEA" w:rsidP="00604BEA">
            <w:pPr>
              <w:rPr>
                <w:lang w:val="es-ES"/>
              </w:rPr>
            </w:pPr>
            <w:r w:rsidRPr="00604BEA">
              <w:rPr>
                <w:lang w:val="es-ES"/>
              </w:rPr>
              <w:t>Así que Netflix no cree que gorronear es un crimen sin victimas, para nada, ellos creen que les han robado veinte mil millones de dólares, lo que representa dos tercios de sus ganancias actuales</w:t>
            </w:r>
            <w:ins w:id="935" w:author="Andrew Wilkinson" w:date="2023-06-28T17:49:00Z">
              <w:r w:rsidR="001D3E26">
                <w:rPr>
                  <w:lang w:val="es-ES"/>
                </w:rPr>
                <w:t>.</w:t>
              </w:r>
            </w:ins>
          </w:p>
          <w:p w14:paraId="1FAB3DAE" w14:textId="2F511C02" w:rsidR="00604BEA" w:rsidRPr="00604BEA" w:rsidRDefault="00604BEA" w:rsidP="00604BEA">
            <w:pPr>
              <w:rPr>
                <w:lang w:val="es-ES"/>
              </w:rPr>
            </w:pPr>
            <w:r w:rsidRPr="00604BEA">
              <w:rPr>
                <w:lang w:val="es-ES"/>
              </w:rPr>
              <w:t xml:space="preserve">Así que luego de lamentar lo de </w:t>
            </w:r>
            <w:ins w:id="936" w:author="Andrew Wilkinson" w:date="2023-06-28T17:49:00Z">
              <w:r w:rsidR="001D3E26">
                <w:rPr>
                  <w:lang w:val="es-ES"/>
                </w:rPr>
                <w:t>e</w:t>
              </w:r>
            </w:ins>
            <w:del w:id="937" w:author="Andrew Wilkinson" w:date="2023-06-28T17:49:00Z">
              <w:r w:rsidRPr="00604BEA" w:rsidDel="001D3E26">
                <w:rPr>
                  <w:lang w:val="es-ES"/>
                </w:rPr>
                <w:delText>E</w:delText>
              </w:r>
            </w:del>
            <w:r w:rsidRPr="00604BEA">
              <w:rPr>
                <w:lang w:val="es-ES"/>
              </w:rPr>
              <w:t>nero, Netflix empezó sus medidad energicas en Ameriza el veintitres de mayo</w:t>
            </w:r>
          </w:p>
          <w:p w14:paraId="0769F05D" w14:textId="77777777" w:rsidR="00604BEA" w:rsidRPr="00604BEA" w:rsidRDefault="00604BEA" w:rsidP="00604BEA">
            <w:pPr>
              <w:rPr>
                <w:lang w:val="es-ES"/>
              </w:rPr>
            </w:pPr>
            <w:r w:rsidRPr="00604BEA">
              <w:rPr>
                <w:lang w:val="es-ES"/>
              </w:rPr>
              <w:t>Empezando el veintitrés de mayo, una persona afuera del hogar del dueño de la cuenta tratando de conectarse, obtuvo un aviso diciendo que ya no podrá hacer eso, debes obtener tu propia cuenta.</w:t>
            </w:r>
          </w:p>
          <w:p w14:paraId="0636E373" w14:textId="02EDA554" w:rsidR="00604BEA" w:rsidRPr="00604BEA" w:rsidRDefault="00604BEA" w:rsidP="00604BEA">
            <w:pPr>
              <w:rPr>
                <w:lang w:val="es-ES"/>
              </w:rPr>
            </w:pPr>
            <w:r w:rsidRPr="00604BEA">
              <w:rPr>
                <w:lang w:val="es-ES"/>
              </w:rPr>
              <w:t>Déjame decirte Jack por experiencia personal, esa es una extraña llamada cuando le marcas a tu mamá acerca de eso</w:t>
            </w:r>
            <w:ins w:id="938" w:author="Andrew Wilkinson" w:date="2023-06-28T17:50:00Z">
              <w:r w:rsidR="001D3E26">
                <w:rPr>
                  <w:lang w:val="es-ES"/>
                </w:rPr>
                <w:t>.</w:t>
              </w:r>
            </w:ins>
          </w:p>
          <w:p w14:paraId="02C06715" w14:textId="6C95A7AA" w:rsidR="00604BEA" w:rsidRPr="00604BEA" w:rsidRDefault="00604BEA" w:rsidP="00604BEA">
            <w:pPr>
              <w:rPr>
                <w:lang w:val="es-ES"/>
              </w:rPr>
            </w:pPr>
            <w:r w:rsidRPr="00604BEA">
              <w:rPr>
                <w:lang w:val="es-ES"/>
              </w:rPr>
              <w:lastRenderedPageBreak/>
              <w:t>"</w:t>
            </w:r>
            <w:del w:id="939" w:author="Andrew Wilkinson" w:date="2023-06-28T17:50:00Z">
              <w:r w:rsidRPr="00604BEA" w:rsidDel="001D3E26">
                <w:rPr>
                  <w:lang w:val="es-ES"/>
                </w:rPr>
                <w:delText xml:space="preserve">hola </w:delText>
              </w:r>
            </w:del>
            <w:ins w:id="940" w:author="Andrew Wilkinson" w:date="2023-06-28T17:50:00Z">
              <w:r w:rsidR="001D3E26">
                <w:rPr>
                  <w:lang w:val="es-ES"/>
                </w:rPr>
                <w:t>H</w:t>
              </w:r>
              <w:r w:rsidR="001D3E26" w:rsidRPr="00604BEA">
                <w:rPr>
                  <w:lang w:val="es-ES"/>
                </w:rPr>
                <w:t xml:space="preserve">ola </w:t>
              </w:r>
            </w:ins>
            <w:r w:rsidRPr="00604BEA">
              <w:rPr>
                <w:lang w:val="es-ES"/>
              </w:rPr>
              <w:t xml:space="preserve">mamá, te marco para ponernos al </w:t>
            </w:r>
            <w:del w:id="941" w:author="Andrew Wilkinson" w:date="2023-06-28T17:50:00Z">
              <w:r w:rsidRPr="00604BEA" w:rsidDel="001D3E26">
                <w:rPr>
                  <w:lang w:val="es-ES"/>
                </w:rPr>
                <w:delText>dia</w:delText>
              </w:r>
            </w:del>
            <w:ins w:id="942" w:author="Andrew Wilkinson" w:date="2023-06-28T17:50:00Z">
              <w:r w:rsidR="001D3E26" w:rsidRPr="00604BEA">
                <w:rPr>
                  <w:lang w:val="es-ES"/>
                </w:rPr>
                <w:t>día</w:t>
              </w:r>
            </w:ins>
            <w:r w:rsidRPr="00604BEA">
              <w:rPr>
                <w:lang w:val="es-ES"/>
              </w:rPr>
              <w:t>, oh, por cierto</w:t>
            </w:r>
            <w:ins w:id="943" w:author="Andrew Wilkinson" w:date="2023-06-28T17:50:00Z">
              <w:r w:rsidR="001D3E26">
                <w:rPr>
                  <w:lang w:val="es-ES"/>
                </w:rPr>
                <w:t>…</w:t>
              </w:r>
            </w:ins>
            <w:r w:rsidRPr="00604BEA">
              <w:rPr>
                <w:lang w:val="es-ES"/>
              </w:rPr>
              <w:t>"</w:t>
            </w:r>
          </w:p>
          <w:p w14:paraId="400E3BA2" w14:textId="77777777" w:rsidR="009B37A8" w:rsidRDefault="00604BEA" w:rsidP="00604BEA">
            <w:pPr>
              <w:rPr>
                <w:ins w:id="944" w:author="Andrew Wilkinson" w:date="2023-06-28T17:51:00Z"/>
                <w:lang w:val="es-ES"/>
              </w:rPr>
            </w:pPr>
            <w:r w:rsidRPr="00604BEA">
              <w:rPr>
                <w:lang w:val="es-ES"/>
              </w:rPr>
              <w:t>Si, una cosa más</w:t>
            </w:r>
            <w:ins w:id="945" w:author="Andrew Wilkinson" w:date="2023-06-28T17:51:00Z">
              <w:r w:rsidR="009B37A8">
                <w:rPr>
                  <w:lang w:val="es-ES"/>
                </w:rPr>
                <w:t>.</w:t>
              </w:r>
            </w:ins>
          </w:p>
          <w:p w14:paraId="2A3F3BDD" w14:textId="28ECA84B" w:rsidR="00604BEA" w:rsidRDefault="00604BEA" w:rsidP="00604BEA">
            <w:pPr>
              <w:rPr>
                <w:ins w:id="946" w:author="Andrew Wilkinson" w:date="2023-06-28T17:51:00Z"/>
                <w:lang w:val="es-ES"/>
              </w:rPr>
            </w:pPr>
            <w:del w:id="947" w:author="Andrew Wilkinson" w:date="2023-06-28T17:51:00Z">
              <w:r w:rsidRPr="00604BEA" w:rsidDel="009B37A8">
                <w:rPr>
                  <w:lang w:val="es-ES"/>
                </w:rPr>
                <w:delText>… o</w:delText>
              </w:r>
            </w:del>
            <w:ins w:id="948" w:author="Andrew Wilkinson" w:date="2023-06-28T17:51:00Z">
              <w:r w:rsidR="009B37A8">
                <w:rPr>
                  <w:lang w:val="es-ES"/>
                </w:rPr>
                <w:t>O</w:t>
              </w:r>
            </w:ins>
            <w:r w:rsidRPr="00604BEA">
              <w:rPr>
                <w:lang w:val="es-ES"/>
              </w:rPr>
              <w:t xml:space="preserve"> si, esta semana obtuvimos números de si esto delas medidas está funcionando Jack, ¿cómo va?</w:t>
            </w:r>
          </w:p>
          <w:p w14:paraId="7E79A082" w14:textId="77777777" w:rsidR="009B37A8" w:rsidRPr="00604BEA" w:rsidRDefault="009B37A8" w:rsidP="00604BEA">
            <w:pPr>
              <w:rPr>
                <w:lang w:val="es-ES"/>
              </w:rPr>
            </w:pPr>
          </w:p>
          <w:p w14:paraId="56E85FB5" w14:textId="3C533894" w:rsidR="00604BEA" w:rsidRPr="00604BEA" w:rsidRDefault="00604BEA" w:rsidP="00604BEA">
            <w:pPr>
              <w:rPr>
                <w:lang w:val="es-ES"/>
              </w:rPr>
            </w:pPr>
            <w:r w:rsidRPr="00604BEA">
              <w:rPr>
                <w:lang w:val="es-ES"/>
              </w:rPr>
              <w:t>Ha funcionado, está funcionando, a lo grande para Netflix</w:t>
            </w:r>
            <w:ins w:id="949" w:author="Andrew Wilkinson" w:date="2023-06-28T17:52:00Z">
              <w:r w:rsidR="009B37A8">
                <w:rPr>
                  <w:lang w:val="es-ES"/>
                </w:rPr>
                <w:t>.</w:t>
              </w:r>
            </w:ins>
          </w:p>
          <w:p w14:paraId="2BAC8C1B" w14:textId="6F7A2C1B" w:rsidR="00604BEA" w:rsidRDefault="00604BEA" w:rsidP="00604BEA">
            <w:pPr>
              <w:rPr>
                <w:ins w:id="950" w:author="Andrew Wilkinson" w:date="2023-06-28T17:52:00Z"/>
                <w:lang w:val="es-ES"/>
              </w:rPr>
            </w:pPr>
            <w:r w:rsidRPr="00604BEA">
              <w:rPr>
                <w:lang w:val="es-ES"/>
              </w:rPr>
              <w:t xml:space="preserve">Y sí, </w:t>
            </w:r>
            <w:ins w:id="951" w:author="Andrew Wilkinson" w:date="2023-06-28T18:21:00Z">
              <w:r w:rsidR="00D90E2D">
                <w:rPr>
                  <w:lang w:val="es-ES"/>
                </w:rPr>
                <w:t xml:space="preserve">Yetis, </w:t>
              </w:r>
            </w:ins>
            <w:r w:rsidRPr="00604BEA">
              <w:rPr>
                <w:lang w:val="es-ES"/>
              </w:rPr>
              <w:t xml:space="preserve">de </w:t>
            </w:r>
            <w:del w:id="952" w:author="Andrew Wilkinson" w:date="2023-06-28T17:51:00Z">
              <w:r w:rsidRPr="00604BEA" w:rsidDel="009B37A8">
                <w:rPr>
                  <w:lang w:val="es-ES"/>
                </w:rPr>
                <w:delText>acuerd</w:delText>
              </w:r>
            </w:del>
            <w:ins w:id="953" w:author="Andrew Wilkinson" w:date="2023-06-28T17:51:00Z">
              <w:r w:rsidR="009B37A8" w:rsidRPr="00604BEA">
                <w:rPr>
                  <w:lang w:val="es-ES"/>
                </w:rPr>
                <w:t>acuerdo</w:t>
              </w:r>
            </w:ins>
            <w:r w:rsidRPr="00604BEA">
              <w:rPr>
                <w:lang w:val="es-ES"/>
              </w:rPr>
              <w:t xml:space="preserve"> la compañía analista Antenna, Netflix vio el más grande empuje a su suscripción de cuatro días desde que llevan registro de </w:t>
            </w:r>
            <w:del w:id="954" w:author="Andrew Wilkinson" w:date="2023-06-28T17:52:00Z">
              <w:r w:rsidRPr="00604BEA" w:rsidDel="007546CB">
                <w:rPr>
                  <w:lang w:val="es-ES"/>
                </w:rPr>
                <w:delText>suscripcion</w:delText>
              </w:r>
            </w:del>
            <w:ins w:id="955" w:author="Andrew Wilkinson" w:date="2023-06-28T17:52:00Z">
              <w:r w:rsidR="007546CB" w:rsidRPr="00604BEA">
                <w:rPr>
                  <w:lang w:val="es-ES"/>
                </w:rPr>
                <w:t>suscripción</w:t>
              </w:r>
              <w:r w:rsidR="007546CB">
                <w:rPr>
                  <w:lang w:val="es-ES"/>
                </w:rPr>
                <w:t>.</w:t>
              </w:r>
            </w:ins>
          </w:p>
          <w:p w14:paraId="03CB3110" w14:textId="77777777" w:rsidR="007546CB" w:rsidRPr="00604BEA" w:rsidRDefault="007546CB" w:rsidP="00604BEA">
            <w:pPr>
              <w:rPr>
                <w:lang w:val="es-ES"/>
              </w:rPr>
            </w:pPr>
          </w:p>
          <w:p w14:paraId="1587AA20" w14:textId="0465832C" w:rsidR="00604BEA" w:rsidRPr="00604BEA" w:rsidRDefault="00604BEA" w:rsidP="00604BEA">
            <w:pPr>
              <w:rPr>
                <w:lang w:val="es-ES"/>
              </w:rPr>
            </w:pPr>
            <w:r w:rsidRPr="00604BEA">
              <w:rPr>
                <w:lang w:val="es-ES"/>
              </w:rPr>
              <w:t>Así es, desde el veinticinco al veintiocho de mayo, Netflix obtuvo más suscriptores que cualquier otro periodo de suscripción de cuatro días desde por lo menos 2019</w:t>
            </w:r>
            <w:ins w:id="956" w:author="Andrew Wilkinson" w:date="2023-06-28T17:53:00Z">
              <w:r w:rsidR="007546CB">
                <w:rPr>
                  <w:lang w:val="es-ES"/>
                </w:rPr>
                <w:t>.</w:t>
              </w:r>
            </w:ins>
          </w:p>
          <w:p w14:paraId="137EF2ED" w14:textId="77777777" w:rsidR="007546CB" w:rsidRDefault="00604BEA" w:rsidP="00604BEA">
            <w:pPr>
              <w:rPr>
                <w:ins w:id="957" w:author="Andrew Wilkinson" w:date="2023-06-28T17:53:00Z"/>
                <w:lang w:val="es-ES"/>
              </w:rPr>
            </w:pPr>
            <w:r w:rsidRPr="00604BEA">
              <w:rPr>
                <w:lang w:val="es-ES"/>
              </w:rPr>
              <w:t>Siéntate, levántate, y vuélvete a sentar en el sillón.</w:t>
            </w:r>
          </w:p>
          <w:p w14:paraId="1728DF38" w14:textId="77777777" w:rsidR="007546CB" w:rsidRDefault="007546CB" w:rsidP="00604BEA">
            <w:pPr>
              <w:rPr>
                <w:ins w:id="958" w:author="Andrew Wilkinson" w:date="2023-06-28T17:53:00Z"/>
                <w:lang w:val="es-ES"/>
              </w:rPr>
            </w:pPr>
          </w:p>
          <w:p w14:paraId="10963797" w14:textId="0F4DABEE" w:rsidR="00604BEA" w:rsidRPr="00604BEA" w:rsidRDefault="00604BEA" w:rsidP="00604BEA">
            <w:pPr>
              <w:rPr>
                <w:lang w:val="es-ES"/>
              </w:rPr>
            </w:pPr>
            <w:del w:id="959" w:author="Andrew Wilkinson" w:date="2023-06-28T17:53:00Z">
              <w:r w:rsidRPr="00604BEA" w:rsidDel="007546CB">
                <w:rPr>
                  <w:lang w:val="es-ES"/>
                </w:rPr>
                <w:delText xml:space="preserve"> }e</w:delText>
              </w:r>
            </w:del>
            <w:ins w:id="960" w:author="Andrew Wilkinson" w:date="2023-06-28T17:53:00Z">
              <w:r w:rsidR="007546CB">
                <w:rPr>
                  <w:lang w:val="es-ES"/>
                </w:rPr>
                <w:t>E</w:t>
              </w:r>
            </w:ins>
            <w:r w:rsidRPr="00604BEA">
              <w:rPr>
                <w:lang w:val="es-ES"/>
              </w:rPr>
              <w:t>l número de suscriptores cada día en Netflix se ha duplicado, empezando el veintitrés de mayo</w:t>
            </w:r>
            <w:ins w:id="961" w:author="Andrew Wilkinson" w:date="2023-06-28T17:53:00Z">
              <w:r w:rsidR="005B2CEC">
                <w:rPr>
                  <w:lang w:val="es-ES"/>
                </w:rPr>
                <w:t>.</w:t>
              </w:r>
            </w:ins>
          </w:p>
          <w:p w14:paraId="6DDF448A" w14:textId="3A34ADE8" w:rsidR="00604BEA" w:rsidRPr="00604BEA" w:rsidRDefault="00604BEA" w:rsidP="00604BEA">
            <w:pPr>
              <w:rPr>
                <w:lang w:val="es-ES"/>
              </w:rPr>
            </w:pPr>
            <w:r w:rsidRPr="00604BEA">
              <w:rPr>
                <w:lang w:val="es-ES"/>
              </w:rPr>
              <w:t>En ese periodo de cuatro días</w:t>
            </w:r>
            <w:ins w:id="962" w:author="Andrew Wilkinson" w:date="2023-06-28T17:53:00Z">
              <w:r w:rsidR="005B2CEC">
                <w:rPr>
                  <w:lang w:val="es-ES"/>
                </w:rPr>
                <w:t>,</w:t>
              </w:r>
            </w:ins>
            <w:r w:rsidRPr="00604BEA">
              <w:rPr>
                <w:lang w:val="es-ES"/>
              </w:rPr>
              <w:t xml:space="preserve"> Netflix obtuvo más suscripciones que en cualquier otro punto en pandemia</w:t>
            </w:r>
            <w:ins w:id="963" w:author="Andrew Wilkinson" w:date="2023-06-28T17:53:00Z">
              <w:r w:rsidR="005B2CEC">
                <w:rPr>
                  <w:lang w:val="es-ES"/>
                </w:rPr>
                <w:t>.</w:t>
              </w:r>
            </w:ins>
          </w:p>
          <w:p w14:paraId="2955542D" w14:textId="344D2ABC" w:rsidR="00604BEA" w:rsidRPr="00604BEA" w:rsidRDefault="00604BEA" w:rsidP="00604BEA">
            <w:pPr>
              <w:rPr>
                <w:lang w:val="es-ES"/>
              </w:rPr>
            </w:pPr>
            <w:r w:rsidRPr="00604BEA">
              <w:rPr>
                <w:lang w:val="es-ES"/>
              </w:rPr>
              <w:t>Obtuvieron más suscriptores que la temporada dos de Stranger Things</w:t>
            </w:r>
            <w:ins w:id="964" w:author="Andrew Wilkinson" w:date="2023-06-28T17:53:00Z">
              <w:r w:rsidR="005B2CEC">
                <w:rPr>
                  <w:lang w:val="es-ES"/>
                </w:rPr>
                <w:t>.</w:t>
              </w:r>
            </w:ins>
          </w:p>
          <w:p w14:paraId="498B0782" w14:textId="05F30C52" w:rsidR="00604BEA" w:rsidRPr="00604BEA" w:rsidRDefault="00604BEA" w:rsidP="00604BEA">
            <w:pPr>
              <w:rPr>
                <w:lang w:val="es-ES"/>
              </w:rPr>
            </w:pPr>
            <w:r w:rsidRPr="00604BEA">
              <w:rPr>
                <w:lang w:val="es-ES"/>
              </w:rPr>
              <w:t xml:space="preserve">Obtuvieron más suscripciones que </w:t>
            </w:r>
            <w:ins w:id="965" w:author="Andrew Wilkinson" w:date="2023-06-28T17:55:00Z">
              <w:r w:rsidR="005B2CEC">
                <w:rPr>
                  <w:lang w:val="es-ES"/>
                </w:rPr>
                <w:t>"</w:t>
              </w:r>
            </w:ins>
            <w:del w:id="966" w:author="Andrew Wilkinson" w:date="2023-06-28T17:55:00Z">
              <w:r w:rsidRPr="00604BEA" w:rsidDel="005B2CEC">
                <w:rPr>
                  <w:lang w:val="es-ES"/>
                </w:rPr>
                <w:delText xml:space="preserve">el </w:delText>
              </w:r>
            </w:del>
            <w:ins w:id="967" w:author="Andrew Wilkinson" w:date="2023-06-28T17:55:00Z">
              <w:r w:rsidR="005B2CEC">
                <w:rPr>
                  <w:lang w:val="es-ES"/>
                </w:rPr>
                <w:t>E</w:t>
              </w:r>
              <w:r w:rsidR="005B2CEC" w:rsidRPr="00604BEA">
                <w:rPr>
                  <w:lang w:val="es-ES"/>
                </w:rPr>
                <w:t xml:space="preserve">l </w:t>
              </w:r>
            </w:ins>
            <w:del w:id="968" w:author="Andrew Wilkinson" w:date="2023-06-28T17:54:00Z">
              <w:r w:rsidRPr="00604BEA" w:rsidDel="005B2CEC">
                <w:rPr>
                  <w:lang w:val="es-ES"/>
                </w:rPr>
                <w:delText xml:space="preserve">juego </w:delText>
              </w:r>
            </w:del>
            <w:ins w:id="969" w:author="Andrew Wilkinson" w:date="2023-06-28T17:55:00Z">
              <w:r w:rsidR="005B2CEC">
                <w:rPr>
                  <w:lang w:val="es-ES"/>
                </w:rPr>
                <w:t>j</w:t>
              </w:r>
            </w:ins>
            <w:ins w:id="970" w:author="Andrew Wilkinson" w:date="2023-06-28T17:54:00Z">
              <w:r w:rsidR="005B2CEC" w:rsidRPr="00604BEA">
                <w:rPr>
                  <w:lang w:val="es-ES"/>
                </w:rPr>
                <w:t xml:space="preserve">uego </w:t>
              </w:r>
            </w:ins>
            <w:r w:rsidRPr="00604BEA">
              <w:rPr>
                <w:lang w:val="es-ES"/>
              </w:rPr>
              <w:t>del calamar</w:t>
            </w:r>
            <w:ins w:id="971" w:author="Andrew Wilkinson" w:date="2023-06-28T17:55:00Z">
              <w:r w:rsidR="005B2CEC">
                <w:rPr>
                  <w:lang w:val="es-ES"/>
                </w:rPr>
                <w:t>"</w:t>
              </w:r>
            </w:ins>
            <w:r w:rsidRPr="00604BEA">
              <w:rPr>
                <w:lang w:val="es-ES"/>
              </w:rPr>
              <w:t xml:space="preserve">, incluso </w:t>
            </w:r>
            <w:ins w:id="972" w:author="Andrew Wilkinson" w:date="2023-06-28T17:55:00Z">
              <w:r w:rsidR="005B2CEC">
                <w:rPr>
                  <w:lang w:val="es-ES"/>
                </w:rPr>
                <w:t>"</w:t>
              </w:r>
            </w:ins>
            <w:del w:id="973" w:author="Andrew Wilkinson" w:date="2023-06-28T17:54:00Z">
              <w:r w:rsidRPr="00604BEA" w:rsidDel="005B2CEC">
                <w:rPr>
                  <w:lang w:val="es-ES"/>
                </w:rPr>
                <w:delText xml:space="preserve">el </w:delText>
              </w:r>
            </w:del>
            <w:ins w:id="974" w:author="Andrew Wilkinson" w:date="2023-06-28T17:54:00Z">
              <w:r w:rsidR="005B2CEC">
                <w:rPr>
                  <w:lang w:val="es-ES"/>
                </w:rPr>
                <w:t>E</w:t>
              </w:r>
              <w:r w:rsidR="005B2CEC" w:rsidRPr="00604BEA">
                <w:rPr>
                  <w:lang w:val="es-ES"/>
                </w:rPr>
                <w:t xml:space="preserve">l </w:t>
              </w:r>
            </w:ins>
            <w:r w:rsidRPr="00604BEA">
              <w:rPr>
                <w:lang w:val="es-ES"/>
              </w:rPr>
              <w:t>amor es ciego</w:t>
            </w:r>
            <w:ins w:id="975" w:author="Andrew Wilkinson" w:date="2023-06-28T17:55:00Z">
              <w:r w:rsidR="005B2CEC">
                <w:rPr>
                  <w:lang w:val="es-ES"/>
                </w:rPr>
                <w:t>"</w:t>
              </w:r>
            </w:ins>
            <w:r w:rsidRPr="00604BEA">
              <w:rPr>
                <w:lang w:val="es-ES"/>
              </w:rPr>
              <w:t xml:space="preserve">, el spin off del </w:t>
            </w:r>
            <w:ins w:id="976" w:author="Andrew Wilkinson" w:date="2023-06-28T17:55:00Z">
              <w:r w:rsidR="005B2CEC">
                <w:rPr>
                  <w:lang w:val="es-ES"/>
                </w:rPr>
                <w:t>"</w:t>
              </w:r>
            </w:ins>
            <w:del w:id="977" w:author="Andrew Wilkinson" w:date="2023-06-28T17:55:00Z">
              <w:r w:rsidRPr="00604BEA" w:rsidDel="005B2CEC">
                <w:rPr>
                  <w:lang w:val="es-ES"/>
                </w:rPr>
                <w:delText xml:space="preserve">juego </w:delText>
              </w:r>
            </w:del>
            <w:ins w:id="978" w:author="Andrew Wilkinson" w:date="2023-06-28T17:55:00Z">
              <w:r w:rsidR="005B2CEC">
                <w:rPr>
                  <w:lang w:val="es-ES"/>
                </w:rPr>
                <w:t>J</w:t>
              </w:r>
              <w:r w:rsidR="005B2CEC" w:rsidRPr="00604BEA">
                <w:rPr>
                  <w:lang w:val="es-ES"/>
                </w:rPr>
                <w:t xml:space="preserve">uego </w:t>
              </w:r>
            </w:ins>
            <w:r w:rsidRPr="00604BEA">
              <w:rPr>
                <w:lang w:val="es-ES"/>
              </w:rPr>
              <w:t>del calamar</w:t>
            </w:r>
            <w:ins w:id="979" w:author="Andrew Wilkinson" w:date="2023-06-28T17:56:00Z">
              <w:r w:rsidR="005B2CEC">
                <w:rPr>
                  <w:lang w:val="es-ES"/>
                </w:rPr>
                <w:t>",</w:t>
              </w:r>
            </w:ins>
            <w:r w:rsidRPr="00604BEA">
              <w:rPr>
                <w:lang w:val="es-ES"/>
              </w:rPr>
              <w:t xml:space="preserve"> Jack</w:t>
            </w:r>
            <w:ins w:id="980" w:author="Andrew Wilkinson" w:date="2023-06-28T17:56:00Z">
              <w:r w:rsidR="005B2CEC">
                <w:rPr>
                  <w:lang w:val="es-ES"/>
                </w:rPr>
                <w:t>.</w:t>
              </w:r>
            </w:ins>
          </w:p>
          <w:p w14:paraId="75ABD2CD" w14:textId="3A72687A" w:rsidR="00604BEA" w:rsidRPr="00604BEA" w:rsidRDefault="00604BEA" w:rsidP="00604BEA">
            <w:pPr>
              <w:rPr>
                <w:lang w:val="es-ES"/>
              </w:rPr>
            </w:pPr>
            <w:r w:rsidRPr="00604BEA">
              <w:rPr>
                <w:lang w:val="es-ES"/>
              </w:rPr>
              <w:t>Bueno, Netflix no ha confirmado sus números</w:t>
            </w:r>
            <w:ins w:id="981" w:author="Andrew Wilkinson" w:date="2023-06-28T17:57:00Z">
              <w:r w:rsidR="005B2CEC">
                <w:rPr>
                  <w:lang w:val="es-ES"/>
                </w:rPr>
                <w:t>.</w:t>
              </w:r>
            </w:ins>
          </w:p>
          <w:p w14:paraId="5BC2F4BD" w14:textId="309E61B5" w:rsidR="00604BEA" w:rsidRPr="00604BEA" w:rsidRDefault="00604BEA" w:rsidP="00604BEA">
            <w:pPr>
              <w:rPr>
                <w:lang w:val="es-ES"/>
              </w:rPr>
            </w:pPr>
            <w:r w:rsidRPr="00604BEA">
              <w:rPr>
                <w:lang w:val="es-ES"/>
              </w:rPr>
              <w:t>Esto es super secreto, un tercer partido con los primeros datos es con quien hablamos</w:t>
            </w:r>
            <w:ins w:id="982" w:author="Andrew Wilkinson" w:date="2023-06-28T17:57:00Z">
              <w:r w:rsidR="005B2CEC">
                <w:rPr>
                  <w:lang w:val="es-ES"/>
                </w:rPr>
                <w:t>.</w:t>
              </w:r>
            </w:ins>
          </w:p>
          <w:p w14:paraId="4C4FAD8B" w14:textId="77777777" w:rsidR="005B2CEC" w:rsidRDefault="00604BEA" w:rsidP="00604BEA">
            <w:pPr>
              <w:rPr>
                <w:ins w:id="983" w:author="Andrew Wilkinson" w:date="2023-06-28T17:57:00Z"/>
                <w:lang w:val="es-ES"/>
              </w:rPr>
            </w:pPr>
            <w:r w:rsidRPr="00604BEA">
              <w:rPr>
                <w:lang w:val="es-ES"/>
              </w:rPr>
              <w:t>Wall Street ha estado confiado.</w:t>
            </w:r>
          </w:p>
          <w:p w14:paraId="6133D0A6" w14:textId="1027619C" w:rsidR="00604BEA" w:rsidRPr="00604BEA" w:rsidRDefault="00604BEA" w:rsidP="00604BEA">
            <w:pPr>
              <w:rPr>
                <w:lang w:val="es-ES"/>
              </w:rPr>
            </w:pPr>
            <w:del w:id="984" w:author="Andrew Wilkinson" w:date="2023-06-28T17:57:00Z">
              <w:r w:rsidRPr="00604BEA" w:rsidDel="005B2CEC">
                <w:rPr>
                  <w:lang w:val="es-ES"/>
                </w:rPr>
                <w:delText xml:space="preserve"> l</w:delText>
              </w:r>
            </w:del>
            <w:ins w:id="985" w:author="Andrew Wilkinson" w:date="2023-06-28T17:57:00Z">
              <w:r w:rsidR="005B2CEC">
                <w:rPr>
                  <w:lang w:val="es-ES"/>
                </w:rPr>
                <w:t>L</w:t>
              </w:r>
            </w:ins>
            <w:r w:rsidRPr="00604BEA">
              <w:rPr>
                <w:lang w:val="es-ES"/>
              </w:rPr>
              <w:t xml:space="preserve">as acciones de Netflix se elevaron </w:t>
            </w:r>
            <w:ins w:id="986" w:author="Andrew Wilkinson" w:date="2023-06-28T17:57:00Z">
              <w:r w:rsidR="005B2CEC">
                <w:rPr>
                  <w:lang w:val="es-ES"/>
                </w:rPr>
                <w:t>1</w:t>
              </w:r>
            </w:ins>
            <w:r w:rsidRPr="00604BEA">
              <w:rPr>
                <w:lang w:val="es-ES"/>
              </w:rPr>
              <w:t xml:space="preserve">7% desde que las medidas enérgicas empezaron en mayo </w:t>
            </w:r>
            <w:del w:id="987" w:author="Andrew Wilkinson" w:date="2023-06-28T17:57:00Z">
              <w:r w:rsidRPr="00604BEA" w:rsidDel="00EB2227">
                <w:rPr>
                  <w:lang w:val="es-ES"/>
                </w:rPr>
                <w:delText>veintitres</w:delText>
              </w:r>
            </w:del>
            <w:ins w:id="988" w:author="Andrew Wilkinson" w:date="2023-06-28T17:57:00Z">
              <w:r w:rsidR="00EB2227" w:rsidRPr="00604BEA">
                <w:rPr>
                  <w:lang w:val="es-ES"/>
                </w:rPr>
                <w:t>veintitrés</w:t>
              </w:r>
              <w:r w:rsidR="00EB2227">
                <w:rPr>
                  <w:lang w:val="es-ES"/>
                </w:rPr>
                <w:t>.</w:t>
              </w:r>
            </w:ins>
          </w:p>
          <w:p w14:paraId="1BD84FEA" w14:textId="1FFF3C9C" w:rsidR="00604BEA" w:rsidRPr="00604BEA" w:rsidRDefault="00604BEA" w:rsidP="00604BEA">
            <w:pPr>
              <w:rPr>
                <w:lang w:val="es-ES"/>
              </w:rPr>
            </w:pPr>
            <w:r w:rsidRPr="00604BEA">
              <w:rPr>
                <w:lang w:val="es-ES"/>
              </w:rPr>
              <w:t xml:space="preserve">Porque cuando un analista de </w:t>
            </w:r>
            <w:del w:id="989" w:author="Andrew Wilkinson" w:date="2023-06-28T17:57:00Z">
              <w:r w:rsidRPr="00604BEA" w:rsidDel="00EB2227">
                <w:rPr>
                  <w:lang w:val="es-ES"/>
                </w:rPr>
                <w:delText xml:space="preserve">wallstreet </w:delText>
              </w:r>
            </w:del>
            <w:ins w:id="990" w:author="Andrew Wilkinson" w:date="2023-06-28T17:57:00Z">
              <w:r w:rsidR="00EB2227">
                <w:rPr>
                  <w:lang w:val="es-ES"/>
                </w:rPr>
                <w:t>W</w:t>
              </w:r>
              <w:r w:rsidR="00EB2227" w:rsidRPr="00604BEA">
                <w:rPr>
                  <w:lang w:val="es-ES"/>
                </w:rPr>
                <w:t>all</w:t>
              </w:r>
            </w:ins>
            <w:ins w:id="991" w:author="Andrew Wilkinson" w:date="2023-06-28T17:58:00Z">
              <w:r w:rsidR="00EB2227">
                <w:rPr>
                  <w:lang w:val="es-ES"/>
                </w:rPr>
                <w:t xml:space="preserve"> S</w:t>
              </w:r>
            </w:ins>
            <w:ins w:id="992" w:author="Andrew Wilkinson" w:date="2023-06-28T17:57:00Z">
              <w:r w:rsidR="00EB2227" w:rsidRPr="00604BEA">
                <w:rPr>
                  <w:lang w:val="es-ES"/>
                </w:rPr>
                <w:t xml:space="preserve">treet </w:t>
              </w:r>
            </w:ins>
            <w:r w:rsidRPr="00604BEA">
              <w:rPr>
                <w:lang w:val="es-ES"/>
              </w:rPr>
              <w:t>recibe un texto de su sobrino acerca de no poder entrar en su cuenta de Netflix, ¿cierto Jack? ¿qué hace?</w:t>
            </w:r>
          </w:p>
          <w:p w14:paraId="547E9527" w14:textId="308F134E" w:rsidR="00604BEA" w:rsidRPr="00604BEA" w:rsidRDefault="00604BEA" w:rsidP="00604BEA">
            <w:pPr>
              <w:rPr>
                <w:lang w:val="es-ES"/>
              </w:rPr>
            </w:pPr>
            <w:r w:rsidRPr="00604BEA">
              <w:rPr>
                <w:lang w:val="es-ES"/>
              </w:rPr>
              <w:t>Ese analista le manda la recomendación directa de Netflix</w:t>
            </w:r>
            <w:ins w:id="993" w:author="Andrew Wilkinson" w:date="2023-06-28T17:58:00Z">
              <w:r w:rsidR="00EB2227">
                <w:rPr>
                  <w:lang w:val="es-ES"/>
                </w:rPr>
                <w:t>.</w:t>
              </w:r>
            </w:ins>
          </w:p>
          <w:p w14:paraId="61B28775" w14:textId="77777777" w:rsidR="00EB2227" w:rsidRDefault="00604BEA" w:rsidP="00604BEA">
            <w:pPr>
              <w:rPr>
                <w:ins w:id="994" w:author="Andrew Wilkinson" w:date="2023-06-28T17:58:00Z"/>
                <w:lang w:val="es-ES"/>
              </w:rPr>
            </w:pPr>
            <w:r w:rsidRPr="00604BEA">
              <w:rPr>
                <w:lang w:val="es-ES"/>
              </w:rPr>
              <w:t>Cha</w:t>
            </w:r>
            <w:ins w:id="995" w:author="Andrew Wilkinson" w:date="2023-06-28T17:58:00Z">
              <w:r w:rsidR="00EB2227">
                <w:rPr>
                  <w:lang w:val="es-ES"/>
                </w:rPr>
                <w:t>-</w:t>
              </w:r>
            </w:ins>
            <w:del w:id="996" w:author="Andrew Wilkinson" w:date="2023-06-28T17:58:00Z">
              <w:r w:rsidRPr="00604BEA" w:rsidDel="00EB2227">
                <w:rPr>
                  <w:lang w:val="es-ES"/>
                </w:rPr>
                <w:delText xml:space="preserve"> </w:delText>
              </w:r>
            </w:del>
            <w:r w:rsidRPr="00604BEA">
              <w:rPr>
                <w:lang w:val="es-ES"/>
              </w:rPr>
              <w:t>ching</w:t>
            </w:r>
            <w:ins w:id="997" w:author="Andrew Wilkinson" w:date="2023-06-28T17:58:00Z">
              <w:r w:rsidR="00EB2227">
                <w:rPr>
                  <w:lang w:val="es-ES"/>
                </w:rPr>
                <w:t>,</w:t>
              </w:r>
            </w:ins>
            <w:del w:id="998" w:author="Andrew Wilkinson" w:date="2023-06-28T17:58:00Z">
              <w:r w:rsidRPr="00604BEA" w:rsidDel="00EB2227">
                <w:rPr>
                  <w:lang w:val="es-ES"/>
                </w:rPr>
                <w:delText>"</w:delText>
              </w:r>
            </w:del>
            <w:r w:rsidRPr="00604BEA">
              <w:rPr>
                <w:lang w:val="es-ES"/>
              </w:rPr>
              <w:t xml:space="preserve"> cha</w:t>
            </w:r>
            <w:ins w:id="999" w:author="Andrew Wilkinson" w:date="2023-06-28T17:58:00Z">
              <w:r w:rsidR="00EB2227">
                <w:rPr>
                  <w:lang w:val="es-ES"/>
                </w:rPr>
                <w:t>-</w:t>
              </w:r>
            </w:ins>
            <w:del w:id="1000" w:author="Andrew Wilkinson" w:date="2023-06-28T17:58:00Z">
              <w:r w:rsidRPr="00604BEA" w:rsidDel="00EB2227">
                <w:rPr>
                  <w:lang w:val="es-ES"/>
                </w:rPr>
                <w:delText xml:space="preserve"> </w:delText>
              </w:r>
            </w:del>
            <w:r w:rsidRPr="00604BEA">
              <w:rPr>
                <w:lang w:val="es-ES"/>
              </w:rPr>
              <w:t>ching</w:t>
            </w:r>
            <w:del w:id="1001" w:author="Andrew Wilkinson" w:date="2023-06-28T17:58:00Z">
              <w:r w:rsidRPr="00604BEA" w:rsidDel="00EB2227">
                <w:rPr>
                  <w:lang w:val="es-ES"/>
                </w:rPr>
                <w:delText xml:space="preserve">! </w:delText>
              </w:r>
            </w:del>
            <w:ins w:id="1002" w:author="Andrew Wilkinson" w:date="2023-06-28T17:58:00Z">
              <w:r w:rsidR="00EB2227" w:rsidRPr="00604BEA">
                <w:rPr>
                  <w:lang w:val="es-ES"/>
                </w:rPr>
                <w:t>!</w:t>
              </w:r>
            </w:ins>
          </w:p>
          <w:p w14:paraId="172CEE82" w14:textId="3564A558" w:rsidR="00604BEA" w:rsidRPr="00604BEA" w:rsidRDefault="00604BEA" w:rsidP="00604BEA">
            <w:pPr>
              <w:rPr>
                <w:lang w:val="es-ES"/>
              </w:rPr>
            </w:pPr>
            <w:del w:id="1003" w:author="Andrew Wilkinson" w:date="2023-06-28T17:58:00Z">
              <w:r w:rsidRPr="00604BEA" w:rsidDel="00EB2227">
                <w:rPr>
                  <w:lang w:val="es-ES"/>
                </w:rPr>
                <w:delText>e</w:delText>
              </w:r>
            </w:del>
            <w:ins w:id="1004" w:author="Andrew Wilkinson" w:date="2023-06-28T17:58:00Z">
              <w:r w:rsidR="00EB2227">
                <w:rPr>
                  <w:lang w:val="es-ES"/>
                </w:rPr>
                <w:t>E</w:t>
              </w:r>
            </w:ins>
            <w:r w:rsidRPr="00604BEA">
              <w:rPr>
                <w:lang w:val="es-ES"/>
              </w:rPr>
              <w:t>n serio, apertura total Jack, so cambié a mi cuenta de Netflix el mes pasado, salí de la de mis padres</w:t>
            </w:r>
            <w:ins w:id="1005" w:author="Andrew Wilkinson" w:date="2023-06-28T17:58:00Z">
              <w:r w:rsidR="00EB2227">
                <w:rPr>
                  <w:lang w:val="es-ES"/>
                </w:rPr>
                <w:t>.</w:t>
              </w:r>
            </w:ins>
          </w:p>
          <w:p w14:paraId="31C6B5F0" w14:textId="540AC9DD" w:rsidR="00604BEA" w:rsidRPr="00604BEA" w:rsidRDefault="00604BEA" w:rsidP="00604BEA">
            <w:pPr>
              <w:rPr>
                <w:lang w:val="es-ES"/>
              </w:rPr>
            </w:pPr>
            <w:del w:id="1006" w:author="Andrew Wilkinson" w:date="2023-06-28T17:58:00Z">
              <w:r w:rsidRPr="00604BEA" w:rsidDel="00EB2227">
                <w:rPr>
                  <w:lang w:val="es-ES"/>
                </w:rPr>
                <w:delText>E</w:delText>
              </w:r>
            </w:del>
            <w:r w:rsidRPr="00604BEA">
              <w:rPr>
                <w:lang w:val="es-ES"/>
              </w:rPr>
              <w:t>¿</w:t>
            </w:r>
            <w:ins w:id="1007" w:author="Andrew Wilkinson" w:date="2023-06-28T17:58:00Z">
              <w:r w:rsidR="00EB2227">
                <w:rPr>
                  <w:lang w:val="es-ES"/>
                </w:rPr>
                <w:t>E</w:t>
              </w:r>
            </w:ins>
            <w:r w:rsidRPr="00604BEA">
              <w:rPr>
                <w:lang w:val="es-ES"/>
              </w:rPr>
              <w:t>res unos de los que se convirtieron?</w:t>
            </w:r>
          </w:p>
          <w:p w14:paraId="2F3E8152" w14:textId="0EB4E7A7" w:rsidR="00604BEA" w:rsidRPr="00604BEA" w:rsidRDefault="00604BEA" w:rsidP="00604BEA">
            <w:pPr>
              <w:rPr>
                <w:lang w:val="es-ES"/>
              </w:rPr>
            </w:pPr>
            <w:r w:rsidRPr="00604BEA">
              <w:rPr>
                <w:lang w:val="es-ES"/>
              </w:rPr>
              <w:t>Si, lo fui</w:t>
            </w:r>
            <w:ins w:id="1008" w:author="Andrew Wilkinson" w:date="2023-06-28T17:59:00Z">
              <w:r w:rsidR="00EB2227">
                <w:rPr>
                  <w:lang w:val="es-ES"/>
                </w:rPr>
                <w:t>.</w:t>
              </w:r>
            </w:ins>
          </w:p>
          <w:p w14:paraId="0BF3E50F" w14:textId="64888B6C" w:rsidR="00604BEA" w:rsidRPr="00604BEA" w:rsidRDefault="00604BEA" w:rsidP="00604BEA">
            <w:pPr>
              <w:rPr>
                <w:lang w:val="es-ES"/>
              </w:rPr>
            </w:pPr>
            <w:r w:rsidRPr="00604BEA">
              <w:rPr>
                <w:lang w:val="es-ES"/>
              </w:rPr>
              <w:t>Eres uno de los que Antenna les encontró información</w:t>
            </w:r>
            <w:ins w:id="1009" w:author="Andrew Wilkinson" w:date="2023-06-28T17:59:00Z">
              <w:r w:rsidR="00EB2227">
                <w:rPr>
                  <w:lang w:val="es-ES"/>
                </w:rPr>
                <w:t>.</w:t>
              </w:r>
            </w:ins>
          </w:p>
          <w:p w14:paraId="26A721C1" w14:textId="673DCCFF" w:rsidR="00604BEA" w:rsidRPr="00604BEA" w:rsidRDefault="00604BEA" w:rsidP="00604BEA">
            <w:pPr>
              <w:rPr>
                <w:lang w:val="es-ES"/>
              </w:rPr>
            </w:pPr>
            <w:r w:rsidRPr="00604BEA">
              <w:rPr>
                <w:lang w:val="es-ES"/>
              </w:rPr>
              <w:t>Pero me sentí mal, así que mantuve el mismo password, el mismo que ella usa</w:t>
            </w:r>
            <w:ins w:id="1010" w:author="Andrew Wilkinson" w:date="2023-06-28T17:59:00Z">
              <w:r w:rsidR="00EB2227">
                <w:rPr>
                  <w:lang w:val="es-ES"/>
                </w:rPr>
                <w:t>.</w:t>
              </w:r>
            </w:ins>
          </w:p>
          <w:p w14:paraId="74C6B084" w14:textId="41BE8B6B" w:rsidR="00604BEA" w:rsidRPr="00604BEA" w:rsidRDefault="00604BEA" w:rsidP="00604BEA">
            <w:pPr>
              <w:rPr>
                <w:lang w:val="es-ES"/>
              </w:rPr>
            </w:pPr>
            <w:r w:rsidRPr="00604BEA">
              <w:rPr>
                <w:lang w:val="es-ES"/>
              </w:rPr>
              <w:lastRenderedPageBreak/>
              <w:t xml:space="preserve">Jack) eso es raro, creo que deberías </w:t>
            </w:r>
            <w:del w:id="1011" w:author="Andrew Wilkinson" w:date="2023-06-28T17:59:00Z">
              <w:r w:rsidRPr="00604BEA" w:rsidDel="00EB2227">
                <w:rPr>
                  <w:lang w:val="es-ES"/>
                </w:rPr>
                <w:delText>obtnr</w:delText>
              </w:r>
            </w:del>
            <w:ins w:id="1012" w:author="Andrew Wilkinson" w:date="2023-06-28T17:59:00Z">
              <w:r w:rsidR="00EB2227" w:rsidRPr="00604BEA">
                <w:rPr>
                  <w:lang w:val="es-ES"/>
                </w:rPr>
                <w:t>obtener</w:t>
              </w:r>
            </w:ins>
            <w:r w:rsidRPr="00604BEA">
              <w:rPr>
                <w:lang w:val="es-ES"/>
              </w:rPr>
              <w:t xml:space="preserve"> tu propia contraseña</w:t>
            </w:r>
            <w:ins w:id="1013" w:author="Andrew Wilkinson" w:date="2023-06-28T17:59:00Z">
              <w:r w:rsidR="00EB2227">
                <w:rPr>
                  <w:lang w:val="es-ES"/>
                </w:rPr>
                <w:t>.</w:t>
              </w:r>
            </w:ins>
          </w:p>
          <w:p w14:paraId="2750D3D4" w14:textId="77777777" w:rsidR="00EB2227" w:rsidRDefault="00604BEA" w:rsidP="00604BEA">
            <w:pPr>
              <w:rPr>
                <w:ins w:id="1014" w:author="Andrew Wilkinson" w:date="2023-06-28T17:59:00Z"/>
                <w:lang w:val="es-ES"/>
              </w:rPr>
            </w:pPr>
            <w:r w:rsidRPr="00604BEA">
              <w:rPr>
                <w:lang w:val="es-ES"/>
              </w:rPr>
              <w:t>Es algo raro, necesito superar eso.</w:t>
            </w:r>
          </w:p>
          <w:p w14:paraId="078B67B2" w14:textId="728533C9" w:rsidR="00EB2227" w:rsidRPr="00604BEA" w:rsidRDefault="00EB2227" w:rsidP="00604BEA">
            <w:pPr>
              <w:rPr>
                <w:lang w:val="es-ES"/>
              </w:rPr>
            </w:pPr>
            <w:ins w:id="1015" w:author="Andrew Wilkinson" w:date="2023-06-28T17:59:00Z">
              <w:r>
                <w:rPr>
                  <w:lang w:val="es-ES"/>
                </w:rPr>
                <w:t>S</w:t>
              </w:r>
            </w:ins>
            <w:del w:id="1016" w:author="Andrew Wilkinson" w:date="2023-06-28T17:59:00Z">
              <w:r w:rsidR="00604BEA" w:rsidRPr="00604BEA" w:rsidDel="00EB2227">
                <w:rPr>
                  <w:lang w:val="es-ES"/>
                </w:rPr>
                <w:delText xml:space="preserve"> s</w:delText>
              </w:r>
            </w:del>
            <w:r w:rsidR="00604BEA" w:rsidRPr="00604BEA">
              <w:rPr>
                <w:lang w:val="es-ES"/>
              </w:rPr>
              <w:t>aquemos una conclusión</w:t>
            </w:r>
            <w:del w:id="1017" w:author="Andrew Wilkinson" w:date="2023-06-28T18:00:00Z">
              <w:r w:rsidR="00604BEA" w:rsidRPr="00604BEA" w:rsidDel="00EB2227">
                <w:rPr>
                  <w:lang w:val="es-ES"/>
                </w:rPr>
                <w:delText>.</w:delText>
              </w:r>
            </w:del>
            <w:r w:rsidR="00604BEA" w:rsidRPr="00604BEA">
              <w:rPr>
                <w:lang w:val="es-ES"/>
              </w:rPr>
              <w:t xml:space="preserve"> así que </w:t>
            </w:r>
            <w:ins w:id="1018" w:author="Andrew Wilkinson" w:date="2023-06-28T18:00:00Z">
              <w:r>
                <w:rPr>
                  <w:lang w:val="es-ES"/>
                </w:rPr>
                <w:t>J</w:t>
              </w:r>
            </w:ins>
            <w:del w:id="1019" w:author="Andrew Wilkinson" w:date="2023-06-28T18:00:00Z">
              <w:r w:rsidR="00604BEA" w:rsidRPr="00604BEA" w:rsidDel="00EB2227">
                <w:rPr>
                  <w:lang w:val="es-ES"/>
                </w:rPr>
                <w:delText>j</w:delText>
              </w:r>
            </w:del>
            <w:r w:rsidR="00604BEA" w:rsidRPr="00604BEA">
              <w:rPr>
                <w:lang w:val="es-ES"/>
              </w:rPr>
              <w:t>ack, ¿cuál es la conclusión para nuestros amigos acerca de Netflix?</w:t>
            </w:r>
          </w:p>
          <w:p w14:paraId="0434015A" w14:textId="061309E1" w:rsidR="00604BEA" w:rsidRPr="00604BEA" w:rsidRDefault="00604BEA" w:rsidP="00604BEA">
            <w:pPr>
              <w:rPr>
                <w:lang w:val="es-ES"/>
              </w:rPr>
            </w:pPr>
            <w:r w:rsidRPr="00604BEA">
              <w:rPr>
                <w:lang w:val="es-ES"/>
              </w:rPr>
              <w:t xml:space="preserve">No hay nadie que fanfarronee </w:t>
            </w:r>
            <w:del w:id="1020" w:author="Andrew Wilkinson" w:date="2023-06-28T18:01:00Z">
              <w:r w:rsidRPr="00604BEA" w:rsidDel="00EB2227">
                <w:rPr>
                  <w:lang w:val="es-ES"/>
                </w:rPr>
                <w:delText xml:space="preserve">como </w:delText>
              </w:r>
            </w:del>
            <w:r w:rsidRPr="00604BEA">
              <w:rPr>
                <w:lang w:val="es-ES"/>
              </w:rPr>
              <w:t>como un muy confiado cliente</w:t>
            </w:r>
            <w:ins w:id="1021" w:author="Andrew Wilkinson" w:date="2023-06-28T18:00:00Z">
              <w:r w:rsidR="00EB2227">
                <w:rPr>
                  <w:lang w:val="es-ES"/>
                </w:rPr>
                <w:t>.</w:t>
              </w:r>
            </w:ins>
          </w:p>
          <w:p w14:paraId="5A24987C" w14:textId="1AC420A3" w:rsidR="00604BEA" w:rsidRPr="00604BEA" w:rsidRDefault="00D90E2D" w:rsidP="00604BEA">
            <w:pPr>
              <w:rPr>
                <w:lang w:val="es-ES"/>
              </w:rPr>
            </w:pPr>
            <w:ins w:id="1022" w:author="Andrew Wilkinson" w:date="2023-06-28T18:22:00Z">
              <w:r>
                <w:rPr>
                  <w:lang w:val="es-ES"/>
                </w:rPr>
                <w:t>Yetis,</w:t>
              </w:r>
            </w:ins>
            <w:del w:id="1023" w:author="Andrew Wilkinson" w:date="2023-06-28T18:22:00Z">
              <w:r w:rsidR="00604BEA" w:rsidRPr="00604BEA" w:rsidDel="00D90E2D">
                <w:rPr>
                  <w:lang w:val="es-ES"/>
                </w:rPr>
                <w:delText>Si es</w:delText>
              </w:r>
            </w:del>
            <w:r w:rsidR="00604BEA" w:rsidRPr="00604BEA">
              <w:rPr>
                <w:lang w:val="es-ES"/>
              </w:rPr>
              <w:t xml:space="preserve"> nuestra lección favorita de estas medidad severas que tomo Netflix, es nuestra psicología del consumidor</w:t>
            </w:r>
            <w:ins w:id="1024" w:author="Andrew Wilkinson" w:date="2023-06-28T18:01:00Z">
              <w:r w:rsidR="00EB2227">
                <w:rPr>
                  <w:lang w:val="es-ES"/>
                </w:rPr>
                <w:t>.</w:t>
              </w:r>
            </w:ins>
          </w:p>
          <w:p w14:paraId="48FAAF21" w14:textId="36054859" w:rsidR="00604BEA" w:rsidRDefault="00604BEA" w:rsidP="00604BEA">
            <w:pPr>
              <w:rPr>
                <w:ins w:id="1025" w:author="Andrew Wilkinson" w:date="2023-06-28T18:02:00Z"/>
                <w:lang w:val="es-ES"/>
              </w:rPr>
            </w:pPr>
            <w:del w:id="1026" w:author="Andrew Wilkinson" w:date="2023-06-28T18:21:00Z">
              <w:r w:rsidRPr="00604BEA" w:rsidDel="00D90E2D">
                <w:rPr>
                  <w:lang w:val="es-ES"/>
                </w:rPr>
                <w:delText>Lo es.</w:delText>
              </w:r>
            </w:del>
            <w:ins w:id="1027" w:author="Andrew Wilkinson" w:date="2023-06-28T18:21:00Z">
              <w:r w:rsidR="00D90E2D">
                <w:rPr>
                  <w:lang w:val="es-ES"/>
                </w:rPr>
                <w:t>Yetis,</w:t>
              </w:r>
            </w:ins>
            <w:r w:rsidRPr="00604BEA">
              <w:rPr>
                <w:lang w:val="es-ES"/>
              </w:rPr>
              <w:t xml:space="preserve"> J</w:t>
            </w:r>
            <w:ins w:id="1028" w:author="Andrew Wilkinson" w:date="2023-06-28T18:01:00Z">
              <w:r w:rsidR="00EB2227">
                <w:rPr>
                  <w:lang w:val="es-ES"/>
                </w:rPr>
                <w:t>.</w:t>
              </w:r>
            </w:ins>
            <w:r w:rsidRPr="00604BEA">
              <w:rPr>
                <w:lang w:val="es-ES"/>
              </w:rPr>
              <w:t>P</w:t>
            </w:r>
            <w:ins w:id="1029" w:author="Andrew Wilkinson" w:date="2023-06-28T18:01:00Z">
              <w:r w:rsidR="00EB2227">
                <w:rPr>
                  <w:lang w:val="es-ES"/>
                </w:rPr>
                <w:t>.</w:t>
              </w:r>
            </w:ins>
            <w:r w:rsidRPr="00604BEA">
              <w:rPr>
                <w:lang w:val="es-ES"/>
              </w:rPr>
              <w:t xml:space="preserve"> Morgan Chase encuesto a un montón de gorrones de Netflix, y dos tercios de ellos dijeron que no obtendrían su propia cuenta si Netfli</w:t>
            </w:r>
            <w:del w:id="1030" w:author="Andrew Wilkinson" w:date="2023-06-28T18:01:00Z">
              <w:r w:rsidRPr="00604BEA" w:rsidDel="00EB2227">
                <w:rPr>
                  <w:lang w:val="es-ES"/>
                </w:rPr>
                <w:delText>c</w:delText>
              </w:r>
            </w:del>
            <w:r w:rsidRPr="00604BEA">
              <w:rPr>
                <w:lang w:val="es-ES"/>
              </w:rPr>
              <w:t>x los echaba</w:t>
            </w:r>
            <w:ins w:id="1031" w:author="Andrew Wilkinson" w:date="2023-06-28T18:02:00Z">
              <w:r w:rsidR="00B643B8">
                <w:rPr>
                  <w:lang w:val="es-ES"/>
                </w:rPr>
                <w:t>.</w:t>
              </w:r>
            </w:ins>
          </w:p>
          <w:p w14:paraId="50DA7474" w14:textId="77777777" w:rsidR="00B643B8" w:rsidRPr="00604BEA" w:rsidRDefault="00B643B8" w:rsidP="00604BEA">
            <w:pPr>
              <w:rPr>
                <w:lang w:val="es-ES"/>
              </w:rPr>
            </w:pPr>
          </w:p>
          <w:p w14:paraId="541D55E9" w14:textId="30FE974F" w:rsidR="00604BEA" w:rsidRPr="00604BEA" w:rsidRDefault="00604BEA" w:rsidP="00604BEA">
            <w:pPr>
              <w:rPr>
                <w:lang w:val="es-ES"/>
              </w:rPr>
            </w:pPr>
            <w:r w:rsidRPr="00604BEA">
              <w:rPr>
                <w:lang w:val="es-ES"/>
              </w:rPr>
              <w:t>Entendamos que la gran mayoría de los gorrones preferiría perder Netflix que pagar por él</w:t>
            </w:r>
            <w:ins w:id="1032" w:author="Andrew Wilkinson" w:date="2023-06-28T18:02:00Z">
              <w:r w:rsidR="00B643B8">
                <w:rPr>
                  <w:lang w:val="es-ES"/>
                </w:rPr>
                <w:t>.</w:t>
              </w:r>
            </w:ins>
          </w:p>
          <w:p w14:paraId="0475AC15" w14:textId="2AD2D50A" w:rsidR="00604BEA" w:rsidRPr="00604BEA" w:rsidRDefault="00604BEA" w:rsidP="00604BEA">
            <w:pPr>
              <w:rPr>
                <w:lang w:val="es-ES"/>
              </w:rPr>
            </w:pPr>
            <w:r w:rsidRPr="00604BEA">
              <w:rPr>
                <w:lang w:val="es-ES"/>
              </w:rPr>
              <w:t>Lo que explica el hashtag "cancelen Netflix" que ha sido tendencia en TikTok las pasadas semanas</w:t>
            </w:r>
            <w:ins w:id="1033" w:author="Andrew Wilkinson" w:date="2023-06-28T18:02:00Z">
              <w:r w:rsidR="00B643B8">
                <w:rPr>
                  <w:lang w:val="es-ES"/>
                </w:rPr>
                <w:t>.</w:t>
              </w:r>
            </w:ins>
          </w:p>
          <w:p w14:paraId="31574C57" w14:textId="74E51892" w:rsidR="00604BEA" w:rsidRPr="00604BEA" w:rsidRDefault="00604BEA" w:rsidP="00604BEA">
            <w:pPr>
              <w:rPr>
                <w:lang w:val="es-ES"/>
              </w:rPr>
            </w:pPr>
            <w:r w:rsidRPr="00604BEA">
              <w:rPr>
                <w:lang w:val="es-ES"/>
              </w:rPr>
              <w:t xml:space="preserve">Pero aqui esta la sorpresa, los </w:t>
            </w:r>
            <w:del w:id="1034" w:author="Andrew Wilkinson" w:date="2023-06-28T18:02:00Z">
              <w:r w:rsidRPr="00604BEA" w:rsidDel="00B643B8">
                <w:rPr>
                  <w:lang w:val="es-ES"/>
                </w:rPr>
                <w:delText>prmeros</w:delText>
              </w:r>
            </w:del>
            <w:ins w:id="1035" w:author="Andrew Wilkinson" w:date="2023-06-28T18:02:00Z">
              <w:r w:rsidR="00B643B8" w:rsidRPr="00604BEA">
                <w:rPr>
                  <w:lang w:val="es-ES"/>
                </w:rPr>
                <w:t>primeros</w:t>
              </w:r>
            </w:ins>
            <w:r w:rsidRPr="00604BEA">
              <w:rPr>
                <w:lang w:val="es-ES"/>
              </w:rPr>
              <w:t xml:space="preserve"> números sugieren que ellos si pagarían por </w:t>
            </w:r>
            <w:del w:id="1036" w:author="Andrew Wilkinson" w:date="2023-06-28T18:02:00Z">
              <w:r w:rsidRPr="00604BEA" w:rsidDel="00B643B8">
                <w:rPr>
                  <w:lang w:val="es-ES"/>
                </w:rPr>
                <w:delText>Ntflix</w:delText>
              </w:r>
            </w:del>
            <w:ins w:id="1037" w:author="Andrew Wilkinson" w:date="2023-06-28T18:02:00Z">
              <w:r w:rsidR="00B643B8" w:rsidRPr="00604BEA">
                <w:rPr>
                  <w:lang w:val="es-ES"/>
                </w:rPr>
                <w:t>Netflix</w:t>
              </w:r>
              <w:r w:rsidR="00B643B8">
                <w:rPr>
                  <w:lang w:val="es-ES"/>
                </w:rPr>
                <w:t>.</w:t>
              </w:r>
            </w:ins>
          </w:p>
          <w:p w14:paraId="7D186D9C" w14:textId="6AFE723E" w:rsidR="00604BEA" w:rsidRPr="00604BEA" w:rsidRDefault="00604BEA" w:rsidP="00604BEA">
            <w:pPr>
              <w:rPr>
                <w:lang w:val="es-ES"/>
              </w:rPr>
            </w:pPr>
            <w:r w:rsidRPr="00604BEA">
              <w:rPr>
                <w:lang w:val="es-ES"/>
              </w:rPr>
              <w:t>Y los economistas no está sorprendidos, ellos saben que los consumidores tienden a sobre exponer su resistencia al cambio en encuestas como esta</w:t>
            </w:r>
            <w:ins w:id="1038" w:author="Andrew Wilkinson" w:date="2023-06-28T18:02:00Z">
              <w:r w:rsidR="00114F17">
                <w:rPr>
                  <w:lang w:val="es-ES"/>
                </w:rPr>
                <w:t>.</w:t>
              </w:r>
            </w:ins>
          </w:p>
          <w:p w14:paraId="2D31E8DE" w14:textId="0648ED63" w:rsidR="00604BEA" w:rsidRPr="00604BEA" w:rsidRDefault="00604BEA" w:rsidP="00604BEA">
            <w:pPr>
              <w:rPr>
                <w:lang w:val="es-ES"/>
              </w:rPr>
            </w:pPr>
            <w:r w:rsidRPr="00604BEA">
              <w:rPr>
                <w:lang w:val="es-ES"/>
              </w:rPr>
              <w:t>Jack es como la mayoría de los consumidores tratando de espantar a Netflix con sus respuestas a la encuesta</w:t>
            </w:r>
            <w:ins w:id="1039" w:author="Andrew Wilkinson" w:date="2023-06-28T18:02:00Z">
              <w:r w:rsidR="00114F17">
                <w:rPr>
                  <w:lang w:val="es-ES"/>
                </w:rPr>
                <w:t>.</w:t>
              </w:r>
            </w:ins>
          </w:p>
          <w:p w14:paraId="6EBF5567" w14:textId="29BB530A" w:rsidR="00604BEA" w:rsidRPr="00604BEA" w:rsidRDefault="00604BEA" w:rsidP="00604BEA">
            <w:pPr>
              <w:rPr>
                <w:lang w:val="es-ES"/>
              </w:rPr>
            </w:pPr>
            <w:r w:rsidRPr="00604BEA">
              <w:rPr>
                <w:lang w:val="es-ES"/>
              </w:rPr>
              <w:t>Si, Netflix</w:t>
            </w:r>
            <w:ins w:id="1040" w:author="Andrew Wilkinson" w:date="2023-06-28T18:03:00Z">
              <w:r w:rsidR="00114F17">
                <w:rPr>
                  <w:lang w:val="es-ES"/>
                </w:rPr>
                <w:t>,</w:t>
              </w:r>
            </w:ins>
            <w:r w:rsidRPr="00604BEA">
              <w:rPr>
                <w:lang w:val="es-ES"/>
              </w:rPr>
              <w:t xml:space="preserve"> no te atrevas a echarme, porque no pagaré de ninguna manera</w:t>
            </w:r>
            <w:ins w:id="1041" w:author="Andrew Wilkinson" w:date="2023-06-28T18:03:00Z">
              <w:r w:rsidR="00114F17">
                <w:rPr>
                  <w:lang w:val="es-ES"/>
                </w:rPr>
                <w:t>.</w:t>
              </w:r>
            </w:ins>
          </w:p>
          <w:p w14:paraId="3D3C3892" w14:textId="40AEFC11" w:rsidR="00604BEA" w:rsidRPr="00604BEA" w:rsidRDefault="00604BEA" w:rsidP="00604BEA">
            <w:pPr>
              <w:rPr>
                <w:lang w:val="es-ES"/>
              </w:rPr>
            </w:pPr>
            <w:r w:rsidRPr="00604BEA">
              <w:rPr>
                <w:lang w:val="es-ES"/>
              </w:rPr>
              <w:t xml:space="preserve">Y ahora, ya veremos dónde acaban los números ultimadamente, pero los primeros datos se ven fuertes para </w:t>
            </w:r>
            <w:del w:id="1042" w:author="Andrew Wilkinson" w:date="2023-06-28T18:03:00Z">
              <w:r w:rsidRPr="00604BEA" w:rsidDel="00574E20">
                <w:rPr>
                  <w:lang w:val="es-ES"/>
                </w:rPr>
                <w:delText>Netfix</w:delText>
              </w:r>
            </w:del>
            <w:ins w:id="1043" w:author="Andrew Wilkinson" w:date="2023-06-28T18:03:00Z">
              <w:r w:rsidR="00574E20" w:rsidRPr="00604BEA">
                <w:rPr>
                  <w:lang w:val="es-ES"/>
                </w:rPr>
                <w:t>Netflix</w:t>
              </w:r>
            </w:ins>
            <w:r w:rsidRPr="00604BEA">
              <w:rPr>
                <w:lang w:val="es-ES"/>
              </w:rPr>
              <w:t xml:space="preserve">, parece que muchos de estos gorrones fanfarroneaban, </w:t>
            </w:r>
            <w:del w:id="1044" w:author="Andrew Wilkinson" w:date="2023-06-28T18:03:00Z">
              <w:r w:rsidRPr="00604BEA" w:rsidDel="00574E20">
                <w:rPr>
                  <w:lang w:val="es-ES"/>
                </w:rPr>
                <w:delText>proque</w:delText>
              </w:r>
            </w:del>
            <w:ins w:id="1045" w:author="Andrew Wilkinson" w:date="2023-06-28T18:03:00Z">
              <w:r w:rsidR="00574E20" w:rsidRPr="00604BEA">
                <w:rPr>
                  <w:lang w:val="es-ES"/>
                </w:rPr>
                <w:t>porque</w:t>
              </w:r>
            </w:ins>
            <w:r w:rsidRPr="00604BEA">
              <w:rPr>
                <w:lang w:val="es-ES"/>
              </w:rPr>
              <w:t xml:space="preserve"> la mayoría de los clientes</w:t>
            </w:r>
            <w:del w:id="1046" w:author="Andrew Wilkinson" w:date="2023-06-28T18:03:00Z">
              <w:r w:rsidRPr="00604BEA" w:rsidDel="00574E20">
                <w:rPr>
                  <w:lang w:val="es-ES"/>
                </w:rPr>
                <w:delText>,</w:delText>
              </w:r>
            </w:del>
            <w:r w:rsidRPr="00604BEA">
              <w:rPr>
                <w:lang w:val="es-ES"/>
              </w:rPr>
              <w:t xml:space="preserve"> son demasiado seguros.</w:t>
            </w:r>
          </w:p>
          <w:p w14:paraId="4A52FF19" w14:textId="73EC15B5" w:rsidR="00604BEA" w:rsidRPr="00604BEA" w:rsidRDefault="00604BEA" w:rsidP="00604BEA">
            <w:pPr>
              <w:rPr>
                <w:lang w:val="es-ES"/>
              </w:rPr>
            </w:pPr>
            <w:r w:rsidRPr="00604BEA">
              <w:rPr>
                <w:lang w:val="es-ES"/>
              </w:rPr>
              <w:t xml:space="preserve">Unas palabras de nuestro patrocinador, </w:t>
            </w:r>
            <w:del w:id="1047" w:author="Andrew Wilkinson" w:date="2023-06-28T17:15:00Z">
              <w:r w:rsidRPr="00604BEA" w:rsidDel="0016065E">
                <w:rPr>
                  <w:lang w:val="es-ES"/>
                </w:rPr>
                <w:delText>mudwater</w:delText>
              </w:r>
            </w:del>
            <w:ins w:id="1048" w:author="Andrew Wilkinson" w:date="2023-06-28T17:15:00Z">
              <w:r w:rsidR="0016065E">
                <w:rPr>
                  <w:lang w:val="es-ES"/>
                </w:rPr>
                <w:t>"MudWtr"</w:t>
              </w:r>
            </w:ins>
            <w:ins w:id="1049" w:author="Andrew Wilkinson" w:date="2023-06-28T18:03:00Z">
              <w:r w:rsidR="00574E20">
                <w:rPr>
                  <w:lang w:val="es-ES"/>
                </w:rPr>
                <w:t>.</w:t>
              </w:r>
            </w:ins>
          </w:p>
          <w:p w14:paraId="6D11358D" w14:textId="17265E61" w:rsidR="00604BEA" w:rsidRPr="00604BEA" w:rsidRDefault="00604BEA" w:rsidP="00604BEA">
            <w:pPr>
              <w:rPr>
                <w:lang w:val="es-ES"/>
              </w:rPr>
            </w:pPr>
            <w:del w:id="1050" w:author="Andrew Wilkinson" w:date="2023-06-28T18:08:00Z">
              <w:r w:rsidRPr="00604BEA" w:rsidDel="00141A99">
                <w:rPr>
                  <w:lang w:val="es-ES"/>
                </w:rPr>
                <w:delText>Así es</w:delText>
              </w:r>
            </w:del>
            <w:ins w:id="1051" w:author="Andrew Wilkinson" w:date="2023-06-28T18:08:00Z">
              <w:r w:rsidR="00141A99">
                <w:rPr>
                  <w:lang w:val="es-ES"/>
                </w:rPr>
                <w:t>Yetis</w:t>
              </w:r>
            </w:ins>
            <w:r w:rsidRPr="00604BEA">
              <w:rPr>
                <w:lang w:val="es-ES"/>
              </w:rPr>
              <w:t>, Jack y yo tomamos un par de clases cuando estábamos en la universidad</w:t>
            </w:r>
            <w:ins w:id="1052" w:author="Andrew Wilkinson" w:date="2023-06-28T18:08:00Z">
              <w:r w:rsidR="00141A99">
                <w:rPr>
                  <w:lang w:val="es-ES"/>
                </w:rPr>
                <w:t>.</w:t>
              </w:r>
            </w:ins>
          </w:p>
          <w:p w14:paraId="48404966" w14:textId="2D8610E5" w:rsidR="00604BEA" w:rsidRPr="00604BEA" w:rsidRDefault="00604BEA" w:rsidP="00604BEA">
            <w:pPr>
              <w:rPr>
                <w:lang w:val="es-ES"/>
              </w:rPr>
            </w:pPr>
            <w:r w:rsidRPr="00604BEA">
              <w:rPr>
                <w:lang w:val="es-ES"/>
              </w:rPr>
              <w:t>Así es, y la clave para un estudio de economía es aislar una variable</w:t>
            </w:r>
            <w:ins w:id="1053" w:author="Andrew Wilkinson" w:date="2023-06-28T18:08:00Z">
              <w:r w:rsidR="00141A99">
                <w:rPr>
                  <w:lang w:val="es-ES"/>
                </w:rPr>
                <w:t>.</w:t>
              </w:r>
            </w:ins>
          </w:p>
          <w:p w14:paraId="654CAC8A" w14:textId="4F3F2946" w:rsidR="00604BEA" w:rsidRPr="00604BEA" w:rsidRDefault="00604BEA" w:rsidP="00604BEA">
            <w:pPr>
              <w:rPr>
                <w:lang w:val="es-ES"/>
              </w:rPr>
            </w:pPr>
            <w:r w:rsidRPr="00604BEA">
              <w:rPr>
                <w:lang w:val="es-ES"/>
              </w:rPr>
              <w:t xml:space="preserve">Bueno, Jack y yo aislamos una variable cuando probamos </w:t>
            </w:r>
            <w:del w:id="1054" w:author="Andrew Wilkinson" w:date="2023-06-28T17:15:00Z">
              <w:r w:rsidRPr="00604BEA" w:rsidDel="0016065E">
                <w:rPr>
                  <w:lang w:val="es-ES"/>
                </w:rPr>
                <w:delText>mudwater</w:delText>
              </w:r>
            </w:del>
            <w:ins w:id="1055" w:author="Andrew Wilkinson" w:date="2023-06-28T17:15:00Z">
              <w:r w:rsidR="0016065E">
                <w:rPr>
                  <w:lang w:val="es-ES"/>
                </w:rPr>
                <w:t>"MudWtr"</w:t>
              </w:r>
            </w:ins>
            <w:ins w:id="1056" w:author="Andrew Wilkinson" w:date="2023-06-28T18:08:00Z">
              <w:r w:rsidR="00141A99">
                <w:rPr>
                  <w:lang w:val="es-ES"/>
                </w:rPr>
                <w:t>.</w:t>
              </w:r>
            </w:ins>
          </w:p>
          <w:p w14:paraId="498405D8" w14:textId="3E149622" w:rsidR="00604BEA" w:rsidRPr="00604BEA" w:rsidRDefault="00604BEA" w:rsidP="00604BEA">
            <w:pPr>
              <w:rPr>
                <w:lang w:val="es-ES"/>
              </w:rPr>
            </w:pPr>
            <w:r w:rsidRPr="00604BEA">
              <w:rPr>
                <w:lang w:val="es-ES"/>
              </w:rPr>
              <w:t xml:space="preserve">Si, mantuvimoa el resto de nuestra vida igual, pero cambiamos del café a </w:t>
            </w:r>
            <w:del w:id="1057" w:author="Andrew Wilkinson" w:date="2023-06-28T17:15:00Z">
              <w:r w:rsidRPr="00604BEA" w:rsidDel="0016065E">
                <w:rPr>
                  <w:lang w:val="es-ES"/>
                </w:rPr>
                <w:delText>mudwater</w:delText>
              </w:r>
            </w:del>
            <w:ins w:id="1058" w:author="Andrew Wilkinson" w:date="2023-06-28T17:15:00Z">
              <w:r w:rsidR="0016065E">
                <w:rPr>
                  <w:lang w:val="es-ES"/>
                </w:rPr>
                <w:t>"MudWtr"</w:t>
              </w:r>
            </w:ins>
            <w:ins w:id="1059" w:author="Andrew Wilkinson" w:date="2023-06-28T18:08:00Z">
              <w:r w:rsidR="00141A99">
                <w:rPr>
                  <w:lang w:val="es-ES"/>
                </w:rPr>
                <w:t>.</w:t>
              </w:r>
            </w:ins>
          </w:p>
          <w:p w14:paraId="68E115E5" w14:textId="275FC05C" w:rsidR="00604BEA" w:rsidRPr="00604BEA" w:rsidRDefault="00604BEA" w:rsidP="00604BEA">
            <w:pPr>
              <w:rPr>
                <w:lang w:val="es-ES"/>
              </w:rPr>
            </w:pPr>
            <w:r w:rsidRPr="00604BEA">
              <w:rPr>
                <w:lang w:val="es-ES"/>
              </w:rPr>
              <w:t>Oky, francamente, simplemente la mejor alternativa al café, lo es</w:t>
            </w:r>
            <w:ins w:id="1060" w:author="Andrew Wilkinson" w:date="2023-06-28T18:08:00Z">
              <w:r w:rsidR="00141A99">
                <w:rPr>
                  <w:lang w:val="es-ES"/>
                </w:rPr>
                <w:t>.</w:t>
              </w:r>
            </w:ins>
          </w:p>
          <w:p w14:paraId="1E11D7A6" w14:textId="26B367CB" w:rsidR="00604BEA" w:rsidRPr="00604BEA" w:rsidRDefault="00604BEA" w:rsidP="00604BEA">
            <w:pPr>
              <w:rPr>
                <w:lang w:val="es-ES"/>
              </w:rPr>
            </w:pPr>
            <w:r w:rsidRPr="00604BEA">
              <w:rPr>
                <w:lang w:val="es-ES"/>
              </w:rPr>
              <w:t xml:space="preserve">Sorbe una taza caliente de </w:t>
            </w:r>
            <w:del w:id="1061" w:author="Andrew Wilkinson" w:date="2023-06-28T17:15:00Z">
              <w:r w:rsidRPr="00604BEA" w:rsidDel="0016065E">
                <w:rPr>
                  <w:lang w:val="es-ES"/>
                </w:rPr>
                <w:delText>mudwater</w:delText>
              </w:r>
            </w:del>
            <w:ins w:id="1062" w:author="Andrew Wilkinson" w:date="2023-06-28T17:15:00Z">
              <w:r w:rsidR="0016065E">
                <w:rPr>
                  <w:lang w:val="es-ES"/>
                </w:rPr>
                <w:t>"MudWtr"</w:t>
              </w:r>
            </w:ins>
            <w:r w:rsidRPr="00604BEA">
              <w:rPr>
                <w:lang w:val="es-ES"/>
              </w:rPr>
              <w:t xml:space="preserve"> sin el rush de la </w:t>
            </w:r>
            <w:del w:id="1063" w:author="Andrew Wilkinson" w:date="2023-06-28T18:08:00Z">
              <w:r w:rsidRPr="00604BEA" w:rsidDel="00141A99">
                <w:rPr>
                  <w:lang w:val="es-ES"/>
                </w:rPr>
                <w:delText>cafeina</w:delText>
              </w:r>
            </w:del>
            <w:ins w:id="1064" w:author="Andrew Wilkinson" w:date="2023-06-28T18:08:00Z">
              <w:r w:rsidR="00141A99" w:rsidRPr="00604BEA">
                <w:rPr>
                  <w:lang w:val="es-ES"/>
                </w:rPr>
                <w:t>cafeína</w:t>
              </w:r>
              <w:r w:rsidR="00141A99">
                <w:rPr>
                  <w:lang w:val="es-ES"/>
                </w:rPr>
                <w:t>.</w:t>
              </w:r>
            </w:ins>
          </w:p>
          <w:p w14:paraId="2D8AAC89" w14:textId="5B4CE2DD" w:rsidR="00604BEA" w:rsidRPr="00604BEA" w:rsidRDefault="00604BEA" w:rsidP="00604BEA">
            <w:pPr>
              <w:rPr>
                <w:lang w:val="es-ES"/>
              </w:rPr>
            </w:pPr>
            <w:del w:id="1065" w:author="Andrew Wilkinson" w:date="2023-06-28T17:15:00Z">
              <w:r w:rsidRPr="00604BEA" w:rsidDel="0016065E">
                <w:rPr>
                  <w:lang w:val="es-ES"/>
                </w:rPr>
                <w:delText>Mudwater</w:delText>
              </w:r>
            </w:del>
            <w:ins w:id="1066" w:author="Andrew Wilkinson" w:date="2023-06-28T17:15:00Z">
              <w:r w:rsidR="0016065E">
                <w:rPr>
                  <w:lang w:val="es-ES"/>
                </w:rPr>
                <w:t>"MudWtr"</w:t>
              </w:r>
            </w:ins>
            <w:r w:rsidRPr="00604BEA">
              <w:rPr>
                <w:lang w:val="es-ES"/>
              </w:rPr>
              <w:t xml:space="preserve"> está hecho de cuatro hongos a</w:t>
            </w:r>
            <w:ins w:id="1067" w:author="Andrew Wilkinson" w:date="2023-06-28T18:08:00Z">
              <w:r w:rsidR="00141A99">
                <w:rPr>
                  <w:lang w:val="es-ES"/>
                </w:rPr>
                <w:t>d</w:t>
              </w:r>
            </w:ins>
            <w:r w:rsidRPr="00604BEA">
              <w:rPr>
                <w:lang w:val="es-ES"/>
              </w:rPr>
              <w:t xml:space="preserve">aptogenos y hierbas </w:t>
            </w:r>
            <w:del w:id="1068" w:author="Andrew Wilkinson" w:date="2023-06-28T18:09:00Z">
              <w:r w:rsidRPr="00604BEA" w:rsidDel="00141A99">
                <w:rPr>
                  <w:lang w:val="es-ES"/>
                </w:rPr>
                <w:delText>aromaticas</w:delText>
              </w:r>
            </w:del>
            <w:ins w:id="1069" w:author="Andrew Wilkinson" w:date="2023-06-28T18:09:00Z">
              <w:r w:rsidR="00141A99" w:rsidRPr="00604BEA">
                <w:rPr>
                  <w:lang w:val="es-ES"/>
                </w:rPr>
                <w:t>aromáticas</w:t>
              </w:r>
              <w:r w:rsidR="00141A99">
                <w:rPr>
                  <w:lang w:val="es-ES"/>
                </w:rPr>
                <w:t>.</w:t>
              </w:r>
            </w:ins>
          </w:p>
          <w:p w14:paraId="3C09C435" w14:textId="4FD00479" w:rsidR="00604BEA" w:rsidRPr="00604BEA" w:rsidRDefault="00604BEA" w:rsidP="00604BEA">
            <w:pPr>
              <w:rPr>
                <w:lang w:val="es-ES"/>
              </w:rPr>
            </w:pPr>
            <w:r w:rsidRPr="00604BEA">
              <w:rPr>
                <w:lang w:val="es-ES"/>
              </w:rPr>
              <w:lastRenderedPageBreak/>
              <w:t>Puedes añadir crema, puedes añadir miel, hasta puedes añadir mantequilla, la cual es mi favorita</w:t>
            </w:r>
            <w:ins w:id="1070" w:author="Andrew Wilkinson" w:date="2023-06-28T18:09:00Z">
              <w:r w:rsidR="00141A99">
                <w:rPr>
                  <w:lang w:val="es-ES"/>
                </w:rPr>
                <w:t>.</w:t>
              </w:r>
            </w:ins>
          </w:p>
          <w:p w14:paraId="5DB9072F" w14:textId="3C83D782" w:rsidR="00604BEA" w:rsidRPr="00604BEA" w:rsidRDefault="00604BEA" w:rsidP="00604BEA">
            <w:pPr>
              <w:rPr>
                <w:lang w:val="es-ES"/>
              </w:rPr>
            </w:pPr>
            <w:r w:rsidRPr="00604BEA">
              <w:rPr>
                <w:lang w:val="es-ES"/>
              </w:rPr>
              <w:t xml:space="preserve">Jack y yo tenemos un tip </w:t>
            </w:r>
            <w:del w:id="1071" w:author="Andrew Wilkinson" w:date="2023-06-28T18:09:00Z">
              <w:r w:rsidRPr="00604BEA" w:rsidDel="00141A99">
                <w:rPr>
                  <w:lang w:val="es-ES"/>
                </w:rPr>
                <w:delText>profesinal</w:delText>
              </w:r>
            </w:del>
            <w:ins w:id="1072" w:author="Andrew Wilkinson" w:date="2023-06-28T18:09:00Z">
              <w:r w:rsidR="00141A99" w:rsidRPr="00604BEA">
                <w:rPr>
                  <w:lang w:val="es-ES"/>
                </w:rPr>
                <w:t>profesional</w:t>
              </w:r>
            </w:ins>
            <w:r w:rsidRPr="00604BEA">
              <w:rPr>
                <w:lang w:val="es-ES"/>
              </w:rPr>
              <w:t>, un protip</w:t>
            </w:r>
            <w:ins w:id="1073" w:author="Andrew Wilkinson" w:date="2023-06-28T18:09:00Z">
              <w:r w:rsidR="00141A99">
                <w:rPr>
                  <w:lang w:val="es-ES"/>
                </w:rPr>
                <w:t>.</w:t>
              </w:r>
            </w:ins>
          </w:p>
          <w:p w14:paraId="1E557F6D" w14:textId="31CA940A" w:rsidR="00604BEA" w:rsidRPr="00604BEA" w:rsidRDefault="00604BEA" w:rsidP="00604BEA">
            <w:pPr>
              <w:rPr>
                <w:lang w:val="es-ES"/>
              </w:rPr>
            </w:pPr>
            <w:r w:rsidRPr="00604BEA">
              <w:rPr>
                <w:lang w:val="es-ES"/>
              </w:rPr>
              <w:t>¿</w:t>
            </w:r>
            <w:ins w:id="1074" w:author="Andrew Wilkinson" w:date="2023-06-28T18:09:00Z">
              <w:r w:rsidR="00141A99">
                <w:rPr>
                  <w:lang w:val="es-ES"/>
                </w:rPr>
                <w:t>Q</w:t>
              </w:r>
            </w:ins>
            <w:del w:id="1075" w:author="Andrew Wilkinson" w:date="2023-06-28T18:09:00Z">
              <w:r w:rsidRPr="00604BEA" w:rsidDel="00141A99">
                <w:rPr>
                  <w:lang w:val="es-ES"/>
                </w:rPr>
                <w:delText>q</w:delText>
              </w:r>
            </w:del>
            <w:r w:rsidRPr="00604BEA">
              <w:rPr>
                <w:lang w:val="es-ES"/>
              </w:rPr>
              <w:t>ué tienes?</w:t>
            </w:r>
          </w:p>
          <w:p w14:paraId="51063AE9" w14:textId="15B7156B" w:rsidR="00604BEA" w:rsidRPr="00604BEA" w:rsidRDefault="00604BEA" w:rsidP="00604BEA">
            <w:pPr>
              <w:rPr>
                <w:lang w:val="es-ES"/>
              </w:rPr>
            </w:pPr>
            <w:r w:rsidRPr="00604BEA">
              <w:rPr>
                <w:lang w:val="es-ES"/>
              </w:rPr>
              <w:t xml:space="preserve">Miel de maple en el </w:t>
            </w:r>
            <w:del w:id="1076" w:author="Andrew Wilkinson" w:date="2023-06-28T17:15:00Z">
              <w:r w:rsidRPr="00604BEA" w:rsidDel="0016065E">
                <w:rPr>
                  <w:lang w:val="es-ES"/>
                </w:rPr>
                <w:delText>mudwater</w:delText>
              </w:r>
            </w:del>
            <w:ins w:id="1077" w:author="Andrew Wilkinson" w:date="2023-06-28T17:15:00Z">
              <w:r w:rsidR="0016065E">
                <w:rPr>
                  <w:lang w:val="es-ES"/>
                </w:rPr>
                <w:t>"MudWtr"</w:t>
              </w:r>
            </w:ins>
            <w:r w:rsidRPr="00604BEA">
              <w:rPr>
                <w:lang w:val="es-ES"/>
              </w:rPr>
              <w:t>, eso es</w:t>
            </w:r>
            <w:ins w:id="1078" w:author="Andrew Wilkinson" w:date="2023-06-28T18:10:00Z">
              <w:r w:rsidR="00141A99">
                <w:rPr>
                  <w:lang w:val="es-ES"/>
                </w:rPr>
                <w:t>.</w:t>
              </w:r>
            </w:ins>
          </w:p>
          <w:p w14:paraId="770ECCF7" w14:textId="4856E1A6" w:rsidR="00604BEA" w:rsidRPr="00604BEA" w:rsidRDefault="00604BEA" w:rsidP="00604BEA">
            <w:pPr>
              <w:rPr>
                <w:lang w:val="es-ES"/>
              </w:rPr>
            </w:pPr>
            <w:r w:rsidRPr="00604BEA">
              <w:rPr>
                <w:lang w:val="es-ES"/>
              </w:rPr>
              <w:t xml:space="preserve">Un </w:t>
            </w:r>
            <w:del w:id="1079" w:author="Andrew Wilkinson" w:date="2023-06-28T17:15:00Z">
              <w:r w:rsidRPr="00604BEA" w:rsidDel="0016065E">
                <w:rPr>
                  <w:lang w:val="es-ES"/>
                </w:rPr>
                <w:delText>mudwater</w:delText>
              </w:r>
            </w:del>
            <w:ins w:id="1080" w:author="Andrew Wilkinson" w:date="2023-06-28T17:15:00Z">
              <w:r w:rsidR="0016065E">
                <w:rPr>
                  <w:lang w:val="es-ES"/>
                </w:rPr>
                <w:t>"MudWtr"</w:t>
              </w:r>
            </w:ins>
            <w:r w:rsidRPr="00604BEA">
              <w:rPr>
                <w:lang w:val="es-ES"/>
              </w:rPr>
              <w:t xml:space="preserve"> de maple, me gusta</w:t>
            </w:r>
            <w:ins w:id="1081" w:author="Andrew Wilkinson" w:date="2023-06-28T18:10:00Z">
              <w:r w:rsidR="00141A99">
                <w:rPr>
                  <w:lang w:val="es-ES"/>
                </w:rPr>
                <w:t>.</w:t>
              </w:r>
            </w:ins>
          </w:p>
          <w:p w14:paraId="0DDA1526" w14:textId="6F051954" w:rsidR="00604BEA" w:rsidRPr="00604BEA" w:rsidRDefault="00604BEA" w:rsidP="00604BEA">
            <w:pPr>
              <w:rPr>
                <w:lang w:val="es-ES"/>
              </w:rPr>
            </w:pPr>
            <w:del w:id="1082" w:author="Andrew Wilkinson" w:date="2023-06-28T18:10:00Z">
              <w:r w:rsidRPr="00604BEA" w:rsidDel="00141A99">
                <w:rPr>
                  <w:lang w:val="es-ES"/>
                </w:rPr>
                <w:delText>Si lo es</w:delText>
              </w:r>
            </w:del>
            <w:ins w:id="1083" w:author="Andrew Wilkinson" w:date="2023-06-28T18:10:00Z">
              <w:r w:rsidR="00141A99">
                <w:rPr>
                  <w:lang w:val="es-ES"/>
                </w:rPr>
                <w:t>Yetis</w:t>
              </w:r>
            </w:ins>
            <w:r w:rsidRPr="00604BEA">
              <w:rPr>
                <w:lang w:val="es-ES"/>
              </w:rPr>
              <w:t>, leímos un estudio de economía de nuestro cuerpo, pero aislando lo que está en nuestras tazas</w:t>
            </w:r>
            <w:ins w:id="1084" w:author="Andrew Wilkinson" w:date="2023-06-28T18:10:00Z">
              <w:r w:rsidR="00141A99">
                <w:rPr>
                  <w:lang w:val="es-ES"/>
                </w:rPr>
                <w:t>.</w:t>
              </w:r>
            </w:ins>
          </w:p>
          <w:p w14:paraId="0269F833" w14:textId="7B629BCD" w:rsidR="00604BEA" w:rsidRPr="00604BEA" w:rsidRDefault="00604BEA" w:rsidP="00604BEA">
            <w:pPr>
              <w:rPr>
                <w:lang w:val="es-ES"/>
              </w:rPr>
            </w:pPr>
            <w:r w:rsidRPr="00604BEA">
              <w:rPr>
                <w:lang w:val="es-ES"/>
              </w:rPr>
              <w:t>Y nos gustaron los resultados</w:t>
            </w:r>
            <w:ins w:id="1085" w:author="Andrew Wilkinson" w:date="2023-06-28T18:10:00Z">
              <w:r w:rsidR="00141A99">
                <w:rPr>
                  <w:lang w:val="es-ES"/>
                </w:rPr>
                <w:t>.</w:t>
              </w:r>
            </w:ins>
          </w:p>
          <w:p w14:paraId="36636224" w14:textId="0294B4D3" w:rsidR="00604BEA" w:rsidRPr="00604BEA" w:rsidRDefault="00604BEA" w:rsidP="00604BEA">
            <w:pPr>
              <w:rPr>
                <w:lang w:val="es-ES"/>
              </w:rPr>
            </w:pPr>
            <w:del w:id="1086" w:author="Andrew Wilkinson" w:date="2023-06-28T18:11:00Z">
              <w:r w:rsidRPr="00604BEA" w:rsidDel="00141A99">
                <w:rPr>
                  <w:lang w:val="es-ES"/>
                </w:rPr>
                <w:delText>Asi</w:delText>
              </w:r>
            </w:del>
            <w:ins w:id="1087" w:author="Andrew Wilkinson" w:date="2023-06-28T18:11:00Z">
              <w:r w:rsidR="00141A99" w:rsidRPr="00604BEA">
                <w:rPr>
                  <w:lang w:val="es-ES"/>
                </w:rPr>
                <w:t>Así</w:t>
              </w:r>
            </w:ins>
            <w:r w:rsidRPr="00604BEA">
              <w:rPr>
                <w:lang w:val="es-ES"/>
              </w:rPr>
              <w:t xml:space="preserve"> que vayan a </w:t>
            </w:r>
            <w:ins w:id="1088" w:author="Andrew Wilkinson" w:date="2023-06-28T18:11:00Z">
              <w:r w:rsidR="00141A99">
                <w:t>mudwtr.com/tboy</w:t>
              </w:r>
            </w:ins>
            <w:del w:id="1089" w:author="Andrew Wilkinson" w:date="2023-06-28T17:15:00Z">
              <w:r w:rsidRPr="00604BEA" w:rsidDel="0016065E">
                <w:rPr>
                  <w:lang w:val="es-ES"/>
                </w:rPr>
                <w:delText>mudwater</w:delText>
              </w:r>
            </w:del>
            <w:del w:id="1090" w:author="Andrew Wilkinson" w:date="2023-06-28T18:11:00Z">
              <w:r w:rsidRPr="00604BEA" w:rsidDel="00141A99">
                <w:rPr>
                  <w:lang w:val="es-ES"/>
                </w:rPr>
                <w:delText xml:space="preserve"> punto con diagonal Tboy</w:delText>
              </w:r>
            </w:del>
            <w:r w:rsidRPr="00604BEA">
              <w:rPr>
                <w:lang w:val="es-ES"/>
              </w:rPr>
              <w:t xml:space="preserve"> para apoyar al show, y usen el código </w:t>
            </w:r>
            <w:del w:id="1091" w:author="Andrew Wilkinson" w:date="2023-06-28T18:11:00Z">
              <w:r w:rsidRPr="00604BEA" w:rsidDel="00141A99">
                <w:rPr>
                  <w:lang w:val="es-ES"/>
                </w:rPr>
                <w:delText xml:space="preserve">Tboy </w:delText>
              </w:r>
            </w:del>
            <w:ins w:id="1092" w:author="Andrew Wilkinson" w:date="2023-06-28T18:11:00Z">
              <w:r w:rsidR="00141A99">
                <w:rPr>
                  <w:lang w:val="es-ES"/>
                </w:rPr>
                <w:t>TBOY</w:t>
              </w:r>
              <w:r w:rsidR="00141A99" w:rsidRPr="00604BEA">
                <w:rPr>
                  <w:lang w:val="es-ES"/>
                </w:rPr>
                <w:t xml:space="preserve"> </w:t>
              </w:r>
            </w:ins>
            <w:r w:rsidRPr="00604BEA">
              <w:rPr>
                <w:lang w:val="es-ES"/>
              </w:rPr>
              <w:t xml:space="preserve">para obtener </w:t>
            </w:r>
            <w:del w:id="1093" w:author="Andrew Wilkinson" w:date="2023-06-28T18:11:00Z">
              <w:r w:rsidRPr="00604BEA" w:rsidDel="00141A99">
                <w:rPr>
                  <w:lang w:val="es-ES"/>
                </w:rPr>
                <w:delText>quince porciento</w:delText>
              </w:r>
            </w:del>
            <w:ins w:id="1094" w:author="Andrew Wilkinson" w:date="2023-06-28T18:11:00Z">
              <w:r w:rsidR="00141A99">
                <w:rPr>
                  <w:lang w:val="es-ES"/>
                </w:rPr>
                <w:t>15%</w:t>
              </w:r>
            </w:ins>
            <w:r w:rsidRPr="00604BEA">
              <w:rPr>
                <w:lang w:val="es-ES"/>
              </w:rPr>
              <w:t xml:space="preserve"> de descuento</w:t>
            </w:r>
            <w:ins w:id="1095" w:author="Andrew Wilkinson" w:date="2023-06-28T18:11:00Z">
              <w:r w:rsidR="00141A99">
                <w:rPr>
                  <w:lang w:val="es-ES"/>
                </w:rPr>
                <w:t>.</w:t>
              </w:r>
            </w:ins>
          </w:p>
          <w:p w14:paraId="1DB8DFF7" w14:textId="45E3C287" w:rsidR="00604BEA" w:rsidRPr="00604BEA" w:rsidRDefault="00141A99" w:rsidP="00604BEA">
            <w:pPr>
              <w:rPr>
                <w:lang w:val="es-ES"/>
              </w:rPr>
            </w:pPr>
            <w:ins w:id="1096" w:author="Andrew Wilkinson" w:date="2023-06-28T18:14:00Z">
              <w:r>
                <w:t xml:space="preserve">M-U-D-W-T-R dot com </w:t>
              </w:r>
              <w:r>
                <w:t>diagonal</w:t>
              </w:r>
              <w:r>
                <w:t xml:space="preserve"> T-B-O-Y</w:t>
              </w:r>
            </w:ins>
            <w:del w:id="1097" w:author="Andrew Wilkinson" w:date="2023-06-28T18:14:00Z">
              <w:r w:rsidR="00604BEA" w:rsidRPr="00604BEA" w:rsidDel="00141A99">
                <w:rPr>
                  <w:lang w:val="es-ES"/>
                </w:rPr>
                <w:delText>M-u-d-w-t-r punto com diagonal t-b-o-y-</w:delText>
              </w:r>
            </w:del>
            <w:r w:rsidR="00604BEA" w:rsidRPr="00604BEA">
              <w:rPr>
                <w:lang w:val="es-ES"/>
              </w:rPr>
              <w:t xml:space="preserve"> y usa el código </w:t>
            </w:r>
            <w:ins w:id="1098" w:author="Andrew Wilkinson" w:date="2023-06-28T18:12:00Z">
              <w:r>
                <w:rPr>
                  <w:lang w:val="es-ES"/>
                </w:rPr>
                <w:t xml:space="preserve">TBOY </w:t>
              </w:r>
            </w:ins>
            <w:r w:rsidR="00604BEA" w:rsidRPr="00604BEA">
              <w:rPr>
                <w:lang w:val="es-ES"/>
              </w:rPr>
              <w:t xml:space="preserve">para </w:t>
            </w:r>
            <w:del w:id="1099" w:author="Andrew Wilkinson" w:date="2023-06-28T18:12:00Z">
              <w:r w:rsidR="00604BEA" w:rsidRPr="00604BEA" w:rsidDel="00141A99">
                <w:rPr>
                  <w:lang w:val="es-ES"/>
                </w:rPr>
                <w:delText>quince porciento</w:delText>
              </w:r>
            </w:del>
            <w:ins w:id="1100" w:author="Andrew Wilkinson" w:date="2023-06-28T18:12:00Z">
              <w:r>
                <w:rPr>
                  <w:lang w:val="es-ES"/>
                </w:rPr>
                <w:t>15%</w:t>
              </w:r>
            </w:ins>
            <w:r w:rsidR="00604BEA" w:rsidRPr="00604BEA">
              <w:rPr>
                <w:lang w:val="es-ES"/>
              </w:rPr>
              <w:t xml:space="preserve"> en tu </w:t>
            </w:r>
            <w:del w:id="1101" w:author="Andrew Wilkinson" w:date="2023-06-28T18:15:00Z">
              <w:r w:rsidR="00604BEA" w:rsidRPr="00604BEA" w:rsidDel="00B77871">
                <w:rPr>
                  <w:lang w:val="es-ES"/>
                </w:rPr>
                <w:delText>órden</w:delText>
              </w:r>
            </w:del>
            <w:ins w:id="1102" w:author="Andrew Wilkinson" w:date="2023-06-28T18:15:00Z">
              <w:r w:rsidR="00B77871" w:rsidRPr="00604BEA">
                <w:rPr>
                  <w:lang w:val="es-ES"/>
                </w:rPr>
                <w:t>orden</w:t>
              </w:r>
            </w:ins>
            <w:ins w:id="1103" w:author="Andrew Wilkinson" w:date="2023-06-28T18:12:00Z">
              <w:r>
                <w:rPr>
                  <w:lang w:val="es-ES"/>
                </w:rPr>
                <w:t>.</w:t>
              </w:r>
            </w:ins>
          </w:p>
          <w:p w14:paraId="5874CBE3" w14:textId="463E9781" w:rsidR="00604BEA" w:rsidRPr="00604BEA" w:rsidRDefault="00604BEA" w:rsidP="00604BEA">
            <w:pPr>
              <w:rPr>
                <w:lang w:val="es-ES"/>
              </w:rPr>
            </w:pPr>
            <w:r w:rsidRPr="00604BEA">
              <w:rPr>
                <w:lang w:val="es-ES"/>
              </w:rPr>
              <w:t xml:space="preserve">Y ahora unas palabras de nuestro patrocinador </w:t>
            </w:r>
            <w:del w:id="1104" w:author="Andrew Wilkinson" w:date="2023-06-28T18:16:00Z">
              <w:r w:rsidRPr="00604BEA" w:rsidDel="00B77871">
                <w:rPr>
                  <w:lang w:val="es-ES"/>
                </w:rPr>
                <w:delText>expressvpn</w:delText>
              </w:r>
            </w:del>
            <w:ins w:id="1105" w:author="Andrew Wilkinson" w:date="2023-06-28T18:16:00Z">
              <w:r w:rsidR="00B77871">
                <w:rPr>
                  <w:lang w:val="es-ES"/>
                </w:rPr>
                <w:t>ExpressVPN.</w:t>
              </w:r>
            </w:ins>
          </w:p>
          <w:p w14:paraId="13BEB668" w14:textId="72AA81FC" w:rsidR="00604BEA" w:rsidRPr="00604BEA" w:rsidRDefault="00604BEA" w:rsidP="00604BEA">
            <w:pPr>
              <w:rPr>
                <w:lang w:val="es-ES"/>
              </w:rPr>
            </w:pPr>
            <w:r w:rsidRPr="00604BEA">
              <w:rPr>
                <w:lang w:val="es-ES"/>
              </w:rPr>
              <w:t xml:space="preserve">Pues </w:t>
            </w:r>
            <w:ins w:id="1106" w:author="Andrew Wilkinson" w:date="2023-06-28T18:16:00Z">
              <w:r w:rsidR="00B77871">
                <w:rPr>
                  <w:lang w:val="es-ES"/>
                </w:rPr>
                <w:t>J</w:t>
              </w:r>
            </w:ins>
            <w:del w:id="1107" w:author="Andrew Wilkinson" w:date="2023-06-28T18:16:00Z">
              <w:r w:rsidRPr="00604BEA" w:rsidDel="00B77871">
                <w:rPr>
                  <w:lang w:val="es-ES"/>
                </w:rPr>
                <w:delText>j</w:delText>
              </w:r>
            </w:del>
            <w:r w:rsidRPr="00604BEA">
              <w:rPr>
                <w:lang w:val="es-ES"/>
              </w:rPr>
              <w:t>ack y yo trabajamos en en espacios compartidos</w:t>
            </w:r>
            <w:ins w:id="1108" w:author="Andrew Wilkinson" w:date="2023-06-28T18:16:00Z">
              <w:r w:rsidR="00B77871">
                <w:rPr>
                  <w:lang w:val="es-ES"/>
                </w:rPr>
                <w:t>.</w:t>
              </w:r>
            </w:ins>
          </w:p>
          <w:p w14:paraId="16687FB0" w14:textId="761157D0" w:rsidR="00604BEA" w:rsidRPr="00604BEA" w:rsidRDefault="00604BEA" w:rsidP="00604BEA">
            <w:pPr>
              <w:rPr>
                <w:lang w:val="es-ES"/>
              </w:rPr>
            </w:pPr>
            <w:r w:rsidRPr="00604BEA">
              <w:rPr>
                <w:lang w:val="es-ES"/>
              </w:rPr>
              <w:t>Y a veces se nos ocurre algo en el café de camino al trabajo</w:t>
            </w:r>
            <w:ins w:id="1109" w:author="Andrew Wilkinson" w:date="2023-06-28T18:16:00Z">
              <w:r w:rsidR="00B77871">
                <w:rPr>
                  <w:lang w:val="es-ES"/>
                </w:rPr>
                <w:t>.</w:t>
              </w:r>
            </w:ins>
          </w:p>
          <w:p w14:paraId="41F7367D" w14:textId="6C6150B8" w:rsidR="00604BEA" w:rsidRPr="00604BEA" w:rsidRDefault="00604BEA" w:rsidP="00604BEA">
            <w:pPr>
              <w:rPr>
                <w:lang w:val="es-ES"/>
              </w:rPr>
            </w:pPr>
            <w:r w:rsidRPr="00604BEA">
              <w:rPr>
                <w:lang w:val="es-ES"/>
              </w:rPr>
              <w:t>Y aveces se nos viene una idea en un viaje a treinta mil pies de altura</w:t>
            </w:r>
            <w:ins w:id="1110" w:author="Andrew Wilkinson" w:date="2023-06-28T18:17:00Z">
              <w:r w:rsidR="00B77871">
                <w:rPr>
                  <w:lang w:val="es-ES"/>
                </w:rPr>
                <w:t>.</w:t>
              </w:r>
            </w:ins>
          </w:p>
          <w:p w14:paraId="43F2320D" w14:textId="31F9B603" w:rsidR="00604BEA" w:rsidRPr="00604BEA" w:rsidRDefault="00604BEA" w:rsidP="00604BEA">
            <w:pPr>
              <w:rPr>
                <w:lang w:val="es-ES"/>
              </w:rPr>
            </w:pPr>
            <w:r w:rsidRPr="00604BEA">
              <w:rPr>
                <w:lang w:val="es-ES"/>
              </w:rPr>
              <w:t>Y a veces grabamos a un chef en un hotel durante la boda de un amigo</w:t>
            </w:r>
            <w:ins w:id="1111" w:author="Andrew Wilkinson" w:date="2023-06-28T18:17:00Z">
              <w:r w:rsidR="00B77871">
                <w:rPr>
                  <w:lang w:val="es-ES"/>
                </w:rPr>
                <w:t>.</w:t>
              </w:r>
            </w:ins>
          </w:p>
          <w:p w14:paraId="3D76F1FE" w14:textId="7C3BD3DE" w:rsidR="00604BEA" w:rsidRPr="00604BEA" w:rsidRDefault="00604BEA" w:rsidP="00604BEA">
            <w:pPr>
              <w:rPr>
                <w:lang w:val="es-ES"/>
              </w:rPr>
            </w:pPr>
            <w:r w:rsidRPr="00604BEA">
              <w:rPr>
                <w:lang w:val="es-ES"/>
              </w:rPr>
              <w:t xml:space="preserve">Pero hay algo que hacemos, no importa donde estamos preparando este </w:t>
            </w:r>
            <w:ins w:id="1112" w:author="Andrew Wilkinson" w:date="2023-06-28T18:17:00Z">
              <w:r w:rsidR="00B77871">
                <w:rPr>
                  <w:lang w:val="es-ES"/>
                </w:rPr>
                <w:t>p</w:t>
              </w:r>
            </w:ins>
            <w:del w:id="1113" w:author="Andrew Wilkinson" w:date="2023-06-28T18:17:00Z">
              <w:r w:rsidRPr="00604BEA" w:rsidDel="00B77871">
                <w:rPr>
                  <w:lang w:val="es-ES"/>
                </w:rPr>
                <w:delText>P</w:delText>
              </w:r>
            </w:del>
            <w:r w:rsidRPr="00604BEA">
              <w:rPr>
                <w:lang w:val="es-ES"/>
              </w:rPr>
              <w:t>odcast</w:t>
            </w:r>
            <w:ins w:id="1114" w:author="Andrew Wilkinson" w:date="2023-06-28T18:17:00Z">
              <w:r w:rsidR="00B77871">
                <w:rPr>
                  <w:lang w:val="es-ES"/>
                </w:rPr>
                <w:t>.</w:t>
              </w:r>
            </w:ins>
          </w:p>
          <w:p w14:paraId="172E6BE0" w14:textId="7031F2C8" w:rsidR="00604BEA" w:rsidRPr="00604BEA" w:rsidRDefault="00604BEA" w:rsidP="00604BEA">
            <w:pPr>
              <w:rPr>
                <w:lang w:val="es-ES"/>
              </w:rPr>
            </w:pPr>
            <w:r w:rsidRPr="00604BEA">
              <w:rPr>
                <w:lang w:val="es-ES"/>
              </w:rPr>
              <w:t xml:space="preserve">Usamos </w:t>
            </w:r>
            <w:del w:id="1115" w:author="Andrew Wilkinson" w:date="2023-06-28T18:26:00Z">
              <w:r w:rsidRPr="00604BEA" w:rsidDel="0011129C">
                <w:rPr>
                  <w:lang w:val="es-ES"/>
                </w:rPr>
                <w:delText>vpn</w:delText>
              </w:r>
            </w:del>
            <w:ins w:id="1116" w:author="Andrew Wilkinson" w:date="2023-06-28T18:26:00Z">
              <w:r w:rsidR="0011129C">
                <w:rPr>
                  <w:lang w:val="es-ES"/>
                </w:rPr>
                <w:t>VPN</w:t>
              </w:r>
            </w:ins>
            <w:r w:rsidRPr="00604BEA">
              <w:rPr>
                <w:lang w:val="es-ES"/>
              </w:rPr>
              <w:t xml:space="preserve">, de hecho, desde hace unos hemos usado </w:t>
            </w:r>
            <w:del w:id="1117" w:author="Andrew Wilkinson" w:date="2023-06-28T18:17:00Z">
              <w:r w:rsidRPr="00604BEA" w:rsidDel="00B77871">
                <w:rPr>
                  <w:lang w:val="es-ES"/>
                </w:rPr>
                <w:delText>espressvpn</w:delText>
              </w:r>
            </w:del>
            <w:ins w:id="1118" w:author="Andrew Wilkinson" w:date="2023-06-28T18:17:00Z">
              <w:r w:rsidR="00B77871">
                <w:rPr>
                  <w:lang w:val="es-ES"/>
                </w:rPr>
                <w:t>ExpressVPN.</w:t>
              </w:r>
            </w:ins>
          </w:p>
          <w:p w14:paraId="6AED389B" w14:textId="7B0A3A0F" w:rsidR="00604BEA" w:rsidRPr="00604BEA" w:rsidRDefault="00D90E2D" w:rsidP="00604BEA">
            <w:pPr>
              <w:rPr>
                <w:lang w:val="es-ES"/>
              </w:rPr>
            </w:pPr>
            <w:ins w:id="1119" w:author="Andrew Wilkinson" w:date="2023-06-28T18:20:00Z">
              <w:r w:rsidRPr="00D90E2D">
                <w:rPr>
                  <w:lang w:val="es-ES"/>
                </w:rPr>
                <w:t>Yetis, cuando te conectas a una</w:t>
              </w:r>
            </w:ins>
            <w:del w:id="1120" w:author="Andrew Wilkinson" w:date="2023-06-28T18:20:00Z">
              <w:r w:rsidR="00604BEA" w:rsidRPr="00604BEA" w:rsidDel="00D90E2D">
                <w:rPr>
                  <w:lang w:val="es-ES"/>
                </w:rPr>
                <w:delText>Y nos conectamos a un</w:delText>
              </w:r>
            </w:del>
            <w:r w:rsidR="00604BEA" w:rsidRPr="00604BEA">
              <w:rPr>
                <w:lang w:val="es-ES"/>
              </w:rPr>
              <w:t xml:space="preserve"> </w:t>
            </w:r>
            <w:del w:id="1121" w:author="Andrew Wilkinson" w:date="2023-06-28T18:17:00Z">
              <w:r w:rsidR="00604BEA" w:rsidRPr="00604BEA" w:rsidDel="00D90E2D">
                <w:rPr>
                  <w:lang w:val="es-ES"/>
                </w:rPr>
                <w:delText xml:space="preserve">Wifi </w:delText>
              </w:r>
            </w:del>
            <w:ins w:id="1122" w:author="Andrew Wilkinson" w:date="2023-06-28T18:17:00Z">
              <w:r>
                <w:rPr>
                  <w:lang w:val="es-ES"/>
                </w:rPr>
                <w:t>Wi-Fi</w:t>
              </w:r>
              <w:r w:rsidRPr="00604BEA">
                <w:rPr>
                  <w:lang w:val="es-ES"/>
                </w:rPr>
                <w:t xml:space="preserve"> </w:t>
              </w:r>
            </w:ins>
            <w:r w:rsidR="00604BEA" w:rsidRPr="00604BEA">
              <w:rPr>
                <w:lang w:val="es-ES"/>
              </w:rPr>
              <w:t>sin encriptar y tus datos en línea no están seguros</w:t>
            </w:r>
            <w:ins w:id="1123" w:author="Andrew Wilkinson" w:date="2023-06-28T18:17:00Z">
              <w:r>
                <w:rPr>
                  <w:lang w:val="es-ES"/>
                </w:rPr>
                <w:t>.</w:t>
              </w:r>
            </w:ins>
          </w:p>
          <w:p w14:paraId="29A1700C" w14:textId="44E22EB6" w:rsidR="00604BEA" w:rsidRPr="00604BEA" w:rsidRDefault="00604BEA" w:rsidP="00604BEA">
            <w:pPr>
              <w:rPr>
                <w:lang w:val="es-ES"/>
              </w:rPr>
            </w:pPr>
            <w:del w:id="1124" w:author="Andrew Wilkinson" w:date="2023-06-28T18:18:00Z">
              <w:r w:rsidRPr="00604BEA" w:rsidDel="00D90E2D">
                <w:rPr>
                  <w:lang w:val="es-ES"/>
                </w:rPr>
                <w:delText>Asi</w:delText>
              </w:r>
            </w:del>
            <w:ins w:id="1125" w:author="Andrew Wilkinson" w:date="2023-06-28T18:18:00Z">
              <w:r w:rsidR="00D90E2D" w:rsidRPr="00604BEA">
                <w:rPr>
                  <w:lang w:val="es-ES"/>
                </w:rPr>
                <w:t>Así</w:t>
              </w:r>
            </w:ins>
            <w:r w:rsidRPr="00604BEA">
              <w:rPr>
                <w:lang w:val="es-ES"/>
              </w:rPr>
              <w:t xml:space="preserve"> que siempre que estamos fuera de casa, abrimos la app </w:t>
            </w:r>
            <w:del w:id="1126" w:author="Andrew Wilkinson" w:date="2023-06-28T18:16:00Z">
              <w:r w:rsidRPr="00604BEA" w:rsidDel="00B77871">
                <w:rPr>
                  <w:lang w:val="es-ES"/>
                </w:rPr>
                <w:delText>expressvpn</w:delText>
              </w:r>
            </w:del>
            <w:ins w:id="1127" w:author="Andrew Wilkinson" w:date="2023-06-28T18:16:00Z">
              <w:r w:rsidR="00B77871">
                <w:rPr>
                  <w:lang w:val="es-ES"/>
                </w:rPr>
                <w:t>ExpressVPN</w:t>
              </w:r>
            </w:ins>
            <w:r w:rsidRPr="00604BEA">
              <w:rPr>
                <w:lang w:val="es-ES"/>
              </w:rPr>
              <w:t xml:space="preserve"> y damos click</w:t>
            </w:r>
            <w:ins w:id="1128" w:author="Andrew Wilkinson" w:date="2023-06-28T18:18:00Z">
              <w:r w:rsidR="00D90E2D">
                <w:rPr>
                  <w:lang w:val="es-ES"/>
                </w:rPr>
                <w:t>.</w:t>
              </w:r>
            </w:ins>
          </w:p>
          <w:p w14:paraId="315438D4" w14:textId="2CE7E8E5" w:rsidR="00604BEA" w:rsidRPr="00604BEA" w:rsidRDefault="00604BEA" w:rsidP="00604BEA">
            <w:pPr>
              <w:rPr>
                <w:lang w:val="es-ES"/>
              </w:rPr>
            </w:pPr>
            <w:del w:id="1129" w:author="Andrew Wilkinson" w:date="2023-06-28T18:16:00Z">
              <w:r w:rsidRPr="00604BEA" w:rsidDel="00B77871">
                <w:rPr>
                  <w:lang w:val="es-ES"/>
                </w:rPr>
                <w:delText>Expressvpn</w:delText>
              </w:r>
            </w:del>
            <w:ins w:id="1130" w:author="Andrew Wilkinson" w:date="2023-06-28T18:16:00Z">
              <w:r w:rsidR="00B77871">
                <w:rPr>
                  <w:lang w:val="es-ES"/>
                </w:rPr>
                <w:t>ExpressVPN</w:t>
              </w:r>
            </w:ins>
            <w:r w:rsidRPr="00604BEA">
              <w:rPr>
                <w:lang w:val="es-ES"/>
              </w:rPr>
              <w:t xml:space="preserve"> abre un túnel encriptado entre tu equipo y el internet, para que los hackers no puedan robar tus datos</w:t>
            </w:r>
            <w:ins w:id="1131" w:author="Andrew Wilkinson" w:date="2023-06-28T18:27:00Z">
              <w:r w:rsidR="004925A5">
                <w:rPr>
                  <w:lang w:val="es-ES"/>
                </w:rPr>
                <w:t>.</w:t>
              </w:r>
            </w:ins>
          </w:p>
          <w:p w14:paraId="0714E6E6" w14:textId="77777777" w:rsidR="00604BEA" w:rsidRPr="00604BEA" w:rsidRDefault="00604BEA" w:rsidP="00604BEA">
            <w:pPr>
              <w:rPr>
                <w:lang w:val="es-ES"/>
              </w:rPr>
            </w:pPr>
            <w:r w:rsidRPr="00604BEA">
              <w:rPr>
                <w:lang w:val="es-ES"/>
              </w:rPr>
              <w:t>No nos gustaría que robaran nuestras historias del podcast, y no queremos que roben nuestros datos personales.</w:t>
            </w:r>
          </w:p>
          <w:p w14:paraId="47EABCC7" w14:textId="30D69C4E" w:rsidR="00604BEA" w:rsidRPr="00604BEA" w:rsidRDefault="00604BEA" w:rsidP="00604BEA">
            <w:pPr>
              <w:rPr>
                <w:lang w:val="es-ES"/>
              </w:rPr>
            </w:pPr>
            <w:r w:rsidRPr="00604BEA">
              <w:rPr>
                <w:lang w:val="es-ES"/>
              </w:rPr>
              <w:t>No nos gustaría que alguien robara nuestro podcast</w:t>
            </w:r>
            <w:ins w:id="1132" w:author="Andrew Wilkinson" w:date="2023-06-28T18:27:00Z">
              <w:r w:rsidR="004925A5">
                <w:rPr>
                  <w:lang w:val="es-ES"/>
                </w:rPr>
                <w:t>.</w:t>
              </w:r>
            </w:ins>
          </w:p>
          <w:p w14:paraId="1358F31D" w14:textId="37663CE0" w:rsidR="00604BEA" w:rsidRPr="00604BEA" w:rsidRDefault="00604BEA" w:rsidP="00604BEA">
            <w:pPr>
              <w:rPr>
                <w:lang w:val="es-ES"/>
              </w:rPr>
            </w:pPr>
            <w:r w:rsidRPr="00604BEA">
              <w:rPr>
                <w:lang w:val="es-ES"/>
              </w:rPr>
              <w:t xml:space="preserve">Asegura tus datos en línea hoy en </w:t>
            </w:r>
            <w:ins w:id="1133" w:author="Andrew Wilkinson" w:date="2023-06-28T18:28:00Z">
              <w:r w:rsidR="004925A5">
                <w:t>expressvpn.com/tboy</w:t>
              </w:r>
            </w:ins>
            <w:del w:id="1134" w:author="Andrew Wilkinson" w:date="2023-06-28T18:16:00Z">
              <w:r w:rsidRPr="00604BEA" w:rsidDel="00B77871">
                <w:rPr>
                  <w:lang w:val="es-ES"/>
                </w:rPr>
                <w:delText>expressvpn</w:delText>
              </w:r>
            </w:del>
            <w:del w:id="1135" w:author="Andrew Wilkinson" w:date="2023-06-28T18:28:00Z">
              <w:r w:rsidRPr="00604BEA" w:rsidDel="004925A5">
                <w:rPr>
                  <w:lang w:val="es-ES"/>
                </w:rPr>
                <w:delText xml:space="preserve"> punto com diagonal tboy</w:delText>
              </w:r>
            </w:del>
            <w:r w:rsidRPr="00604BEA">
              <w:rPr>
                <w:lang w:val="es-ES"/>
              </w:rPr>
              <w:t xml:space="preserve"> y </w:t>
            </w:r>
            <w:del w:id="1136" w:author="Andrew Wilkinson" w:date="2023-06-28T18:28:00Z">
              <w:r w:rsidRPr="00604BEA" w:rsidDel="004925A5">
                <w:rPr>
                  <w:lang w:val="es-ES"/>
                </w:rPr>
                <w:delText>obten</w:delText>
              </w:r>
            </w:del>
            <w:ins w:id="1137" w:author="Andrew Wilkinson" w:date="2023-06-28T18:28:00Z">
              <w:r w:rsidR="004925A5" w:rsidRPr="00604BEA">
                <w:rPr>
                  <w:lang w:val="es-ES"/>
                </w:rPr>
                <w:t>obtén</w:t>
              </w:r>
            </w:ins>
            <w:r w:rsidRPr="00604BEA">
              <w:rPr>
                <w:lang w:val="es-ES"/>
              </w:rPr>
              <w:t xml:space="preserve"> tres meses extra gratis</w:t>
            </w:r>
            <w:ins w:id="1138" w:author="Andrew Wilkinson" w:date="2023-06-28T18:29:00Z">
              <w:r w:rsidR="004925A5">
                <w:rPr>
                  <w:lang w:val="es-ES"/>
                </w:rPr>
                <w:t>.</w:t>
              </w:r>
            </w:ins>
          </w:p>
          <w:p w14:paraId="56736AB0" w14:textId="1C1B44EA" w:rsidR="00604BEA" w:rsidRPr="00604BEA" w:rsidRDefault="00604BEA" w:rsidP="00604BEA">
            <w:pPr>
              <w:rPr>
                <w:lang w:val="es-ES"/>
              </w:rPr>
            </w:pPr>
            <w:r w:rsidRPr="00604BEA">
              <w:rPr>
                <w:lang w:val="es-ES"/>
              </w:rPr>
              <w:t xml:space="preserve">Es </w:t>
            </w:r>
            <w:del w:id="1139" w:author="Andrew Wilkinson" w:date="2023-06-28T18:28:00Z">
              <w:r w:rsidRPr="00604BEA" w:rsidDel="004925A5">
                <w:rPr>
                  <w:lang w:val="es-ES"/>
                </w:rPr>
                <w:delText xml:space="preserve">expresvpn </w:delText>
              </w:r>
            </w:del>
            <w:ins w:id="1140" w:author="Andrew Wilkinson" w:date="2023-06-28T18:28:00Z">
              <w:r w:rsidR="004925A5">
                <w:rPr>
                  <w:lang w:val="es-ES"/>
                </w:rPr>
                <w:t>ExpressVPN</w:t>
              </w:r>
              <w:r w:rsidR="004925A5" w:rsidRPr="00604BEA">
                <w:rPr>
                  <w:lang w:val="es-ES"/>
                </w:rPr>
                <w:t xml:space="preserve"> </w:t>
              </w:r>
            </w:ins>
            <w:r w:rsidRPr="00604BEA">
              <w:rPr>
                <w:lang w:val="es-ES"/>
              </w:rPr>
              <w:t xml:space="preserve">punto com diagonal </w:t>
            </w:r>
            <w:del w:id="1141" w:author="Andrew Wilkinson" w:date="2023-06-28T18:29:00Z">
              <w:r w:rsidRPr="00604BEA" w:rsidDel="004925A5">
                <w:rPr>
                  <w:lang w:val="es-ES"/>
                </w:rPr>
                <w:delText>t</w:delText>
              </w:r>
            </w:del>
            <w:ins w:id="1142" w:author="Andrew Wilkinson" w:date="2023-06-28T18:29:00Z">
              <w:r w:rsidR="004925A5">
                <w:rPr>
                  <w:lang w:val="es-ES"/>
                </w:rPr>
                <w:t>T</w:t>
              </w:r>
            </w:ins>
            <w:r w:rsidRPr="00604BEA">
              <w:rPr>
                <w:lang w:val="es-ES"/>
              </w:rPr>
              <w:t>-</w:t>
            </w:r>
            <w:del w:id="1143" w:author="Andrew Wilkinson" w:date="2023-06-28T18:29:00Z">
              <w:r w:rsidRPr="00604BEA" w:rsidDel="004925A5">
                <w:rPr>
                  <w:lang w:val="es-ES"/>
                </w:rPr>
                <w:delText>b</w:delText>
              </w:r>
            </w:del>
            <w:ins w:id="1144" w:author="Andrew Wilkinson" w:date="2023-06-28T18:29:00Z">
              <w:r w:rsidR="004925A5">
                <w:rPr>
                  <w:lang w:val="es-ES"/>
                </w:rPr>
                <w:t>B</w:t>
              </w:r>
            </w:ins>
            <w:r w:rsidRPr="00604BEA">
              <w:rPr>
                <w:lang w:val="es-ES"/>
              </w:rPr>
              <w:t>-</w:t>
            </w:r>
            <w:del w:id="1145" w:author="Andrew Wilkinson" w:date="2023-06-28T18:29:00Z">
              <w:r w:rsidRPr="00604BEA" w:rsidDel="004925A5">
                <w:rPr>
                  <w:lang w:val="es-ES"/>
                </w:rPr>
                <w:delText>o</w:delText>
              </w:r>
            </w:del>
            <w:ins w:id="1146" w:author="Andrew Wilkinson" w:date="2023-06-28T18:29:00Z">
              <w:r w:rsidR="004925A5">
                <w:rPr>
                  <w:lang w:val="es-ES"/>
                </w:rPr>
                <w:t>O</w:t>
              </w:r>
            </w:ins>
            <w:r w:rsidRPr="00604BEA">
              <w:rPr>
                <w:lang w:val="es-ES"/>
              </w:rPr>
              <w:t>-</w:t>
            </w:r>
            <w:del w:id="1147" w:author="Andrew Wilkinson" w:date="2023-06-28T18:29:00Z">
              <w:r w:rsidRPr="00604BEA" w:rsidDel="004925A5">
                <w:rPr>
                  <w:lang w:val="es-ES"/>
                </w:rPr>
                <w:delText>y</w:delText>
              </w:r>
            </w:del>
            <w:ins w:id="1148" w:author="Andrew Wilkinson" w:date="2023-06-28T18:29:00Z">
              <w:r w:rsidR="004925A5">
                <w:rPr>
                  <w:lang w:val="es-ES"/>
                </w:rPr>
                <w:t>Y.</w:t>
              </w:r>
            </w:ins>
          </w:p>
          <w:p w14:paraId="24D0C2E6" w14:textId="3FF1CE63" w:rsidR="00604BEA" w:rsidRPr="00604BEA" w:rsidRDefault="00604BEA" w:rsidP="00604BEA">
            <w:pPr>
              <w:rPr>
                <w:lang w:val="es-ES"/>
              </w:rPr>
            </w:pPr>
            <w:del w:id="1149" w:author="Andrew Wilkinson" w:date="2023-06-28T18:16:00Z">
              <w:r w:rsidRPr="00604BEA" w:rsidDel="00B77871">
                <w:rPr>
                  <w:lang w:val="es-ES"/>
                </w:rPr>
                <w:delText>Expressvpn</w:delText>
              </w:r>
            </w:del>
            <w:ins w:id="1150" w:author="Andrew Wilkinson" w:date="2023-06-28T18:16:00Z">
              <w:r w:rsidR="00B77871">
                <w:rPr>
                  <w:lang w:val="es-ES"/>
                </w:rPr>
                <w:t>ExpressVPN</w:t>
              </w:r>
            </w:ins>
            <w:r w:rsidRPr="00604BEA">
              <w:rPr>
                <w:lang w:val="es-ES"/>
              </w:rPr>
              <w:t xml:space="preserve"> punto com diagonal </w:t>
            </w:r>
            <w:del w:id="1151" w:author="Andrew Wilkinson" w:date="2023-06-28T18:28:00Z">
              <w:r w:rsidRPr="00604BEA" w:rsidDel="004925A5">
                <w:rPr>
                  <w:lang w:val="es-ES"/>
                </w:rPr>
                <w:delText>tboy</w:delText>
              </w:r>
            </w:del>
            <w:ins w:id="1152" w:author="Andrew Wilkinson" w:date="2023-06-28T18:29:00Z">
              <w:r w:rsidR="004925A5">
                <w:rPr>
                  <w:lang w:val="es-ES"/>
                </w:rPr>
                <w:t>TBOY</w:t>
              </w:r>
            </w:ins>
            <w:ins w:id="1153" w:author="Andrew Wilkinson" w:date="2023-06-28T18:28:00Z">
              <w:r w:rsidR="004925A5">
                <w:rPr>
                  <w:lang w:val="es-ES"/>
                </w:rPr>
                <w:t>.</w:t>
              </w:r>
            </w:ins>
          </w:p>
          <w:p w14:paraId="77D1A6AD" w14:textId="220FCCFF" w:rsidR="00604BEA" w:rsidRPr="00604BEA" w:rsidRDefault="00604BEA" w:rsidP="00604BEA">
            <w:pPr>
              <w:rPr>
                <w:lang w:val="es-ES"/>
              </w:rPr>
            </w:pPr>
            <w:r w:rsidRPr="00604BEA">
              <w:rPr>
                <w:lang w:val="es-ES"/>
              </w:rPr>
              <w:t xml:space="preserve">Para nuestra tercera y ultima historia, Tesla, el pionero en autos </w:t>
            </w:r>
            <w:del w:id="1154" w:author="Andrew Wilkinson" w:date="2023-06-28T18:29:00Z">
              <w:r w:rsidRPr="00604BEA" w:rsidDel="004925A5">
                <w:rPr>
                  <w:lang w:val="es-ES"/>
                </w:rPr>
                <w:delText>electricos</w:delText>
              </w:r>
            </w:del>
            <w:ins w:id="1155" w:author="Andrew Wilkinson" w:date="2023-06-28T18:29:00Z">
              <w:r w:rsidR="004925A5" w:rsidRPr="00604BEA">
                <w:rPr>
                  <w:lang w:val="es-ES"/>
                </w:rPr>
                <w:t>eléctricos</w:t>
              </w:r>
            </w:ins>
            <w:r w:rsidRPr="00604BEA">
              <w:rPr>
                <w:lang w:val="es-ES"/>
              </w:rPr>
              <w:t xml:space="preserve"> ha matado al radio AM</w:t>
            </w:r>
            <w:ins w:id="1156" w:author="Andrew Wilkinson" w:date="2023-06-28T18:29:00Z">
              <w:r w:rsidR="004925A5">
                <w:rPr>
                  <w:lang w:val="es-ES"/>
                </w:rPr>
                <w:t>.</w:t>
              </w:r>
            </w:ins>
          </w:p>
          <w:p w14:paraId="37C545B8" w14:textId="6F7834A6" w:rsidR="00604BEA" w:rsidRDefault="00604BEA" w:rsidP="00604BEA">
            <w:r w:rsidRPr="00604BEA">
              <w:rPr>
                <w:lang w:val="es-ES"/>
              </w:rPr>
              <w:t>Ford volvió a comprometerse al radio AM, por el show de HBO</w:t>
            </w:r>
            <w:ins w:id="1157" w:author="Andrew Wilkinson" w:date="2023-06-28T18:29:00Z">
              <w:r w:rsidR="004925A5">
                <w:rPr>
                  <w:lang w:val="es-ES"/>
                </w:rPr>
                <w:t xml:space="preserve"> </w:t>
              </w:r>
            </w:ins>
            <w:r w:rsidRPr="00604BEA">
              <w:rPr>
                <w:lang w:val="es-ES"/>
              </w:rPr>
              <w:t>"</w:t>
            </w:r>
            <w:del w:id="1158" w:author="Andrew Wilkinson" w:date="2023-06-28T18:29:00Z">
              <w:r w:rsidRPr="00604BEA" w:rsidDel="004925A5">
                <w:rPr>
                  <w:lang w:val="es-ES"/>
                </w:rPr>
                <w:delText xml:space="preserve"> t</w:delText>
              </w:r>
            </w:del>
            <w:ins w:id="1159" w:author="Andrew Wilkinson" w:date="2023-06-28T18:29:00Z">
              <w:r w:rsidR="004925A5">
                <w:rPr>
                  <w:lang w:val="es-ES"/>
                </w:rPr>
                <w:t>T</w:t>
              </w:r>
            </w:ins>
            <w:r w:rsidRPr="00604BEA">
              <w:rPr>
                <w:lang w:val="es-ES"/>
              </w:rPr>
              <w:t>h</w:t>
            </w:r>
            <w:ins w:id="1160" w:author="Andrew Wilkinson" w:date="2023-06-28T18:29:00Z">
              <w:r w:rsidR="004925A5">
                <w:rPr>
                  <w:lang w:val="es-ES"/>
                </w:rPr>
                <w:t>e</w:t>
              </w:r>
            </w:ins>
            <w:del w:id="1161" w:author="Andrew Wilkinson" w:date="2023-06-28T18:29:00Z">
              <w:r w:rsidRPr="00604BEA" w:rsidDel="004925A5">
                <w:rPr>
                  <w:lang w:val="es-ES"/>
                </w:rPr>
                <w:delText>a</w:delText>
              </w:r>
            </w:del>
            <w:r w:rsidRPr="00604BEA">
              <w:rPr>
                <w:lang w:val="es-ES"/>
              </w:rPr>
              <w:t xml:space="preserve"> </w:t>
            </w:r>
            <w:del w:id="1162" w:author="Andrew Wilkinson" w:date="2023-06-28T18:30:00Z">
              <w:r w:rsidRPr="00604BEA" w:rsidDel="004925A5">
                <w:rPr>
                  <w:lang w:val="es-ES"/>
                </w:rPr>
                <w:delText xml:space="preserve">last </w:delText>
              </w:r>
            </w:del>
            <w:ins w:id="1163" w:author="Andrew Wilkinson" w:date="2023-06-28T18:30:00Z">
              <w:r w:rsidR="004925A5">
                <w:rPr>
                  <w:lang w:val="es-ES"/>
                </w:rPr>
                <w:t>L</w:t>
              </w:r>
              <w:r w:rsidR="004925A5" w:rsidRPr="00604BEA">
                <w:rPr>
                  <w:lang w:val="es-ES"/>
                </w:rPr>
                <w:t xml:space="preserve">ast </w:t>
              </w:r>
            </w:ins>
            <w:r w:rsidRPr="00604BEA">
              <w:rPr>
                <w:lang w:val="es-ES"/>
              </w:rPr>
              <w:t xml:space="preserve">of </w:t>
            </w:r>
            <w:del w:id="1164" w:author="Andrew Wilkinson" w:date="2023-06-28T18:30:00Z">
              <w:r w:rsidRPr="00604BEA" w:rsidDel="004925A5">
                <w:rPr>
                  <w:lang w:val="es-ES"/>
                </w:rPr>
                <w:delText>us</w:delText>
              </w:r>
            </w:del>
            <w:ins w:id="1165" w:author="Andrew Wilkinson" w:date="2023-06-28T18:30:00Z">
              <w:r w:rsidR="004925A5">
                <w:rPr>
                  <w:lang w:val="es-ES"/>
                </w:rPr>
                <w:t>U</w:t>
              </w:r>
              <w:r w:rsidR="004925A5" w:rsidRPr="00604BEA">
                <w:rPr>
                  <w:lang w:val="es-ES"/>
                </w:rPr>
                <w:t>s</w:t>
              </w:r>
              <w:r w:rsidR="004925A5">
                <w:rPr>
                  <w:lang w:val="es-ES"/>
                </w:rPr>
                <w:t>.</w:t>
              </w:r>
            </w:ins>
            <w:r w:rsidRPr="00604BEA">
              <w:rPr>
                <w:lang w:val="es-ES"/>
              </w:rPr>
              <w:t>"</w:t>
            </w:r>
          </w:p>
        </w:tc>
      </w:tr>
    </w:tbl>
    <w:p w14:paraId="4497104B" w14:textId="77777777" w:rsidR="00315F22" w:rsidRDefault="00315F22"/>
    <w:sectPr w:rsidR="00315F22" w:rsidSect="00604B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EA"/>
    <w:rsid w:val="000A7D70"/>
    <w:rsid w:val="000E3875"/>
    <w:rsid w:val="0011129C"/>
    <w:rsid w:val="00114F17"/>
    <w:rsid w:val="00141A99"/>
    <w:rsid w:val="001420A1"/>
    <w:rsid w:val="0016065E"/>
    <w:rsid w:val="00161AC3"/>
    <w:rsid w:val="001D3E26"/>
    <w:rsid w:val="00213C9E"/>
    <w:rsid w:val="00315F22"/>
    <w:rsid w:val="00387FE8"/>
    <w:rsid w:val="004925A5"/>
    <w:rsid w:val="00570DF3"/>
    <w:rsid w:val="00574E20"/>
    <w:rsid w:val="005B2CEC"/>
    <w:rsid w:val="005C5F85"/>
    <w:rsid w:val="00604BEA"/>
    <w:rsid w:val="007450F7"/>
    <w:rsid w:val="00745D89"/>
    <w:rsid w:val="007546CB"/>
    <w:rsid w:val="007918CD"/>
    <w:rsid w:val="0081088F"/>
    <w:rsid w:val="008A286C"/>
    <w:rsid w:val="009B37A8"/>
    <w:rsid w:val="00A4428F"/>
    <w:rsid w:val="00A82CAF"/>
    <w:rsid w:val="00A867E9"/>
    <w:rsid w:val="00AF5EBB"/>
    <w:rsid w:val="00B643B8"/>
    <w:rsid w:val="00B77871"/>
    <w:rsid w:val="00C235CC"/>
    <w:rsid w:val="00C75B0B"/>
    <w:rsid w:val="00CB36C1"/>
    <w:rsid w:val="00D90E2D"/>
    <w:rsid w:val="00DA7EDE"/>
    <w:rsid w:val="00E806B1"/>
    <w:rsid w:val="00E82216"/>
    <w:rsid w:val="00EB2227"/>
    <w:rsid w:val="00F465E0"/>
    <w:rsid w:val="00F776B6"/>
    <w:rsid w:val="00FA43B6"/>
    <w:rsid w:val="00FF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7016C"/>
  <w15:chartTrackingRefBased/>
  <w15:docId w15:val="{D9F738BC-62DE-BE43-A2A3-D8D5CC0A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0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34</cp:revision>
  <dcterms:created xsi:type="dcterms:W3CDTF">2023-06-28T21:12:00Z</dcterms:created>
  <dcterms:modified xsi:type="dcterms:W3CDTF">2023-06-28T22:30:00Z</dcterms:modified>
</cp:coreProperties>
</file>