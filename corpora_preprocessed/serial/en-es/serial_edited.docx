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A177A" w14:paraId="7AA1D89E" w14:textId="77777777" w:rsidTr="004A177A">
        <w:tc>
          <w:tcPr>
            <w:tcW w:w="5395" w:type="dxa"/>
          </w:tcPr>
          <w:p w14:paraId="378395A8" w14:textId="30414135" w:rsidR="004A177A" w:rsidRDefault="004A177A" w:rsidP="004A177A">
            <w:pPr>
              <w:rPr>
                <w:ins w:id="0" w:author="Andrew Wilkinson" w:date="2023-06-26T15:39:00Z"/>
              </w:rPr>
            </w:pPr>
            <w:r>
              <w:t xml:space="preserve">from </w:t>
            </w:r>
            <w:ins w:id="1" w:author="Andrew Wilkinson" w:date="2023-06-26T16:24:00Z">
              <w:r w:rsidR="000103BA">
                <w:t>t</w:t>
              </w:r>
            </w:ins>
            <w:del w:id="2" w:author="Andrew Wilkinson" w:date="2023-06-26T15:39:00Z">
              <w:r w:rsidDel="004A177A">
                <w:delText>t</w:delText>
              </w:r>
            </w:del>
            <w:r>
              <w:t xml:space="preserve">his American </w:t>
            </w:r>
            <w:del w:id="3" w:author="Andrew Wilkinson" w:date="2023-06-26T15:39:00Z">
              <w:r w:rsidDel="004A177A">
                <w:delText xml:space="preserve">life </w:delText>
              </w:r>
            </w:del>
            <w:ins w:id="4" w:author="Andrew Wilkinson" w:date="2023-06-26T16:24:00Z">
              <w:r w:rsidR="000103BA">
                <w:t>l</w:t>
              </w:r>
            </w:ins>
            <w:ins w:id="5" w:author="Andrew Wilkinson" w:date="2023-06-26T15:39:00Z">
              <w:r>
                <w:t xml:space="preserve">ife </w:t>
              </w:r>
            </w:ins>
            <w:r>
              <w:t xml:space="preserve">in WBEC Chicago it's </w:t>
            </w:r>
            <w:ins w:id="6" w:author="Andrew Wilkinson" w:date="2023-06-26T16:24:00Z">
              <w:r w:rsidR="000103BA">
                <w:t>s</w:t>
              </w:r>
            </w:ins>
            <w:del w:id="7" w:author="Andrew Wilkinson" w:date="2023-06-26T15:39:00Z">
              <w:r w:rsidDel="004A177A">
                <w:delText xml:space="preserve">serial </w:delText>
              </w:r>
            </w:del>
            <w:ins w:id="8" w:author="Andrew Wilkinson" w:date="2023-06-26T15:39:00Z">
              <w:r>
                <w:t xml:space="preserve">erial </w:t>
              </w:r>
            </w:ins>
            <w:r>
              <w:t>one story told week by week</w:t>
            </w:r>
          </w:p>
          <w:p w14:paraId="1992B530" w14:textId="55A1B402" w:rsidR="004A177A" w:rsidRDefault="004A177A" w:rsidP="004A177A">
            <w:del w:id="9" w:author="Andrew Wilkinson" w:date="2023-06-26T15:39:00Z">
              <w:r w:rsidDel="004A177A">
                <w:delText xml:space="preserve"> </w:delText>
              </w:r>
            </w:del>
            <w:r>
              <w:t>I'm Sarah Kanik</w:t>
            </w:r>
          </w:p>
          <w:p w14:paraId="2C3DACCF" w14:textId="5326A9B9" w:rsidR="004A177A" w:rsidRDefault="00D42D5D" w:rsidP="004A177A">
            <w:ins w:id="10" w:author="Andrew Wilkinson" w:date="2023-06-26T16:00:00Z">
              <w:r>
                <w:t>t</w:t>
              </w:r>
            </w:ins>
            <w:del w:id="11" w:author="Andrew Wilkinson" w:date="2023-06-26T16:00:00Z">
              <w:r w:rsidR="004A177A" w:rsidDel="00D42D5D">
                <w:delText>T</w:delText>
              </w:r>
            </w:del>
            <w:r w:rsidR="004A177A">
              <w:t>he cops who investigated the murder of Hae Min Lee were both experienced Baltimore city detectives</w:t>
            </w:r>
          </w:p>
          <w:p w14:paraId="551B47C8" w14:textId="77777777" w:rsidR="004A177A" w:rsidRDefault="004A177A" w:rsidP="004A177A">
            <w:r>
              <w:t>their names were Ritz and MacGillivary, Bill Ritz and Greg MacGillivary</w:t>
            </w:r>
          </w:p>
          <w:p w14:paraId="129DA18B" w14:textId="6C36F010" w:rsidR="004A177A" w:rsidRDefault="004A177A" w:rsidP="004A177A">
            <w:r>
              <w:t>and how I wish right now that I could play you a tape a bare perspe</w:t>
            </w:r>
            <w:ins w:id="12" w:author="Andrew Wilkinson" w:date="2023-06-26T15:40:00Z">
              <w:r w:rsidR="0024255F">
                <w:t>c</w:t>
              </w:r>
            </w:ins>
            <w:r>
              <w:t>tive of this case but they didn't want to be interviewed</w:t>
            </w:r>
          </w:p>
          <w:p w14:paraId="444B1BD3" w14:textId="77777777" w:rsidR="004A177A" w:rsidRDefault="004A177A" w:rsidP="004A177A">
            <w:r>
              <w:t>when will Ritz finally turned me down after six weeks of back and forth</w:t>
            </w:r>
          </w:p>
          <w:p w14:paraId="10774EB0" w14:textId="77777777" w:rsidR="004A177A" w:rsidRDefault="004A177A" w:rsidP="004A177A">
            <w:r>
              <w:t>he said he didn't see the point, the case has been adjudicated he said, what good would it do?</w:t>
            </w:r>
          </w:p>
          <w:p w14:paraId="4C127208" w14:textId="0AC5A753" w:rsidR="004A177A" w:rsidRDefault="004A177A" w:rsidP="004A177A">
            <w:r>
              <w:t>I also spoke on the phone brie</w:t>
            </w:r>
            <w:ins w:id="13" w:author="Andrew Wilkinson" w:date="2023-06-26T15:40:00Z">
              <w:r w:rsidR="0024255F">
                <w:t>f</w:t>
              </w:r>
            </w:ins>
            <w:r>
              <w:t>ly to MacGillivary, and he said just a few sentences to me</w:t>
            </w:r>
          </w:p>
          <w:p w14:paraId="04C9F824" w14:textId="77777777" w:rsidR="004D61D1" w:rsidRDefault="004A177A" w:rsidP="004A177A">
            <w:pPr>
              <w:rPr>
                <w:ins w:id="14" w:author="Andrew Wilkinson" w:date="2023-06-26T16:17:00Z"/>
              </w:rPr>
            </w:pPr>
            <w:r>
              <w:t xml:space="preserve">one of them was </w:t>
            </w:r>
            <w:del w:id="15" w:author="Andrew Wilkinson" w:date="2023-06-26T16:23:00Z">
              <w:r w:rsidDel="000103BA">
                <w:delText>"</w:delText>
              </w:r>
            </w:del>
            <w:del w:id="16" w:author="Andrew Wilkinson" w:date="2023-06-26T15:40:00Z">
              <w:r w:rsidDel="0024255F">
                <w:delText xml:space="preserve"> </w:delText>
              </w:r>
            </w:del>
            <w:ins w:id="17" w:author="Andrew Wilkinson" w:date="2023-06-26T16:17:00Z">
              <w:r w:rsidR="004D61D1">
                <w:t>t</w:t>
              </w:r>
            </w:ins>
            <w:del w:id="18" w:author="Andrew Wilkinson" w:date="2023-06-26T15:40:00Z">
              <w:r w:rsidDel="0024255F">
                <w:delText>t</w:delText>
              </w:r>
            </w:del>
            <w:r>
              <w:t>he unquestioned, he did it</w:t>
            </w:r>
            <w:del w:id="19" w:author="Andrew Wilkinson" w:date="2023-06-26T16:17:00Z">
              <w:r w:rsidDel="004D61D1">
                <w:delText>"</w:delText>
              </w:r>
            </w:del>
            <w:r>
              <w:t xml:space="preserve"> meaning Adnan did it</w:t>
            </w:r>
          </w:p>
          <w:p w14:paraId="7AAD6A4E" w14:textId="42DB8D67" w:rsidR="004A177A" w:rsidRDefault="004A177A" w:rsidP="004A177A">
            <w:del w:id="20" w:author="Andrew Wilkinson" w:date="2023-06-26T16:17:00Z">
              <w:r w:rsidDel="004D61D1">
                <w:delText>. H</w:delText>
              </w:r>
            </w:del>
            <w:ins w:id="21" w:author="Andrew Wilkinson" w:date="2023-06-26T16:17:00Z">
              <w:r w:rsidR="004D61D1">
                <w:t>h</w:t>
              </w:r>
            </w:ins>
            <w:r>
              <w:t>e didn't hammer hard or hesitated, he remembered the case right away</w:t>
            </w:r>
          </w:p>
          <w:p w14:paraId="69D42486" w14:textId="77777777" w:rsidR="004A177A" w:rsidRDefault="004A177A" w:rsidP="004A177A">
            <w:r>
              <w:t>the unquestioned he did it</w:t>
            </w:r>
          </w:p>
          <w:p w14:paraId="0A8A21FE" w14:textId="77777777" w:rsidR="004A177A" w:rsidRDefault="004A177A" w:rsidP="004A177A">
            <w:r>
              <w:t>how did they arrive at that level of certainty?</w:t>
            </w:r>
          </w:p>
          <w:p w14:paraId="7046C3AB" w14:textId="77777777" w:rsidR="004A177A" w:rsidRDefault="004A177A" w:rsidP="004A177A">
            <w:r>
              <w:t>before his body was found this was a missing person case</w:t>
            </w:r>
          </w:p>
          <w:p w14:paraId="65CD7260" w14:textId="11347E71" w:rsidR="004A177A" w:rsidRDefault="004A177A" w:rsidP="004A177A">
            <w:r>
              <w:t xml:space="preserve">she disappeared </w:t>
            </w:r>
            <w:del w:id="22" w:author="Andrew Wilkinson" w:date="2023-06-26T15:40:00Z">
              <w:r w:rsidDel="0024255F">
                <w:delText xml:space="preserve">january </w:delText>
              </w:r>
            </w:del>
            <w:ins w:id="23" w:author="Andrew Wilkinson" w:date="2023-06-26T15:40:00Z">
              <w:r w:rsidR="0024255F">
                <w:t>J</w:t>
              </w:r>
              <w:r w:rsidR="0024255F">
                <w:t xml:space="preserve">anuary </w:t>
              </w:r>
            </w:ins>
            <w:r>
              <w:t>thirteen</w:t>
            </w:r>
          </w:p>
          <w:p w14:paraId="15A9C570" w14:textId="77777777" w:rsidR="004A177A" w:rsidRDefault="004A177A" w:rsidP="004A177A">
            <w:r>
              <w:t>and the investigation starts out a little slowly</w:t>
            </w:r>
          </w:p>
          <w:p w14:paraId="2D081721" w14:textId="099500CF" w:rsidR="004A177A" w:rsidRDefault="004A177A" w:rsidP="004A177A">
            <w:r>
              <w:t xml:space="preserve">which makes sense to me, she's not a small child she's </w:t>
            </w:r>
            <w:del w:id="24" w:author="Andrew Wilkinson" w:date="2023-06-26T15:41:00Z">
              <w:r w:rsidDel="0024255F">
                <w:delText xml:space="preserve">18 </w:delText>
              </w:r>
            </w:del>
            <w:ins w:id="25" w:author="Andrew Wilkinson" w:date="2023-06-26T15:41:00Z">
              <w:r w:rsidR="0024255F">
                <w:t>eighteen</w:t>
              </w:r>
              <w:r w:rsidR="0024255F">
                <w:t xml:space="preserve"> </w:t>
              </w:r>
            </w:ins>
            <w:r>
              <w:t>she's got a car which is also missing</w:t>
            </w:r>
          </w:p>
          <w:p w14:paraId="2A6C24BB" w14:textId="77777777" w:rsidR="004A177A" w:rsidRDefault="004A177A" w:rsidP="004A177A">
            <w:r>
              <w:t>the first day the police called he out to her friend's</w:t>
            </w:r>
          </w:p>
          <w:p w14:paraId="11C9E850" w14:textId="77777777" w:rsidR="004A177A" w:rsidRDefault="004A177A" w:rsidP="004A177A">
            <w:r>
              <w:t>they talked to Aisha and Adnan</w:t>
            </w:r>
          </w:p>
          <w:p w14:paraId="09E1F864" w14:textId="77777777" w:rsidR="004A177A" w:rsidRDefault="004A177A" w:rsidP="004A177A">
            <w:r>
              <w:t>I remember that's when he tells them he's supposed to get a ride from her but didn't</w:t>
            </w:r>
          </w:p>
          <w:p w14:paraId="3D02D810" w14:textId="52FB9F1C" w:rsidR="004A177A" w:rsidRDefault="004A177A" w:rsidP="004A177A">
            <w:r>
              <w:t xml:space="preserve">the next day they call her out to hospitals, hotels, </w:t>
            </w:r>
            <w:del w:id="26" w:author="Andrew Wilkinson" w:date="2023-06-26T15:49:00Z">
              <w:r w:rsidDel="00050A54">
                <w:delText>Motels</w:delText>
              </w:r>
            </w:del>
            <w:ins w:id="27" w:author="Andrew Wilkinson" w:date="2023-06-26T15:49:00Z">
              <w:r w:rsidR="00050A54">
                <w:t>m</w:t>
              </w:r>
              <w:r w:rsidR="00050A54">
                <w:t>otels</w:t>
              </w:r>
            </w:ins>
          </w:p>
          <w:p w14:paraId="3127BF72" w14:textId="37A40090" w:rsidR="004A177A" w:rsidRDefault="004A177A" w:rsidP="004A177A">
            <w:r>
              <w:t>they check the area around the high</w:t>
            </w:r>
            <w:ins w:id="28" w:author="Andrew Wilkinson" w:date="2023-06-26T15:49:00Z">
              <w:r w:rsidR="00050A54">
                <w:t xml:space="preserve"> </w:t>
              </w:r>
            </w:ins>
            <w:del w:id="29" w:author="Andrew Wilkinson" w:date="2023-06-26T15:49:00Z">
              <w:r w:rsidDel="00050A54">
                <w:delText>-</w:delText>
              </w:r>
            </w:del>
            <w:r>
              <w:t>school parking lot where she was last seen</w:t>
            </w:r>
          </w:p>
          <w:p w14:paraId="5CE845E3" w14:textId="77777777" w:rsidR="004A177A" w:rsidRDefault="004A177A" w:rsidP="004A177A">
            <w:r>
              <w:t>you can see from their reports that they immediately hone in in the most timeworn explanation for such disappearances</w:t>
            </w:r>
          </w:p>
          <w:p w14:paraId="55CE0E9F" w14:textId="6DA22391" w:rsidR="004A177A" w:rsidRDefault="004A177A" w:rsidP="004A177A">
            <w:r>
              <w:t>the boyfriends</w:t>
            </w:r>
            <w:del w:id="30" w:author="Andrew Wilkinson" w:date="2023-06-26T15:41:00Z">
              <w:r w:rsidDel="0024255F">
                <w:delText>. C</w:delText>
              </w:r>
            </w:del>
            <w:ins w:id="31" w:author="Andrew Wilkinson" w:date="2023-06-26T15:41:00Z">
              <w:r w:rsidR="0024255F">
                <w:t>, c</w:t>
              </w:r>
            </w:ins>
            <w:r>
              <w:t>urrent, and former</w:t>
            </w:r>
          </w:p>
          <w:p w14:paraId="5D13DEF3" w14:textId="77777777" w:rsidR="004A177A" w:rsidRDefault="004A177A" w:rsidP="004A177A">
            <w:r>
              <w:t>the first day they call Don, her new guy, they check the area around his house</w:t>
            </w:r>
          </w:p>
          <w:p w14:paraId="5E5CED69" w14:textId="3603AA17" w:rsidR="004A177A" w:rsidRDefault="004A177A" w:rsidP="004A177A">
            <w:r>
              <w:t xml:space="preserve">which is another county </w:t>
            </w:r>
            <w:del w:id="32" w:author="Andrew Wilkinson" w:date="2023-06-26T15:42:00Z">
              <w:r w:rsidDel="0024255F">
                <w:delText>N</w:delText>
              </w:r>
            </w:del>
            <w:ins w:id="33" w:author="Andrew Wilkinson" w:date="2023-06-26T15:42:00Z">
              <w:r w:rsidR="0024255F">
                <w:t>n</w:t>
              </w:r>
            </w:ins>
            <w:r>
              <w:t>orth</w:t>
            </w:r>
            <w:ins w:id="34" w:author="Andrew Wilkinson" w:date="2023-06-26T15:41:00Z">
              <w:r w:rsidR="0024255F">
                <w:t>e</w:t>
              </w:r>
            </w:ins>
            <w:del w:id="35" w:author="Andrew Wilkinson" w:date="2023-06-26T15:41:00Z">
              <w:r w:rsidDel="0024255F">
                <w:delText xml:space="preserve"> E</w:delText>
              </w:r>
            </w:del>
            <w:r>
              <w:t>ast of Baltimore</w:t>
            </w:r>
          </w:p>
          <w:p w14:paraId="2E0CCCE2" w14:textId="77777777" w:rsidR="004A177A" w:rsidRDefault="004A177A" w:rsidP="004A177A">
            <w:r>
              <w:t>over the next two weeks they keep going back to Don, and to Adnan, asking more questions</w:t>
            </w:r>
          </w:p>
          <w:p w14:paraId="3C1CB79E" w14:textId="59D737B8" w:rsidR="004A177A" w:rsidRDefault="004A177A" w:rsidP="004A177A">
            <w:r>
              <w:t xml:space="preserve">they check on his alibi, he was indeed at work at the </w:t>
            </w:r>
            <w:del w:id="36" w:author="Andrew Wilkinson" w:date="2023-06-26T15:42:00Z">
              <w:r w:rsidDel="0024255F">
                <w:delText xml:space="preserve">Lenscrafters </w:delText>
              </w:r>
            </w:del>
            <w:ins w:id="37" w:author="Andrew Wilkinson" w:date="2023-06-26T15:42:00Z">
              <w:r w:rsidR="0024255F">
                <w:t>Lens</w:t>
              </w:r>
              <w:r w:rsidR="0024255F">
                <w:t>C</w:t>
              </w:r>
              <w:r w:rsidR="0024255F">
                <w:t xml:space="preserve">rafters </w:t>
              </w:r>
            </w:ins>
            <w:r>
              <w:t>store the day he went missing his manager tells them</w:t>
            </w:r>
          </w:p>
          <w:p w14:paraId="0C1D7F49" w14:textId="77777777" w:rsidR="0024255F" w:rsidRDefault="004A177A" w:rsidP="004A177A">
            <w:pPr>
              <w:rPr>
                <w:ins w:id="38" w:author="Andrew Wilkinson" w:date="2023-06-26T15:42:00Z"/>
              </w:rPr>
            </w:pPr>
            <w:r>
              <w:lastRenderedPageBreak/>
              <w:t>and they talk to Adnan's track coach to check Adna</w:t>
            </w:r>
            <w:ins w:id="39" w:author="Andrew Wilkinson" w:date="2023-06-26T15:42:00Z">
              <w:r w:rsidR="0024255F">
                <w:t>n</w:t>
              </w:r>
            </w:ins>
            <w:r>
              <w:t xml:space="preserve">'s </w:t>
            </w:r>
            <w:del w:id="40" w:author="Andrew Wilkinson" w:date="2023-06-26T15:42:00Z">
              <w:r w:rsidDel="0024255F">
                <w:delText>Alibi</w:delText>
              </w:r>
            </w:del>
            <w:ins w:id="41" w:author="Andrew Wilkinson" w:date="2023-06-26T15:42:00Z">
              <w:r w:rsidR="0024255F">
                <w:t>a</w:t>
              </w:r>
              <w:r w:rsidR="0024255F">
                <w:t>libi</w:t>
              </w:r>
            </w:ins>
            <w:r>
              <w:t>, and it's inconclusive</w:t>
            </w:r>
            <w:del w:id="42" w:author="Andrew Wilkinson" w:date="2023-06-26T15:43:00Z">
              <w:r w:rsidDel="0024255F">
                <w:delText>.</w:delText>
              </w:r>
            </w:del>
          </w:p>
          <w:p w14:paraId="34BD071C" w14:textId="65FC6FF7" w:rsidR="004A177A" w:rsidRDefault="004A177A" w:rsidP="004A177A">
            <w:del w:id="43" w:author="Andrew Wilkinson" w:date="2023-06-26T15:42:00Z">
              <w:r w:rsidDel="0024255F">
                <w:delText xml:space="preserve"> </w:delText>
              </w:r>
            </w:del>
            <w:r>
              <w:t>the coach tells them he can't be sure Adnan practiced that day, they don't take atten</w:t>
            </w:r>
            <w:ins w:id="44" w:author="Andrew Wilkinson" w:date="2023-06-26T15:42:00Z">
              <w:r w:rsidR="0024255F">
                <w:t>d</w:t>
              </w:r>
            </w:ins>
            <w:del w:id="45" w:author="Andrew Wilkinson" w:date="2023-06-26T15:42:00Z">
              <w:r w:rsidDel="0024255F">
                <w:delText>t</w:delText>
              </w:r>
            </w:del>
            <w:r>
              <w:t>ance</w:t>
            </w:r>
          </w:p>
          <w:p w14:paraId="52C6876D" w14:textId="6E63CA00" w:rsidR="004A177A" w:rsidRDefault="004A177A" w:rsidP="004A177A">
            <w:r>
              <w:t xml:space="preserve">on </w:t>
            </w:r>
            <w:del w:id="46" w:author="Andrew Wilkinson" w:date="2023-06-26T15:42:00Z">
              <w:r w:rsidDel="0024255F">
                <w:delText xml:space="preserve">february </w:delText>
              </w:r>
            </w:del>
            <w:ins w:id="47" w:author="Andrew Wilkinson" w:date="2023-06-26T15:42:00Z">
              <w:r w:rsidR="0024255F">
                <w:t>F</w:t>
              </w:r>
              <w:r w:rsidR="0024255F">
                <w:t xml:space="preserve">ebruary </w:t>
              </w:r>
            </w:ins>
            <w:r>
              <w:t>six they do that awful foreboding thing you see on tv sometimes</w:t>
            </w:r>
          </w:p>
          <w:p w14:paraId="25463AAA" w14:textId="582350F8" w:rsidR="004A177A" w:rsidRDefault="004A177A" w:rsidP="004A177A">
            <w:r>
              <w:t xml:space="preserve">Woodlawn High School they take a team of dogs to track the wooded areas and fields around </w:t>
            </w:r>
            <w:del w:id="48" w:author="Andrew Wilkinson" w:date="2023-06-26T15:43:00Z">
              <w:r w:rsidDel="0024255F">
                <w:delText xml:space="preserve">woodlawn </w:delText>
              </w:r>
            </w:del>
            <w:ins w:id="49" w:author="Andrew Wilkinson" w:date="2023-06-26T15:43:00Z">
              <w:r w:rsidR="0024255F">
                <w:t>W</w:t>
              </w:r>
              <w:r w:rsidR="0024255F">
                <w:t xml:space="preserve">oodlawn </w:t>
              </w:r>
            </w:ins>
            <w:del w:id="50" w:author="Andrew Wilkinson" w:date="2023-06-26T15:43:00Z">
              <w:r w:rsidDel="0024255F">
                <w:delText>highschool</w:delText>
              </w:r>
            </w:del>
            <w:ins w:id="51" w:author="Andrew Wilkinson" w:date="2023-06-26T15:43:00Z">
              <w:r w:rsidR="0024255F">
                <w:t>H</w:t>
              </w:r>
              <w:r w:rsidR="0024255F">
                <w:t>igh</w:t>
              </w:r>
              <w:r w:rsidR="0024255F">
                <w:t xml:space="preserve"> S</w:t>
              </w:r>
              <w:r w:rsidR="0024255F">
                <w:t>chool</w:t>
              </w:r>
            </w:ins>
          </w:p>
          <w:p w14:paraId="12454BF9" w14:textId="77777777" w:rsidR="004A177A" w:rsidRDefault="004A177A" w:rsidP="004A177A">
            <w:r>
              <w:t>they use Hae's curling iron for a scent</w:t>
            </w:r>
          </w:p>
          <w:p w14:paraId="07805C7D" w14:textId="77777777" w:rsidR="004A177A" w:rsidRDefault="004A177A" w:rsidP="004A177A">
            <w:r>
              <w:t>on February eight they make a report saying they're going to check Hae's computer, her AOL account for clues</w:t>
            </w:r>
          </w:p>
          <w:p w14:paraId="6268D065" w14:textId="7A201183" w:rsidR="004A177A" w:rsidRDefault="004A177A" w:rsidP="004A177A">
            <w:r>
              <w:t xml:space="preserve">and then on February </w:t>
            </w:r>
            <w:del w:id="52" w:author="Andrew Wilkinson" w:date="2023-06-26T15:43:00Z">
              <w:r w:rsidDel="0024255F">
                <w:delText xml:space="preserve">nineth </w:delText>
              </w:r>
            </w:del>
            <w:ins w:id="53" w:author="Andrew Wilkinson" w:date="2023-06-26T15:43:00Z">
              <w:r w:rsidR="0024255F">
                <w:t>ninth</w:t>
              </w:r>
              <w:r w:rsidR="0024255F">
                <w:t xml:space="preserve"> </w:t>
              </w:r>
            </w:ins>
            <w:r>
              <w:t>their search stops, and a new suspect emerges</w:t>
            </w:r>
          </w:p>
          <w:p w14:paraId="6A0F9A3D" w14:textId="3D371F27" w:rsidR="004A177A" w:rsidRDefault="004A177A" w:rsidP="004A177A">
            <w:r>
              <w:t>testing one two three, testing one two three, this is tape from a police interview on the man who finds Hae, he's a little hard to hear on the tape, he's soft</w:t>
            </w:r>
            <w:ins w:id="54" w:author="Andrew Wilkinson" w:date="2023-06-26T15:44:00Z">
              <w:r w:rsidR="0024255F">
                <w:t>-</w:t>
              </w:r>
            </w:ins>
            <w:del w:id="55" w:author="Andrew Wilkinson" w:date="2023-06-26T15:44:00Z">
              <w:r w:rsidDel="0024255F">
                <w:delText xml:space="preserve"> </w:delText>
              </w:r>
            </w:del>
            <w:r>
              <w:t>spoken</w:t>
            </w:r>
          </w:p>
          <w:p w14:paraId="2C3E7996" w14:textId="25CA1C2F" w:rsidR="0024255F" w:rsidRDefault="004A177A" w:rsidP="004A177A">
            <w:pPr>
              <w:rPr>
                <w:ins w:id="56" w:author="Andrew Wilkinson" w:date="2023-06-26T15:45:00Z"/>
              </w:rPr>
            </w:pPr>
            <w:r>
              <w:t xml:space="preserve">I'm gonna call this man </w:t>
            </w:r>
            <w:del w:id="57" w:author="Andrew Wilkinson" w:date="2023-06-26T15:44:00Z">
              <w:r w:rsidDel="0024255F">
                <w:delText xml:space="preserve">mister </w:delText>
              </w:r>
            </w:del>
            <w:ins w:id="58" w:author="Andrew Wilkinson" w:date="2023-06-26T15:44:00Z">
              <w:r w:rsidR="0024255F">
                <w:t>Mr.</w:t>
              </w:r>
              <w:r w:rsidR="0024255F">
                <w:t xml:space="preserve"> </w:t>
              </w:r>
            </w:ins>
            <w:r>
              <w:t>S.</w:t>
            </w:r>
          </w:p>
          <w:p w14:paraId="739D1769" w14:textId="140F5BB9" w:rsidR="004A177A" w:rsidRDefault="004A177A" w:rsidP="004A177A">
            <w:del w:id="59" w:author="Andrew Wilkinson" w:date="2023-06-26T15:45:00Z">
              <w:r w:rsidDel="0024255F">
                <w:delText xml:space="preserve"> </w:delText>
              </w:r>
            </w:del>
            <w:r>
              <w:t>I don't want to use his full name for reasons I promise will become clear</w:t>
            </w:r>
          </w:p>
          <w:p w14:paraId="6C97FDA5" w14:textId="3D41BABE" w:rsidR="004A177A" w:rsidRDefault="004A177A" w:rsidP="004A177A">
            <w:r>
              <w:t>Mr. S</w:t>
            </w:r>
            <w:ins w:id="60" w:author="Andrew Wilkinson" w:date="2023-06-26T15:46:00Z">
              <w:r w:rsidR="0024255F">
                <w:t>.</w:t>
              </w:r>
            </w:ins>
            <w:r>
              <w:t xml:space="preserve"> works in the maintenance department at a local school</w:t>
            </w:r>
          </w:p>
          <w:p w14:paraId="39735F42" w14:textId="55A7EE98" w:rsidR="0024255F" w:rsidRDefault="004A177A" w:rsidP="004A177A">
            <w:pPr>
              <w:rPr>
                <w:ins w:id="61" w:author="Andrew Wilkinson" w:date="2023-06-26T15:46:00Z"/>
              </w:rPr>
            </w:pPr>
            <w:del w:id="62" w:author="Andrew Wilkinson" w:date="2023-06-26T16:18:00Z">
              <w:r w:rsidDel="00512BFB">
                <w:delText>"</w:delText>
              </w:r>
            </w:del>
            <w:r>
              <w:t xml:space="preserve">I think I may have discovered a body in Leakin </w:t>
            </w:r>
            <w:ins w:id="63" w:author="Andrew Wilkinson" w:date="2023-06-26T15:46:00Z">
              <w:r w:rsidR="0024255F">
                <w:t>P</w:t>
              </w:r>
            </w:ins>
            <w:del w:id="64" w:author="Andrew Wilkinson" w:date="2023-06-26T15:46:00Z">
              <w:r w:rsidDel="0024255F">
                <w:delText>p</w:delText>
              </w:r>
            </w:del>
            <w:r>
              <w:t>ark</w:t>
            </w:r>
            <w:del w:id="65" w:author="Andrew Wilkinson" w:date="2023-06-26T15:46:00Z">
              <w:r w:rsidDel="0024255F">
                <w:delText>.</w:delText>
              </w:r>
            </w:del>
          </w:p>
          <w:p w14:paraId="1DEA8F5D" w14:textId="26792DEA" w:rsidR="004A177A" w:rsidRDefault="004A177A" w:rsidP="004A177A">
            <w:del w:id="66" w:author="Andrew Wilkinson" w:date="2023-06-26T15:46:00Z">
              <w:r w:rsidDel="0024255F">
                <w:delText xml:space="preserve"> </w:delText>
              </w:r>
            </w:del>
            <w:del w:id="67" w:author="Andrew Wilkinson" w:date="2023-06-26T16:18:00Z">
              <w:r w:rsidDel="00512BFB">
                <w:delText>"</w:delText>
              </w:r>
            </w:del>
            <w:del w:id="68" w:author="Andrew Wilkinson" w:date="2023-06-26T15:46:00Z">
              <w:r w:rsidDel="0024255F">
                <w:delText xml:space="preserve"> </w:delText>
              </w:r>
            </w:del>
            <w:r>
              <w:t xml:space="preserve">I think I may have discovered a body in Leakin </w:t>
            </w:r>
            <w:del w:id="69" w:author="Andrew Wilkinson" w:date="2023-06-26T15:46:00Z">
              <w:r w:rsidDel="0024255F">
                <w:delText xml:space="preserve">park </w:delText>
              </w:r>
            </w:del>
            <w:ins w:id="70" w:author="Andrew Wilkinson" w:date="2023-06-26T15:46:00Z">
              <w:r w:rsidR="0024255F">
                <w:t>P</w:t>
              </w:r>
              <w:r w:rsidR="0024255F">
                <w:t>ark</w:t>
              </w:r>
              <w:r w:rsidR="0024255F">
                <w:t>,</w:t>
              </w:r>
              <w:r w:rsidR="0024255F">
                <w:t xml:space="preserve"> </w:t>
              </w:r>
            </w:ins>
            <w:r>
              <w:t>he says</w:t>
            </w:r>
          </w:p>
          <w:p w14:paraId="4A8AB654" w14:textId="13E13008" w:rsidR="004A177A" w:rsidRDefault="004A177A" w:rsidP="004A177A">
            <w:r>
              <w:t>before I get to the slightly off</w:t>
            </w:r>
            <w:ins w:id="71" w:author="Andrew Wilkinson" w:date="2023-06-26T15:47:00Z">
              <w:r w:rsidR="00050A54">
                <w:t>-</w:t>
              </w:r>
            </w:ins>
            <w:del w:id="72" w:author="Andrew Wilkinson" w:date="2023-06-26T15:47:00Z">
              <w:r w:rsidDel="00050A54">
                <w:delText xml:space="preserve"> </w:delText>
              </w:r>
            </w:del>
            <w:r>
              <w:t>kilter story about how Mr. S</w:t>
            </w:r>
            <w:ins w:id="73" w:author="Andrew Wilkinson" w:date="2023-06-26T15:47:00Z">
              <w:r w:rsidR="00050A54">
                <w:t>.</w:t>
              </w:r>
            </w:ins>
            <w:r>
              <w:t xml:space="preserve"> discover this body</w:t>
            </w:r>
          </w:p>
          <w:p w14:paraId="4681A2A9" w14:textId="548FDA64" w:rsidR="004A177A" w:rsidRDefault="004A177A" w:rsidP="004A177A">
            <w:r>
              <w:t xml:space="preserve">just a word here about Leakin Park: it's actually spelled </w:t>
            </w:r>
            <w:del w:id="74" w:author="Andrew Wilkinson" w:date="2023-06-26T16:23:00Z">
              <w:r w:rsidDel="000103BA">
                <w:delText>"</w:delText>
              </w:r>
            </w:del>
            <w:r>
              <w:t>Leakin Park</w:t>
            </w:r>
            <w:del w:id="75" w:author="Andrew Wilkinson" w:date="2023-06-26T16:23:00Z">
              <w:r w:rsidDel="000103BA">
                <w:delText>"</w:delText>
              </w:r>
            </w:del>
            <w:r>
              <w:t xml:space="preserve"> l,</w:t>
            </w:r>
            <w:ins w:id="76" w:author="Andrew Wilkinson" w:date="2023-06-26T15:47:00Z">
              <w:r w:rsidR="00050A54">
                <w:t xml:space="preserve"> </w:t>
              </w:r>
            </w:ins>
            <w:r>
              <w:t>e,</w:t>
            </w:r>
            <w:ins w:id="77" w:author="Andrew Wilkinson" w:date="2023-06-26T15:47:00Z">
              <w:r w:rsidR="00050A54">
                <w:t xml:space="preserve"> </w:t>
              </w:r>
            </w:ins>
            <w:r>
              <w:t>a,</w:t>
            </w:r>
            <w:ins w:id="78" w:author="Andrew Wilkinson" w:date="2023-06-26T15:47:00Z">
              <w:r w:rsidR="00050A54">
                <w:t xml:space="preserve"> </w:t>
              </w:r>
            </w:ins>
            <w:r>
              <w:t>k,</w:t>
            </w:r>
            <w:ins w:id="79" w:author="Andrew Wilkinson" w:date="2023-06-26T15:47:00Z">
              <w:r w:rsidR="00050A54">
                <w:t xml:space="preserve"> </w:t>
              </w:r>
            </w:ins>
            <w:r>
              <w:t>i,</w:t>
            </w:r>
            <w:ins w:id="80" w:author="Andrew Wilkinson" w:date="2023-06-26T15:47:00Z">
              <w:r w:rsidR="00050A54">
                <w:t xml:space="preserve"> </w:t>
              </w:r>
            </w:ins>
            <w:r>
              <w:t xml:space="preserve">n, but almost everyone in Baltimore pronounces it </w:t>
            </w:r>
            <w:del w:id="81" w:author="Andrew Wilkinson" w:date="2023-06-26T16:18:00Z">
              <w:r w:rsidDel="00512BFB">
                <w:delText>"</w:delText>
              </w:r>
            </w:del>
            <w:del w:id="82" w:author="Andrew Wilkinson" w:date="2023-06-26T15:48:00Z">
              <w:r w:rsidDel="00050A54">
                <w:delText xml:space="preserve">Linken </w:delText>
              </w:r>
            </w:del>
            <w:ins w:id="83" w:author="Andrew Wilkinson" w:date="2023-06-26T15:48:00Z">
              <w:r w:rsidR="00050A54">
                <w:t>Lincoln</w:t>
              </w:r>
              <w:r w:rsidR="00050A54">
                <w:t xml:space="preserve"> </w:t>
              </w:r>
            </w:ins>
            <w:del w:id="84" w:author="Andrew Wilkinson" w:date="2023-06-26T15:48:00Z">
              <w:r w:rsidDel="00050A54">
                <w:delText>park</w:delText>
              </w:r>
            </w:del>
            <w:ins w:id="85" w:author="Andrew Wilkinson" w:date="2023-06-26T15:48:00Z">
              <w:r w:rsidR="00050A54">
                <w:t>P</w:t>
              </w:r>
              <w:r w:rsidR="00050A54">
                <w:t>ark</w:t>
              </w:r>
            </w:ins>
            <w:del w:id="86" w:author="Andrew Wilkinson" w:date="2023-06-26T16:18:00Z">
              <w:r w:rsidDel="00512BFB">
                <w:delText>"</w:delText>
              </w:r>
            </w:del>
          </w:p>
          <w:p w14:paraId="764A07AE" w14:textId="6B21045B" w:rsidR="004A177A" w:rsidRDefault="004A177A" w:rsidP="004A177A">
            <w:r>
              <w:t>it's huge, almos</w:t>
            </w:r>
            <w:ins w:id="87" w:author="Andrew Wilkinson" w:date="2023-06-26T15:48:00Z">
              <w:r w:rsidR="00050A54">
                <w:t>t</w:t>
              </w:r>
            </w:ins>
            <w:r>
              <w:t xml:space="preserve"> a thousand acres, on the western edge of Baltimore city</w:t>
            </w:r>
          </w:p>
          <w:p w14:paraId="111599B2" w14:textId="77777777" w:rsidR="004A177A" w:rsidRDefault="004A177A" w:rsidP="004A177A">
            <w:r>
              <w:t>it's got a reputation, and not for the beauty of its woods, or its trails or its nature center</w:t>
            </w:r>
          </w:p>
          <w:p w14:paraId="04B60255" w14:textId="77777777" w:rsidR="004A177A" w:rsidRDefault="004A177A" w:rsidP="004A177A">
            <w:r>
              <w:t>what is known for sadly, it's dead bodies</w:t>
            </w:r>
          </w:p>
          <w:p w14:paraId="558420FD" w14:textId="446DF026" w:rsidR="004A177A" w:rsidRDefault="004A177A" w:rsidP="004A177A">
            <w:r>
              <w:t xml:space="preserve">mention Leakin </w:t>
            </w:r>
            <w:ins w:id="88" w:author="Andrew Wilkinson" w:date="2023-06-26T15:48:00Z">
              <w:r w:rsidR="00050A54">
                <w:t>P</w:t>
              </w:r>
            </w:ins>
            <w:del w:id="89" w:author="Andrew Wilkinson" w:date="2023-06-26T15:48:00Z">
              <w:r w:rsidDel="00050A54">
                <w:delText>p</w:delText>
              </w:r>
            </w:del>
            <w:r>
              <w:t>ark to people from Baltimore as I often did and you're pretty much guaranteed to get a comment like this</w:t>
            </w:r>
          </w:p>
          <w:p w14:paraId="2C1E6D09" w14:textId="77777777" w:rsidR="00512BFB" w:rsidRDefault="004A177A" w:rsidP="004A177A">
            <w:pPr>
              <w:rPr>
                <w:ins w:id="90" w:author="Andrew Wilkinson" w:date="2023-06-26T16:19:00Z"/>
              </w:rPr>
            </w:pPr>
            <w:del w:id="91" w:author="Andrew Wilkinson" w:date="2023-06-26T15:49:00Z">
              <w:r w:rsidDel="00050A54">
                <w:delText xml:space="preserve"> </w:delText>
              </w:r>
            </w:del>
            <w:del w:id="92" w:author="Andrew Wilkinson" w:date="2023-06-26T16:18:00Z">
              <w:r w:rsidDel="00512BFB">
                <w:delText>"</w:delText>
              </w:r>
            </w:del>
            <w:del w:id="93" w:author="Andrew Wilkinson" w:date="2023-06-26T15:49:00Z">
              <w:r w:rsidDel="00050A54">
                <w:delText xml:space="preserve">while </w:delText>
              </w:r>
            </w:del>
            <w:ins w:id="94" w:author="Andrew Wilkinson" w:date="2023-06-26T16:18:00Z">
              <w:r w:rsidR="00512BFB">
                <w:t>w</w:t>
              </w:r>
            </w:ins>
            <w:ins w:id="95" w:author="Andrew Wilkinson" w:date="2023-06-26T15:49:00Z">
              <w:r w:rsidR="00050A54">
                <w:t xml:space="preserve">hile </w:t>
              </w:r>
            </w:ins>
            <w:r>
              <w:t>you're digging in Leakin Park to bury your body, you're gonna find somebody else's</w:t>
            </w:r>
          </w:p>
          <w:p w14:paraId="48F266E5" w14:textId="6A00648D" w:rsidR="004A177A" w:rsidRDefault="004A177A" w:rsidP="004A177A">
            <w:del w:id="96" w:author="Andrew Wilkinson" w:date="2023-06-26T16:19:00Z">
              <w:r w:rsidDel="00512BFB">
                <w:delText xml:space="preserve">. </w:delText>
              </w:r>
            </w:del>
            <w:r>
              <w:t>that's Leakin Park</w:t>
            </w:r>
            <w:del w:id="97" w:author="Andrew Wilkinson" w:date="2023-06-26T15:48:00Z">
              <w:r w:rsidDel="00050A54">
                <w:delText xml:space="preserve"> </w:delText>
              </w:r>
            </w:del>
            <w:del w:id="98" w:author="Andrew Wilkinson" w:date="2023-06-26T16:18:00Z">
              <w:r w:rsidDel="00512BFB">
                <w:delText>"</w:delText>
              </w:r>
            </w:del>
          </w:p>
          <w:p w14:paraId="166248FE" w14:textId="26CE926E" w:rsidR="004A177A" w:rsidRDefault="004A177A" w:rsidP="004A177A">
            <w:r>
              <w:t xml:space="preserve">when I told the rental car guy I was working on a story about a girl who was found on Leakin Park he said </w:t>
            </w:r>
            <w:del w:id="99" w:author="Andrew Wilkinson" w:date="2023-06-26T16:18:00Z">
              <w:r w:rsidDel="00512BFB">
                <w:delText>"</w:delText>
              </w:r>
            </w:del>
            <w:ins w:id="100" w:author="Andrew Wilkinson" w:date="2023-06-26T16:19:00Z">
              <w:r w:rsidR="00512BFB">
                <w:t>o</w:t>
              </w:r>
            </w:ins>
            <w:del w:id="101" w:author="Andrew Wilkinson" w:date="2023-06-26T16:19:00Z">
              <w:r w:rsidDel="00512BFB">
                <w:delText>O</w:delText>
              </w:r>
            </w:del>
            <w:r>
              <w:t xml:space="preserve">h yeah? </w:t>
            </w:r>
            <w:del w:id="102" w:author="Andrew Wilkinson" w:date="2023-06-26T15:48:00Z">
              <w:r w:rsidDel="00050A54">
                <w:delText xml:space="preserve">my </w:delText>
              </w:r>
            </w:del>
            <w:ins w:id="103" w:author="Andrew Wilkinson" w:date="2023-06-26T16:19:00Z">
              <w:r w:rsidR="00512BFB">
                <w:t>m</w:t>
              </w:r>
            </w:ins>
            <w:ins w:id="104" w:author="Andrew Wilkinson" w:date="2023-06-26T15:48:00Z">
              <w:r w:rsidR="00050A54">
                <w:t xml:space="preserve">y </w:t>
              </w:r>
            </w:ins>
            <w:r>
              <w:t>uncle was found dead in Leakin Park</w:t>
            </w:r>
            <w:del w:id="105" w:author="Andrew Wilkinson" w:date="2023-06-26T16:18:00Z">
              <w:r w:rsidDel="00512BFB">
                <w:delText>"</w:delText>
              </w:r>
            </w:del>
          </w:p>
          <w:p w14:paraId="5396FE08" w14:textId="2A06E837" w:rsidR="004A177A" w:rsidRDefault="004A177A" w:rsidP="004A177A">
            <w:r>
              <w:t>on a Cobweb site dedicated to Baltimore murders lists sixty</w:t>
            </w:r>
            <w:ins w:id="106" w:author="Andrew Wilkinson" w:date="2023-06-26T15:50:00Z">
              <w:r w:rsidR="00050A54">
                <w:t>-</w:t>
              </w:r>
            </w:ins>
            <w:del w:id="107" w:author="Andrew Wilkinson" w:date="2023-06-26T15:50:00Z">
              <w:r w:rsidDel="00050A54">
                <w:delText xml:space="preserve"> </w:delText>
              </w:r>
            </w:del>
            <w:r>
              <w:t>eight bodies found there since 1946</w:t>
            </w:r>
          </w:p>
          <w:p w14:paraId="629C56DD" w14:textId="77777777" w:rsidR="004A177A" w:rsidRDefault="004A177A" w:rsidP="004A177A">
            <w:r>
              <w:lastRenderedPageBreak/>
              <w:t>though</w:t>
            </w:r>
            <w:del w:id="108" w:author="Andrew Wilkinson" w:date="2023-06-26T15:50:00Z">
              <w:r w:rsidDel="00050A54">
                <w:delText>t</w:delText>
              </w:r>
            </w:del>
            <w:r>
              <w:t xml:space="preserve"> the list is missing at least seven years of stats</w:t>
            </w:r>
            <w:del w:id="109" w:author="Andrew Wilkinson" w:date="2023-06-26T15:51:00Z">
              <w:r w:rsidDel="00050A54">
                <w:delText xml:space="preserve"> </w:delText>
              </w:r>
            </w:del>
            <w:r>
              <w:t>, so that number's probably low</w:t>
            </w:r>
          </w:p>
          <w:p w14:paraId="22BD53F3" w14:textId="55474522" w:rsidR="004A177A" w:rsidRDefault="004A177A" w:rsidP="004A177A">
            <w:r>
              <w:t>a lot of law</w:t>
            </w:r>
            <w:ins w:id="110" w:author="Andrew Wilkinson" w:date="2023-06-26T15:51:00Z">
              <w:r w:rsidR="00050A54">
                <w:t>-</w:t>
              </w:r>
            </w:ins>
            <w:del w:id="111" w:author="Andrew Wilkinson" w:date="2023-06-26T15:51:00Z">
              <w:r w:rsidDel="00050A54">
                <w:delText xml:space="preserve"> </w:delText>
              </w:r>
            </w:del>
            <w:r>
              <w:t>abiding Baltimorians, they don't really know where Leakin park is</w:t>
            </w:r>
          </w:p>
          <w:p w14:paraId="544A47D3" w14:textId="1C503463" w:rsidR="004A177A" w:rsidRDefault="004A177A" w:rsidP="004A177A">
            <w:r>
              <w:t xml:space="preserve">Rabia Ashaudri, that family friend of Adnan's who first contacted me about this case when she was explaining it to me she said </w:t>
            </w:r>
            <w:ins w:id="112" w:author="Andrew Wilkinson" w:date="2023-06-26T16:19:00Z">
              <w:r w:rsidR="00512BFB">
                <w:t>y</w:t>
              </w:r>
            </w:ins>
            <w:del w:id="113" w:author="Andrew Wilkinson" w:date="2023-06-26T16:19:00Z">
              <w:r w:rsidDel="00512BFB">
                <w:delText>"</w:delText>
              </w:r>
            </w:del>
            <w:del w:id="114" w:author="Andrew Wilkinson" w:date="2023-06-26T15:51:00Z">
              <w:r w:rsidDel="00050A54">
                <w:delText>y</w:delText>
              </w:r>
            </w:del>
            <w:r>
              <w:t>eah, and how</w:t>
            </w:r>
            <w:del w:id="115" w:author="Andrew Wilkinson" w:date="2023-06-26T15:51:00Z">
              <w:r w:rsidDel="00050A54">
                <w:delText>'s</w:delText>
              </w:r>
            </w:del>
            <w:r>
              <w:t xml:space="preserve"> is Adnan sup</w:t>
            </w:r>
            <w:ins w:id="116" w:author="Andrew Wilkinson" w:date="2023-06-26T15:51:00Z">
              <w:r w:rsidR="00050A54">
                <w:t>p</w:t>
              </w:r>
            </w:ins>
            <w:r>
              <w:t>osed to get to Leakin Park so fast</w:t>
            </w:r>
            <w:del w:id="117" w:author="Andrew Wilkinson" w:date="2023-06-26T16:19:00Z">
              <w:r w:rsidDel="00512BFB">
                <w:delText>"</w:delText>
              </w:r>
            </w:del>
          </w:p>
          <w:p w14:paraId="40B24C7C" w14:textId="77777777" w:rsidR="004A177A" w:rsidRDefault="004A177A" w:rsidP="004A177A">
            <w:r>
              <w:t>it's like an hour into the city</w:t>
            </w:r>
          </w:p>
          <w:p w14:paraId="132CFAEE" w14:textId="77777777" w:rsidR="004A177A" w:rsidRDefault="004A177A" w:rsidP="004A177A">
            <w:del w:id="118" w:author="Andrew Wilkinson" w:date="2023-06-26T15:51:00Z">
              <w:r w:rsidDel="00050A54">
                <w:delText xml:space="preserve"> </w:delText>
              </w:r>
            </w:del>
            <w:del w:id="119" w:author="Andrew Wilkinson" w:date="2023-06-26T16:19:00Z">
              <w:r w:rsidDel="00512BFB">
                <w:delText>"</w:delText>
              </w:r>
            </w:del>
            <w:r>
              <w:t>Leakin Park is nowhere near the school</w:t>
            </w:r>
            <w:del w:id="120" w:author="Andrew Wilkinson" w:date="2023-06-26T16:19:00Z">
              <w:r w:rsidDel="00512BFB">
                <w:delText>"</w:delText>
              </w:r>
            </w:del>
          </w:p>
          <w:p w14:paraId="3FA333AF" w14:textId="6BC3724D" w:rsidR="004A177A" w:rsidRDefault="00050A54" w:rsidP="004A177A">
            <w:ins w:id="121" w:author="Andrew Wilkinson" w:date="2023-06-26T15:52:00Z">
              <w:r>
                <w:t>h</w:t>
              </w:r>
            </w:ins>
            <w:del w:id="122" w:author="Andrew Wilkinson" w:date="2023-06-26T15:52:00Z">
              <w:r w:rsidR="004A177A" w:rsidDel="00050A54">
                <w:delText>H</w:delText>
              </w:r>
            </w:del>
            <w:r w:rsidR="004A177A">
              <w:t>er brother Saad , Adn</w:t>
            </w:r>
            <w:ins w:id="123" w:author="Andrew Wilkinson" w:date="2023-06-26T15:51:00Z">
              <w:r>
                <w:t>a</w:t>
              </w:r>
            </w:ins>
            <w:r w:rsidR="004A177A">
              <w:t>n</w:t>
            </w:r>
            <w:del w:id="124" w:author="Andrew Wilkinson" w:date="2023-06-26T15:51:00Z">
              <w:r w:rsidR="004A177A" w:rsidDel="00050A54">
                <w:delText>a</w:delText>
              </w:r>
            </w:del>
            <w:r w:rsidR="004A177A">
              <w:t>'s best friend, he didn't know anything about Leakin Park either</w:t>
            </w:r>
          </w:p>
          <w:p w14:paraId="73029564" w14:textId="7BECBE10" w:rsidR="004A177A" w:rsidRDefault="004A177A" w:rsidP="004A177A">
            <w:del w:id="125" w:author="Andrew Wilkinson" w:date="2023-06-26T15:51:00Z">
              <w:r w:rsidDel="00050A54">
                <w:delText>-</w:delText>
              </w:r>
            </w:del>
            <w:r>
              <w:t>after Adnan had initially got arrested, and when I was on the phone talking like, when he was locked up, I was like</w:t>
            </w:r>
            <w:del w:id="126" w:author="Andrew Wilkinson" w:date="2023-06-26T15:52:00Z">
              <w:r w:rsidDel="00050A54">
                <w:delText xml:space="preserve"> </w:delText>
              </w:r>
            </w:del>
            <w:r>
              <w:t xml:space="preserve">, Leakin Park, where is that? </w:t>
            </w:r>
            <w:del w:id="127" w:author="Andrew Wilkinson" w:date="2023-06-26T15:52:00Z">
              <w:r w:rsidDel="00050A54">
                <w:delText xml:space="preserve">do </w:delText>
              </w:r>
            </w:del>
            <w:ins w:id="128" w:author="Andrew Wilkinson" w:date="2023-06-26T16:20:00Z">
              <w:r w:rsidR="00512BFB">
                <w:t>d</w:t>
              </w:r>
            </w:ins>
            <w:ins w:id="129" w:author="Andrew Wilkinson" w:date="2023-06-26T15:52:00Z">
              <w:r w:rsidR="00050A54">
                <w:t xml:space="preserve">o </w:t>
              </w:r>
            </w:ins>
            <w:r>
              <w:t>you even know where it is, have you even been there?</w:t>
            </w:r>
          </w:p>
          <w:p w14:paraId="452A0ED8" w14:textId="77777777" w:rsidR="004A177A" w:rsidRDefault="004A177A" w:rsidP="004A177A">
            <w:r>
              <w:t>and he was like I have never been there, I don't even know where it is.</w:t>
            </w:r>
          </w:p>
          <w:p w14:paraId="7988557F" w14:textId="77777777" w:rsidR="004A177A" w:rsidRDefault="004A177A" w:rsidP="004A177A">
            <w:r>
              <w:t>so I mean, living around here, we don't know, but it's somewhere in there, in the inner city,</w:t>
            </w:r>
            <w:del w:id="130" w:author="Andrew Wilkinson" w:date="2023-06-26T15:52:00Z">
              <w:r w:rsidDel="00050A54">
                <w:delText>-</w:delText>
              </w:r>
            </w:del>
          </w:p>
          <w:p w14:paraId="7E44F1F4" w14:textId="1D9C9683" w:rsidR="004A177A" w:rsidRDefault="004A177A" w:rsidP="004A177A">
            <w:r>
              <w:t xml:space="preserve">where Hae was found is in fact less than three miles from where Saad and Rabia are sitting right now, in an office across the street from </w:t>
            </w:r>
            <w:del w:id="131" w:author="Andrew Wilkinson" w:date="2023-06-26T15:52:00Z">
              <w:r w:rsidDel="00050A54">
                <w:delText xml:space="preserve">woodlawn </w:delText>
              </w:r>
            </w:del>
            <w:ins w:id="132" w:author="Andrew Wilkinson" w:date="2023-06-26T15:52:00Z">
              <w:r w:rsidR="00050A54">
                <w:t>W</w:t>
              </w:r>
              <w:r w:rsidR="00050A54">
                <w:t xml:space="preserve">oodlawn </w:t>
              </w:r>
            </w:ins>
            <w:del w:id="133" w:author="Andrew Wilkinson" w:date="2023-06-26T15:52:00Z">
              <w:r w:rsidDel="00050A54">
                <w:delText xml:space="preserve">high </w:delText>
              </w:r>
            </w:del>
            <w:ins w:id="134" w:author="Andrew Wilkinson" w:date="2023-06-26T15:52:00Z">
              <w:r w:rsidR="00050A54">
                <w:t>H</w:t>
              </w:r>
              <w:r w:rsidR="00050A54">
                <w:t xml:space="preserve">igh </w:t>
              </w:r>
            </w:ins>
            <w:del w:id="135" w:author="Andrew Wilkinson" w:date="2023-06-26T15:52:00Z">
              <w:r w:rsidDel="00050A54">
                <w:delText>school</w:delText>
              </w:r>
            </w:del>
            <w:ins w:id="136" w:author="Andrew Wilkinson" w:date="2023-06-26T15:52:00Z">
              <w:r w:rsidR="00050A54">
                <w:t>S</w:t>
              </w:r>
              <w:r w:rsidR="00050A54">
                <w:t>chool</w:t>
              </w:r>
            </w:ins>
          </w:p>
          <w:p w14:paraId="3603118E" w14:textId="77777777" w:rsidR="004A177A" w:rsidRDefault="004A177A" w:rsidP="004A177A">
            <w:r>
              <w:t>it's about a seven minute drive, they have no idea</w:t>
            </w:r>
          </w:p>
          <w:p w14:paraId="2EC54E6D" w14:textId="77777777" w:rsidR="004A177A" w:rsidRDefault="004A177A" w:rsidP="004A177A">
            <w:del w:id="137" w:author="Andrew Wilkinson" w:date="2023-06-26T15:52:00Z">
              <w:r w:rsidDel="00050A54">
                <w:delText xml:space="preserve"> -</w:delText>
              </w:r>
            </w:del>
            <w:r>
              <w:t>we wouldn't go there, we'd go to the harbo</w:t>
            </w:r>
            <w:del w:id="138" w:author="Andrew Wilkinson" w:date="2023-06-26T15:52:00Z">
              <w:r w:rsidDel="00050A54">
                <w:delText>u</w:delText>
              </w:r>
            </w:del>
            <w:r>
              <w:t>r, somewhere nice, but yeah, there is no reason for us to go there</w:t>
            </w:r>
            <w:del w:id="139" w:author="Andrew Wilkinson" w:date="2023-06-26T15:52:00Z">
              <w:r w:rsidDel="00050A54">
                <w:delText>-</w:delText>
              </w:r>
            </w:del>
          </w:p>
          <w:p w14:paraId="625E7D45" w14:textId="77777777" w:rsidR="004A177A" w:rsidRDefault="004A177A" w:rsidP="004A177A">
            <w:r>
              <w:t>I'm explaining all this just to say that the simple fact that Hae was found in Leakin Park</w:t>
            </w:r>
          </w:p>
          <w:p w14:paraId="5DF89974" w14:textId="77777777" w:rsidR="004A177A" w:rsidRDefault="004A177A" w:rsidP="004A177A">
            <w:r>
              <w:t>for many people, that alone made Adnan look innocent</w:t>
            </w:r>
          </w:p>
          <w:p w14:paraId="2523EBBB" w14:textId="77777777" w:rsidR="004A177A" w:rsidRDefault="004A177A" w:rsidP="004A177A">
            <w:r>
              <w:t>like what's a nice boy like you doing in a park like this?</w:t>
            </w:r>
          </w:p>
          <w:p w14:paraId="6E1730AF" w14:textId="77777777" w:rsidR="004A177A" w:rsidRDefault="004A177A" w:rsidP="004A177A">
            <w:del w:id="140" w:author="Andrew Wilkinson" w:date="2023-06-26T15:59:00Z">
              <w:r w:rsidDel="00D42D5D">
                <w:delText xml:space="preserve"> -</w:delText>
              </w:r>
            </w:del>
            <w:r>
              <w:t>and I walked around to the bushes and anything (voice fades)</w:t>
            </w:r>
          </w:p>
          <w:p w14:paraId="0AB39BEB" w14:textId="77777777" w:rsidR="004A177A" w:rsidRDefault="004A177A" w:rsidP="004A177A">
            <w:r>
              <w:t>so now, Mr. S, he also told the cops he'd never been to that part of Leakin Park before, though he did seem to know that people go fishing back there</w:t>
            </w:r>
          </w:p>
          <w:p w14:paraId="2771410B" w14:textId="77777777" w:rsidR="004A177A" w:rsidRDefault="004A177A" w:rsidP="004A177A">
            <w:r>
              <w:t>here's what he told the cops:</w:t>
            </w:r>
          </w:p>
          <w:p w14:paraId="3ED8FF17" w14:textId="77777777" w:rsidR="004A177A" w:rsidRDefault="004A177A" w:rsidP="004A177A">
            <w:r>
              <w:t>at his job he got in a work order to shave down a door</w:t>
            </w:r>
          </w:p>
          <w:p w14:paraId="25BEE2C2" w14:textId="77777777" w:rsidR="004A177A" w:rsidRDefault="004A177A" w:rsidP="004A177A">
            <w:r>
              <w:t>but the school didn't have the tool he needed, a plane.</w:t>
            </w:r>
          </w:p>
          <w:p w14:paraId="270DF84E" w14:textId="77777777" w:rsidR="004A177A" w:rsidRDefault="004A177A" w:rsidP="004A177A">
            <w:r>
              <w:t>he had one at home tough, so during his lunch hour he said he drove his truck home</w:t>
            </w:r>
          </w:p>
          <w:p w14:paraId="5DFB9B48" w14:textId="77777777" w:rsidR="004A177A" w:rsidRDefault="004A177A" w:rsidP="004A177A">
            <w:r>
              <w:t>got the plane, from his basement, and before he left, grabbed some sustenance out of the fridge</w:t>
            </w:r>
          </w:p>
          <w:p w14:paraId="1880F5EC" w14:textId="0996ACB4" w:rsidR="004A177A" w:rsidRDefault="004A177A" w:rsidP="004A177A">
            <w:del w:id="141" w:author="Andrew Wilkinson" w:date="2023-06-26T16:03:00Z">
              <w:r w:rsidDel="00A27AF3">
                <w:lastRenderedPageBreak/>
                <w:delText>-</w:delText>
              </w:r>
            </w:del>
            <w:r>
              <w:t xml:space="preserve">I may have a beer at the refrigerator, it was </w:t>
            </w:r>
            <w:ins w:id="142" w:author="Andrew Wilkinson" w:date="2023-06-26T16:03:00Z">
              <w:r w:rsidR="00A27AF3">
                <w:t>twenty-two–</w:t>
              </w:r>
            </w:ins>
            <w:del w:id="143" w:author="Andrew Wilkinson" w:date="2023-06-26T16:03:00Z">
              <w:r w:rsidDel="00A27AF3">
                <w:delText xml:space="preserve">22 </w:delText>
              </w:r>
            </w:del>
            <w:r>
              <w:t xml:space="preserve">ounce </w:t>
            </w:r>
            <w:del w:id="144" w:author="Andrew Wilkinson" w:date="2023-06-26T16:03:00Z">
              <w:r w:rsidDel="00A27AF3">
                <w:delText>budweiser</w:delText>
              </w:r>
            </w:del>
            <w:ins w:id="145" w:author="Andrew Wilkinson" w:date="2023-06-26T16:03:00Z">
              <w:r w:rsidR="00A27AF3">
                <w:t>Budweiser</w:t>
              </w:r>
            </w:ins>
            <w:r>
              <w:t>, and I was drinking it on my way back to, to the school, where I work at</w:t>
            </w:r>
          </w:p>
          <w:p w14:paraId="26670D44" w14:textId="77777777" w:rsidR="004A177A" w:rsidRDefault="004A177A" w:rsidP="004A177A">
            <w:r>
              <w:t>and I had to go the bathroom so I pulled over, and I went further in the woods heading back to the city journey</w:t>
            </w:r>
          </w:p>
          <w:p w14:paraId="5A74BBD3" w14:textId="77777777" w:rsidR="004A177A" w:rsidRDefault="004A177A" w:rsidP="004A177A">
            <w:r>
              <w:t>and when I discovered what, it looked like a body-</w:t>
            </w:r>
          </w:p>
          <w:p w14:paraId="4B566A7D" w14:textId="4A0BFA63" w:rsidR="004A177A" w:rsidRDefault="004A177A" w:rsidP="004A177A">
            <w:r>
              <w:t>so, he's drinking his twenty</w:t>
            </w:r>
            <w:ins w:id="146" w:author="Andrew Wilkinson" w:date="2023-06-26T16:03:00Z">
              <w:r w:rsidR="00A27AF3">
                <w:t>-</w:t>
              </w:r>
            </w:ins>
            <w:del w:id="147" w:author="Andrew Wilkinson" w:date="2023-06-26T16:03:00Z">
              <w:r w:rsidDel="00A27AF3">
                <w:delText xml:space="preserve"> </w:delText>
              </w:r>
            </w:del>
            <w:r>
              <w:t xml:space="preserve">ounce </w:t>
            </w:r>
            <w:del w:id="148" w:author="Andrew Wilkinson" w:date="2023-06-26T16:03:00Z">
              <w:r w:rsidDel="00A27AF3">
                <w:delText>budweiser</w:delText>
              </w:r>
            </w:del>
            <w:ins w:id="149" w:author="Andrew Wilkinson" w:date="2023-06-26T16:03:00Z">
              <w:r w:rsidR="00A27AF3">
                <w:t>Budweiser</w:t>
              </w:r>
            </w:ins>
            <w:r>
              <w:t>, and he's heading back to work</w:t>
            </w:r>
          </w:p>
          <w:p w14:paraId="4D401946" w14:textId="5D1129A5" w:rsidR="004A177A" w:rsidRDefault="004A177A" w:rsidP="004A177A">
            <w:r>
              <w:t>and his route to the college is t</w:t>
            </w:r>
            <w:ins w:id="150" w:author="Andrew Wilkinson" w:date="2023-06-26T16:04:00Z">
              <w:r w:rsidR="00A27AF3">
                <w:t>h</w:t>
              </w:r>
            </w:ins>
            <w:r>
              <w:t>rough Leakin Park</w:t>
            </w:r>
          </w:p>
          <w:p w14:paraId="2F16606E" w14:textId="77777777" w:rsidR="004A177A" w:rsidRDefault="004A177A" w:rsidP="004A177A">
            <w:r>
              <w:t>and suddenly he has to pee, badly, he says</w:t>
            </w:r>
          </w:p>
          <w:p w14:paraId="087E392D" w14:textId="77777777" w:rsidR="004A177A" w:rsidRDefault="004A177A" w:rsidP="004A177A">
            <w:r>
              <w:t>He stops on Franklin Town Road</w:t>
            </w:r>
          </w:p>
          <w:p w14:paraId="6D642553" w14:textId="77777777" w:rsidR="004A177A" w:rsidRDefault="004A177A" w:rsidP="004A177A">
            <w:r>
              <w:t>he's about three miles from work</w:t>
            </w:r>
          </w:p>
          <w:p w14:paraId="35F8C0E9" w14:textId="0E7F4F5F" w:rsidR="004A177A" w:rsidRDefault="004A177A" w:rsidP="004A177A">
            <w:r>
              <w:t>there's a small pull</w:t>
            </w:r>
            <w:ins w:id="151" w:author="Andrew Wilkinson" w:date="2023-06-26T16:04:00Z">
              <w:r w:rsidR="00A27AF3">
                <w:t>-</w:t>
              </w:r>
            </w:ins>
            <w:del w:id="152" w:author="Andrew Wilkinson" w:date="2023-06-26T16:04:00Z">
              <w:r w:rsidDel="00A27AF3">
                <w:delText xml:space="preserve"> </w:delText>
              </w:r>
            </w:del>
            <w:r>
              <w:t>off, and some concrete barriers, and he walks back in there</w:t>
            </w:r>
          </w:p>
          <w:p w14:paraId="230D89E1" w14:textId="77777777" w:rsidR="004A177A" w:rsidRDefault="004A177A" w:rsidP="004A177A">
            <w:r>
              <w:t>quite away as it seems like for a guy so just has to pee</w:t>
            </w:r>
          </w:p>
          <w:p w14:paraId="596F5168" w14:textId="77777777" w:rsidR="004A177A" w:rsidRDefault="004A177A" w:rsidP="004A177A">
            <w:r>
              <w:t>later they'd measured, a hundred and twenty seven feet back into the woods is where he goes</w:t>
            </w:r>
          </w:p>
          <w:p w14:paraId="1E92E65D" w14:textId="77777777" w:rsidR="004A177A" w:rsidRDefault="004A177A" w:rsidP="004A177A">
            <w:r>
              <w:t>this next tape is a little upsetting</w:t>
            </w:r>
          </w:p>
          <w:p w14:paraId="049C40A0" w14:textId="77777777" w:rsidR="004A177A" w:rsidRDefault="004A177A" w:rsidP="004A177A">
            <w:del w:id="153" w:author="Andrew Wilkinson" w:date="2023-06-26T16:20:00Z">
              <w:r w:rsidDel="00F9026D">
                <w:delText xml:space="preserve"> </w:delText>
              </w:r>
            </w:del>
            <w:del w:id="154" w:author="Andrew Wilkinson" w:date="2023-06-26T16:04:00Z">
              <w:r w:rsidDel="00A27AF3">
                <w:delText>-</w:delText>
              </w:r>
            </w:del>
            <w:r>
              <w:t>and I went back that way, I was about to urinate when I looked down and it seemed something like hair</w:t>
            </w:r>
          </w:p>
          <w:p w14:paraId="7967EE7F" w14:textId="77777777" w:rsidR="004A177A" w:rsidRDefault="004A177A" w:rsidP="004A177A">
            <w:r>
              <w:t>and it was covered out with dirt something that was covered something that was covered up in dirt</w:t>
            </w:r>
          </w:p>
          <w:p w14:paraId="23357D11" w14:textId="77777777" w:rsidR="004A177A" w:rsidRDefault="004A177A" w:rsidP="004A177A">
            <w:r>
              <w:t>so I looked good again, and it seemed something that looked like a foot</w:t>
            </w:r>
            <w:del w:id="155" w:author="Andrew Wilkinson" w:date="2023-06-26T16:20:00Z">
              <w:r w:rsidDel="00F9026D">
                <w:delText>-</w:delText>
              </w:r>
            </w:del>
          </w:p>
          <w:p w14:paraId="560BC3A0" w14:textId="77777777" w:rsidR="004A177A" w:rsidRDefault="004A177A" w:rsidP="004A177A">
            <w:del w:id="156" w:author="Andrew Wilkinson" w:date="2023-06-26T16:05:00Z">
              <w:r w:rsidDel="00A27AF3">
                <w:delText>) -</w:delText>
              </w:r>
            </w:del>
            <w:r>
              <w:t>what drew your attention to the area that you went to there was something there</w:t>
            </w:r>
            <w:del w:id="157" w:author="Andrew Wilkinson" w:date="2023-06-26T16:20:00Z">
              <w:r w:rsidDel="00F9026D">
                <w:delText>-</w:delText>
              </w:r>
            </w:del>
          </w:p>
          <w:p w14:paraId="1C5CB1C9" w14:textId="77777777" w:rsidR="004A177A" w:rsidRDefault="004A177A" w:rsidP="004A177A">
            <w:del w:id="158" w:author="Andrew Wilkinson" w:date="2023-06-26T16:05:00Z">
              <w:r w:rsidDel="00A27AF3">
                <w:delText xml:space="preserve"> - </w:delText>
              </w:r>
            </w:del>
            <w:r>
              <w:t>it was an open area</w:t>
            </w:r>
            <w:del w:id="159" w:author="Andrew Wilkinson" w:date="2023-06-26T16:05:00Z">
              <w:r w:rsidDel="00A27AF3">
                <w:delText>-</w:delText>
              </w:r>
            </w:del>
          </w:p>
          <w:p w14:paraId="2B1D2BA3" w14:textId="77777777" w:rsidR="004A177A" w:rsidRDefault="004A177A" w:rsidP="004A177A">
            <w:del w:id="160" w:author="Andrew Wilkinson" w:date="2023-06-26T16:05:00Z">
              <w:r w:rsidDel="00A27AF3">
                <w:delText>) -</w:delText>
              </w:r>
            </w:del>
            <w:r>
              <w:t>an open area?</w:t>
            </w:r>
            <w:del w:id="161" w:author="Andrew Wilkinson" w:date="2023-06-26T16:20:00Z">
              <w:r w:rsidDel="00F9026D">
                <w:delText>-</w:delText>
              </w:r>
            </w:del>
          </w:p>
          <w:p w14:paraId="191FC7DC" w14:textId="77777777" w:rsidR="004A177A" w:rsidRDefault="004A177A" w:rsidP="004A177A">
            <w:del w:id="162" w:author="Andrew Wilkinson" w:date="2023-06-26T16:05:00Z">
              <w:r w:rsidDel="00A27AF3">
                <w:delText xml:space="preserve">- </w:delText>
              </w:r>
            </w:del>
            <w:r>
              <w:t>aha</w:t>
            </w:r>
            <w:del w:id="163" w:author="Andrew Wilkinson" w:date="2023-06-26T16:05:00Z">
              <w:r w:rsidDel="00A27AF3">
                <w:delText>-</w:delText>
              </w:r>
            </w:del>
          </w:p>
          <w:p w14:paraId="73430CE0" w14:textId="77777777" w:rsidR="004A177A" w:rsidRDefault="004A177A" w:rsidP="004A177A">
            <w:del w:id="164" w:author="Andrew Wilkinson" w:date="2023-06-26T16:05:00Z">
              <w:r w:rsidDel="00A27AF3">
                <w:delText xml:space="preserve">)- </w:delText>
              </w:r>
            </w:del>
            <w:r>
              <w:t>for there was also am, a falling tree, is that correct?</w:t>
            </w:r>
            <w:del w:id="165" w:author="Andrew Wilkinson" w:date="2023-06-26T16:05:00Z">
              <w:r w:rsidDel="00A27AF3">
                <w:delText xml:space="preserve"> -</w:delText>
              </w:r>
            </w:del>
          </w:p>
          <w:p w14:paraId="6E51D1ED" w14:textId="77777777" w:rsidR="004A177A" w:rsidRDefault="004A177A" w:rsidP="004A177A">
            <w:del w:id="166" w:author="Andrew Wilkinson" w:date="2023-06-26T16:05:00Z">
              <w:r w:rsidDel="00A27AF3">
                <w:delText xml:space="preserve"> -</w:delText>
              </w:r>
            </w:del>
            <w:r>
              <w:t>yes, there was</w:t>
            </w:r>
            <w:del w:id="167" w:author="Andrew Wilkinson" w:date="2023-06-26T16:05:00Z">
              <w:r w:rsidDel="00A27AF3">
                <w:delText>-</w:delText>
              </w:r>
            </w:del>
          </w:p>
          <w:p w14:paraId="53EF684F" w14:textId="77777777" w:rsidR="004A177A" w:rsidRDefault="004A177A" w:rsidP="004A177A">
            <w:del w:id="168" w:author="Andrew Wilkinson" w:date="2023-06-26T16:05:00Z">
              <w:r w:rsidDel="00A27AF3">
                <w:delText xml:space="preserve">) - </w:delText>
              </w:r>
            </w:del>
            <w:r>
              <w:t>I mean did you go to that area for a certain reason?</w:t>
            </w:r>
            <w:del w:id="169" w:author="Andrew Wilkinson" w:date="2023-06-26T16:05:00Z">
              <w:r w:rsidDel="00A27AF3">
                <w:delText>-</w:delText>
              </w:r>
            </w:del>
          </w:p>
          <w:p w14:paraId="2281783E" w14:textId="77777777" w:rsidR="004A177A" w:rsidRDefault="004A177A" w:rsidP="004A177A">
            <w:del w:id="170" w:author="Andrew Wilkinson" w:date="2023-06-26T16:05:00Z">
              <w:r w:rsidDel="00A27AF3">
                <w:delText xml:space="preserve">- </w:delText>
              </w:r>
            </w:del>
            <w:r>
              <w:t>no, no</w:t>
            </w:r>
            <w:del w:id="171" w:author="Andrew Wilkinson" w:date="2023-06-26T16:05:00Z">
              <w:r w:rsidDel="00A27AF3">
                <w:delText>-</w:delText>
              </w:r>
            </w:del>
          </w:p>
          <w:p w14:paraId="5BEE9852" w14:textId="77777777" w:rsidR="004A177A" w:rsidRDefault="004A177A" w:rsidP="004A177A">
            <w:del w:id="172" w:author="Andrew Wilkinson" w:date="2023-06-26T16:05:00Z">
              <w:r w:rsidDel="00A27AF3">
                <w:delText>) -</w:delText>
              </w:r>
            </w:del>
            <w:r>
              <w:t>no</w:t>
            </w:r>
            <w:del w:id="173" w:author="Andrew Wilkinson" w:date="2023-06-26T16:05:00Z">
              <w:r w:rsidDel="00A27AF3">
                <w:delText>?-</w:delText>
              </w:r>
            </w:del>
          </w:p>
          <w:p w14:paraId="6B566BA9" w14:textId="77777777" w:rsidR="004A177A" w:rsidDel="00A27AF3" w:rsidRDefault="004A177A" w:rsidP="004A177A">
            <w:pPr>
              <w:rPr>
                <w:del w:id="174" w:author="Andrew Wilkinson" w:date="2023-06-26T16:05:00Z"/>
              </w:rPr>
            </w:pPr>
            <w:del w:id="175" w:author="Andrew Wilkinson" w:date="2023-06-26T16:05:00Z">
              <w:r w:rsidDel="00A27AF3">
                <w:delText xml:space="preserve"> -</w:delText>
              </w:r>
            </w:del>
            <w:r>
              <w:t>no</w:t>
            </w:r>
            <w:del w:id="176" w:author="Andrew Wilkinson" w:date="2023-06-26T16:05:00Z">
              <w:r w:rsidDel="00A27AF3">
                <w:delText>-</w:delText>
              </w:r>
            </w:del>
          </w:p>
          <w:p w14:paraId="4F2E6CE9" w14:textId="77777777" w:rsidR="00A27AF3" w:rsidRDefault="00A27AF3" w:rsidP="004A177A">
            <w:pPr>
              <w:rPr>
                <w:ins w:id="177" w:author="Andrew Wilkinson" w:date="2023-06-26T16:05:00Z"/>
              </w:rPr>
            </w:pPr>
          </w:p>
          <w:p w14:paraId="6D6D257B" w14:textId="77777777" w:rsidR="004A177A" w:rsidRDefault="004A177A" w:rsidP="004A177A">
            <w:del w:id="178" w:author="Andrew Wilkinson" w:date="2023-06-26T16:05:00Z">
              <w:r w:rsidDel="00A27AF3">
                <w:delText>) -</w:delText>
              </w:r>
            </w:del>
            <w:r>
              <w:t>all right</w:t>
            </w:r>
            <w:del w:id="179" w:author="Andrew Wilkinson" w:date="2023-06-26T16:05:00Z">
              <w:r w:rsidDel="00A27AF3">
                <w:delText>-</w:delText>
              </w:r>
            </w:del>
          </w:p>
          <w:p w14:paraId="0F43DFE4" w14:textId="77777777" w:rsidR="004A177A" w:rsidRDefault="004A177A" w:rsidP="004A177A">
            <w:r>
              <w:t>there's suspicion on Mr. S, who by this time has become a suspect in the case</w:t>
            </w:r>
          </w:p>
          <w:p w14:paraId="39F0D936" w14:textId="77777777" w:rsidR="004A177A" w:rsidRDefault="004A177A" w:rsidP="004A177A">
            <w:r>
              <w:t>this tape was made on February eighteenth</w:t>
            </w:r>
          </w:p>
          <w:p w14:paraId="67C9CCF9" w14:textId="77777777" w:rsidR="004A177A" w:rsidRDefault="004A177A" w:rsidP="004A177A">
            <w:r>
              <w:t>nine days after Mr. S reported finding the body</w:t>
            </w:r>
          </w:p>
          <w:p w14:paraId="43C95CED" w14:textId="77777777" w:rsidR="004A177A" w:rsidRDefault="004A177A" w:rsidP="004A177A">
            <w:r>
              <w:t>they're going over the details carefully</w:t>
            </w:r>
          </w:p>
          <w:p w14:paraId="1EFEBC3A" w14:textId="77777777" w:rsidR="004A177A" w:rsidRDefault="004A177A" w:rsidP="004A177A">
            <w:r>
              <w:t>because there are parts of the story that are a little weird</w:t>
            </w:r>
          </w:p>
          <w:p w14:paraId="2D87C587" w14:textId="77777777" w:rsidR="004A177A" w:rsidRDefault="004A177A" w:rsidP="004A177A">
            <w:r>
              <w:t>one of them is this thing about the fallen tree</w:t>
            </w:r>
          </w:p>
          <w:p w14:paraId="4CB19852" w14:textId="77777777" w:rsidR="004A177A" w:rsidRDefault="004A177A" w:rsidP="004A177A">
            <w:r>
              <w:t>a hundred and twenty seven feet back into the woods there was a fallen tree</w:t>
            </w:r>
          </w:p>
          <w:p w14:paraId="542D582E" w14:textId="696E8AF0" w:rsidR="004A177A" w:rsidRDefault="004A177A" w:rsidP="004A177A">
            <w:r>
              <w:lastRenderedPageBreak/>
              <w:t>which is actually a forty</w:t>
            </w:r>
            <w:ins w:id="180" w:author="Andrew Wilkinson" w:date="2023-06-26T16:06:00Z">
              <w:r w:rsidR="00A27AF3">
                <w:t>-</w:t>
              </w:r>
            </w:ins>
            <w:del w:id="181" w:author="Andrew Wilkinson" w:date="2023-06-26T16:06:00Z">
              <w:r w:rsidDel="00A27AF3">
                <w:delText xml:space="preserve"> </w:delText>
              </w:r>
            </w:del>
            <w:r>
              <w:t>feet log, laying more less parallel to the road</w:t>
            </w:r>
          </w:p>
          <w:p w14:paraId="6A9CC71B" w14:textId="77777777" w:rsidR="004A177A" w:rsidRDefault="004A177A" w:rsidP="004A177A">
            <w:r>
              <w:t>on the other side of the log, if you'd kept going</w:t>
            </w:r>
          </w:p>
          <w:p w14:paraId="1B8F5451" w14:textId="4C4FDE3D" w:rsidR="004A177A" w:rsidRDefault="004A177A" w:rsidP="004A177A">
            <w:r>
              <w:t xml:space="preserve">you'd have gotten into a stream, with the unfortunate name of Dead </w:t>
            </w:r>
            <w:ins w:id="182" w:author="Andrew Wilkinson" w:date="2023-06-26T16:06:00Z">
              <w:r w:rsidR="00A27AF3">
                <w:t>R</w:t>
              </w:r>
            </w:ins>
            <w:del w:id="183" w:author="Andrew Wilkinson" w:date="2023-06-26T16:06:00Z">
              <w:r w:rsidDel="00A27AF3">
                <w:delText>r</w:delText>
              </w:r>
            </w:del>
            <w:r>
              <w:t>un</w:t>
            </w:r>
          </w:p>
          <w:p w14:paraId="64A2646A" w14:textId="77777777" w:rsidR="004A177A" w:rsidRDefault="004A177A" w:rsidP="004A177A">
            <w:r>
              <w:t>Hae's body was buried right behind this log on the stream side</w:t>
            </w:r>
          </w:p>
          <w:p w14:paraId="44F3312A" w14:textId="77777777" w:rsidR="004A177A" w:rsidRDefault="004A177A" w:rsidP="004A177A">
            <w:r>
              <w:t>if you're standing on the street side of he log</w:t>
            </w:r>
          </w:p>
          <w:p w14:paraId="40B1FF5C" w14:textId="77777777" w:rsidR="004A177A" w:rsidRDefault="004A177A" w:rsidP="004A177A">
            <w:r>
              <w:t>so on the other side, it's not at all obvious that you'd notice her</w:t>
            </w:r>
          </w:p>
          <w:p w14:paraId="079E43DE" w14:textId="77777777" w:rsidR="004A177A" w:rsidRDefault="004A177A" w:rsidP="004A177A">
            <w:r>
              <w:t>so his story about why he stopped where he stopped, it doesn't quite seem right</w:t>
            </w:r>
          </w:p>
          <w:p w14:paraId="5D9E4E26" w14:textId="77777777" w:rsidR="004A177A" w:rsidRDefault="004A177A" w:rsidP="004A177A">
            <w:r>
              <w:t>here's Will Ritz</w:t>
            </w:r>
          </w:p>
          <w:p w14:paraId="1D28F1FB" w14:textId="77777777" w:rsidR="004A177A" w:rsidRDefault="004A177A" w:rsidP="004A177A">
            <w:del w:id="184" w:author="Andrew Wilkinson" w:date="2023-06-26T16:06:00Z">
              <w:r w:rsidDel="00A27AF3">
                <w:delText>-</w:delText>
              </w:r>
            </w:del>
            <w:r>
              <w:t>when you're walking back to this area, when you finally stopped, why did you pick that particular area?</w:t>
            </w:r>
            <w:del w:id="185" w:author="Andrew Wilkinson" w:date="2023-06-26T16:06:00Z">
              <w:r w:rsidDel="00A27AF3">
                <w:delText>-</w:delText>
              </w:r>
            </w:del>
          </w:p>
          <w:p w14:paraId="46D7EC6C" w14:textId="77777777" w:rsidR="004A177A" w:rsidRDefault="004A177A" w:rsidP="004A177A">
            <w:del w:id="186" w:author="Andrew Wilkinson" w:date="2023-06-26T16:06:00Z">
              <w:r w:rsidDel="00A27AF3">
                <w:delText xml:space="preserve"> -</w:delText>
              </w:r>
            </w:del>
            <w:r>
              <w:t>well that's not a particular area, just don't wanna go back further, or step forward</w:t>
            </w:r>
          </w:p>
          <w:p w14:paraId="6495B496" w14:textId="77777777" w:rsidR="004A177A" w:rsidRDefault="004A177A" w:rsidP="004A177A">
            <w:r>
              <w:t>that's the thing you know, the hair then I see a foot and that's what happens, a dead body</w:t>
            </w:r>
            <w:del w:id="187" w:author="Andrew Wilkinson" w:date="2023-06-26T16:06:00Z">
              <w:r w:rsidDel="00A27AF3">
                <w:delText>-</w:delText>
              </w:r>
            </w:del>
          </w:p>
          <w:p w14:paraId="5E3DD806" w14:textId="77777777" w:rsidR="004A177A" w:rsidRDefault="004A177A" w:rsidP="004A177A">
            <w:del w:id="188" w:author="Andrew Wilkinson" w:date="2023-06-26T16:06:00Z">
              <w:r w:rsidDel="00A27AF3">
                <w:delText xml:space="preserve"> </w:delText>
              </w:r>
            </w:del>
            <w:r>
              <w:t>you say that you were actually gonna go back further?</w:t>
            </w:r>
            <w:del w:id="189" w:author="Andrew Wilkinson" w:date="2023-06-26T16:07:00Z">
              <w:r w:rsidDel="00A27AF3">
                <w:delText>-</w:delText>
              </w:r>
            </w:del>
          </w:p>
          <w:p w14:paraId="05954FDA" w14:textId="77777777" w:rsidR="004A177A" w:rsidRDefault="004A177A" w:rsidP="004A177A">
            <w:del w:id="190" w:author="Andrew Wilkinson" w:date="2023-06-26T16:07:00Z">
              <w:r w:rsidDel="00A27AF3">
                <w:delText xml:space="preserve"> -</w:delText>
              </w:r>
            </w:del>
            <w:r>
              <w:t>yes</w:t>
            </w:r>
            <w:del w:id="191" w:author="Andrew Wilkinson" w:date="2023-06-26T16:07:00Z">
              <w:r w:rsidDel="00A27AF3">
                <w:delText>-</w:delText>
              </w:r>
            </w:del>
          </w:p>
          <w:p w14:paraId="4C25005D" w14:textId="77777777" w:rsidR="004A177A" w:rsidRDefault="004A177A" w:rsidP="004A177A">
            <w:r>
              <w:t>in this part of the tape you get a sense of how Ritz and MacGillivary operate together</w:t>
            </w:r>
          </w:p>
          <w:p w14:paraId="428BC308" w14:textId="77777777" w:rsidR="004A177A" w:rsidRDefault="004A177A" w:rsidP="004A177A">
            <w:r>
              <w:t>or at least what I've gathered from listening to a bunch of these interviews</w:t>
            </w:r>
          </w:p>
          <w:p w14:paraId="06C5DC2E" w14:textId="77777777" w:rsidR="004A177A" w:rsidRDefault="004A177A" w:rsidP="004A177A">
            <w:r>
              <w:t>MacGillivary starts out all non</w:t>
            </w:r>
            <w:del w:id="192" w:author="Andrew Wilkinson" w:date="2023-06-26T16:07:00Z">
              <w:r w:rsidDel="00A27AF3">
                <w:delText>-</w:delText>
              </w:r>
            </w:del>
            <w:r>
              <w:t>judg</w:t>
            </w:r>
            <w:del w:id="193" w:author="Andrew Wilkinson" w:date="2023-06-26T16:07:00Z">
              <w:r w:rsidDel="00A27AF3">
                <w:delText>a</w:delText>
              </w:r>
            </w:del>
            <w:r>
              <w:t>mental</w:t>
            </w:r>
          </w:p>
          <w:p w14:paraId="6F9C951E" w14:textId="77777777" w:rsidR="004A177A" w:rsidRDefault="004A177A" w:rsidP="004A177A">
            <w:del w:id="194" w:author="Andrew Wilkinson" w:date="2023-06-26T16:16:00Z">
              <w:r w:rsidDel="004D61D1">
                <w:delText>"</w:delText>
              </w:r>
            </w:del>
            <w:r>
              <w:t>just tell me your story, aha, aha</w:t>
            </w:r>
            <w:del w:id="195" w:author="Andrew Wilkinson" w:date="2023-06-26T16:16:00Z">
              <w:r w:rsidDel="004D61D1">
                <w:delText>"</w:delText>
              </w:r>
            </w:del>
            <w:r>
              <w:t xml:space="preserve"> then Ritz comes in and says something like </w:t>
            </w:r>
            <w:del w:id="196" w:author="Andrew Wilkinson" w:date="2023-06-26T16:16:00Z">
              <w:r w:rsidDel="004D61D1">
                <w:delText>"</w:delText>
              </w:r>
            </w:del>
            <w:r>
              <w:t>just, help me understand here</w:t>
            </w:r>
            <w:del w:id="197" w:author="Andrew Wilkinson" w:date="2023-06-26T16:16:00Z">
              <w:r w:rsidDel="004D61D1">
                <w:delText>"</w:delText>
              </w:r>
            </w:del>
            <w:r>
              <w:t xml:space="preserve"> and asks some harder question exposing weaknesses in the narrative</w:t>
            </w:r>
          </w:p>
          <w:p w14:paraId="651199E1" w14:textId="77777777" w:rsidR="004A177A" w:rsidRDefault="004A177A" w:rsidP="004A177A">
            <w:r>
              <w:t>then MacGillivary will come back in, but now it's a tougher MacGillivary</w:t>
            </w:r>
          </w:p>
          <w:p w14:paraId="6F4941D9" w14:textId="77777777" w:rsidR="004A177A" w:rsidRDefault="004A177A" w:rsidP="004A177A">
            <w:r>
              <w:t>and he's asking direct sometimes harsh questions</w:t>
            </w:r>
          </w:p>
          <w:p w14:paraId="68701E5C" w14:textId="77777777" w:rsidR="004A177A" w:rsidRDefault="004A177A" w:rsidP="004A177A">
            <w:r>
              <w:t>that seems that they've been good at pushing someone off balance</w:t>
            </w:r>
          </w:p>
          <w:p w14:paraId="3049AB6E" w14:textId="77777777" w:rsidR="004A177A" w:rsidRDefault="004A177A" w:rsidP="004A177A">
            <w:r>
              <w:t>like this one, sort of out of the blue</w:t>
            </w:r>
          </w:p>
          <w:p w14:paraId="1542660B" w14:textId="77777777" w:rsidR="004A177A" w:rsidRDefault="004A177A" w:rsidP="004A177A">
            <w:del w:id="198" w:author="Andrew Wilkinson" w:date="2023-06-26T16:07:00Z">
              <w:r w:rsidDel="00A27AF3">
                <w:delText xml:space="preserve"> </w:delText>
              </w:r>
            </w:del>
            <w:del w:id="199" w:author="Andrew Wilkinson" w:date="2023-06-26T16:16:00Z">
              <w:r w:rsidDel="004D61D1">
                <w:delText>"</w:delText>
              </w:r>
            </w:del>
            <w:r>
              <w:t>have you ever been inside that girl's car before?</w:t>
            </w:r>
            <w:del w:id="200" w:author="Andrew Wilkinson" w:date="2023-06-26T16:16:00Z">
              <w:r w:rsidDel="004D61D1">
                <w:delText>"</w:delText>
              </w:r>
            </w:del>
          </w:p>
          <w:p w14:paraId="2F51679F" w14:textId="77777777" w:rsidR="004A177A" w:rsidRDefault="004A177A" w:rsidP="004A177A">
            <w:del w:id="201" w:author="Andrew Wilkinson" w:date="2023-06-26T16:07:00Z">
              <w:r w:rsidDel="00A27AF3">
                <w:delText xml:space="preserve"> -</w:delText>
              </w:r>
            </w:del>
            <w:r>
              <w:t>nah, no</w:t>
            </w:r>
            <w:del w:id="202" w:author="Andrew Wilkinson" w:date="2023-06-26T16:07:00Z">
              <w:r w:rsidDel="00A27AF3">
                <w:delText>-</w:delText>
              </w:r>
            </w:del>
          </w:p>
          <w:p w14:paraId="61011E5E" w14:textId="77777777" w:rsidR="004A177A" w:rsidRDefault="004A177A" w:rsidP="004A177A">
            <w:del w:id="203" w:author="Andrew Wilkinson" w:date="2023-06-26T16:07:00Z">
              <w:r w:rsidDel="00A27AF3">
                <w:delText xml:space="preserve"> -</w:delText>
              </w:r>
            </w:del>
            <w:r>
              <w:t>never?</w:t>
            </w:r>
            <w:del w:id="204" w:author="Andrew Wilkinson" w:date="2023-06-26T16:07:00Z">
              <w:r w:rsidDel="00A27AF3">
                <w:delText>-</w:delText>
              </w:r>
            </w:del>
          </w:p>
          <w:p w14:paraId="02F6F3AA" w14:textId="77777777" w:rsidR="004A177A" w:rsidRDefault="004A177A" w:rsidP="004A177A">
            <w:r>
              <w:t xml:space="preserve">back to the fallen tree. Here are Ritz's saying </w:t>
            </w:r>
            <w:del w:id="205" w:author="Andrew Wilkinson" w:date="2023-06-26T16:07:00Z">
              <w:r w:rsidDel="00A27AF3">
                <w:delText xml:space="preserve">" </w:delText>
              </w:r>
            </w:del>
            <w:r>
              <w:t>I thought you'd said to MacGillivary you stopped at the log to pee,</w:t>
            </w:r>
          </w:p>
          <w:p w14:paraId="56EE695E" w14:textId="77777777" w:rsidR="004A177A" w:rsidRDefault="004A177A" w:rsidP="004A177A">
            <w:r>
              <w:t>but now you saying you were on your way farther back?</w:t>
            </w:r>
            <w:del w:id="206" w:author="Andrew Wilkinson" w:date="2023-06-26T16:07:00Z">
              <w:r w:rsidDel="00A27AF3">
                <w:delText>"</w:delText>
              </w:r>
            </w:del>
          </w:p>
          <w:p w14:paraId="134D263A" w14:textId="77777777" w:rsidR="004A177A" w:rsidRDefault="004A177A" w:rsidP="004A177A">
            <w:del w:id="207" w:author="Andrew Wilkinson" w:date="2023-06-26T16:08:00Z">
              <w:r w:rsidDel="00A27AF3">
                <w:delText xml:space="preserve"> - </w:delText>
              </w:r>
            </w:del>
            <w:r>
              <w:t xml:space="preserve">so before, when you're getting ready to urinate, and that's when you went back and discovered the hair, </w:t>
            </w:r>
            <w:r>
              <w:lastRenderedPageBreak/>
              <w:t>and now you're actually saying you were going back further?</w:t>
            </w:r>
          </w:p>
          <w:p w14:paraId="11C038D8" w14:textId="77777777" w:rsidR="004A177A" w:rsidRDefault="004A177A" w:rsidP="004A177A">
            <w:del w:id="208" w:author="Andrew Wilkinson" w:date="2023-06-26T16:08:00Z">
              <w:r w:rsidDel="00A27AF3">
                <w:delText xml:space="preserve"> </w:delText>
              </w:r>
            </w:del>
            <w:r>
              <w:t>no, before I discovered</w:t>
            </w:r>
          </w:p>
          <w:p w14:paraId="16516BAC" w14:textId="77777777" w:rsidR="004A177A" w:rsidRDefault="004A177A" w:rsidP="004A177A">
            <w:del w:id="209" w:author="Andrew Wilkinson" w:date="2023-06-26T16:08:00Z">
              <w:r w:rsidDel="00A27AF3">
                <w:delText xml:space="preserve"> </w:delText>
              </w:r>
            </w:del>
            <w:r>
              <w:t>before you discovered?</w:t>
            </w:r>
          </w:p>
          <w:p w14:paraId="4C9C579C" w14:textId="77777777" w:rsidR="004A177A" w:rsidRDefault="004A177A" w:rsidP="004A177A">
            <w:del w:id="210" w:author="Andrew Wilkinson" w:date="2023-06-26T16:08:00Z">
              <w:r w:rsidDel="00A27AF3">
                <w:delText xml:space="preserve"> -</w:delText>
              </w:r>
            </w:del>
            <w:r>
              <w:t>u hu</w:t>
            </w:r>
            <w:del w:id="211" w:author="Andrew Wilkinson" w:date="2023-06-26T16:08:00Z">
              <w:r w:rsidDel="00A27AF3">
                <w:delText>-</w:delText>
              </w:r>
            </w:del>
          </w:p>
          <w:p w14:paraId="24D9E95E" w14:textId="77777777" w:rsidR="004A177A" w:rsidRDefault="004A177A" w:rsidP="004A177A">
            <w:del w:id="212" w:author="Andrew Wilkinson" w:date="2023-06-26T16:08:00Z">
              <w:r w:rsidDel="00A27AF3">
                <w:delText xml:space="preserve"> </w:delText>
              </w:r>
            </w:del>
            <w:r>
              <w:t>maybe I'm a little bit confused as you're saying one, see it before the tree, between the tree and the road</w:t>
            </w:r>
            <w:del w:id="213" w:author="Andrew Wilkinson" w:date="2023-06-26T16:15:00Z">
              <w:r w:rsidDel="004D61D1">
                <w:delText>-</w:delText>
              </w:r>
            </w:del>
          </w:p>
          <w:p w14:paraId="56DA91FD" w14:textId="77777777" w:rsidR="004A177A" w:rsidRDefault="004A177A" w:rsidP="004A177A">
            <w:r>
              <w:t>this doesn't ever get cleared up really, and they sort of let it go</w:t>
            </w:r>
          </w:p>
          <w:p w14:paraId="1A1F84C2" w14:textId="77777777" w:rsidR="004A177A" w:rsidRDefault="004A177A" w:rsidP="004A177A">
            <w:r>
              <w:t>but a bunch of things are fishy</w:t>
            </w:r>
          </w:p>
          <w:p w14:paraId="4634C4E4" w14:textId="77777777" w:rsidR="004A177A" w:rsidRDefault="004A177A" w:rsidP="004A177A">
            <w:r>
              <w:t>the path he takes back into the woods, it doesn't really lead to the log</w:t>
            </w:r>
          </w:p>
          <w:p w14:paraId="7172446E" w14:textId="77777777" w:rsidR="004A177A" w:rsidRDefault="004A177A" w:rsidP="004A177A">
            <w:r>
              <w:t>so why does he end up there?</w:t>
            </w:r>
          </w:p>
          <w:p w14:paraId="47B8157D" w14:textId="77777777" w:rsidR="004A177A" w:rsidRDefault="004A177A" w:rsidP="004A177A">
            <w:r>
              <w:t>he didn't need to head toward the log to find the hidden spot to pee there are so many other choices</w:t>
            </w:r>
          </w:p>
          <w:p w14:paraId="7C1D3B0B" w14:textId="77777777" w:rsidR="004A177A" w:rsidRDefault="004A177A" w:rsidP="004A177A">
            <w:r>
              <w:t>and if you're walking through brush and brambles</w:t>
            </w:r>
          </w:p>
          <w:p w14:paraId="086EFEA6" w14:textId="77777777" w:rsidR="004A177A" w:rsidRDefault="004A177A" w:rsidP="004A177A">
            <w:r>
              <w:t>wouldn't you sort of naturally avoid a big log you need to step over?</w:t>
            </w:r>
          </w:p>
          <w:p w14:paraId="252BDE47" w14:textId="77777777" w:rsidR="004A177A" w:rsidRDefault="004A177A" w:rsidP="004A177A">
            <w:r>
              <w:t>what they're trying to get at is: did you really just stumble on this body?</w:t>
            </w:r>
          </w:p>
          <w:p w14:paraId="1EFB1792" w14:textId="77777777" w:rsidR="004A177A" w:rsidRDefault="004A177A" w:rsidP="004A177A">
            <w:r>
              <w:t>or were you looking for this body?</w:t>
            </w:r>
          </w:p>
          <w:p w14:paraId="21C40459" w14:textId="77777777" w:rsidR="004A177A" w:rsidRDefault="004A177A" w:rsidP="004A177A">
            <w:r>
              <w:t>because you already knew where it was</w:t>
            </w:r>
          </w:p>
          <w:p w14:paraId="77E788AB" w14:textId="77777777" w:rsidR="004A177A" w:rsidRDefault="004A177A" w:rsidP="004A177A">
            <w:r>
              <w:t>that is a reasonable question because Hae's body wasn't just hard to spot</w:t>
            </w:r>
          </w:p>
          <w:p w14:paraId="08730D1F" w14:textId="77777777" w:rsidR="004A177A" w:rsidRDefault="004A177A" w:rsidP="004A177A">
            <w:r>
              <w:t>it was nearly impossible to spot</w:t>
            </w:r>
          </w:p>
          <w:p w14:paraId="40CB219F" w14:textId="14889BEB" w:rsidR="004A177A" w:rsidRDefault="004A177A" w:rsidP="004A177A">
            <w:del w:id="214" w:author="Andrew Wilkinson" w:date="2023-06-26T16:09:00Z">
              <w:r w:rsidDel="00A27AF3">
                <w:delText xml:space="preserve"> - </w:delText>
              </w:r>
            </w:del>
            <w:r>
              <w:t>all right we're are in the State</w:t>
            </w:r>
            <w:ins w:id="215" w:author="Andrew Wilkinson" w:date="2023-06-26T16:16:00Z">
              <w:r w:rsidR="004D61D1" w:rsidRPr="004D61D1">
                <w:t>'</w:t>
              </w:r>
            </w:ins>
            <w:r>
              <w:t>s Attorney</w:t>
            </w:r>
            <w:ins w:id="216" w:author="Andrew Wilkinson" w:date="2023-06-26T16:16:00Z">
              <w:r w:rsidR="004D61D1" w:rsidRPr="004D61D1">
                <w:t>'</w:t>
              </w:r>
            </w:ins>
            <w:r>
              <w:t>s office</w:t>
            </w:r>
          </w:p>
          <w:p w14:paraId="4BD5B5EA" w14:textId="29B69B2E" w:rsidR="004A177A" w:rsidRDefault="004A177A" w:rsidP="004A177A">
            <w:r>
              <w:t>we just got delivered the first box of what they're saying is disclosable under whatever public informati</w:t>
            </w:r>
            <w:ins w:id="217" w:author="Andrew Wilkinson" w:date="2023-06-26T16:09:00Z">
              <w:r w:rsidR="00A27AF3">
                <w:t>o</w:t>
              </w:r>
            </w:ins>
            <w:r>
              <w:t>n act</w:t>
            </w:r>
            <w:del w:id="218" w:author="Andrew Wilkinson" w:date="2023-06-26T16:09:00Z">
              <w:r w:rsidDel="00A27AF3">
                <w:delText xml:space="preserve"> …-</w:delText>
              </w:r>
            </w:del>
          </w:p>
          <w:p w14:paraId="60B0B416" w14:textId="77777777" w:rsidR="004A177A" w:rsidRDefault="004A177A" w:rsidP="004A177A">
            <w:r>
              <w:t>I didn't understand how camouflaged the body was until I saw photos of the crime scene</w:t>
            </w:r>
          </w:p>
          <w:p w14:paraId="75F9A746" w14:textId="77777777" w:rsidR="004A177A" w:rsidRDefault="004A177A" w:rsidP="004A177A">
            <w:r>
              <w:t>the way Mr. S found it, before they removed the body</w:t>
            </w:r>
          </w:p>
          <w:p w14:paraId="05932F3B" w14:textId="10689ACF" w:rsidR="004A177A" w:rsidRDefault="004A177A" w:rsidP="004A177A">
            <w:r>
              <w:t>I was in the State</w:t>
            </w:r>
            <w:ins w:id="219" w:author="Andrew Wilkinson" w:date="2023-06-26T16:09:00Z">
              <w:r w:rsidR="003873E1" w:rsidRPr="003873E1">
                <w:t>'</w:t>
              </w:r>
            </w:ins>
            <w:r>
              <w:t>s Attorney</w:t>
            </w:r>
            <w:ins w:id="220" w:author="Andrew Wilkinson" w:date="2023-06-26T16:09:00Z">
              <w:r w:rsidR="003873E1" w:rsidRPr="003873E1">
                <w:t>'</w:t>
              </w:r>
            </w:ins>
            <w:r>
              <w:t>s in Baltimore</w:t>
            </w:r>
          </w:p>
          <w:p w14:paraId="7A879537" w14:textId="77777777" w:rsidR="004A177A" w:rsidRDefault="004A177A" w:rsidP="004A177A">
            <w:r>
              <w:t>I went there with a crime reporter from the Baltimore Sun</w:t>
            </w:r>
          </w:p>
          <w:p w14:paraId="3E745452" w14:textId="77777777" w:rsidR="004A177A" w:rsidRDefault="004A177A" w:rsidP="004A177A">
            <w:r>
              <w:t>his name is Justin George</w:t>
            </w:r>
          </w:p>
          <w:p w14:paraId="0FD392A7" w14:textId="74863C8E" w:rsidR="004A177A" w:rsidRDefault="004A177A" w:rsidP="004A177A">
            <w:r>
              <w:t xml:space="preserve">I've been talking to </w:t>
            </w:r>
            <w:del w:id="221" w:author="Andrew Wilkinson" w:date="2023-06-26T16:09:00Z">
              <w:r w:rsidDel="003873E1">
                <w:delText xml:space="preserve">justin </w:delText>
              </w:r>
            </w:del>
            <w:ins w:id="222" w:author="Andrew Wilkinson" w:date="2023-06-26T16:09:00Z">
              <w:r w:rsidR="003873E1">
                <w:t>J</w:t>
              </w:r>
              <w:r w:rsidR="003873E1">
                <w:t xml:space="preserve">ustin </w:t>
              </w:r>
            </w:ins>
            <w:r>
              <w:t>about this story</w:t>
            </w:r>
          </w:p>
          <w:p w14:paraId="42ADC15F" w14:textId="77777777" w:rsidR="004A177A" w:rsidRDefault="004A177A" w:rsidP="004A177A">
            <w:r>
              <w:t>and he's interested in maybe writing about it too</w:t>
            </w:r>
          </w:p>
          <w:p w14:paraId="1EE035E7" w14:textId="77777777" w:rsidR="004A177A" w:rsidRDefault="004A177A" w:rsidP="004A177A">
            <w:r>
              <w:t>we opened a packet of photos together</w:t>
            </w:r>
          </w:p>
          <w:p w14:paraId="1A8090F9" w14:textId="77777777" w:rsidR="004A177A" w:rsidRDefault="004A177A" w:rsidP="004A177A">
            <w:r>
              <w:t>some of them were awful to see as you'd imagine</w:t>
            </w:r>
          </w:p>
          <w:p w14:paraId="514660D2" w14:textId="77777777" w:rsidR="004A177A" w:rsidRDefault="004A177A" w:rsidP="004A177A">
            <w:r>
              <w:t>there is one where you can make out a bit of black hair, amid dirt and leaves</w:t>
            </w:r>
          </w:p>
          <w:p w14:paraId="13FD3341" w14:textId="77777777" w:rsidR="004A177A" w:rsidRDefault="004A177A" w:rsidP="004A177A">
            <w:del w:id="223" w:author="Andrew Wilkinson" w:date="2023-06-26T16:09:00Z">
              <w:r w:rsidDel="003873E1">
                <w:delText xml:space="preserve"> -</w:delText>
              </w:r>
            </w:del>
            <w:r>
              <w:t>how did he notice that?-</w:t>
            </w:r>
          </w:p>
          <w:p w14:paraId="73A40BB8" w14:textId="77777777" w:rsidR="004A177A" w:rsidRDefault="004A177A" w:rsidP="004A177A">
            <w:del w:id="224" w:author="Andrew Wilkinson" w:date="2023-06-26T16:09:00Z">
              <w:r w:rsidDel="003873E1">
                <w:delText xml:space="preserve"> -</w:delText>
              </w:r>
            </w:del>
            <w:r>
              <w:t>how do you notice a body, I don't understand that either, I mean it's pretty well covered</w:t>
            </w:r>
          </w:p>
          <w:p w14:paraId="77627A24" w14:textId="5145531A" w:rsidR="004A177A" w:rsidRDefault="004A177A" w:rsidP="004A177A">
            <w:del w:id="225" w:author="Andrew Wilkinson" w:date="2023-06-26T16:09:00Z">
              <w:r w:rsidDel="003873E1">
                <w:delText xml:space="preserve">.- </w:delText>
              </w:r>
            </w:del>
            <w:r>
              <w:t xml:space="preserve">yeah, </w:t>
            </w:r>
            <w:del w:id="226" w:author="Andrew Wilkinson" w:date="2023-06-26T16:10:00Z">
              <w:r w:rsidDel="003873E1">
                <w:delText xml:space="preserve">the're </w:delText>
              </w:r>
            </w:del>
            <w:ins w:id="227" w:author="Andrew Wilkinson" w:date="2023-06-26T16:10:00Z">
              <w:r w:rsidR="003873E1">
                <w:t>the</w:t>
              </w:r>
              <w:r w:rsidR="003873E1">
                <w:t>re</w:t>
              </w:r>
              <w:r w:rsidR="003873E1" w:rsidRPr="003873E1">
                <w:t>'</w:t>
              </w:r>
              <w:r w:rsidR="003873E1">
                <w:t>s</w:t>
              </w:r>
              <w:r w:rsidR="003873E1">
                <w:t xml:space="preserve"> </w:t>
              </w:r>
            </w:ins>
            <w:r>
              <w:t>barely, any, anything showing, wait are we supposed to be looking at something there? what is that? is that hair? that's all he saw?</w:t>
            </w:r>
            <w:del w:id="228" w:author="Andrew Wilkinson" w:date="2023-06-26T16:10:00Z">
              <w:r w:rsidDel="003873E1">
                <w:delText>"-</w:delText>
              </w:r>
            </w:del>
          </w:p>
          <w:p w14:paraId="17F4B14A" w14:textId="77777777" w:rsidR="004A177A" w:rsidRDefault="004A177A" w:rsidP="004A177A">
            <w:del w:id="229" w:author="Andrew Wilkinson" w:date="2023-06-26T16:10:00Z">
              <w:r w:rsidDel="003873E1">
                <w:lastRenderedPageBreak/>
                <w:delText xml:space="preserve"> - </w:delText>
              </w:r>
            </w:del>
            <w:r>
              <w:t>yeah, that looks to be part of the body, yeah… I expected it to be more visible than it is</w:t>
            </w:r>
            <w:del w:id="230" w:author="Andrew Wilkinson" w:date="2023-06-26T16:21:00Z">
              <w:r w:rsidDel="00F9026D">
                <w:delText>"</w:delText>
              </w:r>
            </w:del>
          </w:p>
          <w:p w14:paraId="21422140" w14:textId="77777777" w:rsidR="004A177A" w:rsidRDefault="004A177A" w:rsidP="004A177A">
            <w:r>
              <w:t>Justin and I weren't the only ones who had this reaction</w:t>
            </w:r>
          </w:p>
          <w:p w14:paraId="01026507" w14:textId="77777777" w:rsidR="004A177A" w:rsidRDefault="004A177A" w:rsidP="004A177A">
            <w:r>
              <w:t>the city surveyor, a guy named Phillip Buddemeyer, went out to the burial site to measure the distance from the road</w:t>
            </w:r>
          </w:p>
          <w:p w14:paraId="53EA69AD" w14:textId="77777777" w:rsidR="004A177A" w:rsidRDefault="004A177A" w:rsidP="004A177A">
            <w:r>
              <w:t>this is before they disinterred her</w:t>
            </w:r>
          </w:p>
          <w:p w14:paraId="62E4EB29" w14:textId="77777777" w:rsidR="004A177A" w:rsidRDefault="004A177A" w:rsidP="004A177A">
            <w:r>
              <w:t>here's Buddemeyer testifying at trial</w:t>
            </w:r>
          </w:p>
          <w:p w14:paraId="031E7CFC" w14:textId="77777777" w:rsidR="004A177A" w:rsidRDefault="004A177A" w:rsidP="004A177A">
            <w:del w:id="231" w:author="Andrew Wilkinson" w:date="2023-06-26T16:10:00Z">
              <w:r w:rsidDel="003873E1">
                <w:delText>-</w:delText>
              </w:r>
            </w:del>
            <w:r>
              <w:t>when I arrived at the site, where the body was, there was a log on the ground approximately forty feet long ok, I stepped over the log</w:t>
            </w:r>
          </w:p>
          <w:p w14:paraId="43AD710A" w14:textId="77777777" w:rsidR="004A177A" w:rsidRDefault="004A177A" w:rsidP="004A177A">
            <w:r>
              <w:t>I walked along the edge of the log, expecting to find a body real soon, I never saw one,</w:t>
            </w:r>
          </w:p>
          <w:p w14:paraId="6FD66DE4" w14:textId="77777777" w:rsidR="004A177A" w:rsidRDefault="004A177A" w:rsidP="004A177A">
            <w:r>
              <w:t>at which time had I taken one more step, I would have walked where the grave sign, where the body was.</w:t>
            </w:r>
          </w:p>
          <w:p w14:paraId="1042ABD5" w14:textId="77777777" w:rsidR="004A177A" w:rsidRDefault="004A177A" w:rsidP="004A177A">
            <w:del w:id="232" w:author="Andrew Wilkinson" w:date="2023-06-26T16:10:00Z">
              <w:r w:rsidDel="003873E1">
                <w:delText xml:space="preserve"> - </w:delText>
              </w:r>
            </w:del>
            <w:r>
              <w:t>and at that point were there others on the scene?-</w:t>
            </w:r>
          </w:p>
          <w:p w14:paraId="68C6C259" w14:textId="77777777" w:rsidR="004A177A" w:rsidRDefault="004A177A" w:rsidP="004A177A">
            <w:del w:id="233" w:author="Andrew Wilkinson" w:date="2023-06-26T16:10:00Z">
              <w:r w:rsidDel="003873E1">
                <w:delText>-</w:delText>
              </w:r>
            </w:del>
            <w:r>
              <w:t>yes ma'am, there was a lot of people there.</w:t>
            </w:r>
          </w:p>
          <w:p w14:paraId="2C1AC479" w14:textId="77777777" w:rsidR="004A177A" w:rsidRDefault="004A177A" w:rsidP="004A177A">
            <w:del w:id="234" w:author="Andrew Wilkinson" w:date="2023-06-26T16:10:00Z">
              <w:r w:rsidDel="003873E1">
                <w:delText xml:space="preserve"> - </w:delText>
              </w:r>
            </w:del>
            <w:r>
              <w:t>and at some point did somebody point to you the exact location of the body</w:t>
            </w:r>
          </w:p>
          <w:p w14:paraId="19F01E44" w14:textId="77777777" w:rsidR="004A177A" w:rsidRDefault="004A177A" w:rsidP="004A177A">
            <w:del w:id="235" w:author="Andrew Wilkinson" w:date="2023-06-26T16:10:00Z">
              <w:r w:rsidDel="003873E1">
                <w:delText xml:space="preserve"> - </w:delText>
              </w:r>
            </w:del>
            <w:r>
              <w:t xml:space="preserve">yes ma'am, a detective pointed to the site. I looked down at the ground and I, I said </w:t>
            </w:r>
            <w:del w:id="236" w:author="Andrew Wilkinson" w:date="2023-06-26T16:10:00Z">
              <w:r w:rsidDel="003873E1">
                <w:delText xml:space="preserve">" </w:delText>
              </w:r>
            </w:del>
            <w:r>
              <w:t>I don't see any body</w:t>
            </w:r>
            <w:del w:id="237" w:author="Andrew Wilkinson" w:date="2023-06-26T16:10:00Z">
              <w:r w:rsidDel="003873E1">
                <w:delText>"</w:delText>
              </w:r>
            </w:del>
            <w:r>
              <w:t xml:space="preserve"> it wasn't freshly disturbed.</w:t>
            </w:r>
          </w:p>
          <w:p w14:paraId="2BC5D50C" w14:textId="77777777" w:rsidR="004A177A" w:rsidRDefault="004A177A" w:rsidP="004A177A">
            <w:del w:id="238" w:author="Andrew Wilkinson" w:date="2023-06-26T16:10:00Z">
              <w:r w:rsidDel="003873E1">
                <w:delText xml:space="preserve"> - </w:delText>
              </w:r>
            </w:del>
            <w:r>
              <w:t>it was not freshly disturbed</w:t>
            </w:r>
            <w:del w:id="239" w:author="Andrew Wilkinson" w:date="2023-06-26T16:11:00Z">
              <w:r w:rsidDel="003873E1">
                <w:delText>-</w:delText>
              </w:r>
            </w:del>
          </w:p>
          <w:p w14:paraId="5F8AE5A1" w14:textId="77777777" w:rsidR="004A177A" w:rsidRDefault="004A177A" w:rsidP="004A177A">
            <w:del w:id="240" w:author="Andrew Wilkinson" w:date="2023-06-26T16:10:00Z">
              <w:r w:rsidDel="003873E1">
                <w:delText xml:space="preserve"> - </w:delText>
              </w:r>
            </w:del>
            <w:r>
              <w:t>no, it just blended in with the natural surrounding of the ground</w:t>
            </w:r>
            <w:del w:id="241" w:author="Andrew Wilkinson" w:date="2023-06-26T16:10:00Z">
              <w:r w:rsidDel="003873E1">
                <w:delText>-</w:delText>
              </w:r>
            </w:del>
          </w:p>
          <w:p w14:paraId="6E983B22" w14:textId="77777777" w:rsidR="004A177A" w:rsidRDefault="004A177A" w:rsidP="004A177A">
            <w:r>
              <w:t>so here's a guy who's looking for the body, who knows where it's supposed to be,</w:t>
            </w:r>
          </w:p>
          <w:p w14:paraId="61218BE6" w14:textId="77777777" w:rsidR="004A177A" w:rsidRDefault="004A177A" w:rsidP="004A177A">
            <w:r>
              <w:t>who can see there's a bunch of people standing around it, and still he can't find it</w:t>
            </w:r>
          </w:p>
          <w:p w14:paraId="5F00DCD5" w14:textId="77777777" w:rsidR="004A177A" w:rsidRDefault="004A177A" w:rsidP="004A177A">
            <w:r>
              <w:t>so, does it seem reasonable that Mr. S, who apparently wasn't looking for anything except a secluded place to pee</w:t>
            </w:r>
          </w:p>
          <w:p w14:paraId="3F24AEE5" w14:textId="77777777" w:rsidR="004A177A" w:rsidRDefault="004A177A" w:rsidP="004A177A">
            <w:r>
              <w:t>would've discovered it just like that?</w:t>
            </w:r>
          </w:p>
          <w:p w14:paraId="7D566705" w14:textId="77777777" w:rsidR="004A177A" w:rsidRDefault="004A177A" w:rsidP="004A177A">
            <w:r>
              <w:t>the other things that's a little odd is this business of having to pee</w:t>
            </w:r>
          </w:p>
          <w:p w14:paraId="76BB373B" w14:textId="77777777" w:rsidR="004A177A" w:rsidRDefault="004A177A" w:rsidP="004A177A">
            <w:r>
              <w:t>the spot where Mr. S stops is only a few miles from his house, and only a few more miles from his work</w:t>
            </w:r>
          </w:p>
          <w:p w14:paraId="0742BB90" w14:textId="77777777" w:rsidR="004A177A" w:rsidRDefault="004A177A" w:rsidP="004A177A">
            <w:r>
              <w:t>and he can't wait</w:t>
            </w:r>
          </w:p>
          <w:p w14:paraId="262230CC" w14:textId="77777777" w:rsidR="004A177A" w:rsidRDefault="004A177A" w:rsidP="004A177A">
            <w:r>
              <w:t>here's detective Ritz questioning Mr. S again</w:t>
            </w:r>
          </w:p>
          <w:p w14:paraId="08B6BF68" w14:textId="77777777" w:rsidR="004A177A" w:rsidRDefault="004A177A" w:rsidP="004A177A">
            <w:del w:id="242" w:author="Andrew Wilkinson" w:date="2023-06-26T16:11:00Z">
              <w:r w:rsidDel="003873E1">
                <w:delText xml:space="preserve"> - </w:delText>
              </w:r>
            </w:del>
            <w:r>
              <w:t>while you were at home did you have to urinate or use the bathroom at all?</w:t>
            </w:r>
            <w:del w:id="243" w:author="Andrew Wilkinson" w:date="2023-06-26T16:11:00Z">
              <w:r w:rsidDel="003873E1">
                <w:delText xml:space="preserve"> -</w:delText>
              </w:r>
            </w:del>
          </w:p>
          <w:p w14:paraId="65D99C38" w14:textId="77777777" w:rsidR="004A177A" w:rsidRDefault="004A177A" w:rsidP="004A177A">
            <w:del w:id="244" w:author="Andrew Wilkinson" w:date="2023-06-26T16:11:00Z">
              <w:r w:rsidDel="003873E1">
                <w:delText xml:space="preserve"> . </w:delText>
              </w:r>
            </w:del>
            <w:r>
              <w:t>no, I didn't have to go at all at that time</w:t>
            </w:r>
            <w:del w:id="245" w:author="Andrew Wilkinson" w:date="2023-06-26T16:11:00Z">
              <w:r w:rsidDel="003873E1">
                <w:delText>-</w:delText>
              </w:r>
            </w:del>
          </w:p>
          <w:p w14:paraId="684B0D52" w14:textId="4D0A6119" w:rsidR="004A177A" w:rsidRDefault="004A177A" w:rsidP="004A177A">
            <w:del w:id="246" w:author="Andrew Wilkinson" w:date="2023-06-26T16:11:00Z">
              <w:r w:rsidDel="003873E1">
                <w:delText>(Rits)-</w:delText>
              </w:r>
            </w:del>
            <w:r>
              <w:t>so, within seven or eight minutes, how much of your twenty two ounce beer had you consumed?</w:t>
            </w:r>
            <w:del w:id="247" w:author="Andrew Wilkinson" w:date="2023-06-26T16:11:00Z">
              <w:r w:rsidDel="003873E1">
                <w:delText>-</w:delText>
              </w:r>
            </w:del>
          </w:p>
          <w:p w14:paraId="224B0218" w14:textId="77777777" w:rsidR="004A177A" w:rsidRDefault="004A177A" w:rsidP="004A177A">
            <w:del w:id="248" w:author="Andrew Wilkinson" w:date="2023-06-26T16:11:00Z">
              <w:r w:rsidDel="003873E1">
                <w:delText xml:space="preserve"> - </w:delText>
              </w:r>
            </w:del>
            <w:r>
              <w:t>I think it was almost empty</w:t>
            </w:r>
            <w:del w:id="249" w:author="Andrew Wilkinson" w:date="2023-06-26T16:11:00Z">
              <w:r w:rsidDel="003873E1">
                <w:delText>-</w:delText>
              </w:r>
            </w:del>
          </w:p>
          <w:p w14:paraId="329C1D80" w14:textId="77777777" w:rsidR="004A177A" w:rsidRDefault="004A177A" w:rsidP="004A177A">
            <w:del w:id="250" w:author="Andrew Wilkinson" w:date="2023-06-26T16:11:00Z">
              <w:r w:rsidDel="003873E1">
                <w:delText xml:space="preserve"> -</w:delText>
              </w:r>
            </w:del>
            <w:r>
              <w:t>it was almost empty</w:t>
            </w:r>
            <w:del w:id="251" w:author="Andrew Wilkinson" w:date="2023-06-26T16:11:00Z">
              <w:r w:rsidDel="003873E1">
                <w:delText>-</w:delText>
              </w:r>
            </w:del>
          </w:p>
          <w:p w14:paraId="2A24759E" w14:textId="77777777" w:rsidR="004A177A" w:rsidRDefault="004A177A" w:rsidP="004A177A">
            <w:del w:id="252" w:author="Andrew Wilkinson" w:date="2023-06-26T16:11:00Z">
              <w:r w:rsidDel="003873E1">
                <w:delText xml:space="preserve"> -</w:delText>
              </w:r>
            </w:del>
            <w:r>
              <w:t>Yeah</w:t>
            </w:r>
            <w:del w:id="253" w:author="Andrew Wilkinson" w:date="2023-06-26T16:11:00Z">
              <w:r w:rsidDel="003873E1">
                <w:delText>-</w:delText>
              </w:r>
            </w:del>
          </w:p>
          <w:p w14:paraId="53C0F821" w14:textId="77777777" w:rsidR="004A177A" w:rsidRDefault="004A177A" w:rsidP="004A177A">
            <w:del w:id="254" w:author="Andrew Wilkinson" w:date="2023-06-26T16:11:00Z">
              <w:r w:rsidDel="003873E1">
                <w:lastRenderedPageBreak/>
                <w:delText xml:space="preserve"> </w:delText>
              </w:r>
            </w:del>
            <w:r>
              <w:t>in that seven, eight minute period you had to urinate go to the bathroom, it was (cough) an urgent need? you say</w:t>
            </w:r>
            <w:del w:id="255" w:author="Andrew Wilkinson" w:date="2023-06-26T16:11:00Z">
              <w:r w:rsidDel="003873E1">
                <w:delText>-</w:delText>
              </w:r>
            </w:del>
          </w:p>
          <w:p w14:paraId="2CFBD9A3" w14:textId="77777777" w:rsidR="004A177A" w:rsidRDefault="004A177A" w:rsidP="004A177A">
            <w:del w:id="256" w:author="Andrew Wilkinson" w:date="2023-06-26T16:11:00Z">
              <w:r w:rsidDel="003873E1">
                <w:delText xml:space="preserve"> - </w:delText>
              </w:r>
            </w:del>
            <w:r>
              <w:t>yes it was, yes it was</w:t>
            </w:r>
            <w:del w:id="257" w:author="Andrew Wilkinson" w:date="2023-06-26T16:11:00Z">
              <w:r w:rsidDel="003873E1">
                <w:delText>-</w:delText>
              </w:r>
            </w:del>
          </w:p>
          <w:p w14:paraId="54D91F46" w14:textId="77777777" w:rsidR="004A177A" w:rsidRDefault="004A177A" w:rsidP="004A177A">
            <w:r>
              <w:t>Mr. S says he never does actually pee in the woods.</w:t>
            </w:r>
          </w:p>
          <w:p w14:paraId="2891B133" w14:textId="77777777" w:rsidR="004A177A" w:rsidRDefault="004A177A" w:rsidP="004A177A">
            <w:r>
              <w:t>says he ends up waiting until he gets to work</w:t>
            </w:r>
          </w:p>
          <w:p w14:paraId="7847B329" w14:textId="77777777" w:rsidR="004A177A" w:rsidRDefault="004A177A" w:rsidP="004A177A">
            <w:r>
              <w:t>which okey, maybe that makes sense if you've had a shock</w:t>
            </w:r>
          </w:p>
          <w:p w14:paraId="71B13097" w14:textId="77777777" w:rsidR="004A177A" w:rsidRDefault="004A177A" w:rsidP="004A177A">
            <w:r>
              <w:t>but why would you walk so far in, in the first place?</w:t>
            </w:r>
          </w:p>
          <w:p w14:paraId="35A20512" w14:textId="77777777" w:rsidR="004A177A" w:rsidRDefault="004A177A" w:rsidP="004A177A">
            <w:r>
              <w:t>he's just trying to have a quick pee</w:t>
            </w:r>
          </w:p>
          <w:p w14:paraId="23A952E4" w14:textId="77777777" w:rsidR="004A177A" w:rsidRDefault="004A177A" w:rsidP="004A177A">
            <w:r>
              <w:t>and why is he studying the ground?</w:t>
            </w:r>
          </w:p>
          <w:p w14:paraId="31DDB604" w14:textId="77777777" w:rsidR="004A177A" w:rsidRDefault="004A177A" w:rsidP="004A177A">
            <w:r>
              <w:t>Ritz asks him about this</w:t>
            </w:r>
          </w:p>
          <w:p w14:paraId="219C9258" w14:textId="77777777" w:rsidR="004A177A" w:rsidRDefault="004A177A" w:rsidP="004A177A">
            <w:del w:id="258" w:author="Andrew Wilkinson" w:date="2023-06-26T16:11:00Z">
              <w:r w:rsidDel="003873E1">
                <w:delText xml:space="preserve"> - </w:delText>
              </w:r>
            </w:del>
            <w:r>
              <w:t>you got out of your vehicle, you ventured back into the woods, when we went there we measured it actually a hundred and twenty seven feet</w:t>
            </w:r>
          </w:p>
          <w:p w14:paraId="0EA6FA1C" w14:textId="77777777" w:rsidR="004A177A" w:rsidRDefault="004A177A" w:rsidP="004A177A">
            <w:r>
              <w:t>off the road way. as you're walking along, why are you looking down at the ground? are you looking every step that you take?</w:t>
            </w:r>
            <w:del w:id="259" w:author="Andrew Wilkinson" w:date="2023-06-26T16:21:00Z">
              <w:r w:rsidDel="00B54EF9">
                <w:delText xml:space="preserve"> -</w:delText>
              </w:r>
            </w:del>
          </w:p>
          <w:p w14:paraId="36D5CA3B" w14:textId="77777777" w:rsidR="004A177A" w:rsidRDefault="004A177A" w:rsidP="004A177A">
            <w:del w:id="260" w:author="Andrew Wilkinson" w:date="2023-06-26T16:12:00Z">
              <w:r w:rsidDel="003873E1">
                <w:delText xml:space="preserve"> </w:delText>
              </w:r>
            </w:del>
            <w:r>
              <w:t>yes, so I don't stumble</w:t>
            </w:r>
            <w:del w:id="261" w:author="Andrew Wilkinson" w:date="2023-06-26T16:21:00Z">
              <w:r w:rsidDel="00B54EF9">
                <w:delText>-</w:delText>
              </w:r>
            </w:del>
          </w:p>
          <w:p w14:paraId="42BC0CE7" w14:textId="77777777" w:rsidR="004A177A" w:rsidRDefault="004A177A" w:rsidP="004A177A">
            <w:del w:id="262" w:author="Andrew Wilkinson" w:date="2023-06-26T16:12:00Z">
              <w:r w:rsidDel="003873E1">
                <w:delText xml:space="preserve"> </w:delText>
              </w:r>
            </w:del>
            <w:r>
              <w:t>so you wouldn't stumble?</w:t>
            </w:r>
            <w:del w:id="263" w:author="Andrew Wilkinson" w:date="2023-06-26T16:21:00Z">
              <w:r w:rsidDel="00B54EF9">
                <w:delText>-</w:delText>
              </w:r>
            </w:del>
          </w:p>
          <w:p w14:paraId="4347E118" w14:textId="77777777" w:rsidR="004A177A" w:rsidRDefault="004A177A" w:rsidP="004A177A">
            <w:del w:id="264" w:author="Andrew Wilkinson" w:date="2023-06-26T16:12:00Z">
              <w:r w:rsidDel="003873E1">
                <w:delText xml:space="preserve"> - m </w:delText>
              </w:r>
            </w:del>
            <w:r>
              <w:t>uhu</w:t>
            </w:r>
            <w:del w:id="265" w:author="Andrew Wilkinson" w:date="2023-06-26T16:12:00Z">
              <w:r w:rsidDel="003873E1">
                <w:delText>-</w:delText>
              </w:r>
            </w:del>
          </w:p>
          <w:p w14:paraId="37933421" w14:textId="77777777" w:rsidR="004A177A" w:rsidRDefault="004A177A" w:rsidP="004A177A">
            <w:del w:id="266" w:author="Andrew Wilkinson" w:date="2023-06-26T16:12:00Z">
              <w:r w:rsidDel="003873E1">
                <w:delText xml:space="preserve"> - </w:delText>
              </w:r>
            </w:del>
            <w:r>
              <w:t>ten, eleven, twelve</w:t>
            </w:r>
            <w:del w:id="267" w:author="Andrew Wilkinson" w:date="2023-06-26T16:12:00Z">
              <w:r w:rsidDel="003873E1">
                <w:delText>-</w:delText>
              </w:r>
            </w:del>
          </w:p>
          <w:p w14:paraId="2543AABC" w14:textId="2C2BA74F" w:rsidR="004A177A" w:rsidRDefault="003873E1" w:rsidP="004A177A">
            <w:ins w:id="268" w:author="Andrew Wilkinson" w:date="2023-06-26T16:12:00Z">
              <w:r>
                <w:t>o</w:t>
              </w:r>
            </w:ins>
            <w:del w:id="269" w:author="Andrew Wilkinson" w:date="2023-06-26T16:12:00Z">
              <w:r w:rsidR="004A177A" w:rsidDel="003873E1">
                <w:delText>O</w:delText>
              </w:r>
            </w:del>
            <w:r w:rsidR="004A177A">
              <w:t>n a freezing day, back in February of this year we went back to Leakin Park</w:t>
            </w:r>
          </w:p>
          <w:p w14:paraId="2FF9B27C" w14:textId="77777777" w:rsidR="004A177A" w:rsidRDefault="004A177A" w:rsidP="004A177A">
            <w:r>
              <w:t>we wanted to know whether it was strange that you've gone back so far into the woods</w:t>
            </w:r>
          </w:p>
          <w:p w14:paraId="1940FDC4" w14:textId="275679C8" w:rsidR="004A177A" w:rsidRDefault="004A177A" w:rsidP="004A177A">
            <w:r>
              <w:t xml:space="preserve">like, what a hundred </w:t>
            </w:r>
            <w:del w:id="270" w:author="Andrew Wilkinson" w:date="2023-06-26T16:12:00Z">
              <w:r w:rsidDel="003873E1">
                <w:delText xml:space="preserve">a </w:delText>
              </w:r>
            </w:del>
            <w:r>
              <w:t>twenty seven feet from the road look like</w:t>
            </w:r>
          </w:p>
          <w:p w14:paraId="6D53FCF3" w14:textId="77777777" w:rsidR="004A177A" w:rsidRDefault="004A177A" w:rsidP="004A177A">
            <w:r>
              <w:t>My producer Dana was with me, and so was Justin George from Baltimore Sun</w:t>
            </w:r>
          </w:p>
          <w:p w14:paraId="4A1BF1AF" w14:textId="6CF56377" w:rsidR="004A177A" w:rsidRDefault="004A177A" w:rsidP="004A177A">
            <w:r>
              <w:t>right at the point where Mr. S</w:t>
            </w:r>
            <w:ins w:id="271" w:author="Andrew Wilkinson" w:date="2023-06-26T16:12:00Z">
              <w:r w:rsidR="003873E1">
                <w:t>.</w:t>
              </w:r>
            </w:ins>
            <w:r>
              <w:t xml:space="preserve"> said entered the woods, right at the road</w:t>
            </w:r>
          </w:p>
          <w:p w14:paraId="2D13A6B5" w14:textId="77777777" w:rsidR="004A177A" w:rsidRDefault="004A177A" w:rsidP="004A177A">
            <w:r>
              <w:t>Justin noticed a sign</w:t>
            </w:r>
          </w:p>
          <w:p w14:paraId="65EF4950" w14:textId="77777777" w:rsidR="004A177A" w:rsidRDefault="004A177A" w:rsidP="004A177A">
            <w:del w:id="272" w:author="Andrew Wilkinson" w:date="2023-06-26T16:12:00Z">
              <w:r w:rsidDel="003873E1">
                <w:delText xml:space="preserve"> </w:delText>
              </w:r>
            </w:del>
            <w:r>
              <w:t>what's that?</w:t>
            </w:r>
          </w:p>
          <w:p w14:paraId="27DC80EB" w14:textId="79B56477" w:rsidR="004A177A" w:rsidRDefault="004A177A" w:rsidP="004A177A">
            <w:del w:id="273" w:author="Andrew Wilkinson" w:date="2023-06-26T16:12:00Z">
              <w:r w:rsidDel="003873E1">
                <w:delText xml:space="preserve"> -</w:delText>
              </w:r>
            </w:del>
            <w:r>
              <w:t>you should look at it I mean, the sign says a lot</w:t>
            </w:r>
            <w:del w:id="274" w:author="Andrew Wilkinson" w:date="2023-06-26T16:12:00Z">
              <w:r w:rsidDel="003873E1">
                <w:delText>-</w:delText>
              </w:r>
            </w:del>
          </w:p>
          <w:p w14:paraId="514A7EB4" w14:textId="77777777" w:rsidR="004A177A" w:rsidRDefault="004A177A" w:rsidP="004A177A">
            <w:del w:id="275" w:author="Andrew Wilkinson" w:date="2023-06-26T16:12:00Z">
              <w:r w:rsidDel="003873E1">
                <w:delText xml:space="preserve"> </w:delText>
              </w:r>
            </w:del>
            <w:r>
              <w:t xml:space="preserve">it said </w:t>
            </w:r>
            <w:del w:id="276" w:author="Andrew Wilkinson" w:date="2023-06-26T16:12:00Z">
              <w:r w:rsidDel="003873E1">
                <w:delText>"</w:delText>
              </w:r>
            </w:del>
            <w:r>
              <w:t>this area patrolled, dumpers will be prosecuted</w:t>
            </w:r>
            <w:del w:id="277" w:author="Andrew Wilkinson" w:date="2023-06-26T16:12:00Z">
              <w:r w:rsidDel="003873E1">
                <w:delText>"</w:delText>
              </w:r>
            </w:del>
            <w:r>
              <w:t xml:space="preserve"> you can barely read it</w:t>
            </w:r>
          </w:p>
          <w:p w14:paraId="31EB963C" w14:textId="77777777" w:rsidR="004A177A" w:rsidRDefault="004A177A" w:rsidP="004A177A">
            <w:r>
              <w:t>it's hard to read a sign that's covered in graffiti and what appears to be seven bullet holes</w:t>
            </w:r>
          </w:p>
          <w:p w14:paraId="35EF4348" w14:textId="77777777" w:rsidR="004A177A" w:rsidRDefault="004A177A" w:rsidP="004A177A">
            <w:r>
              <w:t>and in fact the cops found twenty cartridge casings right about the spot where they collected evidence in nineteen ninety nine</w:t>
            </w:r>
          </w:p>
          <w:p w14:paraId="36F4DF93" w14:textId="77777777" w:rsidR="004A177A" w:rsidRDefault="004A177A" w:rsidP="004A177A">
            <w:r>
              <w:t>still I think the park itself was quite lovely</w:t>
            </w:r>
          </w:p>
          <w:p w14:paraId="6B31C9A4" w14:textId="77777777" w:rsidR="004A177A" w:rsidRDefault="004A177A" w:rsidP="004A177A">
            <w:r>
              <w:t>brambles and trees, it's rocky near the stream</w:t>
            </w:r>
          </w:p>
          <w:p w14:paraId="70117E1A" w14:textId="77777777" w:rsidR="004A177A" w:rsidRDefault="004A177A" w:rsidP="004A177A">
            <w:r>
              <w:t>it's uneven terrain it's not hilly but it's not flat either</w:t>
            </w:r>
          </w:p>
          <w:p w14:paraId="6A1FB071" w14:textId="77777777" w:rsidR="004A177A" w:rsidRDefault="004A177A" w:rsidP="004A177A">
            <w:del w:id="278" w:author="Andrew Wilkinson" w:date="2023-06-26T16:12:00Z">
              <w:r w:rsidDel="003873E1">
                <w:delText xml:space="preserve"> - </w:delText>
              </w:r>
            </w:del>
            <w:r>
              <w:t>it's not nearly as creepy as I imagined it</w:t>
            </w:r>
          </w:p>
          <w:p w14:paraId="5CC0C8C6" w14:textId="77777777" w:rsidR="004A177A" w:rsidRDefault="004A177A" w:rsidP="004A177A">
            <w:del w:id="279" w:author="Andrew Wilkinson" w:date="2023-06-26T16:12:00Z">
              <w:r w:rsidDel="003873E1">
                <w:delText xml:space="preserve"> -</w:delText>
              </w:r>
            </w:del>
            <w:r>
              <w:t>I think it is at night</w:t>
            </w:r>
            <w:del w:id="280" w:author="Andrew Wilkinson" w:date="2023-06-26T16:22:00Z">
              <w:r w:rsidDel="00654018">
                <w:delText>-</w:delText>
              </w:r>
            </w:del>
          </w:p>
          <w:p w14:paraId="6AE33915" w14:textId="77777777" w:rsidR="004A177A" w:rsidRDefault="004A177A" w:rsidP="004A177A">
            <w:del w:id="281" w:author="Andrew Wilkinson" w:date="2023-06-26T16:12:00Z">
              <w:r w:rsidDel="003873E1">
                <w:delText xml:space="preserve"> -.</w:delText>
              </w:r>
            </w:del>
            <w:r>
              <w:t>at night?</w:t>
            </w:r>
          </w:p>
          <w:p w14:paraId="4393B759" w14:textId="2A11BCB6" w:rsidR="004A177A" w:rsidRDefault="004A177A" w:rsidP="004A177A">
            <w:del w:id="282" w:author="Andrew Wilkinson" w:date="2023-06-26T16:12:00Z">
              <w:r w:rsidDel="003873E1">
                <w:delText xml:space="preserve"> </w:delText>
              </w:r>
            </w:del>
            <w:r>
              <w:t>yeah I think it does keep a, I think it is. it's very bleak</w:t>
            </w:r>
          </w:p>
        </w:tc>
        <w:tc>
          <w:tcPr>
            <w:tcW w:w="5395" w:type="dxa"/>
          </w:tcPr>
          <w:p w14:paraId="72A64572" w14:textId="36E39BFA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lastRenderedPageBreak/>
              <w:t xml:space="preserve">desde </w:t>
            </w:r>
            <w:ins w:id="283" w:author="Andrew Wilkinson" w:date="2023-06-26T16:24:00Z">
              <w:r w:rsidR="000103BA">
                <w:rPr>
                  <w:lang w:val="es-ES"/>
                </w:rPr>
                <w:t>e</w:t>
              </w:r>
            </w:ins>
            <w:del w:id="284" w:author="Andrew Wilkinson" w:date="2023-06-26T15:39:00Z">
              <w:r w:rsidRPr="004A177A" w:rsidDel="004A177A">
                <w:rPr>
                  <w:lang w:val="es-ES"/>
                </w:rPr>
                <w:delText xml:space="preserve">esta </w:delText>
              </w:r>
            </w:del>
            <w:ins w:id="285" w:author="Andrew Wilkinson" w:date="2023-06-26T15:39:00Z">
              <w:r w:rsidRPr="004A177A">
                <w:rPr>
                  <w:lang w:val="es-ES"/>
                </w:rPr>
                <w:t xml:space="preserve">sta </w:t>
              </w:r>
            </w:ins>
            <w:r w:rsidRPr="004A177A">
              <w:rPr>
                <w:lang w:val="es-ES"/>
              </w:rPr>
              <w:t xml:space="preserve">vida americana en WEBC Chicago, es </w:t>
            </w:r>
            <w:del w:id="286" w:author="Andrew Wilkinson" w:date="2023-06-26T16:24:00Z">
              <w:r w:rsidRPr="004A177A" w:rsidDel="000103BA">
                <w:rPr>
                  <w:lang w:val="es-ES"/>
                </w:rPr>
                <w:delText>"</w:delText>
              </w:r>
            </w:del>
            <w:r w:rsidRPr="004A177A">
              <w:rPr>
                <w:lang w:val="es-ES"/>
              </w:rPr>
              <w:t>Serial</w:t>
            </w:r>
            <w:del w:id="287" w:author="Andrew Wilkinson" w:date="2023-06-26T16:24:00Z">
              <w:r w:rsidRPr="004A177A" w:rsidDel="000103BA">
                <w:rPr>
                  <w:lang w:val="es-ES"/>
                </w:rPr>
                <w:delText>"</w:delText>
              </w:r>
            </w:del>
            <w:r w:rsidRPr="004A177A">
              <w:rPr>
                <w:lang w:val="es-ES"/>
              </w:rPr>
              <w:t xml:space="preserve"> una historia contada semana con semana, soy Sarah Kanik</w:t>
            </w:r>
          </w:p>
          <w:p w14:paraId="6FC310E2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los policias que investigaron el asesinado de Hae</w:t>
            </w:r>
            <w:del w:id="288" w:author="Andrew Wilkinson" w:date="2023-06-26T15:39:00Z">
              <w:r w:rsidRPr="004A177A" w:rsidDel="004A177A">
                <w:rPr>
                  <w:lang w:val="es-ES"/>
                </w:rPr>
                <w:delText>n</w:delText>
              </w:r>
            </w:del>
            <w:r w:rsidRPr="004A177A">
              <w:rPr>
                <w:lang w:val="es-ES"/>
              </w:rPr>
              <w:t xml:space="preserve"> Min Lee eran ambos detectives experimentados de la ciudad de Baltimore</w:t>
            </w:r>
          </w:p>
          <w:p w14:paraId="296BB2A7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sus nombres eran Ritz y MacGillivary, Will Ritz y Greg MacGillivary</w:t>
            </w:r>
          </w:p>
          <w:p w14:paraId="23B17095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y cómo deseo ahora ponerles una cinta, una perspectiva desnuda de este caso, pero ellos no quisieron ser entrevistados</w:t>
            </w:r>
          </w:p>
          <w:p w14:paraId="6938DBA5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cuando Will Ritz finalmente me rechazo luego de dos semanas de insistir</w:t>
            </w:r>
          </w:p>
          <w:p w14:paraId="454F28C6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él dijo que no veía el punto, el caso había tenido su fallo dijo. ¿qué bien haría?</w:t>
            </w:r>
          </w:p>
          <w:p w14:paraId="08DC19FC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también hablé por teléfono con MacGillivary, y me dijo solo pocos enunciados</w:t>
            </w:r>
          </w:p>
          <w:p w14:paraId="6427A210" w14:textId="77777777" w:rsidR="004D61D1" w:rsidRDefault="004A177A" w:rsidP="004A177A">
            <w:pPr>
              <w:rPr>
                <w:ins w:id="289" w:author="Andrew Wilkinson" w:date="2023-06-26T16:17:00Z"/>
                <w:lang w:val="es-ES"/>
              </w:rPr>
            </w:pPr>
            <w:r w:rsidRPr="004A177A">
              <w:rPr>
                <w:lang w:val="es-ES"/>
              </w:rPr>
              <w:t xml:space="preserve">uno de ellos fue </w:t>
            </w:r>
            <w:del w:id="290" w:author="Andrew Wilkinson" w:date="2023-06-26T16:23:00Z">
              <w:r w:rsidRPr="004A177A" w:rsidDel="000103BA">
                <w:rPr>
                  <w:lang w:val="es-ES"/>
                </w:rPr>
                <w:delText>"</w:delText>
              </w:r>
            </w:del>
            <w:del w:id="291" w:author="Andrew Wilkinson" w:date="2023-06-26T15:40:00Z">
              <w:r w:rsidRPr="004A177A" w:rsidDel="0024255F">
                <w:rPr>
                  <w:lang w:val="es-ES"/>
                </w:rPr>
                <w:delText xml:space="preserve"> </w:delText>
              </w:r>
            </w:del>
            <w:ins w:id="292" w:author="Andrew Wilkinson" w:date="2023-06-26T16:17:00Z">
              <w:r w:rsidR="004D61D1">
                <w:rPr>
                  <w:lang w:val="es-ES"/>
                </w:rPr>
                <w:t>l</w:t>
              </w:r>
            </w:ins>
            <w:del w:id="293" w:author="Andrew Wilkinson" w:date="2023-06-26T15:40:00Z">
              <w:r w:rsidRPr="004A177A" w:rsidDel="0024255F">
                <w:rPr>
                  <w:lang w:val="es-ES"/>
                </w:rPr>
                <w:delText>l</w:delText>
              </w:r>
            </w:del>
            <w:r w:rsidRPr="004A177A">
              <w:rPr>
                <w:lang w:val="es-ES"/>
              </w:rPr>
              <w:t>o no preguntado, el lo hizo</w:t>
            </w:r>
            <w:del w:id="294" w:author="Andrew Wilkinson" w:date="2023-06-26T16:17:00Z">
              <w:r w:rsidRPr="004A177A" w:rsidDel="004D61D1">
                <w:rPr>
                  <w:lang w:val="es-ES"/>
                </w:rPr>
                <w:delText>"</w:delText>
              </w:r>
            </w:del>
            <w:r w:rsidRPr="004A177A">
              <w:rPr>
                <w:lang w:val="es-ES"/>
              </w:rPr>
              <w:t xml:space="preserve"> queriendo decir </w:t>
            </w:r>
            <w:ins w:id="295" w:author="Andrew Wilkinson" w:date="2023-06-26T15:40:00Z">
              <w:r w:rsidR="0024255F">
                <w:rPr>
                  <w:lang w:val="es-ES"/>
                </w:rPr>
                <w:t>A</w:t>
              </w:r>
            </w:ins>
            <w:del w:id="296" w:author="Andrew Wilkinson" w:date="2023-06-26T15:40:00Z">
              <w:r w:rsidRPr="004A177A" w:rsidDel="0024255F">
                <w:rPr>
                  <w:lang w:val="es-ES"/>
                </w:rPr>
                <w:delText>a</w:delText>
              </w:r>
            </w:del>
            <w:r w:rsidRPr="004A177A">
              <w:rPr>
                <w:lang w:val="es-ES"/>
              </w:rPr>
              <w:t>dnan lo hizo</w:t>
            </w:r>
          </w:p>
          <w:p w14:paraId="7EDD9B28" w14:textId="3A081C04" w:rsidR="004A177A" w:rsidRPr="004A177A" w:rsidRDefault="004A177A" w:rsidP="004A177A">
            <w:pPr>
              <w:rPr>
                <w:lang w:val="es-ES"/>
              </w:rPr>
            </w:pPr>
            <w:del w:id="297" w:author="Andrew Wilkinson" w:date="2023-06-26T16:17:00Z">
              <w:r w:rsidRPr="004A177A" w:rsidDel="004D61D1">
                <w:rPr>
                  <w:lang w:val="es-ES"/>
                </w:rPr>
                <w:delText xml:space="preserve">. </w:delText>
              </w:r>
            </w:del>
            <w:r w:rsidRPr="004A177A">
              <w:rPr>
                <w:lang w:val="es-ES"/>
              </w:rPr>
              <w:t>el no insistió ni titubeó, el recordó el caso inmediatamente</w:t>
            </w:r>
          </w:p>
          <w:p w14:paraId="169639BB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lo no preguntado, él lo hizo</w:t>
            </w:r>
          </w:p>
          <w:p w14:paraId="1C317980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¿cómo llegó a ese nivel de certeza?</w:t>
            </w:r>
          </w:p>
          <w:p w14:paraId="310EF0AD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antes que el cuerpo fuera encontrado, esta era el caso de una persona desaparecida</w:t>
            </w:r>
          </w:p>
          <w:p w14:paraId="2533FA23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ella desapareció el trece de junio</w:t>
            </w:r>
          </w:p>
          <w:p w14:paraId="560FC9A9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y la investigación empieza lentamente</w:t>
            </w:r>
          </w:p>
          <w:p w14:paraId="36B83408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lo que tiene sentido para mi, ella no es una niña pequeña, tiene dieciocho, tiene un coche que también está desaparecido</w:t>
            </w:r>
          </w:p>
          <w:p w14:paraId="53B0F65D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primer día la policia la llama en casa de sus amigos</w:t>
            </w:r>
          </w:p>
          <w:p w14:paraId="46E8375C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ellos hablan con Aisha y Adnan</w:t>
            </w:r>
          </w:p>
          <w:p w14:paraId="55A09BA3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recuerdo que es cuando él dice que ella iba a darle un aventón pero no lo hizo</w:t>
            </w:r>
          </w:p>
          <w:p w14:paraId="0D7FA68B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siguiente día, ellos la buscan en hospitales</w:t>
            </w:r>
            <w:del w:id="298" w:author="Andrew Wilkinson" w:date="2023-06-26T15:49:00Z">
              <w:r w:rsidRPr="004A177A" w:rsidDel="00050A54">
                <w:rPr>
                  <w:lang w:val="es-ES"/>
                </w:rPr>
                <w:delText xml:space="preserve"> </w:delText>
              </w:r>
            </w:del>
            <w:r w:rsidRPr="004A177A">
              <w:rPr>
                <w:lang w:val="es-ES"/>
              </w:rPr>
              <w:t>, hoteles, moteles</w:t>
            </w:r>
          </w:p>
          <w:p w14:paraId="7524CC4E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ellos checan el área alrededor del estacionamiento la preparatoria</w:t>
            </w:r>
          </w:p>
          <w:p w14:paraId="1FBEB3D0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puedes ver por sus reportes que ellos inmediatamente se enfocaron en la más desgastada explicación para tales desapariciones</w:t>
            </w:r>
          </w:p>
          <w:p w14:paraId="7205068E" w14:textId="51464FA1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los novios</w:t>
            </w:r>
            <w:ins w:id="299" w:author="Andrew Wilkinson" w:date="2023-06-26T15:41:00Z">
              <w:r w:rsidR="0024255F">
                <w:rPr>
                  <w:lang w:val="es-ES"/>
                </w:rPr>
                <w:t>, a</w:t>
              </w:r>
            </w:ins>
            <w:del w:id="300" w:author="Andrew Wilkinson" w:date="2023-06-26T15:41:00Z">
              <w:r w:rsidRPr="004A177A" w:rsidDel="0024255F">
                <w:rPr>
                  <w:lang w:val="es-ES"/>
                </w:rPr>
                <w:delText>. A</w:delText>
              </w:r>
            </w:del>
            <w:r w:rsidRPr="004A177A">
              <w:rPr>
                <w:lang w:val="es-ES"/>
              </w:rPr>
              <w:t>ctual y ex</w:t>
            </w:r>
          </w:p>
          <w:p w14:paraId="45D9672D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primer día, llaman a Don, su nuevo novio, y checan el área alrededor de su casa</w:t>
            </w:r>
          </w:p>
          <w:p w14:paraId="40581146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la cual está en otro condado al noreste de Baltimore</w:t>
            </w:r>
          </w:p>
          <w:p w14:paraId="0D9B81CD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las dos siguientes semanas ellos siguen volviendo con Don y con Adnan, haciendo más preguntas</w:t>
            </w:r>
          </w:p>
          <w:p w14:paraId="21CF4102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lastRenderedPageBreak/>
              <w:t>ellos checan su coartada, el si estaba en el trabajo en la tienda LensCrafters el día que ella desapareció, les dice su gerente</w:t>
            </w:r>
          </w:p>
          <w:p w14:paraId="0D6CA245" w14:textId="77777777" w:rsidR="0024255F" w:rsidRDefault="004A177A" w:rsidP="004A177A">
            <w:pPr>
              <w:rPr>
                <w:ins w:id="301" w:author="Andrew Wilkinson" w:date="2023-06-26T15:42:00Z"/>
                <w:lang w:val="es-ES"/>
              </w:rPr>
            </w:pPr>
            <w:r w:rsidRPr="004A177A">
              <w:rPr>
                <w:lang w:val="es-ES"/>
              </w:rPr>
              <w:t>y ellos hablan con el entrenador de pista para corroborar la coartada de Adnan, y es inconclusa</w:t>
            </w:r>
          </w:p>
          <w:p w14:paraId="26FDB1A9" w14:textId="6156EA0E" w:rsidR="004A177A" w:rsidRPr="004A177A" w:rsidRDefault="0024255F" w:rsidP="004A177A">
            <w:pPr>
              <w:rPr>
                <w:lang w:val="es-ES"/>
              </w:rPr>
            </w:pPr>
            <w:ins w:id="302" w:author="Andrew Wilkinson" w:date="2023-06-26T15:42:00Z">
              <w:r>
                <w:rPr>
                  <w:lang w:val="es-ES"/>
                </w:rPr>
                <w:t>e</w:t>
              </w:r>
            </w:ins>
            <w:del w:id="303" w:author="Andrew Wilkinson" w:date="2023-06-26T15:42:00Z">
              <w:r w:rsidR="004A177A" w:rsidRPr="004A177A" w:rsidDel="0024255F">
                <w:rPr>
                  <w:lang w:val="es-ES"/>
                </w:rPr>
                <w:delText>. E</w:delText>
              </w:r>
            </w:del>
            <w:r w:rsidR="004A177A" w:rsidRPr="004A177A">
              <w:rPr>
                <w:lang w:val="es-ES"/>
              </w:rPr>
              <w:t>l entrenador les dice que él no puede estar seguro si Adnan entrenó ése día, ellos no toman lista</w:t>
            </w:r>
          </w:p>
          <w:p w14:paraId="6D956241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En seis de Febrero ellos hacen esa horrible y fatídica cosa que ves en la tele a veces</w:t>
            </w:r>
          </w:p>
          <w:p w14:paraId="16E74ADB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la preparatoria Woodlawn, ellos toman un equipo de perros para rastrear las areas y campos alrededor de la preparatoria Woodlawn</w:t>
            </w:r>
          </w:p>
          <w:p w14:paraId="422F751F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ellos usan la rizadora de Hae para tomar su olor</w:t>
            </w:r>
          </w:p>
          <w:p w14:paraId="31ACFDA1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ocho de febrero ellos hacen un reporte diciendo que buscarán pistas en la computadora de Hae, y en su cuenta AOL</w:t>
            </w:r>
          </w:p>
          <w:p w14:paraId="548ADB62" w14:textId="67744E65" w:rsidR="004A177A" w:rsidRPr="004A177A" w:rsidRDefault="0024255F" w:rsidP="004A177A">
            <w:pPr>
              <w:rPr>
                <w:lang w:val="es-ES"/>
              </w:rPr>
            </w:pPr>
            <w:del w:id="304" w:author="Andrew Wilkinson" w:date="2023-06-26T15:43:00Z">
              <w:r w:rsidRPr="004A177A" w:rsidDel="0024255F">
                <w:rPr>
                  <w:lang w:val="es-ES"/>
                </w:rPr>
                <w:delText>D</w:delText>
              </w:r>
            </w:del>
            <w:ins w:id="305" w:author="Andrew Wilkinson" w:date="2023-06-26T15:43:00Z">
              <w:r>
                <w:rPr>
                  <w:lang w:val="es-ES"/>
                </w:rPr>
                <w:t>d</w:t>
              </w:r>
            </w:ins>
            <w:r w:rsidR="004A177A" w:rsidRPr="004A177A">
              <w:rPr>
                <w:lang w:val="es-ES"/>
              </w:rPr>
              <w:t>espu</w:t>
            </w:r>
            <w:del w:id="306" w:author="Andrew Wilkinson" w:date="2023-06-26T15:43:00Z">
              <w:r w:rsidR="004A177A" w:rsidRPr="004A177A" w:rsidDel="0024255F">
                <w:rPr>
                  <w:lang w:val="es-ES"/>
                </w:rPr>
                <w:delText>e'</w:delText>
              </w:r>
            </w:del>
            <w:ins w:id="307" w:author="Andrew Wilkinson" w:date="2023-06-26T15:43:00Z">
              <w:r>
                <w:rPr>
                  <w:lang w:val="es-ES"/>
                </w:rPr>
                <w:t>é</w:t>
              </w:r>
            </w:ins>
            <w:r w:rsidR="004A177A" w:rsidRPr="004A177A">
              <w:rPr>
                <w:lang w:val="es-ES"/>
              </w:rPr>
              <w:t>s, el nueve de febrero su busqueda se detiene, y un nuevo sospechoso emerge</w:t>
            </w:r>
          </w:p>
          <w:p w14:paraId="6E0F2CE5" w14:textId="46894112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probando uno, dos, tres, probando uno, dos, tres, esta es una cinta de una entrevista de la policía, del hombre quien encuentra a Hae, </w:t>
            </w:r>
            <w:ins w:id="308" w:author="Andrew Wilkinson" w:date="2023-06-26T15:44:00Z">
              <w:r w:rsidR="0024255F">
                <w:rPr>
                  <w:lang w:val="es-ES"/>
                </w:rPr>
                <w:t>e</w:t>
              </w:r>
            </w:ins>
            <w:del w:id="309" w:author="Andrew Wilkinson" w:date="2023-06-26T15:44:00Z">
              <w:r w:rsidRPr="004A177A" w:rsidDel="0024255F">
                <w:rPr>
                  <w:lang w:val="es-ES"/>
                </w:rPr>
                <w:delText>E</w:delText>
              </w:r>
            </w:del>
            <w:r w:rsidRPr="004A177A">
              <w:rPr>
                <w:lang w:val="es-ES"/>
              </w:rPr>
              <w:t>s difícil escucharlo en la grabación por su hablar bajo</w:t>
            </w:r>
          </w:p>
          <w:p w14:paraId="3CC8BAF9" w14:textId="578AB8DB" w:rsidR="0024255F" w:rsidRDefault="0024255F" w:rsidP="004A177A">
            <w:pPr>
              <w:rPr>
                <w:ins w:id="310" w:author="Andrew Wilkinson" w:date="2023-06-26T15:45:00Z"/>
                <w:lang w:val="es-ES"/>
              </w:rPr>
            </w:pPr>
            <w:ins w:id="311" w:author="Andrew Wilkinson" w:date="2023-06-26T15:44:00Z">
              <w:r>
                <w:rPr>
                  <w:lang w:val="es-ES"/>
                </w:rPr>
                <w:t>l</w:t>
              </w:r>
            </w:ins>
            <w:del w:id="312" w:author="Andrew Wilkinson" w:date="2023-06-26T15:44:00Z">
              <w:r w:rsidR="004A177A" w:rsidRPr="004A177A" w:rsidDel="0024255F">
                <w:rPr>
                  <w:lang w:val="es-ES"/>
                </w:rPr>
                <w:delText>L</w:delText>
              </w:r>
            </w:del>
            <w:r w:rsidR="004A177A" w:rsidRPr="004A177A">
              <w:rPr>
                <w:lang w:val="es-ES"/>
              </w:rPr>
              <w:t xml:space="preserve">o llamaré </w:t>
            </w:r>
            <w:del w:id="313" w:author="Andrew Wilkinson" w:date="2023-06-26T15:44:00Z">
              <w:r w:rsidR="004A177A" w:rsidRPr="004A177A" w:rsidDel="0024255F">
                <w:rPr>
                  <w:lang w:val="es-ES"/>
                </w:rPr>
                <w:delText xml:space="preserve">Mister </w:delText>
              </w:r>
            </w:del>
            <w:ins w:id="314" w:author="Andrew Wilkinson" w:date="2023-06-26T15:44:00Z">
              <w:r>
                <w:rPr>
                  <w:lang w:val="es-ES"/>
                </w:rPr>
                <w:t>Señor</w:t>
              </w:r>
            </w:ins>
            <w:del w:id="315" w:author="Andrew Wilkinson" w:date="2023-06-26T15:45:00Z">
              <w:r w:rsidR="004A177A" w:rsidRPr="004A177A" w:rsidDel="0024255F">
                <w:rPr>
                  <w:lang w:val="es-ES"/>
                </w:rPr>
                <w:delText>"</w:delText>
              </w:r>
            </w:del>
            <w:ins w:id="316" w:author="Andrew Wilkinson" w:date="2023-06-26T15:45:00Z">
              <w:r>
                <w:rPr>
                  <w:lang w:val="es-ES"/>
                </w:rPr>
                <w:t xml:space="preserve"> </w:t>
              </w:r>
            </w:ins>
            <w:r w:rsidR="004A177A" w:rsidRPr="004A177A">
              <w:rPr>
                <w:lang w:val="es-ES"/>
              </w:rPr>
              <w:t>S</w:t>
            </w:r>
            <w:del w:id="317" w:author="Andrew Wilkinson" w:date="2023-06-26T16:18:00Z">
              <w:r w:rsidR="004A177A" w:rsidRPr="004A177A" w:rsidDel="00512BFB">
                <w:rPr>
                  <w:lang w:val="es-ES"/>
                </w:rPr>
                <w:delText>"</w:delText>
              </w:r>
            </w:del>
          </w:p>
          <w:p w14:paraId="573A356A" w14:textId="58E14EC3" w:rsidR="004A177A" w:rsidRPr="004A177A" w:rsidRDefault="0024255F" w:rsidP="004A177A">
            <w:pPr>
              <w:rPr>
                <w:lang w:val="es-ES"/>
              </w:rPr>
            </w:pPr>
            <w:ins w:id="318" w:author="Andrew Wilkinson" w:date="2023-06-26T15:45:00Z">
              <w:r>
                <w:rPr>
                  <w:lang w:val="es-ES"/>
                </w:rPr>
                <w:t>n</w:t>
              </w:r>
            </w:ins>
            <w:del w:id="319" w:author="Andrew Wilkinson" w:date="2023-06-26T15:45:00Z">
              <w:r w:rsidR="004A177A" w:rsidRPr="004A177A" w:rsidDel="0024255F">
                <w:rPr>
                  <w:lang w:val="es-ES"/>
                </w:rPr>
                <w:delText>. N</w:delText>
              </w:r>
            </w:del>
            <w:r w:rsidR="004A177A" w:rsidRPr="004A177A">
              <w:rPr>
                <w:lang w:val="es-ES"/>
              </w:rPr>
              <w:t>o quiero usar su nombre completo por razones que prometo se volverán claras</w:t>
            </w:r>
          </w:p>
          <w:p w14:paraId="6F2016D2" w14:textId="360CA2B8" w:rsidR="004A177A" w:rsidRPr="004A177A" w:rsidRDefault="0024255F" w:rsidP="004A177A">
            <w:pPr>
              <w:rPr>
                <w:lang w:val="es-ES"/>
              </w:rPr>
            </w:pPr>
            <w:ins w:id="320" w:author="Andrew Wilkinson" w:date="2023-06-26T15:45:00Z">
              <w:r>
                <w:rPr>
                  <w:lang w:val="es-ES"/>
                </w:rPr>
                <w:t>e</w:t>
              </w:r>
            </w:ins>
            <w:del w:id="321" w:author="Andrew Wilkinson" w:date="2023-06-26T15:45:00Z">
              <w:r w:rsidR="004A177A" w:rsidRPr="004A177A" w:rsidDel="0024255F">
                <w:rPr>
                  <w:lang w:val="es-ES"/>
                </w:rPr>
                <w:delText>E</w:delText>
              </w:r>
            </w:del>
            <w:r w:rsidR="004A177A" w:rsidRPr="004A177A">
              <w:rPr>
                <w:lang w:val="es-ES"/>
              </w:rPr>
              <w:t>l señor S trabaja en el departamento de mantenimiento de una escuela local</w:t>
            </w:r>
          </w:p>
          <w:p w14:paraId="154F7237" w14:textId="2F976D01" w:rsidR="0024255F" w:rsidRDefault="004A177A" w:rsidP="004A177A">
            <w:pPr>
              <w:rPr>
                <w:ins w:id="322" w:author="Andrew Wilkinson" w:date="2023-06-26T15:46:00Z"/>
                <w:lang w:val="es-ES"/>
              </w:rPr>
            </w:pPr>
            <w:del w:id="323" w:author="Andrew Wilkinson" w:date="2023-06-26T15:46:00Z">
              <w:r w:rsidRPr="004A177A" w:rsidDel="0024255F">
                <w:rPr>
                  <w:lang w:val="es-ES"/>
                </w:rPr>
                <w:delText xml:space="preserve"> </w:delText>
              </w:r>
            </w:del>
            <w:r w:rsidRPr="004A177A">
              <w:rPr>
                <w:lang w:val="es-ES"/>
              </w:rPr>
              <w:t>Creo que pude haber descubierto un cuerpo en Leakin Park</w:t>
            </w:r>
          </w:p>
          <w:p w14:paraId="3D186509" w14:textId="2F699348" w:rsidR="004A177A" w:rsidRPr="004A177A" w:rsidRDefault="004A177A" w:rsidP="004A177A">
            <w:pPr>
              <w:rPr>
                <w:lang w:val="es-ES"/>
              </w:rPr>
            </w:pPr>
            <w:del w:id="324" w:author="Andrew Wilkinson" w:date="2023-06-26T15:46:00Z">
              <w:r w:rsidRPr="004A177A" w:rsidDel="0024255F">
                <w:rPr>
                  <w:lang w:val="es-ES"/>
                </w:rPr>
                <w:delText xml:space="preserve"> </w:delText>
              </w:r>
            </w:del>
            <w:del w:id="325" w:author="Andrew Wilkinson" w:date="2023-06-26T16:18:00Z">
              <w:r w:rsidRPr="004A177A" w:rsidDel="00512BFB">
                <w:rPr>
                  <w:lang w:val="es-ES"/>
                </w:rPr>
                <w:delText>"</w:delText>
              </w:r>
            </w:del>
            <w:ins w:id="326" w:author="Andrew Wilkinson" w:date="2023-06-26T15:46:00Z">
              <w:r w:rsidR="0024255F">
                <w:rPr>
                  <w:lang w:val="es-ES"/>
                </w:rPr>
                <w:t>C</w:t>
              </w:r>
            </w:ins>
            <w:del w:id="327" w:author="Andrew Wilkinson" w:date="2023-06-26T15:46:00Z">
              <w:r w:rsidRPr="004A177A" w:rsidDel="0024255F">
                <w:rPr>
                  <w:lang w:val="es-ES"/>
                </w:rPr>
                <w:delText>c</w:delText>
              </w:r>
            </w:del>
            <w:r w:rsidRPr="004A177A">
              <w:rPr>
                <w:lang w:val="es-ES"/>
              </w:rPr>
              <w:t>reo que pude haber descubierto un cuerpo en Leakin Park</w:t>
            </w:r>
            <w:ins w:id="328" w:author="Andrew Wilkinson" w:date="2023-06-26T15:47:00Z">
              <w:r w:rsidR="00B55C44">
                <w:rPr>
                  <w:lang w:val="es-ES"/>
                </w:rPr>
                <w:t>,</w:t>
              </w:r>
            </w:ins>
            <w:r w:rsidRPr="004A177A">
              <w:rPr>
                <w:lang w:val="es-ES"/>
              </w:rPr>
              <w:t xml:space="preserve"> dice</w:t>
            </w:r>
            <w:del w:id="329" w:author="Andrew Wilkinson" w:date="2023-06-26T15:46:00Z">
              <w:r w:rsidRPr="004A177A" w:rsidDel="0024255F">
                <w:rPr>
                  <w:lang w:val="es-ES"/>
                </w:rPr>
                <w:delText>"</w:delText>
              </w:r>
            </w:del>
          </w:p>
          <w:p w14:paraId="6BE8CFBA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antes de entrar en la torcida historia de cómo el señor S descubrió este cuerpo</w:t>
            </w:r>
          </w:p>
          <w:p w14:paraId="5D75FB05" w14:textId="3FBF47A6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solo un comentario acerca de Leakin Park: se deletrea </w:t>
            </w:r>
            <w:del w:id="330" w:author="Andrew Wilkinson" w:date="2023-06-26T16:18:00Z">
              <w:r w:rsidRPr="004A177A" w:rsidDel="00512BFB">
                <w:rPr>
                  <w:lang w:val="es-ES"/>
                </w:rPr>
                <w:delText>"</w:delText>
              </w:r>
            </w:del>
            <w:r w:rsidRPr="004A177A">
              <w:rPr>
                <w:lang w:val="es-ES"/>
              </w:rPr>
              <w:t>Leakin Park</w:t>
            </w:r>
            <w:del w:id="331" w:author="Andrew Wilkinson" w:date="2023-06-26T16:18:00Z">
              <w:r w:rsidRPr="004A177A" w:rsidDel="00512BFB">
                <w:rPr>
                  <w:lang w:val="es-ES"/>
                </w:rPr>
                <w:delText>"</w:delText>
              </w:r>
            </w:del>
            <w:r w:rsidRPr="004A177A">
              <w:rPr>
                <w:lang w:val="es-ES"/>
              </w:rPr>
              <w:t xml:space="preserve"> l,</w:t>
            </w:r>
            <w:ins w:id="332" w:author="Andrew Wilkinson" w:date="2023-06-26T15:47:00Z">
              <w:r w:rsidR="00050A54">
                <w:rPr>
                  <w:lang w:val="es-ES"/>
                </w:rPr>
                <w:t xml:space="preserve"> </w:t>
              </w:r>
            </w:ins>
            <w:r w:rsidRPr="004A177A">
              <w:rPr>
                <w:lang w:val="es-ES"/>
              </w:rPr>
              <w:t>e,</w:t>
            </w:r>
            <w:ins w:id="333" w:author="Andrew Wilkinson" w:date="2023-06-26T15:47:00Z">
              <w:r w:rsidR="00050A54">
                <w:rPr>
                  <w:lang w:val="es-ES"/>
                </w:rPr>
                <w:t xml:space="preserve"> </w:t>
              </w:r>
            </w:ins>
            <w:r w:rsidRPr="004A177A">
              <w:rPr>
                <w:lang w:val="es-ES"/>
              </w:rPr>
              <w:t>a,</w:t>
            </w:r>
            <w:ins w:id="334" w:author="Andrew Wilkinson" w:date="2023-06-26T15:47:00Z">
              <w:r w:rsidR="00050A54">
                <w:rPr>
                  <w:lang w:val="es-ES"/>
                </w:rPr>
                <w:t xml:space="preserve"> </w:t>
              </w:r>
            </w:ins>
            <w:r w:rsidRPr="004A177A">
              <w:rPr>
                <w:lang w:val="es-ES"/>
              </w:rPr>
              <w:t>k,</w:t>
            </w:r>
            <w:ins w:id="335" w:author="Andrew Wilkinson" w:date="2023-06-26T15:47:00Z">
              <w:r w:rsidR="00050A54">
                <w:rPr>
                  <w:lang w:val="es-ES"/>
                </w:rPr>
                <w:t xml:space="preserve"> </w:t>
              </w:r>
            </w:ins>
            <w:r w:rsidRPr="004A177A">
              <w:rPr>
                <w:lang w:val="es-ES"/>
              </w:rPr>
              <w:t>i,</w:t>
            </w:r>
            <w:ins w:id="336" w:author="Andrew Wilkinson" w:date="2023-06-26T15:47:00Z">
              <w:r w:rsidR="00050A54">
                <w:rPr>
                  <w:lang w:val="es-ES"/>
                </w:rPr>
                <w:t xml:space="preserve"> </w:t>
              </w:r>
            </w:ins>
            <w:r w:rsidRPr="004A177A">
              <w:rPr>
                <w:lang w:val="es-ES"/>
              </w:rPr>
              <w:t xml:space="preserve">n, pero la mayoría de la gente en Baltimore lo pronuncia </w:t>
            </w:r>
            <w:del w:id="337" w:author="Andrew Wilkinson" w:date="2023-06-26T16:18:00Z">
              <w:r w:rsidRPr="004A177A" w:rsidDel="00512BFB">
                <w:rPr>
                  <w:lang w:val="es-ES"/>
                </w:rPr>
                <w:delText>"</w:delText>
              </w:r>
            </w:del>
            <w:del w:id="338" w:author="Andrew Wilkinson" w:date="2023-06-26T15:48:00Z">
              <w:r w:rsidRPr="004A177A" w:rsidDel="00050A54">
                <w:rPr>
                  <w:lang w:val="es-ES"/>
                </w:rPr>
                <w:delText xml:space="preserve">linken </w:delText>
              </w:r>
            </w:del>
            <w:ins w:id="339" w:author="Andrew Wilkinson" w:date="2023-06-26T15:48:00Z">
              <w:r w:rsidR="00050A54">
                <w:rPr>
                  <w:lang w:val="es-ES"/>
                </w:rPr>
                <w:t>Lincoln</w:t>
              </w:r>
              <w:r w:rsidR="00050A54" w:rsidRPr="004A177A">
                <w:rPr>
                  <w:lang w:val="es-ES"/>
                </w:rPr>
                <w:t xml:space="preserve"> </w:t>
              </w:r>
            </w:ins>
            <w:r w:rsidRPr="004A177A">
              <w:rPr>
                <w:lang w:val="es-ES"/>
              </w:rPr>
              <w:t>Park</w:t>
            </w:r>
            <w:del w:id="340" w:author="Andrew Wilkinson" w:date="2023-06-26T16:18:00Z">
              <w:r w:rsidRPr="004A177A" w:rsidDel="00512BFB">
                <w:rPr>
                  <w:lang w:val="es-ES"/>
                </w:rPr>
                <w:delText>"</w:delText>
              </w:r>
            </w:del>
          </w:p>
          <w:p w14:paraId="122BD0C0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 enorme, casi mil acres, en el borde oeste de la ciudad Baltimore</w:t>
            </w:r>
          </w:p>
          <w:p w14:paraId="35F418BD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tiene una reputación, y no por la belleza de sus bosques o caminos o su centro de la naturaleza</w:t>
            </w:r>
          </w:p>
          <w:p w14:paraId="7065CCF8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tristemente, es conocido es por los cuerpos inertes</w:t>
            </w:r>
          </w:p>
          <w:p w14:paraId="0C753CC9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menciona Leakin park a la gente de Baltimore, como yo hice seguido, y es garantizado que obtendrás un comentario como este:</w:t>
            </w:r>
          </w:p>
          <w:p w14:paraId="557295F0" w14:textId="77777777" w:rsidR="00512BFB" w:rsidRDefault="004A177A" w:rsidP="004A177A">
            <w:pPr>
              <w:rPr>
                <w:ins w:id="341" w:author="Andrew Wilkinson" w:date="2023-06-26T16:19:00Z"/>
                <w:lang w:val="es-ES"/>
              </w:rPr>
            </w:pPr>
            <w:del w:id="342" w:author="Andrew Wilkinson" w:date="2023-06-26T15:49:00Z">
              <w:r w:rsidRPr="004A177A" w:rsidDel="00050A54">
                <w:rPr>
                  <w:lang w:val="es-ES"/>
                </w:rPr>
                <w:delText xml:space="preserve"> m</w:delText>
              </w:r>
            </w:del>
            <w:ins w:id="343" w:author="Andrew Wilkinson" w:date="2023-06-26T16:18:00Z">
              <w:r w:rsidR="00512BFB">
                <w:rPr>
                  <w:lang w:val="es-ES"/>
                </w:rPr>
                <w:t>m</w:t>
              </w:r>
            </w:ins>
            <w:r w:rsidRPr="004A177A">
              <w:rPr>
                <w:lang w:val="es-ES"/>
              </w:rPr>
              <w:t>ientras cavas en Leakin Park para enterrar tu cuerpo, vas a encontrar el de alguien más</w:t>
            </w:r>
          </w:p>
          <w:p w14:paraId="08A993B6" w14:textId="13A29569" w:rsidR="004A177A" w:rsidRPr="004A177A" w:rsidRDefault="004A177A" w:rsidP="004A177A">
            <w:pPr>
              <w:rPr>
                <w:lang w:val="es-ES"/>
              </w:rPr>
            </w:pPr>
            <w:del w:id="344" w:author="Andrew Wilkinson" w:date="2023-06-26T16:19:00Z">
              <w:r w:rsidRPr="004A177A" w:rsidDel="00512BFB">
                <w:rPr>
                  <w:lang w:val="es-ES"/>
                </w:rPr>
                <w:delText>. E</w:delText>
              </w:r>
            </w:del>
            <w:ins w:id="345" w:author="Andrew Wilkinson" w:date="2023-06-26T16:19:00Z">
              <w:r w:rsidR="00512BFB">
                <w:rPr>
                  <w:lang w:val="es-ES"/>
                </w:rPr>
                <w:t>e</w:t>
              </w:r>
            </w:ins>
            <w:r w:rsidRPr="004A177A">
              <w:rPr>
                <w:lang w:val="es-ES"/>
              </w:rPr>
              <w:t>se es Leakin Park</w:t>
            </w:r>
            <w:del w:id="346" w:author="Andrew Wilkinson" w:date="2023-06-26T16:18:00Z">
              <w:r w:rsidRPr="004A177A" w:rsidDel="00512BFB">
                <w:rPr>
                  <w:lang w:val="es-ES"/>
                </w:rPr>
                <w:delText>"</w:delText>
              </w:r>
            </w:del>
          </w:p>
          <w:p w14:paraId="6C94526E" w14:textId="06A332CA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cuando le dije al de la renta de autos que estaba trabajando en una historia acerca de una chica </w:t>
            </w:r>
            <w:r w:rsidRPr="004A177A">
              <w:rPr>
                <w:lang w:val="es-ES"/>
              </w:rPr>
              <w:lastRenderedPageBreak/>
              <w:t>encontrada en Leakin P</w:t>
            </w:r>
            <w:ins w:id="347" w:author="Andrew Wilkinson" w:date="2023-06-26T15:50:00Z">
              <w:r w:rsidR="00050A54">
                <w:rPr>
                  <w:lang w:val="es-ES"/>
                </w:rPr>
                <w:t>a</w:t>
              </w:r>
            </w:ins>
            <w:del w:id="348" w:author="Andrew Wilkinson" w:date="2023-06-26T15:50:00Z">
              <w:r w:rsidRPr="004A177A" w:rsidDel="00050A54">
                <w:rPr>
                  <w:lang w:val="es-ES"/>
                </w:rPr>
                <w:delText>A</w:delText>
              </w:r>
            </w:del>
            <w:r w:rsidRPr="004A177A">
              <w:rPr>
                <w:lang w:val="es-ES"/>
              </w:rPr>
              <w:t xml:space="preserve">rk dijo </w:t>
            </w:r>
            <w:del w:id="349" w:author="Andrew Wilkinson" w:date="2023-06-26T16:19:00Z">
              <w:r w:rsidRPr="004A177A" w:rsidDel="00512BFB">
                <w:rPr>
                  <w:lang w:val="es-ES"/>
                </w:rPr>
                <w:delText>"</w:delText>
              </w:r>
            </w:del>
            <w:del w:id="350" w:author="Andrew Wilkinson" w:date="2023-06-26T15:50:00Z">
              <w:r w:rsidRPr="004A177A" w:rsidDel="00050A54">
                <w:rPr>
                  <w:lang w:val="es-ES"/>
                </w:rPr>
                <w:delText xml:space="preserve"> </w:delText>
              </w:r>
            </w:del>
            <w:r w:rsidRPr="004A177A">
              <w:rPr>
                <w:lang w:val="es-ES"/>
              </w:rPr>
              <w:t>¿</w:t>
            </w:r>
            <w:del w:id="351" w:author="Andrew Wilkinson" w:date="2023-06-26T15:50:00Z">
              <w:r w:rsidRPr="004A177A" w:rsidDel="00050A54">
                <w:rPr>
                  <w:lang w:val="es-ES"/>
                </w:rPr>
                <w:delText xml:space="preserve">ah </w:delText>
              </w:r>
            </w:del>
            <w:ins w:id="352" w:author="Andrew Wilkinson" w:date="2023-06-26T15:50:00Z">
              <w:r w:rsidR="00050A54">
                <w:rPr>
                  <w:lang w:val="es-ES"/>
                </w:rPr>
                <w:t>A</w:t>
              </w:r>
              <w:r w:rsidR="00050A54" w:rsidRPr="004A177A">
                <w:rPr>
                  <w:lang w:val="es-ES"/>
                </w:rPr>
                <w:t xml:space="preserve">h </w:t>
              </w:r>
            </w:ins>
            <w:r w:rsidRPr="004A177A">
              <w:rPr>
                <w:lang w:val="es-ES"/>
              </w:rPr>
              <w:t xml:space="preserve">sí? </w:t>
            </w:r>
            <w:del w:id="353" w:author="Andrew Wilkinson" w:date="2023-06-26T15:50:00Z">
              <w:r w:rsidRPr="004A177A" w:rsidDel="00050A54">
                <w:rPr>
                  <w:lang w:val="es-ES"/>
                </w:rPr>
                <w:delText xml:space="preserve">mi </w:delText>
              </w:r>
            </w:del>
            <w:ins w:id="354" w:author="Andrew Wilkinson" w:date="2023-06-26T15:50:00Z">
              <w:r w:rsidR="00050A54">
                <w:rPr>
                  <w:lang w:val="es-ES"/>
                </w:rPr>
                <w:t>M</w:t>
              </w:r>
              <w:r w:rsidR="00050A54" w:rsidRPr="004A177A">
                <w:rPr>
                  <w:lang w:val="es-ES"/>
                </w:rPr>
                <w:t xml:space="preserve">i </w:t>
              </w:r>
            </w:ins>
            <w:r w:rsidRPr="004A177A">
              <w:rPr>
                <w:lang w:val="es-ES"/>
              </w:rPr>
              <w:t>tío fue encontrado muerto en Leakin Park</w:t>
            </w:r>
            <w:del w:id="355" w:author="Andrew Wilkinson" w:date="2023-06-26T16:19:00Z">
              <w:r w:rsidRPr="004A177A" w:rsidDel="00512BFB">
                <w:rPr>
                  <w:lang w:val="es-ES"/>
                </w:rPr>
                <w:delText>"</w:delText>
              </w:r>
            </w:del>
          </w:p>
          <w:p w14:paraId="112B3156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en un sitio desactualizado dedicado a los asesinatos de Baltimore se listan sesenta cuerpos encontrados desde 1946</w:t>
            </w:r>
          </w:p>
          <w:p w14:paraId="41106EF5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aunque a la lista le faltan al menos siete años de estadísticas, así que esé número es probablemente bajo</w:t>
            </w:r>
          </w:p>
          <w:p w14:paraId="2E7D881E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muchos ciudadanos respetuosos de la ley no conocen realmente dónde está Leakin Park</w:t>
            </w:r>
          </w:p>
          <w:p w14:paraId="20DBBBF2" w14:textId="534F3EEC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Rabia Ashaudri, esa amiga de la familia de Adnan que primero me contactó respecto a este caso, cuando me lo explicaba dijo </w:t>
            </w:r>
            <w:del w:id="356" w:author="Andrew Wilkinson" w:date="2023-06-26T16:19:00Z">
              <w:r w:rsidRPr="004A177A" w:rsidDel="00512BFB">
                <w:rPr>
                  <w:lang w:val="es-ES"/>
                </w:rPr>
                <w:delText xml:space="preserve">" </w:delText>
              </w:r>
            </w:del>
            <w:r w:rsidRPr="004A177A">
              <w:rPr>
                <w:lang w:val="es-ES"/>
              </w:rPr>
              <w:t>si, y cómo se supone que Adnan llegara a Leakin Par</w:t>
            </w:r>
            <w:ins w:id="357" w:author="Andrew Wilkinson" w:date="2023-06-26T15:51:00Z">
              <w:r w:rsidR="00050A54">
                <w:rPr>
                  <w:lang w:val="es-ES"/>
                </w:rPr>
                <w:t>k</w:t>
              </w:r>
            </w:ins>
            <w:del w:id="358" w:author="Andrew Wilkinson" w:date="2023-06-26T15:51:00Z">
              <w:r w:rsidRPr="004A177A" w:rsidDel="00050A54">
                <w:rPr>
                  <w:lang w:val="es-ES"/>
                </w:rPr>
                <w:delText>t</w:delText>
              </w:r>
            </w:del>
            <w:r w:rsidRPr="004A177A">
              <w:rPr>
                <w:lang w:val="es-ES"/>
              </w:rPr>
              <w:t xml:space="preserve"> tan rápido?</w:t>
            </w:r>
          </w:p>
          <w:p w14:paraId="28C5EC9C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está como a una hora dentro de la ciudad</w:t>
            </w:r>
          </w:p>
          <w:p w14:paraId="4C12F144" w14:textId="77777777" w:rsidR="004A177A" w:rsidRPr="004A177A" w:rsidRDefault="004A177A" w:rsidP="004A177A">
            <w:pPr>
              <w:rPr>
                <w:lang w:val="es-ES"/>
              </w:rPr>
            </w:pPr>
            <w:del w:id="359" w:author="Andrew Wilkinson" w:date="2023-06-26T16:19:00Z">
              <w:r w:rsidRPr="004A177A" w:rsidDel="00512BFB">
                <w:rPr>
                  <w:lang w:val="es-ES"/>
                </w:rPr>
                <w:delText xml:space="preserve"> "</w:delText>
              </w:r>
            </w:del>
            <w:r w:rsidRPr="004A177A">
              <w:rPr>
                <w:lang w:val="es-ES"/>
              </w:rPr>
              <w:t>Leakin Park no está cerca de la escuela</w:t>
            </w:r>
            <w:del w:id="360" w:author="Andrew Wilkinson" w:date="2023-06-26T16:19:00Z">
              <w:r w:rsidRPr="004A177A" w:rsidDel="00512BFB">
                <w:rPr>
                  <w:lang w:val="es-ES"/>
                </w:rPr>
                <w:delText>"</w:delText>
              </w:r>
            </w:del>
          </w:p>
          <w:p w14:paraId="0DBE9A51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su hermano Saad, el mejor amigo de Adnan, el no sabía nada de Leakin Park tampoco</w:t>
            </w:r>
          </w:p>
          <w:p w14:paraId="6432DC62" w14:textId="77777777" w:rsidR="004A177A" w:rsidRPr="004A177A" w:rsidRDefault="004A177A" w:rsidP="004A177A">
            <w:pPr>
              <w:rPr>
                <w:lang w:val="es-ES"/>
              </w:rPr>
            </w:pPr>
            <w:del w:id="361" w:author="Andrew Wilkinson" w:date="2023-06-26T16:19:00Z">
              <w:r w:rsidRPr="004A177A" w:rsidDel="00512BFB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luego que Adnan fuera arrestado inicialmente, y cuando lo llamé como, cuando estaba encerrado, fue como Leakin Park, ¿dónde está eso? ¿siquiera sabes dónde está? ¿alguna vez has estado ahí?</w:t>
            </w:r>
          </w:p>
          <w:p w14:paraId="0E3D75F8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y el me fue como, nunca he estado ahí, ni siquiera sé dónde está</w:t>
            </w:r>
          </w:p>
          <w:p w14:paraId="66E360D1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así que, digo, viviendo por aquí no sabemos, pero está por ahí, en el centro de la ciudad.</w:t>
            </w:r>
          </w:p>
          <w:p w14:paraId="3C0614D5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done Hae fue encontrada esta de hecho a menos de tres millas de donde Saad and Rabia están sentados ahora, en una oficina cruzando calle de la preparatoria Woodlawn</w:t>
            </w:r>
          </w:p>
          <w:p w14:paraId="505A003A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 un viaje de aproximadamente siete minutos, ellos no tienen idea</w:t>
            </w:r>
          </w:p>
          <w:p w14:paraId="27C78A89" w14:textId="77777777" w:rsidR="004A177A" w:rsidRPr="004A177A" w:rsidRDefault="004A177A" w:rsidP="004A177A">
            <w:pPr>
              <w:rPr>
                <w:lang w:val="es-ES"/>
              </w:rPr>
            </w:pPr>
            <w:del w:id="362" w:author="Andrew Wilkinson" w:date="2023-06-26T16:20:00Z">
              <w:r w:rsidRPr="004A177A" w:rsidDel="00F9026D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no iríamos ahí, iríamos al muelle, algún lugar agradable, pero sí, no hay razón para que fuéramos ahí</w:t>
            </w:r>
          </w:p>
          <w:p w14:paraId="2D1A7EF7" w14:textId="16377C9B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Estoy explicando todo esto para decir que el simple hecho que Hae fuera encontrada en Leakin </w:t>
            </w:r>
            <w:del w:id="363" w:author="Andrew Wilkinson" w:date="2023-06-26T16:02:00Z">
              <w:r w:rsidRPr="004A177A" w:rsidDel="00A27AF3">
                <w:rPr>
                  <w:lang w:val="es-ES"/>
                </w:rPr>
                <w:delText>park</w:delText>
              </w:r>
            </w:del>
            <w:ins w:id="364" w:author="Andrew Wilkinson" w:date="2023-06-26T16:02:00Z">
              <w:r w:rsidR="00A27AF3">
                <w:rPr>
                  <w:lang w:val="es-ES"/>
                </w:rPr>
                <w:t>P</w:t>
              </w:r>
              <w:r w:rsidR="00A27AF3" w:rsidRPr="004A177A">
                <w:rPr>
                  <w:lang w:val="es-ES"/>
                </w:rPr>
                <w:t>ark</w:t>
              </w:r>
            </w:ins>
          </w:p>
          <w:p w14:paraId="6C85915C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para muchos, eso solamente hizo que Adnan se viera inocente</w:t>
            </w:r>
          </w:p>
          <w:p w14:paraId="5B266923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¿qué hace un buen chico como tú haciendo en un parque como este?</w:t>
            </w:r>
          </w:p>
          <w:p w14:paraId="6B9C4126" w14:textId="77777777" w:rsidR="004A177A" w:rsidRPr="004A177A" w:rsidRDefault="004A177A" w:rsidP="004A177A">
            <w:pPr>
              <w:rPr>
                <w:lang w:val="es-ES"/>
              </w:rPr>
            </w:pPr>
            <w:del w:id="365" w:author="Andrew Wilkinson" w:date="2023-06-26T16:20:00Z">
              <w:r w:rsidRPr="004A177A" w:rsidDel="00F9026D">
                <w:rPr>
                  <w:lang w:val="es-ES"/>
                </w:rPr>
                <w:delText xml:space="preserve"> </w:delText>
              </w:r>
            </w:del>
            <w:del w:id="366" w:author="Andrew Wilkinson" w:date="2023-06-26T16:03:00Z">
              <w:r w:rsidRPr="004A177A" w:rsidDel="00A27AF3">
                <w:rPr>
                  <w:lang w:val="es-ES"/>
                </w:rPr>
                <w:delText>-</w:delText>
              </w:r>
            </w:del>
            <w:r w:rsidRPr="004A177A">
              <w:rPr>
                <w:lang w:val="es-ES"/>
              </w:rPr>
              <w:t>y caminé alrededor de los arbustos y nada…</w:t>
            </w:r>
            <w:del w:id="367" w:author="Andrew Wilkinson" w:date="2023-06-26T16:03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647C3C0C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así que ahora, el señor S, el también le dijo a los policías que nunca había estado en esa parte del parque Leakin antes, aunque sí parecía conocer que la gente pescaba allá atrás</w:t>
            </w:r>
          </w:p>
          <w:p w14:paraId="0D189245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esto es lo que dijo a los policias</w:t>
            </w:r>
          </w:p>
          <w:p w14:paraId="02B028DA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en su trabajo, le dieron la orden the rebajar una puerta</w:t>
            </w:r>
          </w:p>
          <w:p w14:paraId="3B1BE71F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lastRenderedPageBreak/>
              <w:t>pero la escuela no tenía la herramienta que necesitaba, una garlopa</w:t>
            </w:r>
          </w:p>
          <w:p w14:paraId="387E6562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pero tenía una en casa, así que en la hora del almuerzo dijo que condujo su camioneta a su casa</w:t>
            </w:r>
          </w:p>
          <w:p w14:paraId="64043844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tomó la garlopa de su sótano y antes de irse tomó algo de alimento del refrigerador</w:t>
            </w:r>
          </w:p>
          <w:p w14:paraId="10EF767A" w14:textId="2A1B5DF1" w:rsidR="004A177A" w:rsidRPr="004A177A" w:rsidRDefault="004A177A" w:rsidP="004A177A">
            <w:pPr>
              <w:rPr>
                <w:lang w:val="es-ES"/>
              </w:rPr>
            </w:pPr>
            <w:del w:id="368" w:author="Andrew Wilkinson" w:date="2023-06-26T16:03:00Z">
              <w:r w:rsidRPr="004A177A" w:rsidDel="00A27AF3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 xml:space="preserve">puede que tenga una cerveza en el refrigerador, era una cerveza de veintidós onzas, </w:t>
            </w:r>
            <w:del w:id="369" w:author="Andrew Wilkinson" w:date="2023-06-26T16:03:00Z">
              <w:r w:rsidRPr="004A177A" w:rsidDel="00A27AF3">
                <w:rPr>
                  <w:lang w:val="es-ES"/>
                </w:rPr>
                <w:delText>budweiser</w:delText>
              </w:r>
            </w:del>
            <w:ins w:id="370" w:author="Andrew Wilkinson" w:date="2023-06-26T16:03:00Z">
              <w:r w:rsidR="00A27AF3">
                <w:rPr>
                  <w:lang w:val="es-ES"/>
                </w:rPr>
                <w:t>Budweiser</w:t>
              </w:r>
            </w:ins>
            <w:r w:rsidRPr="004A177A">
              <w:rPr>
                <w:lang w:val="es-ES"/>
              </w:rPr>
              <w:t>, y me la estaba tomando en miu camino de vuelta, a , a la escuela donde trabajo-</w:t>
            </w:r>
          </w:p>
          <w:p w14:paraId="4DA0DDC4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y tuve que ir al baño así que me detuve y caminé adentrandome en el bosque, en mi camino de vuelta a la ciudad</w:t>
            </w:r>
          </w:p>
          <w:p w14:paraId="2F6891EE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y cuando descubrí lo que, parecía un cuerpo</w:t>
            </w:r>
          </w:p>
          <w:p w14:paraId="59B31640" w14:textId="6ED2E296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entonces, él se está tomando su </w:t>
            </w:r>
            <w:del w:id="371" w:author="Andrew Wilkinson" w:date="2023-06-26T16:04:00Z">
              <w:r w:rsidRPr="004A177A" w:rsidDel="00A27AF3">
                <w:rPr>
                  <w:lang w:val="es-ES"/>
                </w:rPr>
                <w:delText xml:space="preserve">budweisser </w:delText>
              </w:r>
            </w:del>
            <w:ins w:id="372" w:author="Andrew Wilkinson" w:date="2023-06-26T16:04:00Z">
              <w:r w:rsidR="00A27AF3">
                <w:rPr>
                  <w:lang w:val="es-ES"/>
                </w:rPr>
                <w:t>Budweiser</w:t>
              </w:r>
              <w:r w:rsidR="00A27AF3" w:rsidRPr="004A177A">
                <w:rPr>
                  <w:lang w:val="es-ES"/>
                </w:rPr>
                <w:t xml:space="preserve"> </w:t>
              </w:r>
            </w:ins>
            <w:r w:rsidRPr="004A177A">
              <w:rPr>
                <w:lang w:val="es-ES"/>
              </w:rPr>
              <w:t>de veintidos onzas , y el está regresando al trabajo</w:t>
            </w:r>
          </w:p>
          <w:p w14:paraId="46697755" w14:textId="73AFC649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y su ruta a la universidades a través de Leakin </w:t>
            </w:r>
            <w:ins w:id="373" w:author="Andrew Wilkinson" w:date="2023-06-26T16:04:00Z">
              <w:r w:rsidR="00A27AF3">
                <w:rPr>
                  <w:lang w:val="es-ES"/>
                </w:rPr>
                <w:t>P</w:t>
              </w:r>
            </w:ins>
            <w:del w:id="374" w:author="Andrew Wilkinson" w:date="2023-06-26T16:04:00Z">
              <w:r w:rsidRPr="004A177A" w:rsidDel="00A27AF3">
                <w:rPr>
                  <w:lang w:val="es-ES"/>
                </w:rPr>
                <w:delText>p</w:delText>
              </w:r>
            </w:del>
            <w:r w:rsidRPr="004A177A">
              <w:rPr>
                <w:lang w:val="es-ES"/>
              </w:rPr>
              <w:t>ark</w:t>
            </w:r>
          </w:p>
          <w:p w14:paraId="5713C8CD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derepente tiene que orinar, el dice</w:t>
            </w:r>
          </w:p>
          <w:p w14:paraId="2D0B40E8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se para el la calle Franklin Town</w:t>
            </w:r>
          </w:p>
          <w:p w14:paraId="23C5D55B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le faltan tres millas para su trabajo</w:t>
            </w:r>
          </w:p>
          <w:p w14:paraId="7796CC10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hay un pequeño apartadero, y unas barreras de concreto, y el camina tras eso</w:t>
            </w:r>
          </w:p>
          <w:p w14:paraId="6F1F7101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parece muy alejado para un tipo que solo tiene que orinar</w:t>
            </w:r>
          </w:p>
          <w:p w14:paraId="243F227C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después ellos medirían, ciento veintisiete pies dentro del bosque es a donde va</w:t>
            </w:r>
          </w:p>
          <w:p w14:paraId="251AB0E9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esta siguiente grabación es algo inquietante</w:t>
            </w:r>
          </w:p>
          <w:p w14:paraId="0C01A786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 </w:t>
            </w:r>
            <w:del w:id="375" w:author="Andrew Wilkinson" w:date="2023-06-26T16:05:00Z">
              <w:r w:rsidRPr="004A177A" w:rsidDel="00A27AF3">
                <w:rPr>
                  <w:lang w:val="es-ES"/>
                </w:rPr>
                <w:delText xml:space="preserve">- </w:delText>
              </w:r>
            </w:del>
            <w:r w:rsidRPr="004A177A">
              <w:rPr>
                <w:lang w:val="es-ES"/>
              </w:rPr>
              <w:t>y volví por ese camino, estaba apunto de orinar cuando vi hacia abajo y parecía algo como cabello</w:t>
            </w:r>
          </w:p>
          <w:p w14:paraId="36848118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y estaba cubierto de tierra, algo que estaba cubierto</w:t>
            </w:r>
            <w:del w:id="376" w:author="Andrew Wilkinson" w:date="2023-06-26T16:05:00Z">
              <w:r w:rsidRPr="004A177A" w:rsidDel="00A27AF3">
                <w:rPr>
                  <w:lang w:val="es-ES"/>
                </w:rPr>
                <w:delText xml:space="preserve"> </w:delText>
              </w:r>
            </w:del>
            <w:r w:rsidRPr="004A177A">
              <w:rPr>
                <w:lang w:val="es-ES"/>
              </w:rPr>
              <w:t>, algo que estaba cubierto en tierra</w:t>
            </w:r>
          </w:p>
          <w:p w14:paraId="14593F27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así que miré hacia abajo de nuevo y parecía algo que se veía como un pie.</w:t>
            </w:r>
            <w:del w:id="377" w:author="Andrew Wilkinson" w:date="2023-06-26T16:05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3ED86EF2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 </w:t>
            </w:r>
            <w:del w:id="378" w:author="Andrew Wilkinson" w:date="2023-06-26T16:05:00Z">
              <w:r w:rsidRPr="004A177A" w:rsidDel="00A27AF3">
                <w:rPr>
                  <w:lang w:val="es-ES"/>
                </w:rPr>
                <w:delText>-</w:delText>
              </w:r>
            </w:del>
            <w:r w:rsidRPr="004A177A">
              <w:rPr>
                <w:lang w:val="es-ES"/>
              </w:rPr>
              <w:t>que llamó tu atención al área donde fuiste, había algo ahí</w:t>
            </w:r>
          </w:p>
          <w:p w14:paraId="10250119" w14:textId="77777777" w:rsidR="004A177A" w:rsidRPr="004A177A" w:rsidRDefault="004A177A" w:rsidP="004A177A">
            <w:pPr>
              <w:rPr>
                <w:lang w:val="es-ES"/>
              </w:rPr>
            </w:pPr>
            <w:del w:id="379" w:author="Andrew Wilkinson" w:date="2023-06-26T16:05:00Z">
              <w:r w:rsidRPr="004A177A" w:rsidDel="00A27AF3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era un área abierta</w:t>
            </w:r>
            <w:del w:id="380" w:author="Andrew Wilkinson" w:date="2023-06-26T16:05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76A7E4FC" w14:textId="77777777" w:rsidR="004A177A" w:rsidRPr="004A177A" w:rsidRDefault="004A177A" w:rsidP="004A177A">
            <w:pPr>
              <w:rPr>
                <w:lang w:val="es-ES"/>
              </w:rPr>
            </w:pPr>
            <w:del w:id="381" w:author="Andrew Wilkinson" w:date="2023-06-26T16:05:00Z">
              <w:r w:rsidRPr="004A177A" w:rsidDel="00A27AF3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¿un área abierta?</w:t>
            </w:r>
            <w:del w:id="382" w:author="Andrew Wilkinson" w:date="2023-06-26T16:05:00Z">
              <w:r w:rsidRPr="004A177A" w:rsidDel="00A27AF3">
                <w:rPr>
                  <w:lang w:val="es-ES"/>
                </w:rPr>
                <w:delText xml:space="preserve"> -</w:delText>
              </w:r>
            </w:del>
          </w:p>
          <w:p w14:paraId="22088DA3" w14:textId="77777777" w:rsidR="004A177A" w:rsidRPr="004A177A" w:rsidRDefault="004A177A" w:rsidP="004A177A">
            <w:pPr>
              <w:rPr>
                <w:lang w:val="es-ES"/>
              </w:rPr>
            </w:pPr>
            <w:del w:id="383" w:author="Andrew Wilkinson" w:date="2023-06-26T16:05:00Z">
              <w:r w:rsidRPr="004A177A" w:rsidDel="00A27AF3">
                <w:rPr>
                  <w:lang w:val="es-ES"/>
                </w:rPr>
                <w:delText xml:space="preserve">- </w:delText>
              </w:r>
            </w:del>
            <w:r w:rsidRPr="004A177A">
              <w:rPr>
                <w:lang w:val="es-ES"/>
              </w:rPr>
              <w:t>ajá</w:t>
            </w:r>
            <w:del w:id="384" w:author="Andrew Wilkinson" w:date="2023-06-26T16:05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3D2E63E2" w14:textId="77777777" w:rsidR="004A177A" w:rsidRPr="004A177A" w:rsidRDefault="004A177A" w:rsidP="004A177A">
            <w:pPr>
              <w:rPr>
                <w:lang w:val="es-ES"/>
              </w:rPr>
            </w:pPr>
            <w:del w:id="385" w:author="Andrew Wilkinson" w:date="2023-06-26T16:05:00Z">
              <w:r w:rsidRPr="004A177A" w:rsidDel="00A27AF3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porque había también, am, un árbol caído, ¿es correcto?</w:t>
            </w:r>
          </w:p>
          <w:p w14:paraId="37BA9B63" w14:textId="77777777" w:rsidR="004A177A" w:rsidRPr="004A177A" w:rsidRDefault="004A177A" w:rsidP="004A177A">
            <w:pPr>
              <w:rPr>
                <w:lang w:val="es-ES"/>
              </w:rPr>
            </w:pPr>
            <w:del w:id="386" w:author="Andrew Wilkinson" w:date="2023-06-26T16:05:00Z">
              <w:r w:rsidRPr="004A177A" w:rsidDel="00A27AF3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sí, lo había</w:t>
            </w:r>
            <w:del w:id="387" w:author="Andrew Wilkinson" w:date="2023-06-26T16:05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0CE7E6FB" w14:textId="77777777" w:rsidR="004A177A" w:rsidRPr="004A177A" w:rsidRDefault="004A177A" w:rsidP="004A177A">
            <w:pPr>
              <w:rPr>
                <w:lang w:val="es-ES"/>
              </w:rPr>
            </w:pPr>
            <w:del w:id="388" w:author="Andrew Wilkinson" w:date="2023-06-26T16:06:00Z">
              <w:r w:rsidRPr="004A177A" w:rsidDel="00A27AF3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quiero decir, fuiste a esa área por una cierta razón?</w:t>
            </w:r>
            <w:del w:id="389" w:author="Andrew Wilkinson" w:date="2023-06-26T16:06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3794DFA2" w14:textId="77777777" w:rsidR="004A177A" w:rsidRPr="004A177A" w:rsidRDefault="004A177A" w:rsidP="004A177A">
            <w:pPr>
              <w:rPr>
                <w:lang w:val="es-ES"/>
              </w:rPr>
            </w:pPr>
            <w:del w:id="390" w:author="Andrew Wilkinson" w:date="2023-06-26T16:06:00Z">
              <w:r w:rsidRPr="004A177A" w:rsidDel="00A27AF3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no,no</w:t>
            </w:r>
            <w:del w:id="391" w:author="Andrew Wilkinson" w:date="2023-06-26T16:06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65542962" w14:textId="77777777" w:rsidR="004A177A" w:rsidRPr="004A177A" w:rsidRDefault="004A177A" w:rsidP="004A177A">
            <w:pPr>
              <w:rPr>
                <w:lang w:val="es-ES"/>
              </w:rPr>
            </w:pPr>
            <w:del w:id="392" w:author="Andrew Wilkinson" w:date="2023-06-26T16:06:00Z">
              <w:r w:rsidRPr="004A177A" w:rsidDel="00A27AF3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¿no?</w:t>
            </w:r>
            <w:del w:id="393" w:author="Andrew Wilkinson" w:date="2023-06-26T16:06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68C48524" w14:textId="77777777" w:rsidR="004A177A" w:rsidRPr="004A177A" w:rsidRDefault="004A177A" w:rsidP="004A177A">
            <w:pPr>
              <w:rPr>
                <w:lang w:val="es-ES"/>
              </w:rPr>
            </w:pPr>
            <w:del w:id="394" w:author="Andrew Wilkinson" w:date="2023-06-26T16:06:00Z">
              <w:r w:rsidRPr="004A177A" w:rsidDel="00A27AF3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no</w:t>
            </w:r>
            <w:del w:id="395" w:author="Andrew Wilkinson" w:date="2023-06-26T16:06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5634AF89" w14:textId="77777777" w:rsidR="004A177A" w:rsidRPr="004A177A" w:rsidRDefault="004A177A" w:rsidP="004A177A">
            <w:pPr>
              <w:rPr>
                <w:lang w:val="es-ES"/>
              </w:rPr>
            </w:pPr>
            <w:del w:id="396" w:author="Andrew Wilkinson" w:date="2023-06-26T16:06:00Z">
              <w:r w:rsidRPr="004A177A" w:rsidDel="00A27AF3">
                <w:rPr>
                  <w:lang w:val="es-ES"/>
                </w:rPr>
                <w:delText xml:space="preserve"> </w:delText>
              </w:r>
            </w:del>
            <w:r w:rsidRPr="004A177A">
              <w:rPr>
                <w:lang w:val="es-ES"/>
              </w:rPr>
              <w:t>okey</w:t>
            </w:r>
          </w:p>
          <w:p w14:paraId="3E3F0578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hay sospechas del señor S, quien para este momento se ha vuelto un sospechoso en el caso</w:t>
            </w:r>
          </w:p>
          <w:p w14:paraId="12C19940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esta cinta fue hecha el dieciocho de febrero</w:t>
            </w:r>
          </w:p>
          <w:p w14:paraId="2820D8C2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lastRenderedPageBreak/>
              <w:t>nueve días luego que el señor S encontrara el cuerpo</w:t>
            </w:r>
          </w:p>
          <w:p w14:paraId="0F286046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ellos están revidnaod los detalles cuidadosamente</w:t>
            </w:r>
          </w:p>
          <w:p w14:paraId="1B021015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porque hay partes de la historia u poco raros</w:t>
            </w:r>
          </w:p>
          <w:p w14:paraId="392FC760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uno de ellos es acerca del árbol caído</w:t>
            </w:r>
          </w:p>
          <w:p w14:paraId="79008E3B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ciento veintisiete metros dentro del bosque había un árbol caído</w:t>
            </w:r>
          </w:p>
          <w:p w14:paraId="255D5DE7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cual es de cuarenta pies de largo, colocado casi paralelamente al camino</w:t>
            </w:r>
          </w:p>
          <w:p w14:paraId="09E83320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en el otro lado del tronco, si siguieras</w:t>
            </w:r>
          </w:p>
          <w:p w14:paraId="2BFDFBB0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llegarías a un arroyo con el desafortunado nombre de Dean run</w:t>
            </w:r>
          </w:p>
          <w:p w14:paraId="49AD5718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cuerpo de Hae fue enterrado justo detrás del tronco en el lado del arroyo</w:t>
            </w:r>
          </w:p>
          <w:p w14:paraId="19F30A7D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si estás parado en el lado de la calle del tronco</w:t>
            </w:r>
          </w:p>
          <w:p w14:paraId="1BE61DED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en el otro lado, no es nada obvio que la notarías</w:t>
            </w:r>
          </w:p>
          <w:p w14:paraId="6616CFA2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así que su historia de porqué paró y dónde paró, no parece correcta</w:t>
            </w:r>
          </w:p>
          <w:p w14:paraId="14285F15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este es Will ritz</w:t>
            </w:r>
          </w:p>
          <w:p w14:paraId="6BD46B50" w14:textId="77777777" w:rsidR="004A177A" w:rsidRPr="004A177A" w:rsidRDefault="004A177A" w:rsidP="004A177A">
            <w:pPr>
              <w:rPr>
                <w:lang w:val="es-ES"/>
              </w:rPr>
            </w:pPr>
            <w:del w:id="397" w:author="Andrew Wilkinson" w:date="2023-06-26T16:22:00Z">
              <w:r w:rsidRPr="004A177A" w:rsidDel="000103BA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cuando caminas a esta area, cuando finalmente te detuviste, ¿por qué elegiste esa área en particular?-</w:t>
            </w:r>
          </w:p>
          <w:p w14:paraId="4F25CF3A" w14:textId="77777777" w:rsidR="004A177A" w:rsidRPr="004A177A" w:rsidRDefault="004A177A" w:rsidP="004A177A">
            <w:pPr>
              <w:rPr>
                <w:lang w:val="es-ES"/>
              </w:rPr>
            </w:pPr>
            <w:del w:id="398" w:author="Andrew Wilkinson" w:date="2023-06-26T16:22:00Z">
              <w:r w:rsidRPr="004A177A" w:rsidDel="000103BA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bueno, no es un área particular, solo no quiero caminar más, o avanzar</w:t>
            </w:r>
          </w:p>
          <w:p w14:paraId="788BC4F3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esa es la cosa sabes, el cabello luego veo un pie y eso es lo que pasa, un cuerpo inerte</w:t>
            </w:r>
            <w:del w:id="399" w:author="Andrew Wilkinson" w:date="2023-06-26T16:22:00Z">
              <w:r w:rsidRPr="004A177A" w:rsidDel="000103BA">
                <w:rPr>
                  <w:lang w:val="es-ES"/>
                </w:rPr>
                <w:delText>-</w:delText>
              </w:r>
            </w:del>
          </w:p>
          <w:p w14:paraId="250F9929" w14:textId="77777777" w:rsidR="004A177A" w:rsidRPr="004A177A" w:rsidRDefault="004A177A" w:rsidP="004A177A">
            <w:pPr>
              <w:rPr>
                <w:lang w:val="es-ES"/>
              </w:rPr>
            </w:pPr>
            <w:del w:id="400" w:author="Andrew Wilkinson" w:date="2023-06-26T16:22:00Z">
              <w:r w:rsidRPr="004A177A" w:rsidDel="000103BA">
                <w:rPr>
                  <w:lang w:val="es-ES"/>
                </w:rPr>
                <w:delText>-</w:delText>
              </w:r>
            </w:del>
            <w:r w:rsidRPr="004A177A">
              <w:rPr>
                <w:lang w:val="es-ES"/>
              </w:rPr>
              <w:t>dices que de hecho ibas a adentrarte más?</w:t>
            </w:r>
            <w:del w:id="401" w:author="Andrew Wilkinson" w:date="2023-06-26T16:22:00Z">
              <w:r w:rsidRPr="004A177A" w:rsidDel="000103BA">
                <w:rPr>
                  <w:lang w:val="es-ES"/>
                </w:rPr>
                <w:delText xml:space="preserve"> -</w:delText>
              </w:r>
            </w:del>
          </w:p>
          <w:p w14:paraId="62738F89" w14:textId="77777777" w:rsidR="004A177A" w:rsidRPr="004A177A" w:rsidRDefault="004A177A" w:rsidP="004A177A">
            <w:pPr>
              <w:rPr>
                <w:lang w:val="es-ES"/>
              </w:rPr>
            </w:pPr>
            <w:del w:id="402" w:author="Andrew Wilkinson" w:date="2023-06-26T16:22:00Z">
              <w:r w:rsidRPr="004A177A" w:rsidDel="000103BA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sí</w:t>
            </w:r>
            <w:del w:id="403" w:author="Andrew Wilkinson" w:date="2023-06-26T16:22:00Z">
              <w:r w:rsidRPr="004A177A" w:rsidDel="000103BA">
                <w:rPr>
                  <w:lang w:val="es-ES"/>
                </w:rPr>
                <w:delText>-</w:delText>
              </w:r>
            </w:del>
          </w:p>
          <w:p w14:paraId="06566C37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en esta parte de la cinta tienes un sentido de como Ritz y MacGillivary operan juntos</w:t>
            </w:r>
          </w:p>
          <w:p w14:paraId="3C822D9B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o por lo menos lo que he reunido de escuchar un montón de estas entrevistas</w:t>
            </w:r>
          </w:p>
          <w:p w14:paraId="691C72EA" w14:textId="3A289E1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MacGill</w:t>
            </w:r>
            <w:ins w:id="404" w:author="Andrew Wilkinson" w:date="2023-06-26T16:07:00Z">
              <w:r w:rsidR="00A27AF3">
                <w:rPr>
                  <w:lang w:val="es-ES"/>
                </w:rPr>
                <w:t>i</w:t>
              </w:r>
            </w:ins>
            <w:del w:id="405" w:author="Andrew Wilkinson" w:date="2023-06-26T16:07:00Z">
              <w:r w:rsidRPr="004A177A" w:rsidDel="00A27AF3">
                <w:rPr>
                  <w:lang w:val="es-ES"/>
                </w:rPr>
                <w:delText>a</w:delText>
              </w:r>
            </w:del>
            <w:r w:rsidRPr="004A177A">
              <w:rPr>
                <w:lang w:val="es-ES"/>
              </w:rPr>
              <w:t>vary empieza sin juzgar</w:t>
            </w:r>
          </w:p>
          <w:p w14:paraId="03717286" w14:textId="06BEFD82" w:rsidR="004A177A" w:rsidRPr="004A177A" w:rsidRDefault="004A177A" w:rsidP="004A177A">
            <w:pPr>
              <w:rPr>
                <w:lang w:val="es-ES"/>
              </w:rPr>
            </w:pPr>
            <w:del w:id="406" w:author="Andrew Wilkinson" w:date="2023-06-26T16:23:00Z">
              <w:r w:rsidRPr="004A177A" w:rsidDel="000103BA">
                <w:rPr>
                  <w:lang w:val="es-ES"/>
                </w:rPr>
                <w:delText>"</w:delText>
              </w:r>
            </w:del>
            <w:r w:rsidRPr="004A177A">
              <w:rPr>
                <w:lang w:val="es-ES"/>
              </w:rPr>
              <w:t xml:space="preserve">s+'plo dime tu historia, ajá, ajá, </w:t>
            </w:r>
            <w:del w:id="407" w:author="Andrew Wilkinson" w:date="2023-06-26T16:23:00Z">
              <w:r w:rsidRPr="004A177A" w:rsidDel="000103BA">
                <w:rPr>
                  <w:lang w:val="es-ES"/>
                </w:rPr>
                <w:delText xml:space="preserve">" </w:delText>
              </w:r>
            </w:del>
            <w:r w:rsidRPr="004A177A">
              <w:rPr>
                <w:lang w:val="es-ES"/>
              </w:rPr>
              <w:t>luego Rit</w:t>
            </w:r>
            <w:ins w:id="408" w:author="Andrew Wilkinson" w:date="2023-06-26T16:07:00Z">
              <w:r w:rsidR="00A27AF3">
                <w:rPr>
                  <w:lang w:val="es-ES"/>
                </w:rPr>
                <w:t>z</w:t>
              </w:r>
            </w:ins>
            <w:del w:id="409" w:author="Andrew Wilkinson" w:date="2023-06-26T16:07:00Z">
              <w:r w:rsidRPr="004A177A" w:rsidDel="00A27AF3">
                <w:rPr>
                  <w:lang w:val="es-ES"/>
                </w:rPr>
                <w:delText>s</w:delText>
              </w:r>
            </w:del>
            <w:r w:rsidRPr="004A177A">
              <w:rPr>
                <w:lang w:val="es-ES"/>
              </w:rPr>
              <w:t xml:space="preserve"> entra y dice algo como </w:t>
            </w:r>
            <w:del w:id="410" w:author="Andrew Wilkinson" w:date="2023-06-26T16:23:00Z">
              <w:r w:rsidRPr="004A177A" w:rsidDel="000103BA">
                <w:rPr>
                  <w:lang w:val="es-ES"/>
                </w:rPr>
                <w:delText xml:space="preserve">" </w:delText>
              </w:r>
            </w:del>
            <w:r w:rsidRPr="004A177A">
              <w:rPr>
                <w:lang w:val="es-ES"/>
              </w:rPr>
              <w:t>solo ayúdame a entender esto</w:t>
            </w:r>
            <w:del w:id="411" w:author="Andrew Wilkinson" w:date="2023-06-26T16:23:00Z">
              <w:r w:rsidRPr="004A177A" w:rsidDel="000103BA">
                <w:rPr>
                  <w:lang w:val="es-ES"/>
                </w:rPr>
                <w:delText>"</w:delText>
              </w:r>
            </w:del>
            <w:r w:rsidRPr="004A177A">
              <w:rPr>
                <w:lang w:val="es-ES"/>
              </w:rPr>
              <w:t xml:space="preserve"> y hace una pregunta más difícil exponiendo debilidades en su narrativa.</w:t>
            </w:r>
          </w:p>
          <w:p w14:paraId="3243274B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después MacGillivary entrará de nuevo, pero es ahor un más duro MacGillivary.</w:t>
            </w:r>
          </w:p>
          <w:p w14:paraId="55472CF4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y esta haciendo preguntas directas y a veces duras</w:t>
            </w:r>
          </w:p>
          <w:p w14:paraId="26947C23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que parecen buenas para empujar a alguien fuera de balance</w:t>
            </w:r>
          </w:p>
          <w:p w14:paraId="296B08FB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como esta, de la nada</w:t>
            </w:r>
          </w:p>
          <w:p w14:paraId="0A445CDA" w14:textId="77777777" w:rsidR="004A177A" w:rsidRPr="004A177A" w:rsidRDefault="004A177A" w:rsidP="004A177A">
            <w:pPr>
              <w:rPr>
                <w:lang w:val="es-ES"/>
              </w:rPr>
            </w:pPr>
            <w:del w:id="412" w:author="Andrew Wilkinson" w:date="2023-06-26T16:08:00Z">
              <w:r w:rsidRPr="004A177A" w:rsidDel="00A27AF3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has estado en el coche de esa chica antes?-</w:t>
            </w:r>
          </w:p>
          <w:p w14:paraId="7BAADE99" w14:textId="77777777" w:rsidR="004A177A" w:rsidRPr="004A177A" w:rsidRDefault="004A177A" w:rsidP="004A177A">
            <w:pPr>
              <w:rPr>
                <w:lang w:val="es-ES"/>
              </w:rPr>
            </w:pPr>
            <w:del w:id="413" w:author="Andrew Wilkinson" w:date="2023-06-26T16:08:00Z">
              <w:r w:rsidRPr="004A177A" w:rsidDel="00A27AF3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nah, no</w:t>
            </w:r>
            <w:del w:id="414" w:author="Andrew Wilkinson" w:date="2023-06-26T16:08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652A97C1" w14:textId="77777777" w:rsidR="004A177A" w:rsidRPr="004A177A" w:rsidRDefault="004A177A" w:rsidP="004A177A">
            <w:pPr>
              <w:rPr>
                <w:lang w:val="es-ES"/>
              </w:rPr>
            </w:pPr>
            <w:del w:id="415" w:author="Andrew Wilkinson" w:date="2023-06-26T16:08:00Z">
              <w:r w:rsidRPr="004A177A" w:rsidDel="00A27AF3">
                <w:rPr>
                  <w:lang w:val="es-ES"/>
                </w:rPr>
                <w:delText xml:space="preserve">(MacGillivary - </w:delText>
              </w:r>
            </w:del>
            <w:r w:rsidRPr="004A177A">
              <w:rPr>
                <w:lang w:val="es-ES"/>
              </w:rPr>
              <w:t>¿nunca?</w:t>
            </w:r>
            <w:del w:id="416" w:author="Andrew Wilkinson" w:date="2023-06-26T16:08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2E0CB0D7" w14:textId="6B63BF7C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devuelta al árbol caído. aquí están las de Ritz diciendo </w:t>
            </w:r>
            <w:del w:id="417" w:author="Andrew Wilkinson" w:date="2023-06-26T16:08:00Z">
              <w:r w:rsidRPr="004A177A" w:rsidDel="00A27AF3">
                <w:rPr>
                  <w:lang w:val="es-ES"/>
                </w:rPr>
                <w:delText xml:space="preserve">" </w:delText>
              </w:r>
            </w:del>
            <w:r w:rsidRPr="004A177A">
              <w:rPr>
                <w:lang w:val="es-ES"/>
              </w:rPr>
              <w:t xml:space="preserve">pensé que habías dicho a </w:t>
            </w:r>
            <w:del w:id="418" w:author="Andrew Wilkinson" w:date="2023-06-26T16:08:00Z">
              <w:r w:rsidRPr="004A177A" w:rsidDel="00A27AF3">
                <w:rPr>
                  <w:lang w:val="es-ES"/>
                </w:rPr>
                <w:delText xml:space="preserve">Macguillivary </w:delText>
              </w:r>
            </w:del>
            <w:ins w:id="419" w:author="Andrew Wilkinson" w:date="2023-06-26T16:08:00Z">
              <w:r w:rsidR="00A27AF3">
                <w:rPr>
                  <w:lang w:val="es-ES"/>
                </w:rPr>
                <w:t>MacGillivary</w:t>
              </w:r>
              <w:r w:rsidR="00A27AF3" w:rsidRPr="004A177A">
                <w:rPr>
                  <w:lang w:val="es-ES"/>
                </w:rPr>
                <w:t xml:space="preserve"> </w:t>
              </w:r>
            </w:ins>
            <w:r w:rsidRPr="004A177A">
              <w:rPr>
                <w:lang w:val="es-ES"/>
              </w:rPr>
              <w:t>que te paraste en el tronco a orinar</w:t>
            </w:r>
            <w:del w:id="420" w:author="Andrew Wilkinson" w:date="2023-06-26T16:16:00Z">
              <w:r w:rsidRPr="004A177A" w:rsidDel="004D61D1">
                <w:rPr>
                  <w:lang w:val="es-ES"/>
                </w:rPr>
                <w:delText>"</w:delText>
              </w:r>
            </w:del>
          </w:p>
          <w:p w14:paraId="37E8E6E5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¿pero ahora dices que ibas en tu camino a adentrarte más?</w:t>
            </w:r>
          </w:p>
          <w:p w14:paraId="7CEEC145" w14:textId="706EA5FB" w:rsidR="004A177A" w:rsidRPr="004A177A" w:rsidRDefault="00A27AF3" w:rsidP="004A177A">
            <w:pPr>
              <w:rPr>
                <w:lang w:val="es-ES"/>
              </w:rPr>
            </w:pPr>
            <w:ins w:id="421" w:author="Andrew Wilkinson" w:date="2023-06-26T16:08:00Z">
              <w:r>
                <w:rPr>
                  <w:lang w:val="es-ES"/>
                </w:rPr>
                <w:lastRenderedPageBreak/>
                <w:t>e</w:t>
              </w:r>
            </w:ins>
            <w:del w:id="422" w:author="Andrew Wilkinson" w:date="2023-06-26T16:08:00Z">
              <w:r w:rsidR="004A177A" w:rsidRPr="004A177A" w:rsidDel="00A27AF3">
                <w:rPr>
                  <w:lang w:val="es-ES"/>
                </w:rPr>
                <w:delText>- e</w:delText>
              </w:r>
            </w:del>
            <w:r w:rsidR="004A177A" w:rsidRPr="004A177A">
              <w:rPr>
                <w:lang w:val="es-ES"/>
              </w:rPr>
              <w:t>ntónces, antes, cuando estabas alistandome para orinar, descubriste el cabello, y ahora estás diciendo que ibas a adentrarte más?</w:t>
            </w:r>
          </w:p>
          <w:p w14:paraId="6E796B5A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 no, antes descubrí</w:t>
            </w:r>
          </w:p>
          <w:p w14:paraId="43183C21" w14:textId="27F66429" w:rsidR="004A177A" w:rsidRPr="004A177A" w:rsidRDefault="004A177A" w:rsidP="004A177A">
            <w:pPr>
              <w:rPr>
                <w:lang w:val="es-ES"/>
              </w:rPr>
            </w:pPr>
            <w:del w:id="423" w:author="Andrew Wilkinson" w:date="2023-06-26T16:08:00Z">
              <w:r w:rsidRPr="004A177A" w:rsidDel="00A27AF3">
                <w:rPr>
                  <w:lang w:val="es-ES"/>
                </w:rPr>
                <w:delText xml:space="preserve">- </w:delText>
              </w:r>
            </w:del>
            <w:r w:rsidRPr="004A177A">
              <w:rPr>
                <w:lang w:val="es-ES"/>
              </w:rPr>
              <w:t>¿antes la descubriste</w:t>
            </w:r>
            <w:del w:id="424" w:author="Andrew Wilkinson" w:date="2023-06-26T16:15:00Z">
              <w:r w:rsidRPr="004A177A" w:rsidDel="004D61D1">
                <w:rPr>
                  <w:lang w:val="es-ES"/>
                </w:rPr>
                <w:delText>?-</w:delText>
              </w:r>
            </w:del>
          </w:p>
          <w:p w14:paraId="13C78F23" w14:textId="0EFA958E" w:rsidR="004A177A" w:rsidRPr="004A177A" w:rsidRDefault="004A177A" w:rsidP="004A177A">
            <w:pPr>
              <w:rPr>
                <w:lang w:val="es-ES"/>
              </w:rPr>
            </w:pPr>
            <w:del w:id="425" w:author="Andrew Wilkinson" w:date="2023-06-26T16:08:00Z">
              <w:r w:rsidRPr="004A177A" w:rsidDel="00A27AF3">
                <w:rPr>
                  <w:lang w:val="es-ES"/>
                </w:rPr>
                <w:delText xml:space="preserve">- </w:delText>
              </w:r>
            </w:del>
            <w:r w:rsidRPr="004A177A">
              <w:rPr>
                <w:lang w:val="es-ES"/>
              </w:rPr>
              <w:t>ajá</w:t>
            </w:r>
            <w:del w:id="426" w:author="Andrew Wilkinson" w:date="2023-06-26T16:15:00Z">
              <w:r w:rsidRPr="004A177A" w:rsidDel="004D61D1">
                <w:rPr>
                  <w:lang w:val="es-ES"/>
                </w:rPr>
                <w:delText>-</w:delText>
              </w:r>
            </w:del>
          </w:p>
          <w:p w14:paraId="69CB00B0" w14:textId="129FB711" w:rsidR="004A177A" w:rsidRPr="004A177A" w:rsidRDefault="004A177A" w:rsidP="004A177A">
            <w:pPr>
              <w:rPr>
                <w:lang w:val="es-ES"/>
              </w:rPr>
            </w:pPr>
            <w:del w:id="427" w:author="Andrew Wilkinson" w:date="2023-06-26T16:08:00Z">
              <w:r w:rsidRPr="004A177A" w:rsidDel="00A27AF3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quizá estoy un poco confundido porque dices que uo, la viste antes del árbol, entre el árbol y el camino</w:t>
            </w:r>
            <w:del w:id="428" w:author="Andrew Wilkinson" w:date="2023-06-26T16:09:00Z">
              <w:r w:rsidRPr="004A177A" w:rsidDel="00A27AF3">
                <w:rPr>
                  <w:lang w:val="es-ES"/>
                </w:rPr>
                <w:delText>-</w:delText>
              </w:r>
            </w:del>
          </w:p>
          <w:p w14:paraId="2BE64B03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esto nunca se aclara realmente</w:t>
            </w:r>
          </w:p>
          <w:p w14:paraId="3CD87B38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pero un montón de cosas sos sospechosas</w:t>
            </w:r>
          </w:p>
          <w:p w14:paraId="57FBF7F9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camino que él toma al bosque , no lleva realmente al tronco</w:t>
            </w:r>
          </w:p>
          <w:p w14:paraId="7864E31F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¿por qué acaba ahí?</w:t>
            </w:r>
          </w:p>
          <w:p w14:paraId="516A0A08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no necesitaba volver al tronco para encontrar el punto escondido para orinar, hay muchas otras opciones</w:t>
            </w:r>
          </w:p>
          <w:p w14:paraId="6C0FB2CA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y si caminas entre maleza y zarzales</w:t>
            </w:r>
          </w:p>
          <w:p w14:paraId="314AE014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¿no evitarías naturalmente un gran tronco que tendrías que pasar por encima?</w:t>
            </w:r>
          </w:p>
          <w:p w14:paraId="208319F0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 lo que quieren llegar es: ¿realmente sólo te encontraste con el cuerpo?</w:t>
            </w:r>
          </w:p>
          <w:p w14:paraId="6086C847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o ¿estabas buscando este cuerpo?</w:t>
            </w:r>
          </w:p>
          <w:p w14:paraId="2DBE3F8F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porque ya sabías donde estaba</w:t>
            </w:r>
          </w:p>
          <w:p w14:paraId="76991CC6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esa es una pregunta razonable porque el cuerpo de Hae no era solo difícil de ver</w:t>
            </w:r>
          </w:p>
          <w:p w14:paraId="6AF1D13C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era casi imposible de ver</w:t>
            </w:r>
          </w:p>
          <w:p w14:paraId="59F4EDFF" w14:textId="77777777" w:rsidR="004A177A" w:rsidRPr="004A177A" w:rsidRDefault="004A177A" w:rsidP="004A177A">
            <w:pPr>
              <w:rPr>
                <w:lang w:val="es-ES"/>
              </w:rPr>
            </w:pPr>
            <w:del w:id="429" w:author="Andrew Wilkinson" w:date="2023-06-26T16:15:00Z">
              <w:r w:rsidRPr="004A177A" w:rsidDel="004D61D1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muy bien estamos en la oficina del secretario de justicia del estado</w:t>
            </w:r>
          </w:p>
          <w:p w14:paraId="245B2B93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nos acaban de entregar la primera caja de lo que dicen es divulgable bajo algún acto público de divulgación</w:t>
            </w:r>
            <w:del w:id="430" w:author="Andrew Wilkinson" w:date="2023-06-26T16:09:00Z">
              <w:r w:rsidRPr="004A177A" w:rsidDel="00A27AF3">
                <w:rPr>
                  <w:lang w:val="es-ES"/>
                </w:rPr>
                <w:delText>…-</w:delText>
              </w:r>
            </w:del>
          </w:p>
          <w:p w14:paraId="58A37B5F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no entendía lo camuflado que estaba el cuerpo hasta que vi fotos de la escena del crimen</w:t>
            </w:r>
          </w:p>
          <w:p w14:paraId="12C0C49B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la manera que el señor S lo encontró, antes que removieran el cuerpo</w:t>
            </w:r>
          </w:p>
          <w:p w14:paraId="084320AA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estaba en la oficina del secretario de justicia del estado en Baltimore</w:t>
            </w:r>
          </w:p>
          <w:p w14:paraId="1248CFA2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fui ahí con el reportero de crímenes del Sol de Baltimore</w:t>
            </w:r>
          </w:p>
          <w:p w14:paraId="0E524455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su nombre es Justin George</w:t>
            </w:r>
          </w:p>
          <w:p w14:paraId="0514397D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he estado hablando con Justin de esta historia</w:t>
            </w:r>
          </w:p>
          <w:p w14:paraId="73EE2442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y él está interesado en quizá escribir acerca de ella también</w:t>
            </w:r>
          </w:p>
          <w:p w14:paraId="11F1EC7E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abrimos un paquete de fotos juntos</w:t>
            </w:r>
          </w:p>
          <w:p w14:paraId="090A62A3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algunas de ellas eran horribles como se imaginaran</w:t>
            </w:r>
          </w:p>
          <w:p w14:paraId="6E76B7EA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hay una donde puede apreciarse un poco de cabello negro, entre la tierra y hojas</w:t>
            </w:r>
          </w:p>
          <w:p w14:paraId="5B7A8EC2" w14:textId="77777777" w:rsidR="004A177A" w:rsidRPr="004A177A" w:rsidRDefault="004A177A" w:rsidP="004A177A">
            <w:pPr>
              <w:rPr>
                <w:lang w:val="es-ES"/>
              </w:rPr>
            </w:pPr>
            <w:del w:id="431" w:author="Andrew Wilkinson" w:date="2023-06-26T16:10:00Z">
              <w:r w:rsidRPr="004A177A" w:rsidDel="003873E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¿cómo lo notó?-</w:t>
            </w:r>
          </w:p>
          <w:p w14:paraId="07C380F8" w14:textId="77777777" w:rsidR="004A177A" w:rsidRPr="004A177A" w:rsidRDefault="004A177A" w:rsidP="004A177A">
            <w:pPr>
              <w:rPr>
                <w:lang w:val="es-ES"/>
              </w:rPr>
            </w:pPr>
            <w:del w:id="432" w:author="Andrew Wilkinson" w:date="2023-06-26T16:15:00Z">
              <w:r w:rsidRPr="004A177A" w:rsidDel="004D61D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¿cómo notas un cuerpo? no entiendo eso tampoco</w:t>
            </w:r>
            <w:del w:id="433" w:author="Andrew Wilkinson" w:date="2023-06-26T16:15:00Z">
              <w:r w:rsidRPr="004A177A" w:rsidDel="004D61D1">
                <w:rPr>
                  <w:lang w:val="es-ES"/>
                </w:rPr>
                <w:delText>-</w:delText>
              </w:r>
            </w:del>
          </w:p>
          <w:p w14:paraId="7237716C" w14:textId="77777777" w:rsidR="004A177A" w:rsidRPr="004A177A" w:rsidRDefault="004A177A" w:rsidP="004A177A">
            <w:pPr>
              <w:rPr>
                <w:lang w:val="es-ES"/>
              </w:rPr>
            </w:pPr>
            <w:del w:id="434" w:author="Andrew Wilkinson" w:date="2023-06-26T16:15:00Z">
              <w:r w:rsidRPr="004A177A" w:rsidDel="004D61D1">
                <w:rPr>
                  <w:lang w:val="es-ES"/>
                </w:rPr>
                <w:lastRenderedPageBreak/>
                <w:delText xml:space="preserve"> - </w:delText>
              </w:r>
            </w:del>
            <w:r w:rsidRPr="004A177A">
              <w:rPr>
                <w:lang w:val="es-ES"/>
              </w:rPr>
              <w:t>si, apenas y hay, algo, alguna cosa visible. espera, se supone que estamos buscando algo ahí? ¿qué es eso? es cabello? ¿eso es todo lo que vio?</w:t>
            </w:r>
            <w:del w:id="435" w:author="Andrew Wilkinson" w:date="2023-06-26T16:15:00Z">
              <w:r w:rsidRPr="004A177A" w:rsidDel="004D61D1">
                <w:rPr>
                  <w:lang w:val="es-ES"/>
                </w:rPr>
                <w:delText>-</w:delText>
              </w:r>
            </w:del>
          </w:p>
          <w:p w14:paraId="54073970" w14:textId="77777777" w:rsidR="004A177A" w:rsidRPr="004A177A" w:rsidRDefault="004A177A" w:rsidP="004A177A">
            <w:pPr>
              <w:rPr>
                <w:lang w:val="es-ES"/>
              </w:rPr>
            </w:pPr>
            <w:del w:id="436" w:author="Andrew Wilkinson" w:date="2023-06-26T16:15:00Z">
              <w:r w:rsidRPr="004A177A" w:rsidDel="004D61D1">
                <w:rPr>
                  <w:lang w:val="es-ES"/>
                </w:rPr>
                <w:delText xml:space="preserve"> . </w:delText>
              </w:r>
            </w:del>
            <w:r w:rsidRPr="004A177A">
              <w:rPr>
                <w:lang w:val="es-ES"/>
              </w:rPr>
              <w:t>sí, eso parece ser una parte del cuerpo, si… esperaba que fuera más visible que esto</w:t>
            </w:r>
            <w:del w:id="437" w:author="Andrew Wilkinson" w:date="2023-06-26T16:15:00Z">
              <w:r w:rsidRPr="004A177A" w:rsidDel="004D61D1">
                <w:rPr>
                  <w:lang w:val="es-ES"/>
                </w:rPr>
                <w:delText>"-</w:delText>
              </w:r>
            </w:del>
          </w:p>
          <w:p w14:paraId="34336B9C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Justin y yo no fuimos los únicos que tuvimos esta reacción</w:t>
            </w:r>
          </w:p>
          <w:p w14:paraId="33B4050E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topógrafo de la ciudad, un tipo llamado Phillip Buddemeyer, salió al sitio del entierro a medir la distancia al camino</w:t>
            </w:r>
          </w:p>
          <w:p w14:paraId="1C32CB92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eso fue antes que la desenterraran</w:t>
            </w:r>
          </w:p>
          <w:p w14:paraId="63B85F94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este es el testimonio de Buddemeyer en juicio</w:t>
            </w:r>
          </w:p>
          <w:p w14:paraId="33378BCE" w14:textId="77777777" w:rsidR="004A177A" w:rsidRPr="004A177A" w:rsidRDefault="004A177A" w:rsidP="004A177A">
            <w:pPr>
              <w:rPr>
                <w:lang w:val="es-ES"/>
              </w:rPr>
            </w:pPr>
            <w:del w:id="438" w:author="Andrew Wilkinson" w:date="2023-06-26T16:15:00Z">
              <w:r w:rsidRPr="004A177A" w:rsidDel="004D61D1">
                <w:rPr>
                  <w:lang w:val="es-ES"/>
                </w:rPr>
                <w:delText xml:space="preserve">- </w:delText>
              </w:r>
            </w:del>
            <w:r w:rsidRPr="004A177A">
              <w:rPr>
                <w:lang w:val="es-ES"/>
              </w:rPr>
              <w:t>cuando llegué al sitio, donde estaba el cuerpo, había un tronco en el piso aproximadamente de cuarenta pies okey, me subí al tronco</w:t>
            </w:r>
          </w:p>
          <w:p w14:paraId="74FB2BE9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caminé sobre el borde del tronco, esperando encontrar un cuerpo muy pronto, nunca ví uno</w:t>
            </w:r>
          </w:p>
          <w:p w14:paraId="62D06DD2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en ese momento si hubiera dado otro paso, hubiera pasado por donde estaba la señal de la sepultura, donde estaba el cuerpo.</w:t>
            </w:r>
          </w:p>
          <w:p w14:paraId="71120BF2" w14:textId="77777777" w:rsidR="004A177A" w:rsidRPr="004A177A" w:rsidRDefault="004A177A" w:rsidP="004A177A">
            <w:pPr>
              <w:rPr>
                <w:lang w:val="es-ES"/>
              </w:rPr>
            </w:pPr>
            <w:del w:id="439" w:author="Andrew Wilkinson" w:date="2023-06-26T16:15:00Z">
              <w:r w:rsidRPr="004A177A" w:rsidDel="004D61D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y en ese punto había otros en la escena?</w:t>
            </w:r>
            <w:del w:id="440" w:author="Andrew Wilkinson" w:date="2023-06-26T16:15:00Z">
              <w:r w:rsidRPr="004A177A" w:rsidDel="004D61D1">
                <w:rPr>
                  <w:lang w:val="es-ES"/>
                </w:rPr>
                <w:delText xml:space="preserve"> -</w:delText>
              </w:r>
            </w:del>
          </w:p>
          <w:p w14:paraId="5C612A04" w14:textId="77777777" w:rsidR="004A177A" w:rsidRPr="004A177A" w:rsidRDefault="004A177A" w:rsidP="004A177A">
            <w:pPr>
              <w:rPr>
                <w:lang w:val="es-ES"/>
              </w:rPr>
            </w:pPr>
            <w:del w:id="441" w:author="Andrew Wilkinson" w:date="2023-06-26T16:15:00Z">
              <w:r w:rsidRPr="004A177A" w:rsidDel="004D61D1">
                <w:rPr>
                  <w:lang w:val="es-ES"/>
                </w:rPr>
                <w:delText xml:space="preserve">- </w:delText>
              </w:r>
            </w:del>
            <w:r w:rsidRPr="004A177A">
              <w:rPr>
                <w:lang w:val="es-ES"/>
              </w:rPr>
              <w:t>si señora, había mucha gente ahí</w:t>
            </w:r>
            <w:del w:id="442" w:author="Andrew Wilkinson" w:date="2023-06-26T16:15:00Z">
              <w:r w:rsidRPr="004A177A" w:rsidDel="004D61D1">
                <w:rPr>
                  <w:lang w:val="es-ES"/>
                </w:rPr>
                <w:delText>-</w:delText>
              </w:r>
            </w:del>
          </w:p>
          <w:p w14:paraId="1695B2E6" w14:textId="77777777" w:rsidR="004A177A" w:rsidRPr="004A177A" w:rsidRDefault="004A177A" w:rsidP="004A177A">
            <w:pPr>
              <w:rPr>
                <w:lang w:val="es-ES"/>
              </w:rPr>
            </w:pPr>
            <w:del w:id="443" w:author="Andrew Wilkinson" w:date="2023-06-26T16:15:00Z">
              <w:r w:rsidRPr="004A177A" w:rsidDel="004D61D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y en algún punto, alguien le señaló la ubicación exacta del cuerpo?</w:t>
            </w:r>
            <w:del w:id="444" w:author="Andrew Wilkinson" w:date="2023-06-26T16:15:00Z">
              <w:r w:rsidRPr="004A177A" w:rsidDel="004D61D1">
                <w:rPr>
                  <w:lang w:val="es-ES"/>
                </w:rPr>
                <w:delText>-</w:delText>
              </w:r>
            </w:del>
          </w:p>
          <w:p w14:paraId="07FCD40F" w14:textId="77777777" w:rsidR="004A177A" w:rsidRPr="004A177A" w:rsidRDefault="004A177A" w:rsidP="004A177A">
            <w:pPr>
              <w:rPr>
                <w:lang w:val="es-ES"/>
              </w:rPr>
            </w:pPr>
            <w:del w:id="445" w:author="Andrew Wilkinson" w:date="2023-06-26T16:14:00Z">
              <w:r w:rsidRPr="004A177A" w:rsidDel="004D61D1">
                <w:rPr>
                  <w:lang w:val="es-ES"/>
                </w:rPr>
                <w:delText xml:space="preserve">- </w:delText>
              </w:r>
            </w:del>
            <w:r w:rsidRPr="004A177A">
              <w:rPr>
                <w:lang w:val="es-ES"/>
              </w:rPr>
              <w:t xml:space="preserve">si señora, un detective señaló el sitio. miré hacia abajo al piso y yo, yo dije </w:t>
            </w:r>
            <w:del w:id="446" w:author="Andrew Wilkinson" w:date="2023-06-26T16:15:00Z">
              <w:r w:rsidRPr="004A177A" w:rsidDel="004D61D1">
                <w:rPr>
                  <w:lang w:val="es-ES"/>
                </w:rPr>
                <w:delText>"</w:delText>
              </w:r>
            </w:del>
            <w:r w:rsidRPr="004A177A">
              <w:rPr>
                <w:lang w:val="es-ES"/>
              </w:rPr>
              <w:t>no veo ningún cuerpo</w:t>
            </w:r>
            <w:del w:id="447" w:author="Andrew Wilkinson" w:date="2023-06-26T16:15:00Z">
              <w:r w:rsidRPr="004A177A" w:rsidDel="004D61D1">
                <w:rPr>
                  <w:lang w:val="es-ES"/>
                </w:rPr>
                <w:delText>"</w:delText>
              </w:r>
            </w:del>
            <w:r w:rsidRPr="004A177A">
              <w:rPr>
                <w:lang w:val="es-ES"/>
              </w:rPr>
              <w:t xml:space="preserve"> no estaba recién perturbado</w:t>
            </w:r>
          </w:p>
          <w:p w14:paraId="09600743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 </w:t>
            </w:r>
            <w:del w:id="448" w:author="Andrew Wilkinson" w:date="2023-06-26T16:14:00Z">
              <w:r w:rsidRPr="004A177A" w:rsidDel="004D61D1">
                <w:rPr>
                  <w:lang w:val="es-ES"/>
                </w:rPr>
                <w:delText xml:space="preserve">- </w:delText>
              </w:r>
            </w:del>
            <w:r w:rsidRPr="004A177A">
              <w:rPr>
                <w:lang w:val="es-ES"/>
              </w:rPr>
              <w:t>¿no estaba recien perturbada?</w:t>
            </w:r>
            <w:del w:id="449" w:author="Andrew Wilkinson" w:date="2023-06-26T16:14:00Z">
              <w:r w:rsidRPr="004A177A" w:rsidDel="004D61D1">
                <w:rPr>
                  <w:lang w:val="es-ES"/>
                </w:rPr>
                <w:delText>-</w:delText>
              </w:r>
            </w:del>
          </w:p>
          <w:p w14:paraId="44035794" w14:textId="77777777" w:rsidR="004A177A" w:rsidRPr="004A177A" w:rsidRDefault="004A177A" w:rsidP="004A177A">
            <w:pPr>
              <w:rPr>
                <w:lang w:val="es-ES"/>
              </w:rPr>
            </w:pPr>
            <w:del w:id="450" w:author="Andrew Wilkinson" w:date="2023-06-26T16:14:00Z">
              <w:r w:rsidRPr="004A177A" w:rsidDel="004D61D1">
                <w:rPr>
                  <w:lang w:val="es-ES"/>
                </w:rPr>
                <w:delText>-</w:delText>
              </w:r>
            </w:del>
            <w:r w:rsidRPr="004A177A">
              <w:rPr>
                <w:lang w:val="es-ES"/>
              </w:rPr>
              <w:t>no, se mezclaba con el entorno natural del piso-</w:t>
            </w:r>
          </w:p>
          <w:p w14:paraId="4F43921F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así que este es un tipo que esta buscando el cuerpo, que sabe donde debería estar</w:t>
            </w:r>
          </w:p>
          <w:p w14:paraId="6E49826E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quién puede ver que hay un montón de gente parada alrededor, y aún así no lo encuentra</w:t>
            </w:r>
          </w:p>
          <w:p w14:paraId="151DA7A1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entónces, parece razonale que el señor S quien aparentemente no estaba buscando nada excepto un lugar apartado para orinar</w:t>
            </w:r>
          </w:p>
          <w:p w14:paraId="2DB49418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lo buera descubierto sin más?</w:t>
            </w:r>
          </w:p>
          <w:p w14:paraId="03A236F0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la otra cosa rara es el asunto de tener que orinar</w:t>
            </w:r>
          </w:p>
          <w:p w14:paraId="01223CFB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lugar donde el señor S paró está a pocas millas de su casa, y solo a pocas más de su trabajo</w:t>
            </w:r>
          </w:p>
          <w:p w14:paraId="198A079B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y el no puede esperar</w:t>
            </w:r>
          </w:p>
          <w:p w14:paraId="5F529568" w14:textId="5FD061CE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aquí está el detective Rit</w:t>
            </w:r>
            <w:ins w:id="451" w:author="Andrew Wilkinson" w:date="2023-06-26T16:14:00Z">
              <w:r w:rsidR="004D61D1">
                <w:rPr>
                  <w:lang w:val="es-ES"/>
                </w:rPr>
                <w:t>z</w:t>
              </w:r>
            </w:ins>
            <w:del w:id="452" w:author="Andrew Wilkinson" w:date="2023-06-26T16:14:00Z">
              <w:r w:rsidRPr="004A177A" w:rsidDel="004D61D1">
                <w:rPr>
                  <w:lang w:val="es-ES"/>
                </w:rPr>
                <w:delText>s</w:delText>
              </w:r>
            </w:del>
            <w:r w:rsidRPr="004A177A">
              <w:rPr>
                <w:lang w:val="es-ES"/>
              </w:rPr>
              <w:t xml:space="preserve"> preguntando al señor S de nuevo</w:t>
            </w:r>
          </w:p>
          <w:p w14:paraId="7E3AA2C9" w14:textId="77777777" w:rsidR="004A177A" w:rsidRPr="004A177A" w:rsidRDefault="004A177A" w:rsidP="004A177A">
            <w:pPr>
              <w:rPr>
                <w:lang w:val="es-ES"/>
              </w:rPr>
            </w:pPr>
            <w:del w:id="453" w:author="Andrew Wilkinson" w:date="2023-06-26T16:14:00Z">
              <w:r w:rsidRPr="004A177A" w:rsidDel="004D61D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mientras estabas en casa, ¿tuviste que orinar o usar el baño?</w:t>
            </w:r>
          </w:p>
          <w:p w14:paraId="2A840609" w14:textId="77777777" w:rsidR="004A177A" w:rsidRPr="004A177A" w:rsidRDefault="004A177A" w:rsidP="004A177A">
            <w:pPr>
              <w:rPr>
                <w:lang w:val="es-ES"/>
              </w:rPr>
            </w:pPr>
            <w:del w:id="454" w:author="Andrew Wilkinson" w:date="2023-06-26T16:14:00Z">
              <w:r w:rsidRPr="004A177A" w:rsidDel="004D61D1">
                <w:rPr>
                  <w:lang w:val="es-ES"/>
                </w:rPr>
                <w:delText xml:space="preserve"> </w:delText>
              </w:r>
            </w:del>
            <w:r w:rsidRPr="004A177A">
              <w:rPr>
                <w:lang w:val="es-ES"/>
              </w:rPr>
              <w:t>no, no tuve que ir en para nada en ese momento-</w:t>
            </w:r>
          </w:p>
          <w:p w14:paraId="25E85B6A" w14:textId="77777777" w:rsidR="004A177A" w:rsidRPr="004A177A" w:rsidRDefault="004A177A" w:rsidP="004A177A">
            <w:pPr>
              <w:rPr>
                <w:lang w:val="es-ES"/>
              </w:rPr>
            </w:pPr>
            <w:del w:id="455" w:author="Andrew Wilkinson" w:date="2023-06-26T16:14:00Z">
              <w:r w:rsidRPr="004A177A" w:rsidDel="004D61D1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entónces, dentro de los siete u ocho minutos, ¿cuánto de su cerveza de veintidós onzas había consumido?</w:t>
            </w:r>
            <w:del w:id="456" w:author="Andrew Wilkinson" w:date="2023-06-26T16:14:00Z">
              <w:r w:rsidRPr="004A177A" w:rsidDel="003873E1">
                <w:rPr>
                  <w:lang w:val="es-ES"/>
                </w:rPr>
                <w:delText xml:space="preserve"> -</w:delText>
              </w:r>
            </w:del>
          </w:p>
          <w:p w14:paraId="5E07CAAC" w14:textId="77777777" w:rsidR="004A177A" w:rsidRPr="004A177A" w:rsidRDefault="004A177A" w:rsidP="004A177A">
            <w:pPr>
              <w:rPr>
                <w:lang w:val="es-ES"/>
              </w:rPr>
            </w:pPr>
            <w:del w:id="457" w:author="Andrew Wilkinson" w:date="2023-06-26T16:14:00Z">
              <w:r w:rsidRPr="004A177A" w:rsidDel="003873E1">
                <w:rPr>
                  <w:lang w:val="es-ES"/>
                </w:rPr>
                <w:lastRenderedPageBreak/>
                <w:delText xml:space="preserve"> - </w:delText>
              </w:r>
            </w:del>
            <w:r w:rsidRPr="004A177A">
              <w:rPr>
                <w:lang w:val="es-ES"/>
              </w:rPr>
              <w:t>Creo que estaba casi vacía</w:t>
            </w:r>
          </w:p>
          <w:p w14:paraId="6BF7082A" w14:textId="77777777" w:rsidR="004A177A" w:rsidRPr="004A177A" w:rsidRDefault="004A177A" w:rsidP="004A177A">
            <w:pPr>
              <w:rPr>
                <w:lang w:val="es-ES"/>
              </w:rPr>
            </w:pPr>
            <w:del w:id="458" w:author="Andrew Wilkinson" w:date="2023-06-26T16:14:00Z">
              <w:r w:rsidRPr="004A177A" w:rsidDel="003873E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casi estaba vacía</w:t>
            </w:r>
            <w:del w:id="459" w:author="Andrew Wilkinson" w:date="2023-06-26T16:14:00Z">
              <w:r w:rsidRPr="004A177A" w:rsidDel="003873E1">
                <w:rPr>
                  <w:lang w:val="es-ES"/>
                </w:rPr>
                <w:delText>-</w:delText>
              </w:r>
            </w:del>
          </w:p>
          <w:p w14:paraId="7F0131BC" w14:textId="77777777" w:rsidR="004A177A" w:rsidRPr="004A177A" w:rsidRDefault="004A177A" w:rsidP="004A177A">
            <w:pPr>
              <w:rPr>
                <w:lang w:val="es-ES"/>
              </w:rPr>
            </w:pPr>
            <w:del w:id="460" w:author="Andrew Wilkinson" w:date="2023-06-26T16:14:00Z">
              <w:r w:rsidRPr="004A177A" w:rsidDel="003873E1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sí</w:t>
            </w:r>
            <w:del w:id="461" w:author="Andrew Wilkinson" w:date="2023-06-26T16:14:00Z">
              <w:r w:rsidRPr="004A177A" w:rsidDel="003873E1">
                <w:rPr>
                  <w:lang w:val="es-ES"/>
                </w:rPr>
                <w:delText>-</w:delText>
              </w:r>
            </w:del>
          </w:p>
          <w:p w14:paraId="6BDDEA83" w14:textId="77777777" w:rsidR="004A177A" w:rsidRPr="004A177A" w:rsidRDefault="004A177A" w:rsidP="004A177A">
            <w:pPr>
              <w:rPr>
                <w:lang w:val="es-ES"/>
              </w:rPr>
            </w:pPr>
            <w:del w:id="462" w:author="Andrew Wilkinson" w:date="2023-06-26T16:14:00Z">
              <w:r w:rsidRPr="004A177A" w:rsidDel="003873E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en ese periodo de siete u ocho minutos tuvo que orinar o ir al baño, fue (tose) una necesidad urgente dice</w:t>
            </w:r>
            <w:del w:id="463" w:author="Andrew Wilkinson" w:date="2023-06-26T16:14:00Z">
              <w:r w:rsidRPr="004A177A" w:rsidDel="003873E1">
                <w:rPr>
                  <w:lang w:val="es-ES"/>
                </w:rPr>
                <w:delText>-</w:delText>
              </w:r>
            </w:del>
          </w:p>
          <w:p w14:paraId="3B7A8F1D" w14:textId="77777777" w:rsidR="004A177A" w:rsidRPr="004A177A" w:rsidRDefault="004A177A" w:rsidP="004A177A">
            <w:pPr>
              <w:rPr>
                <w:lang w:val="es-ES"/>
              </w:rPr>
            </w:pPr>
            <w:del w:id="464" w:author="Andrew Wilkinson" w:date="2023-06-26T16:14:00Z">
              <w:r w:rsidRPr="004A177A" w:rsidDel="003873E1">
                <w:rPr>
                  <w:lang w:val="es-ES"/>
                </w:rPr>
                <w:delText xml:space="preserve"> .</w:delText>
              </w:r>
            </w:del>
            <w:r w:rsidRPr="004A177A">
              <w:rPr>
                <w:lang w:val="es-ES"/>
              </w:rPr>
              <w:t>silo fue, si lo fue</w:t>
            </w:r>
            <w:del w:id="465" w:author="Andrew Wilkinson" w:date="2023-06-26T16:14:00Z">
              <w:r w:rsidRPr="004A177A" w:rsidDel="003873E1">
                <w:rPr>
                  <w:lang w:val="es-ES"/>
                </w:rPr>
                <w:delText>-</w:delText>
              </w:r>
            </w:del>
          </w:p>
          <w:p w14:paraId="67D1182F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el señor S dice que nunca orina en el bosque</w:t>
            </w:r>
          </w:p>
          <w:p w14:paraId="5B99BC4F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dice que termina esperando hasta que vuelve al trabajo</w:t>
            </w:r>
          </w:p>
          <w:p w14:paraId="33D9F87E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lo cual, okey, quizá tiene sentido si has tenido un shock</w:t>
            </w:r>
          </w:p>
          <w:p w14:paraId="4C1ED2CA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pero por qué irías tan adentro en primer lugar?</w:t>
            </w:r>
          </w:p>
          <w:p w14:paraId="55896121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solo quiere orinar rápido</w:t>
            </w:r>
          </w:p>
          <w:p w14:paraId="12600F59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y ¿porqué está estudiando el piso?</w:t>
            </w:r>
          </w:p>
          <w:p w14:paraId="0A399371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Ritz le pregunta de esto</w:t>
            </w:r>
          </w:p>
          <w:p w14:paraId="5DD9FBD0" w14:textId="77777777" w:rsidR="004A177A" w:rsidRPr="004A177A" w:rsidRDefault="004A177A" w:rsidP="004A177A">
            <w:pPr>
              <w:rPr>
                <w:lang w:val="es-ES"/>
              </w:rPr>
            </w:pPr>
            <w:del w:id="466" w:author="Andrew Wilkinson" w:date="2023-06-26T16:14:00Z">
              <w:r w:rsidRPr="004A177A" w:rsidDel="003873E1">
                <w:rPr>
                  <w:lang w:val="es-ES"/>
                </w:rPr>
                <w:delText xml:space="preserve">- </w:delText>
              </w:r>
            </w:del>
            <w:r w:rsidRPr="004A177A">
              <w:rPr>
                <w:lang w:val="es-ES"/>
              </w:rPr>
              <w:t>sales de tu vehiculo, te aventuras dentro del bosque, cuando fuimos medimos la distancia, ciento veintisiete pies</w:t>
            </w:r>
          </w:p>
          <w:p w14:paraId="0E9E4963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lejos del camino. mientras caminas, ¿por qué miras al piso? miras en cada paso que das?</w:t>
            </w:r>
            <w:del w:id="467" w:author="Andrew Wilkinson" w:date="2023-06-26T16:14:00Z">
              <w:r w:rsidRPr="004A177A" w:rsidDel="003873E1">
                <w:rPr>
                  <w:lang w:val="es-ES"/>
                </w:rPr>
                <w:delText xml:space="preserve"> -</w:delText>
              </w:r>
            </w:del>
          </w:p>
          <w:p w14:paraId="697200E0" w14:textId="77777777" w:rsidR="004A177A" w:rsidRPr="004A177A" w:rsidRDefault="004A177A" w:rsidP="004A177A">
            <w:pPr>
              <w:rPr>
                <w:lang w:val="es-ES"/>
              </w:rPr>
            </w:pPr>
            <w:del w:id="468" w:author="Andrew Wilkinson" w:date="2023-06-26T16:14:00Z">
              <w:r w:rsidRPr="004A177A" w:rsidDel="003873E1">
                <w:rPr>
                  <w:lang w:val="es-ES"/>
                </w:rPr>
                <w:delText xml:space="preserve"> </w:delText>
              </w:r>
            </w:del>
            <w:r w:rsidRPr="004A177A">
              <w:rPr>
                <w:lang w:val="es-ES"/>
              </w:rPr>
              <w:t>si, para no tropezar</w:t>
            </w:r>
            <w:del w:id="469" w:author="Andrew Wilkinson" w:date="2023-06-26T16:14:00Z">
              <w:r w:rsidRPr="004A177A" w:rsidDel="003873E1">
                <w:rPr>
                  <w:lang w:val="es-ES"/>
                </w:rPr>
                <w:delText>-</w:delText>
              </w:r>
            </w:del>
          </w:p>
          <w:p w14:paraId="55988E21" w14:textId="77777777" w:rsidR="004A177A" w:rsidRPr="004A177A" w:rsidRDefault="004A177A" w:rsidP="004A177A">
            <w:pPr>
              <w:rPr>
                <w:lang w:val="es-ES"/>
              </w:rPr>
            </w:pPr>
            <w:del w:id="470" w:author="Andrew Wilkinson" w:date="2023-06-26T16:13:00Z">
              <w:r w:rsidRPr="004A177A" w:rsidDel="003873E1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para no tropezar</w:t>
            </w:r>
            <w:del w:id="471" w:author="Andrew Wilkinson" w:date="2023-06-26T16:13:00Z">
              <w:r w:rsidRPr="004A177A" w:rsidDel="003873E1">
                <w:rPr>
                  <w:lang w:val="es-ES"/>
                </w:rPr>
                <w:delText>-</w:delText>
              </w:r>
            </w:del>
          </w:p>
          <w:p w14:paraId="58917263" w14:textId="77777777" w:rsidR="004A177A" w:rsidRPr="004A177A" w:rsidRDefault="004A177A" w:rsidP="004A177A">
            <w:pPr>
              <w:rPr>
                <w:lang w:val="es-ES"/>
              </w:rPr>
            </w:pPr>
            <w:del w:id="472" w:author="Andrew Wilkinson" w:date="2023-06-26T16:13:00Z">
              <w:r w:rsidRPr="004A177A" w:rsidDel="003873E1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m, ajá</w:t>
            </w:r>
            <w:del w:id="473" w:author="Andrew Wilkinson" w:date="2023-06-26T16:13:00Z">
              <w:r w:rsidRPr="004A177A" w:rsidDel="003873E1">
                <w:rPr>
                  <w:lang w:val="es-ES"/>
                </w:rPr>
                <w:delText>-</w:delText>
              </w:r>
            </w:del>
          </w:p>
          <w:p w14:paraId="5EDE171B" w14:textId="77777777" w:rsidR="004A177A" w:rsidRPr="004A177A" w:rsidRDefault="004A177A" w:rsidP="004A177A">
            <w:pPr>
              <w:rPr>
                <w:lang w:val="es-ES"/>
              </w:rPr>
            </w:pPr>
            <w:del w:id="474" w:author="Andrew Wilkinson" w:date="2023-06-26T16:13:00Z">
              <w:r w:rsidRPr="004A177A" w:rsidDel="003873E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diez, once, doce</w:t>
            </w:r>
            <w:del w:id="475" w:author="Andrew Wilkinson" w:date="2023-06-26T16:13:00Z">
              <w:r w:rsidRPr="004A177A" w:rsidDel="003873E1">
                <w:rPr>
                  <w:lang w:val="es-ES"/>
                </w:rPr>
                <w:delText>-</w:delText>
              </w:r>
            </w:del>
          </w:p>
          <w:p w14:paraId="09294A2B" w14:textId="2E87EDB4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en un día helado, en Febrero de este año fuimos de regreso a Leakin </w:t>
            </w:r>
            <w:ins w:id="476" w:author="Andrew Wilkinson" w:date="2023-06-26T16:13:00Z">
              <w:r w:rsidR="003873E1">
                <w:rPr>
                  <w:lang w:val="es-ES"/>
                </w:rPr>
                <w:t>P</w:t>
              </w:r>
            </w:ins>
            <w:del w:id="477" w:author="Andrew Wilkinson" w:date="2023-06-26T16:13:00Z">
              <w:r w:rsidRPr="004A177A" w:rsidDel="003873E1">
                <w:rPr>
                  <w:lang w:val="es-ES"/>
                </w:rPr>
                <w:delText>p</w:delText>
              </w:r>
            </w:del>
            <w:r w:rsidRPr="004A177A">
              <w:rPr>
                <w:lang w:val="es-ES"/>
              </w:rPr>
              <w:t>ark</w:t>
            </w:r>
          </w:p>
          <w:p w14:paraId="100F018E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queriamos saber si era raro adentrarse tanto en el bosque</w:t>
            </w:r>
          </w:p>
          <w:p w14:paraId="2ABB6553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saber cómo se veían ciento veintisiete pies lejos del camino</w:t>
            </w:r>
          </w:p>
          <w:p w14:paraId="722AF897" w14:textId="0B7FE093" w:rsidR="004A177A" w:rsidRPr="004A177A" w:rsidRDefault="003873E1" w:rsidP="004A177A">
            <w:pPr>
              <w:rPr>
                <w:lang w:val="es-ES"/>
              </w:rPr>
            </w:pPr>
            <w:ins w:id="478" w:author="Andrew Wilkinson" w:date="2023-06-26T16:13:00Z">
              <w:r>
                <w:rPr>
                  <w:lang w:val="es-ES"/>
                </w:rPr>
                <w:t>m</w:t>
              </w:r>
            </w:ins>
            <w:del w:id="479" w:author="Andrew Wilkinson" w:date="2023-06-26T16:13:00Z">
              <w:r w:rsidR="004A177A" w:rsidRPr="004A177A" w:rsidDel="003873E1">
                <w:rPr>
                  <w:lang w:val="es-ES"/>
                </w:rPr>
                <w:delText>M</w:delText>
              </w:r>
            </w:del>
            <w:r w:rsidR="004A177A" w:rsidRPr="004A177A">
              <w:rPr>
                <w:lang w:val="es-ES"/>
              </w:rPr>
              <w:t>i productora Dana estaba conmigo, y también Justin George, del Sol de Baltimore</w:t>
            </w:r>
          </w:p>
          <w:p w14:paraId="758FB815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justo en el punto donde el señor S entró al bosque, justo en el camino</w:t>
            </w:r>
          </w:p>
          <w:p w14:paraId="2595E7F4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Justin notó un señalamiento</w:t>
            </w:r>
          </w:p>
          <w:p w14:paraId="02F04BE5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 xml:space="preserve"> </w:t>
            </w:r>
            <w:del w:id="480" w:author="Andrew Wilkinson" w:date="2023-06-26T16:13:00Z">
              <w:r w:rsidRPr="004A177A" w:rsidDel="003873E1">
                <w:rPr>
                  <w:lang w:val="es-ES"/>
                </w:rPr>
                <w:delText xml:space="preserve">- </w:delText>
              </w:r>
            </w:del>
            <w:r w:rsidRPr="004A177A">
              <w:rPr>
                <w:lang w:val="es-ES"/>
              </w:rPr>
              <w:t>¿qué es eso?</w:t>
            </w:r>
            <w:del w:id="481" w:author="Andrew Wilkinson" w:date="2023-06-26T16:13:00Z">
              <w:r w:rsidRPr="004A177A" w:rsidDel="003873E1">
                <w:rPr>
                  <w:lang w:val="es-ES"/>
                </w:rPr>
                <w:delText>-</w:delText>
              </w:r>
            </w:del>
          </w:p>
          <w:p w14:paraId="579C31E8" w14:textId="77777777" w:rsidR="004A177A" w:rsidRPr="004A177A" w:rsidRDefault="004A177A" w:rsidP="004A177A">
            <w:pPr>
              <w:rPr>
                <w:lang w:val="es-ES"/>
              </w:rPr>
            </w:pPr>
            <w:del w:id="482" w:author="Andrew Wilkinson" w:date="2023-06-26T16:13:00Z">
              <w:r w:rsidRPr="004A177A" w:rsidDel="003873E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deberías verlo digo, este señalamiento dice mucho</w:t>
            </w:r>
            <w:del w:id="483" w:author="Andrew Wilkinson" w:date="2023-06-26T16:13:00Z">
              <w:r w:rsidRPr="004A177A" w:rsidDel="003873E1">
                <w:rPr>
                  <w:lang w:val="es-ES"/>
                </w:rPr>
                <w:delText>"-</w:delText>
              </w:r>
            </w:del>
          </w:p>
          <w:p w14:paraId="1E338773" w14:textId="77777777" w:rsidR="004A177A" w:rsidRPr="004A177A" w:rsidRDefault="004A177A" w:rsidP="004A177A">
            <w:pPr>
              <w:rPr>
                <w:lang w:val="es-ES"/>
              </w:rPr>
            </w:pPr>
            <w:del w:id="484" w:author="Andrew Wilkinson" w:date="2023-06-26T16:13:00Z">
              <w:r w:rsidRPr="004A177A" w:rsidDel="003873E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decía</w:t>
            </w:r>
            <w:del w:id="485" w:author="Andrew Wilkinson" w:date="2023-06-26T16:13:00Z">
              <w:r w:rsidRPr="004A177A" w:rsidDel="003873E1">
                <w:rPr>
                  <w:lang w:val="es-ES"/>
                </w:rPr>
                <w:delText xml:space="preserve"> "</w:delText>
              </w:r>
            </w:del>
            <w:r w:rsidRPr="004A177A">
              <w:rPr>
                <w:lang w:val="es-ES"/>
              </w:rPr>
              <w:t xml:space="preserve"> esta area patrullada, quien tire basura será procesado</w:t>
            </w:r>
            <w:del w:id="486" w:author="Andrew Wilkinson" w:date="2023-06-26T16:22:00Z">
              <w:r w:rsidRPr="004A177A" w:rsidDel="004D6E7B">
                <w:rPr>
                  <w:lang w:val="es-ES"/>
                </w:rPr>
                <w:delText>"</w:delText>
              </w:r>
            </w:del>
            <w:r w:rsidRPr="004A177A">
              <w:rPr>
                <w:lang w:val="es-ES"/>
              </w:rPr>
              <w:t xml:space="preserve"> apenas y se podía leer</w:t>
            </w:r>
          </w:p>
          <w:p w14:paraId="39DFFC0D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 difícil leer un señalamiento cubierto en grafitti y lo parece ser siete hoyos de bala</w:t>
            </w:r>
          </w:p>
          <w:p w14:paraId="60D55E2E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de hecho los policias encontraron veinte casquillos de bala justo en el lugar donde recolectaron evidencia en 1999</w:t>
            </w:r>
          </w:p>
          <w:p w14:paraId="748AF448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aún creo que el parque en sí es hermoso</w:t>
            </w:r>
          </w:p>
          <w:p w14:paraId="11CA6BBD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zarzales y árboles, con piedras cerca del arroyo</w:t>
            </w:r>
          </w:p>
          <w:p w14:paraId="1D93F59F" w14:textId="77777777" w:rsidR="004A177A" w:rsidRPr="004A177A" w:rsidRDefault="004A177A" w:rsidP="004A177A">
            <w:pPr>
              <w:rPr>
                <w:lang w:val="es-ES"/>
              </w:rPr>
            </w:pPr>
            <w:r w:rsidRPr="004A177A">
              <w:rPr>
                <w:lang w:val="es-ES"/>
              </w:rPr>
              <w:t>es terreno irregular, no con cuestas, pero tampoco plano</w:t>
            </w:r>
          </w:p>
          <w:p w14:paraId="5042A4EF" w14:textId="77777777" w:rsidR="004A177A" w:rsidRPr="004A177A" w:rsidRDefault="004A177A" w:rsidP="004A177A">
            <w:pPr>
              <w:rPr>
                <w:lang w:val="es-ES"/>
              </w:rPr>
            </w:pPr>
            <w:del w:id="487" w:author="Andrew Wilkinson" w:date="2023-06-26T16:13:00Z">
              <w:r w:rsidRPr="004A177A" w:rsidDel="003873E1">
                <w:rPr>
                  <w:lang w:val="es-ES"/>
                </w:rPr>
                <w:lastRenderedPageBreak/>
                <w:delText xml:space="preserve"> -</w:delText>
              </w:r>
            </w:del>
            <w:r w:rsidRPr="004A177A">
              <w:rPr>
                <w:lang w:val="es-ES"/>
              </w:rPr>
              <w:t>no es tan espeluznante como lo imaginaba-</w:t>
            </w:r>
          </w:p>
          <w:p w14:paraId="27BE4C4D" w14:textId="77777777" w:rsidR="004A177A" w:rsidRPr="004A177A" w:rsidRDefault="004A177A" w:rsidP="004A177A">
            <w:pPr>
              <w:rPr>
                <w:lang w:val="es-ES"/>
              </w:rPr>
            </w:pPr>
            <w:del w:id="488" w:author="Andrew Wilkinson" w:date="2023-06-26T16:13:00Z">
              <w:r w:rsidRPr="004A177A" w:rsidDel="003873E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creo que lo es de noche</w:t>
            </w:r>
            <w:del w:id="489" w:author="Andrew Wilkinson" w:date="2023-06-26T16:13:00Z">
              <w:r w:rsidRPr="004A177A" w:rsidDel="003873E1">
                <w:rPr>
                  <w:lang w:val="es-ES"/>
                </w:rPr>
                <w:delText>-</w:delText>
              </w:r>
            </w:del>
          </w:p>
          <w:p w14:paraId="4A81F9E4" w14:textId="77777777" w:rsidR="004A177A" w:rsidRPr="004A177A" w:rsidRDefault="004A177A" w:rsidP="004A177A">
            <w:pPr>
              <w:rPr>
                <w:lang w:val="es-ES"/>
              </w:rPr>
            </w:pPr>
            <w:del w:id="490" w:author="Andrew Wilkinson" w:date="2023-06-26T16:13:00Z">
              <w:r w:rsidRPr="004A177A" w:rsidDel="003873E1">
                <w:rPr>
                  <w:lang w:val="es-ES"/>
                </w:rPr>
                <w:delText xml:space="preserve"> -</w:delText>
              </w:r>
            </w:del>
            <w:r w:rsidRPr="004A177A">
              <w:rPr>
                <w:lang w:val="es-ES"/>
              </w:rPr>
              <w:t>¿ de noche?</w:t>
            </w:r>
            <w:del w:id="491" w:author="Andrew Wilkinson" w:date="2023-06-26T16:13:00Z">
              <w:r w:rsidRPr="004A177A" w:rsidDel="003873E1">
                <w:rPr>
                  <w:lang w:val="es-ES"/>
                </w:rPr>
                <w:delText>-</w:delText>
              </w:r>
            </w:del>
          </w:p>
          <w:p w14:paraId="14ED9CB7" w14:textId="775C8A73" w:rsidR="004A177A" w:rsidRDefault="004A177A" w:rsidP="004A177A">
            <w:del w:id="492" w:author="Andrew Wilkinson" w:date="2023-06-26T16:13:00Z">
              <w:r w:rsidRPr="004A177A" w:rsidDel="003873E1">
                <w:rPr>
                  <w:lang w:val="es-ES"/>
                </w:rPr>
                <w:delText xml:space="preserve"> - </w:delText>
              </w:r>
            </w:del>
            <w:r w:rsidRPr="004A177A">
              <w:rPr>
                <w:lang w:val="es-ES"/>
              </w:rPr>
              <w:t>si, creo si mantiene un</w:t>
            </w:r>
            <w:del w:id="493" w:author="Andrew Wilkinson" w:date="2023-06-26T16:13:00Z">
              <w:r w:rsidRPr="004A177A" w:rsidDel="003873E1">
                <w:rPr>
                  <w:lang w:val="es-ES"/>
                </w:rPr>
                <w:delText xml:space="preserve"> </w:delText>
              </w:r>
            </w:del>
            <w:r w:rsidRPr="004A177A">
              <w:rPr>
                <w:lang w:val="es-ES"/>
              </w:rPr>
              <w:t>, a, creo que lo es. es muy lúgubre.</w:t>
            </w:r>
          </w:p>
        </w:tc>
      </w:tr>
    </w:tbl>
    <w:p w14:paraId="4CBA98F8" w14:textId="77777777" w:rsidR="00315F22" w:rsidRDefault="00315F22"/>
    <w:sectPr w:rsidR="00315F22" w:rsidSect="004A17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Wilkinson">
    <w15:presenceInfo w15:providerId="AD" w15:userId="S::AWilkinson@sorenson.com::4007275d-7d1d-4b69-8b89-dfa3b5be21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7A"/>
    <w:rsid w:val="000103BA"/>
    <w:rsid w:val="00050A54"/>
    <w:rsid w:val="0024255F"/>
    <w:rsid w:val="00315F22"/>
    <w:rsid w:val="003873E1"/>
    <w:rsid w:val="004A177A"/>
    <w:rsid w:val="004D61D1"/>
    <w:rsid w:val="004D6E7B"/>
    <w:rsid w:val="00512BFB"/>
    <w:rsid w:val="00654018"/>
    <w:rsid w:val="007450F7"/>
    <w:rsid w:val="00A27AF3"/>
    <w:rsid w:val="00B54EF9"/>
    <w:rsid w:val="00B55C44"/>
    <w:rsid w:val="00D24599"/>
    <w:rsid w:val="00D42D5D"/>
    <w:rsid w:val="00F9026D"/>
    <w:rsid w:val="00FA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332B7"/>
  <w15:chartTrackingRefBased/>
  <w15:docId w15:val="{EF366D7C-94AB-6445-AD8A-B8B669A7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A1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4540</Words>
  <Characters>25881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Wilkinson</dc:creator>
  <cp:keywords/>
  <dc:description/>
  <cp:lastModifiedBy>Andrew Wilkinson</cp:lastModifiedBy>
  <cp:revision>13</cp:revision>
  <dcterms:created xsi:type="dcterms:W3CDTF">2023-06-26T19:38:00Z</dcterms:created>
  <dcterms:modified xsi:type="dcterms:W3CDTF">2023-06-26T20:24:00Z</dcterms:modified>
</cp:coreProperties>
</file>