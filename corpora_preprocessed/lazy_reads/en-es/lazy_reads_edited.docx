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841DB6" w14:paraId="79BF71AD" w14:textId="77777777" w:rsidTr="00841DB6">
        <w:tc>
          <w:tcPr>
            <w:tcW w:w="5395" w:type="dxa"/>
          </w:tcPr>
          <w:p w14:paraId="0D6D3F91" w14:textId="77777777" w:rsidR="00841DB6" w:rsidRDefault="00841DB6" w:rsidP="00841DB6">
            <w:r>
              <w:t>Hey guys. It's Kendra and you are listening to the lazy genius podcast. Here, I'm going to help you be a genius about the things that matter and lazy about the things that don't. Today's episode, episode 23: The lazy genius reads: Here is the pitch for today:</w:t>
            </w:r>
          </w:p>
          <w:p w14:paraId="332C586C" w14:textId="77777777" w:rsidR="00841DB6" w:rsidRDefault="00841DB6" w:rsidP="00841DB6">
            <w:r>
              <w:t>Do you want to be a genius about reading? This is really the big question, or do you want to be lazy about it? If reading is important to you and it's something that you want to be a genius about, then this episode will hopefully help you, and if you want to be lazy, well hopefully this will help you to release some of the guilt that you feel about not wanting to read anymore. So in the Playbook today, we're going to talk about four very simple things. Why you read, what you read, how you read and when you read. So let's jump in.</w:t>
            </w:r>
          </w:p>
          <w:p w14:paraId="4748EA4C" w14:textId="77777777" w:rsidR="00841DB6" w:rsidRDefault="00841DB6" w:rsidP="00841DB6">
            <w:r>
              <w:t>So why do you read? You can only answer that, everything starts from this question. And I don't mean to sound so serious in the beginning, sorry about that. But this is really the crux of the whole thing. Why do you read? Why do you want to read at all? If you don't know the answer to that question, choosing your next book, finding time in your life to actually do it, the methods that you use to read, none of that is really going to matter. It's going to be scattered all over the place, if you don't actually know why you read.</w:t>
            </w:r>
          </w:p>
          <w:p w14:paraId="53512EE3" w14:textId="77777777" w:rsidR="00841DB6" w:rsidRDefault="00841DB6" w:rsidP="00841DB6">
            <w:r>
              <w:t>It feels like reading, this sounds like such a dumb thing, reading is so in right now, but it feels like it is, at least in my circles, like, people are tracking their books more and either trying to, like, read more this year than they did last year and they're just so many resources out there of how to access books. And, you know, you can have like hundreds and thousands of books at your thumb on your Kindle app, you know, it's such a huge deal but I think there is some guilt attached to reading and not reading as well.</w:t>
            </w:r>
          </w:p>
          <w:p w14:paraId="6C80AD07" w14:textId="77777777" w:rsidR="00841DB6" w:rsidRDefault="00841DB6" w:rsidP="00841DB6">
            <w:r>
              <w:t>If you don't read, you're not as cultured or you're kind of lazy or you're not smart, there are lots of things that could go along with that or maybe you perceive that people feel that way about you, if you don't read as much. I went through a stretch of my life, I mean like a lot of years, 10 years maybe, where I just didn't read, I didn't care. I didn't want to anymore. I went to college, I have an English degree. I went to college to be an English teacher, so I read and wrote for so long.</w:t>
            </w:r>
          </w:p>
          <w:p w14:paraId="1F7ADB55" w14:textId="77777777" w:rsidR="00841DB6" w:rsidRDefault="00841DB6" w:rsidP="00841DB6">
            <w:r>
              <w:t xml:space="preserve">And so when I graduated college, I was like bye, I am not doing this anymore, I don't want to read another </w:t>
            </w:r>
            <w:r>
              <w:lastRenderedPageBreak/>
              <w:t>word, and that's when I started getting really obsessed with television. So I got to tell you, man, I am grateful that I got tired of reading because it opened up the doors</w:t>
            </w:r>
            <w:del w:id="0" w:author="Andrew Wilkinson" w:date="2023-06-26T14:49:00Z">
              <w:r w:rsidDel="00841DB6">
                <w:delText>.</w:delText>
              </w:r>
            </w:del>
            <w:r>
              <w:t xml:space="preserve"> of TV for me that have just made my life so happy. But I have gotten back into it, and I'm really glad because my "why" has changed. When I was reading before in college, I was reading to get good grades, I was reading to become educated and to learn about these concepts that I needed to know in order to teach growing minds, right? I was reading for school.</w:t>
            </w:r>
          </w:p>
          <w:p w14:paraId="473D1409" w14:textId="77777777" w:rsidR="00841DB6" w:rsidRDefault="00841DB6" w:rsidP="00841DB6">
            <w:r>
              <w:t>After that, I didn't have that purpose anymore and I didn't have a purpose at all. I didn't have one to substitute in, I didn't have a replacement. So I just stopped. Now my purpose is different. Now, my "why" for reading is because it's fun. I want to have fun when I read. I'm not reading right now to get smarter, to grow my mind, to become a better person. Like all those reasons are really, really good and I think they'll probably become "why's" for me in the future. But right now my "why" is fun. I want to read to have fun.</w:t>
            </w:r>
          </w:p>
          <w:p w14:paraId="0D36740A" w14:textId="6B0B47B7" w:rsidR="00841DB6" w:rsidRDefault="00841DB6" w:rsidP="00841DB6">
            <w:r>
              <w:t>So you are the only one who can decide why you read or why you don't want to anymore. And that's really okay. And when I say "don't want to anymore</w:t>
            </w:r>
            <w:ins w:id="1" w:author="Andrew Wilkinson" w:date="2023-06-26T14:57:00Z">
              <w:r w:rsidR="00390F10">
                <w:t>,</w:t>
              </w:r>
            </w:ins>
            <w:r>
              <w:t>"</w:t>
            </w:r>
            <w:del w:id="2" w:author="Andrew Wilkinson" w:date="2023-06-26T14:57:00Z">
              <w:r w:rsidDel="00390F10">
                <w:delText>,</w:delText>
              </w:r>
            </w:del>
            <w:r>
              <w:t xml:space="preserve"> it's not like you're never going to read for the rest of your life, you know? It could be in a stage where it's just not right for you and that's okay, you just need to take a break or maybe you just want to change what you're reading. Maybe, you had a genre that you really loved for a long time and you burned out on it or it's not as fun or they're just a myriad of reasons. But I'm giving you the freedom right now to decide why you want to read.</w:t>
            </w:r>
          </w:p>
          <w:p w14:paraId="7D0E6425" w14:textId="77777777" w:rsidR="00841DB6" w:rsidRDefault="00841DB6" w:rsidP="00841DB6">
            <w:r>
              <w:t>Or why you don't want to read. Because that answer is going to determine everything else that we talk about in this episode and the filter that you use to take any advice or tips from anybody in the future. So decide why you want to read: for fun, for entertainment, you want to be moved, you want to learn, you want to get engaged in the past, you want to look into the future, you know, maybe there is an author's style that you love that you just want to study and you want to soak up every single word that they've ever written. Whatever your purpose is, decide it and let it influence all the other pieces that we are about to talk about.</w:t>
            </w:r>
          </w:p>
          <w:p w14:paraId="2C24C858" w14:textId="61DE323F" w:rsidR="00841DB6" w:rsidRDefault="00841DB6" w:rsidP="00841DB6">
            <w:r>
              <w:t xml:space="preserve">The next piece is what you read. This is going to be really short, you guys. What is determined by why </w:t>
            </w:r>
            <w:r>
              <w:lastRenderedPageBreak/>
              <w:t xml:space="preserve">you're reading in the first place. If you're reading for fun, you're probably not going to read a whole lot of nonfiction, you're not going to read really heavy literary fiction, right? If you want to have fun, you're going to read maybe like dystopian novels and other worlds and fantasy things, just like use my imagination and have lots of atmosphere and that to me it's really fun. Or obviously books that are funny are great picks if your purpose for reading is for fun. But if you want to be moved, you know, you're going to look for books that are set in really dark times in our history and you're going to love World War </w:t>
            </w:r>
            <w:del w:id="3" w:author="Andrew Wilkinson" w:date="2023-06-26T14:57:00Z">
              <w:r w:rsidDel="00390F10">
                <w:delText xml:space="preserve">2 </w:delText>
              </w:r>
            </w:del>
            <w:ins w:id="4" w:author="Andrew Wilkinson" w:date="2023-06-26T14:57:00Z">
              <w:r w:rsidR="00390F10">
                <w:t>II</w:t>
              </w:r>
              <w:r w:rsidR="00390F10">
                <w:t xml:space="preserve"> </w:t>
              </w:r>
            </w:ins>
            <w:r>
              <w:t xml:space="preserve">books, you're going to love </w:t>
            </w:r>
            <w:ins w:id="5" w:author="Andrew Wilkinson" w:date="2023-06-26T14:53:00Z">
              <w:r w:rsidRPr="00841DB6">
                <w:t>"</w:t>
              </w:r>
              <w:r>
                <w:t>T</w:t>
              </w:r>
            </w:ins>
            <w:del w:id="6" w:author="Andrew Wilkinson" w:date="2023-06-26T14:52:00Z">
              <w:r w:rsidDel="00841DB6">
                <w:delText>t</w:delText>
              </w:r>
            </w:del>
            <w:r>
              <w:t xml:space="preserve">he </w:t>
            </w:r>
            <w:del w:id="7" w:author="Andrew Wilkinson" w:date="2023-06-26T14:53:00Z">
              <w:r w:rsidDel="00841DB6">
                <w:delText>n</w:delText>
              </w:r>
            </w:del>
            <w:ins w:id="8" w:author="Andrew Wilkinson" w:date="2023-06-26T14:53:00Z">
              <w:r>
                <w:t>N</w:t>
              </w:r>
            </w:ins>
            <w:r>
              <w:t>ightingale</w:t>
            </w:r>
            <w:del w:id="9" w:author="Andrew Wilkinson" w:date="2023-06-26T14:53:00Z">
              <w:r w:rsidDel="00841DB6">
                <w:delText xml:space="preserve">. </w:delText>
              </w:r>
            </w:del>
            <w:ins w:id="10" w:author="Andrew Wilkinson" w:date="2023-06-26T14:53:00Z">
              <w:r>
                <w:t>,</w:t>
              </w:r>
              <w:r w:rsidRPr="00841DB6">
                <w:t>"</w:t>
              </w:r>
              <w:r>
                <w:t xml:space="preserve"> </w:t>
              </w:r>
              <w:r w:rsidRPr="00841DB6">
                <w:t>"</w:t>
              </w:r>
            </w:ins>
            <w:r>
              <w:t xml:space="preserve">Everyone </w:t>
            </w:r>
            <w:del w:id="11" w:author="Andrew Wilkinson" w:date="2023-06-26T14:53:00Z">
              <w:r w:rsidDel="00841DB6">
                <w:delText xml:space="preserve">brave </w:delText>
              </w:r>
            </w:del>
            <w:ins w:id="12" w:author="Andrew Wilkinson" w:date="2023-06-26T14:53:00Z">
              <w:r>
                <w:t>B</w:t>
              </w:r>
              <w:r>
                <w:t xml:space="preserve">rave </w:t>
              </w:r>
            </w:ins>
            <w:r>
              <w:t xml:space="preserve">is </w:t>
            </w:r>
            <w:del w:id="13" w:author="Andrew Wilkinson" w:date="2023-06-26T14:53:00Z">
              <w:r w:rsidDel="00841DB6">
                <w:delText>forgiven</w:delText>
              </w:r>
            </w:del>
            <w:ins w:id="14" w:author="Andrew Wilkinson" w:date="2023-06-26T14:53:00Z">
              <w:r>
                <w:t>F</w:t>
              </w:r>
              <w:r>
                <w:t>orgiven</w:t>
              </w:r>
              <w:r>
                <w:t>,</w:t>
              </w:r>
              <w:r w:rsidRPr="00841DB6">
                <w:t>"</w:t>
              </w:r>
            </w:ins>
            <w:del w:id="15" w:author="Andrew Wilkinson" w:date="2023-06-26T14:53:00Z">
              <w:r w:rsidDel="00841DB6">
                <w:delText>.</w:delText>
              </w:r>
            </w:del>
            <w:r>
              <w:t xml:space="preserve"> </w:t>
            </w:r>
            <w:del w:id="16" w:author="Andrew Wilkinson" w:date="2023-06-26T14:53:00Z">
              <w:r w:rsidDel="00841DB6">
                <w:delText xml:space="preserve">And </w:delText>
              </w:r>
            </w:del>
            <w:ins w:id="17" w:author="Andrew Wilkinson" w:date="2023-06-26T14:53:00Z">
              <w:r>
                <w:t>a</w:t>
              </w:r>
              <w:r>
                <w:t xml:space="preserve">nd </w:t>
              </w:r>
            </w:ins>
            <w:ins w:id="18" w:author="Andrew Wilkinson" w:date="2023-06-26T14:54:00Z">
              <w:r w:rsidRPr="00841DB6">
                <w:t>"</w:t>
              </w:r>
            </w:ins>
            <w:del w:id="19" w:author="Andrew Wilkinson" w:date="2023-06-26T14:54:00Z">
              <w:r w:rsidDel="00841DB6">
                <w:delText xml:space="preserve">all </w:delText>
              </w:r>
            </w:del>
            <w:ins w:id="20" w:author="Andrew Wilkinson" w:date="2023-06-26T14:54:00Z">
              <w:r>
                <w:t>A</w:t>
              </w:r>
              <w:r>
                <w:t xml:space="preserve">ll </w:t>
              </w:r>
            </w:ins>
            <w:r>
              <w:t xml:space="preserve">the </w:t>
            </w:r>
            <w:del w:id="21" w:author="Andrew Wilkinson" w:date="2023-06-26T14:54:00Z">
              <w:r w:rsidDel="00841DB6">
                <w:delText xml:space="preserve">light </w:delText>
              </w:r>
            </w:del>
            <w:ins w:id="22" w:author="Andrew Wilkinson" w:date="2023-06-26T14:54:00Z">
              <w:r>
                <w:t>L</w:t>
              </w:r>
              <w:r>
                <w:t xml:space="preserve">ight </w:t>
              </w:r>
            </w:ins>
            <w:del w:id="23" w:author="Andrew Wilkinson" w:date="2023-06-26T14:54:00Z">
              <w:r w:rsidDel="00841DB6">
                <w:delText xml:space="preserve">we </w:delText>
              </w:r>
            </w:del>
            <w:ins w:id="24" w:author="Andrew Wilkinson" w:date="2023-06-26T14:54:00Z">
              <w:r>
                <w:t>W</w:t>
              </w:r>
              <w:r>
                <w:t xml:space="preserve">e </w:t>
              </w:r>
            </w:ins>
            <w:del w:id="25" w:author="Andrew Wilkinson" w:date="2023-06-26T14:54:00Z">
              <w:r w:rsidDel="00841DB6">
                <w:delText xml:space="preserve">cannot </w:delText>
              </w:r>
            </w:del>
            <w:ins w:id="26" w:author="Andrew Wilkinson" w:date="2023-06-26T14:54:00Z">
              <w:r>
                <w:t>C</w:t>
              </w:r>
              <w:r>
                <w:t xml:space="preserve">annot </w:t>
              </w:r>
            </w:ins>
            <w:del w:id="27" w:author="Andrew Wilkinson" w:date="2023-06-26T14:54:00Z">
              <w:r w:rsidDel="00841DB6">
                <w:delText>see</w:delText>
              </w:r>
            </w:del>
            <w:ins w:id="28" w:author="Andrew Wilkinson" w:date="2023-06-26T14:54:00Z">
              <w:r>
                <w:t>S</w:t>
              </w:r>
              <w:r>
                <w:t>ee</w:t>
              </w:r>
            </w:ins>
            <w:r>
              <w:t>,</w:t>
            </w:r>
            <w:ins w:id="29" w:author="Andrew Wilkinson" w:date="2023-06-26T14:54:00Z">
              <w:r w:rsidRPr="00841DB6">
                <w:t>"</w:t>
              </w:r>
            </w:ins>
            <w:r>
              <w:t xml:space="preserve"> you're going to love those books. Those are going to fit into your purpose so very well. So rather than giving you like a really long list of what you should read, no! You get to decide that based on why you're reading in the first place, okay?</w:t>
            </w:r>
          </w:p>
          <w:p w14:paraId="1A2696D6" w14:textId="77777777" w:rsidR="00841DB6" w:rsidRDefault="00841DB6" w:rsidP="00841DB6">
            <w:r>
              <w:t>So you can even sort of to jot down, like, okay, why am I reading? This is why, what are two or three genres that fit in that really well, or authors or time periods to focus on and then just focus on that. You're going to get a whole lot of momentum, and you're not going to have such decision paralysis because they're so many books to choose from. You have narrowed it tons and tons and that's going to help you get your reading momentum.</w:t>
            </w:r>
          </w:p>
          <w:p w14:paraId="5575526D" w14:textId="77777777" w:rsidR="00841DB6" w:rsidRDefault="00841DB6" w:rsidP="00841DB6">
            <w:r>
              <w:t>And that leads us to how we read. What are we going to do to make it so that we read more in our lives? If that is our goal, how are we going to do that? How are we going to keep that momentum? One of the ways is to read the kind of books that fit in our purpose. That we are excited about.</w:t>
            </w:r>
          </w:p>
          <w:p w14:paraId="10E812C4" w14:textId="6243EB70" w:rsidR="00841DB6" w:rsidRDefault="00841DB6" w:rsidP="00841DB6">
            <w:r>
              <w:t>The number of times that I've started a book and then I'm like, "Why haven't I read in a while</w:t>
            </w:r>
            <w:ins w:id="30" w:author="Andrew Wilkinson" w:date="2023-06-26T14:57:00Z">
              <w:r w:rsidR="00390F10">
                <w:t>?</w:t>
              </w:r>
            </w:ins>
            <w:r>
              <w:t>" because I don't like the book. But I felt bad about quitting. I know you've heard this before. It's okay to quit a book, you might not feel like it's okay to quit a book, but it is. If it's not working for you, if it's not fitting in your purpose, don't read it. Or if you want to trick yourself into thinking "I'm not going to finish this" just say "I'm not going to finish this now</w:t>
            </w:r>
            <w:ins w:id="31" w:author="Andrew Wilkinson" w:date="2023-06-26T14:58:00Z">
              <w:r w:rsidR="00390F10">
                <w:t>.</w:t>
              </w:r>
            </w:ins>
            <w:r>
              <w:t>"</w:t>
            </w:r>
            <w:del w:id="32" w:author="Andrew Wilkinson" w:date="2023-06-26T14:58:00Z">
              <w:r w:rsidDel="00390F10">
                <w:delText>.</w:delText>
              </w:r>
            </w:del>
            <w:r>
              <w:t xml:space="preserve"> This doesn't fit my purpose now, maybe it will later, but it doesn't right now. Just close that book man, pick up another book that works better.</w:t>
            </w:r>
          </w:p>
          <w:p w14:paraId="3224A3A6" w14:textId="69DC68C5" w:rsidR="00841DB6" w:rsidRDefault="00841DB6" w:rsidP="00841DB6">
            <w:r>
              <w:t xml:space="preserve">Another question about how you read. Are you going to read actual physical copies of books or digital ones? This is obviously not a new question. Here's </w:t>
            </w:r>
            <w:r>
              <w:lastRenderedPageBreak/>
              <w:t xml:space="preserve">what I want to challenge you with, do you have some sort of internal prejudice against digital books, or audio books? Because for real, y'all, I did and I didn't even know it. I was listening to an episode of </w:t>
            </w:r>
            <w:del w:id="33" w:author="Andrew Wilkinson" w:date="2023-06-26T14:55:00Z">
              <w:r w:rsidDel="00841DB6">
                <w:delText xml:space="preserve">Ann </w:delText>
              </w:r>
            </w:del>
            <w:ins w:id="34" w:author="Andrew Wilkinson" w:date="2023-06-26T14:55:00Z">
              <w:r>
                <w:t xml:space="preserve">Anne </w:t>
              </w:r>
              <w:r>
                <w:t xml:space="preserve"> </w:t>
              </w:r>
            </w:ins>
            <w:del w:id="35" w:author="Andrew Wilkinson" w:date="2023-06-26T14:55:00Z">
              <w:r w:rsidDel="00841DB6">
                <w:delText>Buggel</w:delText>
              </w:r>
            </w:del>
            <w:proofErr w:type="spellStart"/>
            <w:ins w:id="36" w:author="Andrew Wilkinson" w:date="2023-06-26T14:55:00Z">
              <w:r>
                <w:t>Bogel</w:t>
              </w:r>
              <w:proofErr w:type="spellEnd"/>
              <w:r>
                <w:t>,</w:t>
              </w:r>
            </w:ins>
            <w:del w:id="37" w:author="Andrew Wilkinson" w:date="2023-06-26T14:55:00Z">
              <w:r w:rsidDel="00841DB6">
                <w:delText>.</w:delText>
              </w:r>
            </w:del>
            <w:r>
              <w:t xml:space="preserve"> </w:t>
            </w:r>
            <w:ins w:id="38" w:author="Andrew Wilkinson" w:date="2023-06-26T14:55:00Z">
              <w:r w:rsidRPr="00841DB6">
                <w:t>"</w:t>
              </w:r>
            </w:ins>
            <w:r>
              <w:t xml:space="preserve">What </w:t>
            </w:r>
            <w:del w:id="39" w:author="Andrew Wilkinson" w:date="2023-06-26T14:55:00Z">
              <w:r w:rsidDel="00841DB6">
                <w:delText xml:space="preserve">should </w:delText>
              </w:r>
            </w:del>
            <w:ins w:id="40" w:author="Andrew Wilkinson" w:date="2023-06-26T14:55:00Z">
              <w:r>
                <w:t>S</w:t>
              </w:r>
              <w:r>
                <w:t xml:space="preserve">hould </w:t>
              </w:r>
            </w:ins>
            <w:r>
              <w:t xml:space="preserve">I </w:t>
            </w:r>
            <w:del w:id="41" w:author="Andrew Wilkinson" w:date="2023-06-26T14:55:00Z">
              <w:r w:rsidDel="00841DB6">
                <w:delText xml:space="preserve">read </w:delText>
              </w:r>
            </w:del>
            <w:ins w:id="42" w:author="Andrew Wilkinson" w:date="2023-06-26T14:55:00Z">
              <w:r>
                <w:t>R</w:t>
              </w:r>
              <w:r>
                <w:t xml:space="preserve">ead </w:t>
              </w:r>
            </w:ins>
            <w:del w:id="43" w:author="Andrew Wilkinson" w:date="2023-06-26T14:55:00Z">
              <w:r w:rsidDel="00841DB6">
                <w:delText>next</w:delText>
              </w:r>
            </w:del>
            <w:ins w:id="44" w:author="Andrew Wilkinson" w:date="2023-06-26T14:55:00Z">
              <w:r>
                <w:t>N</w:t>
              </w:r>
              <w:r>
                <w:t>ext</w:t>
              </w:r>
            </w:ins>
            <w:r>
              <w:t>?</w:t>
            </w:r>
            <w:ins w:id="45" w:author="Andrew Wilkinson" w:date="2023-06-26T14:55:00Z">
              <w:r w:rsidRPr="00841DB6">
                <w:t>"</w:t>
              </w:r>
            </w:ins>
            <w:r>
              <w:t xml:space="preserve"> </w:t>
            </w:r>
            <w:del w:id="46" w:author="Andrew Wilkinson" w:date="2023-06-26T14:55:00Z">
              <w:r w:rsidDel="00841DB6">
                <w:delText xml:space="preserve">Which </w:delText>
              </w:r>
            </w:del>
            <w:ins w:id="47" w:author="Andrew Wilkinson" w:date="2023-06-26T14:55:00Z">
              <w:r>
                <w:t>w</w:t>
              </w:r>
              <w:r>
                <w:t xml:space="preserve">hich </w:t>
              </w:r>
            </w:ins>
            <w:r>
              <w:t>I love and I currently stopped listening to and I'm going to tell you why in a little bit, but I was listening to an episode a while ago and one of her guests was saying how she reads exclusively on her Kindle.</w:t>
            </w:r>
          </w:p>
          <w:p w14:paraId="42A6E4DB" w14:textId="77777777" w:rsidR="00841DB6" w:rsidRDefault="00841DB6" w:rsidP="00841DB6">
            <w:r>
              <w:t>And I had this weird reaction to that, where I was like "OMG that's crazy" and then went, "why is that crazy?" You read most of your books on the Kindle too. And I realized I was feeling guilty about that. Every time I read a book on the Kindle, I had this like weird underlying prejudice about it that somehow it didn't count as much or wasn't as cultured, are you kidding me? Like a that is so dumb. So I just want to ask you, make sure that you don't have some weird thing about that because it's really silly. It's going to get in your way of your reading and you didn't even realize it, okay.</w:t>
            </w:r>
          </w:p>
          <w:p w14:paraId="17A67F53" w14:textId="45906D17" w:rsidR="00841DB6" w:rsidRDefault="00841DB6" w:rsidP="00841DB6">
            <w:r>
              <w:t>So if right now in your life, with why you're reading and how your life kind of works out, it could be that you're going to read exclusively on the Kindle for a little while. And that is okay. There's nothing wrong with that and you may be listening to this going "you're insane</w:t>
            </w:r>
            <w:ins w:id="48" w:author="Andrew Wilkinson" w:date="2023-06-26T14:58:00Z">
              <w:r w:rsidR="00390F10">
                <w:t>,</w:t>
              </w:r>
            </w:ins>
            <w:r>
              <w:t>"</w:t>
            </w:r>
            <w:del w:id="49" w:author="Andrew Wilkinson" w:date="2023-06-26T14:58:00Z">
              <w:r w:rsidDel="00390F10">
                <w:delText>,</w:delText>
              </w:r>
            </w:del>
            <w:r>
              <w:t xml:space="preserve"> but I just want to just be careful in case any of you feel the way that I do and don't even realize it, but it's silly bias to have, right? It doesn't even matter. It doesn't even count, like it's so stupid. So, if that's you like, we're both stupid, it's fine. Let's just let it go and read, however it works best for us to read.</w:t>
            </w:r>
          </w:p>
          <w:p w14:paraId="2826B3F5" w14:textId="7D305457" w:rsidR="00841DB6" w:rsidRDefault="00841DB6" w:rsidP="00841DB6">
            <w:r>
              <w:t>I don't always have the ability to hold a book in my hand. Specially when I have a baby on the other hand, right? Except for this really cool thing that I will link, called a "page pal</w:t>
            </w:r>
            <w:ins w:id="50" w:author="Andrew Wilkinson" w:date="2023-06-26T14:57:00Z">
              <w:r w:rsidR="00390F10">
                <w:t>.</w:t>
              </w:r>
            </w:ins>
            <w:r>
              <w:t>"</w:t>
            </w:r>
            <w:del w:id="51" w:author="Andrew Wilkinson" w:date="2023-06-26T14:57:00Z">
              <w:r w:rsidDel="00390F10">
                <w:delText>.</w:delText>
              </w:r>
            </w:del>
            <w:r>
              <w:t xml:space="preserve"> And it's one of those things where you stick it on your thumb and it works as your pinky, you know when your pinky and your thumb kind of cramp up and you're trying to keep your book open, if you're holding it? No, you put this beautiful, its like sanded and its smooth. Like a little baby's butt and you put this wooden thing and you put on your thumb and it holds your book open for you. And it's magic. I'll put it in the channel so you can check it out. And I have lots of resources think there were in the past all that kind of stuff on there but that's a great place to get some resources.</w:t>
            </w:r>
          </w:p>
        </w:tc>
        <w:tc>
          <w:tcPr>
            <w:tcW w:w="5395" w:type="dxa"/>
          </w:tcPr>
          <w:p w14:paraId="34D719CB" w14:textId="77777777" w:rsidR="00841DB6" w:rsidRPr="00841DB6" w:rsidRDefault="00841DB6" w:rsidP="00841DB6">
            <w:pPr>
              <w:rPr>
                <w:noProof/>
                <w:lang w:val="es-ES"/>
              </w:rPr>
            </w:pPr>
            <w:r w:rsidRPr="00841DB6">
              <w:rPr>
                <w:noProof/>
                <w:lang w:val="es-ES"/>
              </w:rPr>
              <w:lastRenderedPageBreak/>
              <w:t>Hola chicos. Soy Kendra y estas escuchando el podcast The Lazy Genius. Aquí, te ayudare a ser un genio acerca de las cosas que importan y un flojo acerca de las que no. El episodio de hoy, episodio 23: La genio floja lee: Aquí esta el tema de hoy:</w:t>
            </w:r>
          </w:p>
          <w:p w14:paraId="3B053FB0" w14:textId="77777777" w:rsidR="00841DB6" w:rsidRPr="00841DB6" w:rsidRDefault="00841DB6" w:rsidP="00841DB6">
            <w:pPr>
              <w:rPr>
                <w:noProof/>
                <w:lang w:val="es-ES"/>
              </w:rPr>
            </w:pPr>
            <w:r w:rsidRPr="00841DB6">
              <w:rPr>
                <w:noProof/>
                <w:lang w:val="es-ES"/>
              </w:rPr>
              <w:t xml:space="preserve">¿Quieres ser un genio acerca de la lectura? Está realmente es la verdadera pregunta, o ¿quieres ser flojo en cuanto a ello? Si leer es importante para ti y es algo sobre lo que quieres ser un genio, entonces ojalá este episodio te ayude, y si quieres ser flojo, entonces espero esto te ayude a soltar parte de la culpa que sientes sobre no querer leer más. Así que en el Playbook de hoy, vamos a hablar de 4 cosas muy simples. ¿Por qué lees?, ¿Qué lees?, ¿Cómo lees? y ¿Cuándo lees?. Así que empecemos. </w:t>
            </w:r>
          </w:p>
          <w:p w14:paraId="53690C97" w14:textId="77777777" w:rsidR="00841DB6" w:rsidRPr="00841DB6" w:rsidRDefault="00841DB6" w:rsidP="00841DB6">
            <w:pPr>
              <w:rPr>
                <w:noProof/>
                <w:lang w:val="es-ES"/>
              </w:rPr>
            </w:pPr>
            <w:r w:rsidRPr="00841DB6">
              <w:rPr>
                <w:noProof/>
                <w:lang w:val="es-ES"/>
              </w:rPr>
              <w:t>Entonces, ¿por qué lees? Solo tu puedes responder esto, todo empieza con esta pregunta. Y no intento sonar tan seria desde el inicio, me discupo por ello. Pero esto realmente este el punto crucial de todo. ¿Por qué lees? ¿Por qué quieres leer en lo absoluto? Si no sabes la respuesta a esa pregunta, elegir tu siguiente libro, encontrar tiempo en tu vida para si quiera  hacerlo, los métodos que uses para leer, nada de eso va a importar. Va a estar esparcido por todo el lugar, si no sabes realmente qué quieres leer.</w:t>
            </w:r>
          </w:p>
          <w:p w14:paraId="0014EBE7" w14:textId="77777777" w:rsidR="00841DB6" w:rsidRPr="00841DB6" w:rsidRDefault="00841DB6" w:rsidP="00841DB6">
            <w:pPr>
              <w:rPr>
                <w:noProof/>
                <w:lang w:val="es-ES"/>
              </w:rPr>
            </w:pPr>
            <w:r w:rsidRPr="00841DB6">
              <w:rPr>
                <w:noProof/>
                <w:lang w:val="es-ES"/>
              </w:rPr>
              <w:t>Se siente como leer, esto suena como algo muy tonto, leer esta tan de moda ahora, pero se siente como si lo fuera, almenos en mis circulos, osea, las personas estan rastreando sus libros más o al menos intentan como leer más este año que lo que hicieron el año pasado y hay tantos recursos allá afuera sobre cómo acceder a libros. Y sabes, puedes tener cienes y miles de libros en tu pulgar en tu app de Kindle, sabes, es algo muy importante pero yo creo que hay cierta culpa adherida a cuando lees y tambien a cuando no lees.</w:t>
            </w:r>
          </w:p>
          <w:p w14:paraId="3DAAB7BD" w14:textId="77777777" w:rsidR="00841DB6" w:rsidRPr="00841DB6" w:rsidRDefault="00841DB6" w:rsidP="00841DB6">
            <w:pPr>
              <w:rPr>
                <w:noProof/>
                <w:lang w:val="es-ES"/>
              </w:rPr>
            </w:pPr>
            <w:r w:rsidRPr="00841DB6">
              <w:rPr>
                <w:noProof/>
                <w:lang w:val="es-ES"/>
              </w:rPr>
              <w:t xml:space="preserve">Si no lees, no eres tan culto o eres algo flojo o no eres inteligente, hay muchas cosas que pueden ir con eso o tal vez tu percibes que las personas sienten eso acerca de ti, si no lees demasiado.  Pasé por una etapa de mi vida, me refiero a muchos años, 10 años tal vez, en donde simplemente no leia, no me importaba. Ya no queria. Fuí a la universidad, tengo una licenciatura en Inglés. Fui a la universidad para ser una maestra de Inglés, entonces leí y escribí por mucho tiempo. </w:t>
            </w:r>
          </w:p>
          <w:p w14:paraId="595797B1" w14:textId="77777777" w:rsidR="00841DB6" w:rsidRPr="00841DB6" w:rsidRDefault="00841DB6" w:rsidP="00841DB6">
            <w:pPr>
              <w:rPr>
                <w:noProof/>
                <w:lang w:val="es-ES"/>
              </w:rPr>
            </w:pPr>
            <w:r w:rsidRPr="00841DB6">
              <w:rPr>
                <w:noProof/>
                <w:lang w:val="es-ES"/>
              </w:rPr>
              <w:t xml:space="preserve">Entonces cuando me gradue de la universidad, yo estaba como adiós, ya no quiero hacer esto, ya no quiero leer ni una palabra más, y ahí fue cuando </w:t>
            </w:r>
            <w:r w:rsidRPr="00841DB6">
              <w:rPr>
                <w:noProof/>
                <w:lang w:val="es-ES"/>
              </w:rPr>
              <w:lastRenderedPageBreak/>
              <w:t xml:space="preserve">empecé a verdaderamente obsesionarme con la telvisión. Asi que tengo que decirte, estoy agradecida de que me cansé de leer por que me abrió las puertas de la TV que hizo mi vida muy feliz. Pero había regresado a ello, y estoy bastante contenta por que mi "por qué" cambió. Cuando leía antes en la universidad, yo leía para obtener buenas calificaciones, yo leía para educarme y para aprender acerca de estos conceptos que necesitaba saber para poder enseñar a las mentes en crecimiento, ¿cierto? Yo leía para la escuela. </w:t>
            </w:r>
          </w:p>
          <w:p w14:paraId="1063341A" w14:textId="77777777" w:rsidR="00841DB6" w:rsidRPr="00841DB6" w:rsidRDefault="00841DB6" w:rsidP="00841DB6">
            <w:pPr>
              <w:rPr>
                <w:noProof/>
                <w:lang w:val="es-ES"/>
              </w:rPr>
            </w:pPr>
            <w:r w:rsidRPr="00841DB6">
              <w:rPr>
                <w:noProof/>
                <w:lang w:val="es-ES"/>
              </w:rPr>
              <w:t xml:space="preserve">Después de eso, ya no tenia ese propósito y no tenian ningún propósito. No tenía ninguno con el cual sustituirlo, no tenía un remplazo. Así que, me detuve. Ahora mi propósito es diferente. Ahora, mi "por qué" para leer es, por qué es diviertido. Quiero divertirme cuando leo. Ahora ya no leo para ser inteligente, o para agrandar mi mente, para ser mejor persona. Ósea todas esas razones son muy muy buenas y creo que probablemente seran mi "por qué" en el futuro. Pero por ahora mi "por qué" es diversión. Quiero leer y divertirme. </w:t>
            </w:r>
          </w:p>
          <w:p w14:paraId="48D271E8" w14:textId="77777777" w:rsidR="00841DB6" w:rsidRPr="00841DB6" w:rsidRDefault="00841DB6" w:rsidP="00841DB6">
            <w:pPr>
              <w:rPr>
                <w:noProof/>
                <w:lang w:val="es-ES"/>
              </w:rPr>
            </w:pPr>
            <w:r w:rsidRPr="00841DB6">
              <w:rPr>
                <w:noProof/>
                <w:lang w:val="es-ES"/>
              </w:rPr>
              <w:t xml:space="preserve">Así qué tu eres el único que decide por qué lees, o por qué ya no quieres. Y eso esta bien. Y cuando digo "ya no quieres", no es que ya nunca vayas a volver a leer por el resto de tu vidad, ¿sabés? Puede ser una fase en donde ya no esta bien para tí y eso está bien, solo necesitas darte un descanso, o tal vez solo quieras cambiar lo que estas leyendo. Tal vez, tenias un género que realmente has amado por mucho tiempo y ya es agotador o ya no es tan divertido o hay un sinfín de razones. Pero te estoy dando la libertad en este momento de decidir qué quieres leer. </w:t>
            </w:r>
          </w:p>
          <w:p w14:paraId="4C68AE6B" w14:textId="77777777" w:rsidR="00841DB6" w:rsidRPr="00841DB6" w:rsidRDefault="00841DB6" w:rsidP="00841DB6">
            <w:pPr>
              <w:rPr>
                <w:noProof/>
                <w:lang w:val="es-ES"/>
              </w:rPr>
            </w:pPr>
            <w:r w:rsidRPr="00841DB6">
              <w:rPr>
                <w:noProof/>
                <w:lang w:val="es-ES"/>
              </w:rPr>
              <w:t xml:space="preserve">O por qué ya no quieres leer. Por qué esa respuesta va a determinar todo lo demás que hemos hablado en este episodio y el filtro que uses para tomar cualquier consejo o sugerencia de cualquier persona en el futuro. Así que decide por qué quieres leer: por diversión, por entretenimiento, quieres ser conmovido, quieres aprender, quieres quedarte enganchado en el pasado, quieres ver hacia el futuro, sabés, tal vez hay un estilo de un autor que ames que solo quieres estudiar y quieres empaparte en cada palabra que han escrito. Cualquiera que sea tú propósito, decidelo y deja influenciar todas las otras partes de las que vamos a hablar.  </w:t>
            </w:r>
          </w:p>
          <w:p w14:paraId="66F8103E" w14:textId="1E7C22E4" w:rsidR="00841DB6" w:rsidRPr="00841DB6" w:rsidRDefault="00841DB6" w:rsidP="00841DB6">
            <w:pPr>
              <w:rPr>
                <w:noProof/>
                <w:lang w:val="es-ES"/>
              </w:rPr>
            </w:pPr>
            <w:r w:rsidRPr="00841DB6">
              <w:rPr>
                <w:noProof/>
                <w:lang w:val="es-ES"/>
              </w:rPr>
              <w:t xml:space="preserve">La siguiente parte es qué lees. Esto va a ser bastante corto, chicos. El qué es determinado por el por qué </w:t>
            </w:r>
            <w:r w:rsidRPr="00841DB6">
              <w:rPr>
                <w:noProof/>
                <w:lang w:val="es-ES"/>
              </w:rPr>
              <w:lastRenderedPageBreak/>
              <w:t xml:space="preserve">estas leyendo en primer lugar. Si estas leyendo por diversión, probablemente no vas a leer toda una novela no ficticia, no vas a leer literatura fiticia bastante pesada, ¿verdad? Si quieres divertirte probablemente vas a leer algo cómo una novela distópica y otros mundos y cosas de fantasía, así cómo usar mi imaginación y tener diversas atmosferas y eso para mi es realmente divertido. Pero si quieres ser conmovido, ya sabes, vas a buscar libros que se establescan en tiempos oscuros de nuestra historia y vas a amar libros de la Segunda Guerra Mundial, vas a amar </w:t>
            </w:r>
            <w:ins w:id="52" w:author="Andrew Wilkinson" w:date="2023-06-26T14:54:00Z">
              <w:r w:rsidRPr="00841DB6">
                <w:rPr>
                  <w:noProof/>
                  <w:lang w:val="es-ES"/>
                </w:rPr>
                <w:t>"</w:t>
              </w:r>
            </w:ins>
            <w:del w:id="53" w:author="Andrew Wilkinson" w:date="2023-06-26T14:54:00Z">
              <w:r w:rsidRPr="00841DB6" w:rsidDel="00841DB6">
                <w:rPr>
                  <w:noProof/>
                  <w:lang w:val="es-ES"/>
                </w:rPr>
                <w:delText xml:space="preserve">al </w:delText>
              </w:r>
            </w:del>
            <w:ins w:id="54" w:author="Andrew Wilkinson" w:date="2023-06-26T14:54:00Z">
              <w:r>
                <w:rPr>
                  <w:noProof/>
                  <w:lang w:val="es-ES"/>
                </w:rPr>
                <w:t>A</w:t>
              </w:r>
              <w:r w:rsidRPr="00841DB6">
                <w:rPr>
                  <w:noProof/>
                  <w:lang w:val="es-ES"/>
                </w:rPr>
                <w:t xml:space="preserve">l </w:t>
              </w:r>
            </w:ins>
            <w:r w:rsidRPr="00841DB6">
              <w:rPr>
                <w:noProof/>
                <w:lang w:val="es-ES"/>
              </w:rPr>
              <w:t>ruiseñor</w:t>
            </w:r>
            <w:ins w:id="55" w:author="Andrew Wilkinson" w:date="2023-06-26T14:54:00Z">
              <w:r w:rsidRPr="00841DB6">
                <w:rPr>
                  <w:noProof/>
                  <w:lang w:val="es-ES"/>
                </w:rPr>
                <w:t>"</w:t>
              </w:r>
              <w:r>
                <w:rPr>
                  <w:noProof/>
                  <w:lang w:val="es-ES"/>
                </w:rPr>
                <w:t>,</w:t>
              </w:r>
            </w:ins>
            <w:del w:id="56" w:author="Andrew Wilkinson" w:date="2023-06-26T14:54:00Z">
              <w:r w:rsidRPr="00841DB6" w:rsidDel="00841DB6">
                <w:rPr>
                  <w:noProof/>
                  <w:lang w:val="es-ES"/>
                </w:rPr>
                <w:delText>.</w:delText>
              </w:r>
            </w:del>
            <w:r w:rsidRPr="00841DB6">
              <w:rPr>
                <w:noProof/>
                <w:lang w:val="es-ES"/>
              </w:rPr>
              <w:t xml:space="preserve"> </w:t>
            </w:r>
            <w:ins w:id="57" w:author="Andrew Wilkinson" w:date="2023-06-26T14:54:00Z">
              <w:r w:rsidRPr="00841DB6">
                <w:rPr>
                  <w:noProof/>
                  <w:lang w:val="es-ES"/>
                </w:rPr>
                <w:t>"</w:t>
              </w:r>
            </w:ins>
            <w:r w:rsidRPr="00841DB6">
              <w:rPr>
                <w:noProof/>
                <w:lang w:val="es-ES"/>
              </w:rPr>
              <w:t>Todos los valientes son perdonados</w:t>
            </w:r>
            <w:ins w:id="58" w:author="Andrew Wilkinson" w:date="2023-06-26T14:54:00Z">
              <w:r w:rsidRPr="00841DB6">
                <w:rPr>
                  <w:noProof/>
                  <w:lang w:val="es-ES"/>
                </w:rPr>
                <w:t>"</w:t>
              </w:r>
            </w:ins>
            <w:del w:id="59" w:author="Andrew Wilkinson" w:date="2023-06-26T14:54:00Z">
              <w:r w:rsidRPr="00841DB6" w:rsidDel="00841DB6">
                <w:rPr>
                  <w:noProof/>
                  <w:lang w:val="es-ES"/>
                </w:rPr>
                <w:delText>.</w:delText>
              </w:r>
            </w:del>
            <w:ins w:id="60" w:author="Andrew Wilkinson" w:date="2023-06-26T14:54:00Z">
              <w:r>
                <w:rPr>
                  <w:noProof/>
                  <w:lang w:val="es-ES"/>
                </w:rPr>
                <w:t>,</w:t>
              </w:r>
            </w:ins>
            <w:r w:rsidRPr="00841DB6">
              <w:rPr>
                <w:noProof/>
                <w:lang w:val="es-ES"/>
              </w:rPr>
              <w:t xml:space="preserve"> </w:t>
            </w:r>
            <w:del w:id="61" w:author="Andrew Wilkinson" w:date="2023-06-26T14:54:00Z">
              <w:r w:rsidRPr="00841DB6" w:rsidDel="00841DB6">
                <w:rPr>
                  <w:noProof/>
                  <w:lang w:val="es-ES"/>
                </w:rPr>
                <w:delText xml:space="preserve">Y </w:delText>
              </w:r>
            </w:del>
            <w:ins w:id="62" w:author="Andrew Wilkinson" w:date="2023-06-26T14:54:00Z">
              <w:r>
                <w:rPr>
                  <w:noProof/>
                  <w:lang w:val="es-ES"/>
                </w:rPr>
                <w:t>y</w:t>
              </w:r>
              <w:r w:rsidRPr="00841DB6">
                <w:rPr>
                  <w:noProof/>
                  <w:lang w:val="es-ES"/>
                </w:rPr>
                <w:t xml:space="preserve"> </w:t>
              </w:r>
              <w:r w:rsidRPr="00841DB6">
                <w:rPr>
                  <w:noProof/>
                  <w:lang w:val="es-ES"/>
                </w:rPr>
                <w:t>"</w:t>
              </w:r>
            </w:ins>
            <w:del w:id="63" w:author="Andrew Wilkinson" w:date="2023-06-26T14:54:00Z">
              <w:r w:rsidRPr="00841DB6" w:rsidDel="00841DB6">
                <w:rPr>
                  <w:noProof/>
                  <w:lang w:val="es-ES"/>
                </w:rPr>
                <w:delText xml:space="preserve">toda </w:delText>
              </w:r>
            </w:del>
            <w:ins w:id="64" w:author="Andrew Wilkinson" w:date="2023-06-26T14:54:00Z">
              <w:r>
                <w:rPr>
                  <w:noProof/>
                  <w:lang w:val="es-ES"/>
                </w:rPr>
                <w:t>T</w:t>
              </w:r>
              <w:r w:rsidRPr="00841DB6">
                <w:rPr>
                  <w:noProof/>
                  <w:lang w:val="es-ES"/>
                </w:rPr>
                <w:t xml:space="preserve">oda </w:t>
              </w:r>
            </w:ins>
            <w:r w:rsidRPr="00841DB6">
              <w:rPr>
                <w:noProof/>
                <w:lang w:val="es-ES"/>
              </w:rPr>
              <w:t>la luz que no podemos ver</w:t>
            </w:r>
            <w:ins w:id="65" w:author="Andrew Wilkinson" w:date="2023-06-26T14:54:00Z">
              <w:r w:rsidRPr="00841DB6">
                <w:rPr>
                  <w:noProof/>
                  <w:lang w:val="es-ES"/>
                </w:rPr>
                <w:t>"</w:t>
              </w:r>
            </w:ins>
            <w:r w:rsidRPr="00841DB6">
              <w:rPr>
                <w:noProof/>
                <w:lang w:val="es-ES"/>
              </w:rPr>
              <w:t>, vas a amar estos libros. Esos son los que van a encajar muy bien en tu propósito. Así qué en vez de darte una lista bastante larga de lo que deberias de leer, no! Tú vas a decidir, basado en el por qué estas leyendo en primer lugar, ¿okay?</w:t>
            </w:r>
          </w:p>
          <w:p w14:paraId="5593FE67" w14:textId="77777777" w:rsidR="00841DB6" w:rsidRPr="00841DB6" w:rsidRDefault="00841DB6" w:rsidP="00841DB6">
            <w:pPr>
              <w:rPr>
                <w:noProof/>
                <w:lang w:val="es-ES"/>
              </w:rPr>
            </w:pPr>
            <w:r w:rsidRPr="00841DB6">
              <w:rPr>
                <w:noProof/>
                <w:lang w:val="es-ES"/>
              </w:rPr>
              <w:t>"Así qué puedes hacer un tipo de nota, como, okay, ¿por qué leo? Esto es el por qué, cuáles son dos o tres géneros que encajen bien realmente, o autores o enfocarse en períodos de tiempo y luego enfocarse en eso.</w:t>
            </w:r>
          </w:p>
          <w:p w14:paraId="29939421" w14:textId="77777777" w:rsidR="00841DB6" w:rsidRPr="00841DB6" w:rsidRDefault="00841DB6" w:rsidP="00841DB6">
            <w:pPr>
              <w:rPr>
                <w:noProof/>
                <w:lang w:val="es-ES"/>
              </w:rPr>
            </w:pPr>
            <w:r w:rsidRPr="00841DB6">
              <w:rPr>
                <w:noProof/>
                <w:lang w:val="es-ES"/>
              </w:rPr>
              <w:t>Vas a obtener mucho impulso, y no vas a tener una parálisis en tus decisiones por qué hay tantos libros de donde escoger. Lo habrás reducido toneladas y toneladas, y eso te ayudará a obtener impulso para leer. "</w:t>
            </w:r>
          </w:p>
          <w:p w14:paraId="1DA6803F" w14:textId="77777777" w:rsidR="00841DB6" w:rsidRPr="00841DB6" w:rsidRDefault="00841DB6" w:rsidP="00841DB6">
            <w:pPr>
              <w:rPr>
                <w:noProof/>
                <w:lang w:val="es-ES"/>
              </w:rPr>
            </w:pPr>
            <w:r w:rsidRPr="00841DB6">
              <w:rPr>
                <w:noProof/>
                <w:lang w:val="es-ES"/>
              </w:rPr>
              <w:t xml:space="preserve">Y eso nos lleva a cómo leemos. ¿Qué vamos a hacer para así poder leer más en nuestras vidas? Si esa es nuestra meta, ¿cómo vamos a hacerlo? ¿Cómo vamos a mantener ese impulso? Una manera es leer el tipo de libros que encajen en nuestro proposito. Lo que nos emocione. </w:t>
            </w:r>
          </w:p>
          <w:p w14:paraId="1792A497" w14:textId="77777777" w:rsidR="00841DB6" w:rsidRPr="00841DB6" w:rsidRDefault="00841DB6" w:rsidP="00841DB6">
            <w:pPr>
              <w:rPr>
                <w:noProof/>
                <w:lang w:val="es-ES"/>
              </w:rPr>
            </w:pPr>
            <w:r w:rsidRPr="00841DB6">
              <w:rPr>
                <w:noProof/>
                <w:lang w:val="es-ES"/>
              </w:rPr>
              <w:t xml:space="preserve">La cantidad de veces que he empezado un libro y estoy como, "¿Por qué no he leído en bastante tiempo?" por qué no me gusta el libro. Pero me sentía mal al dejarlo. Yo se que has escuchado esto antes. Está bien dejar un libro, puedes no sentir qué esta bien dejar un libro, pero si lo es. Si no te está funcionando, si no encaja con tu propósito, no lo leas. O si quieres engañarte a tí mismo pensando "No voy a terminar con esto" solo di "No voy a terminar con esto ahorita". Esto no encaja con mí propósito ahorita, probablemente lo haga después, pero no por el momento. Solo cierra el libro, agarra otro que funcione mejor. </w:t>
            </w:r>
          </w:p>
          <w:p w14:paraId="6FC0F511" w14:textId="4D955634" w:rsidR="00841DB6" w:rsidRPr="00841DB6" w:rsidRDefault="00841DB6" w:rsidP="00841DB6">
            <w:pPr>
              <w:rPr>
                <w:noProof/>
                <w:lang w:val="es-ES"/>
              </w:rPr>
            </w:pPr>
            <w:r w:rsidRPr="00841DB6">
              <w:rPr>
                <w:noProof/>
                <w:lang w:val="es-ES"/>
              </w:rPr>
              <w:t xml:space="preserve">Otra pregunta acerca de cómo lees. ¿Vas a leer copias físicas de los libros o digitales? Esto </w:t>
            </w:r>
            <w:r w:rsidRPr="00841DB6">
              <w:rPr>
                <w:noProof/>
                <w:lang w:val="es-ES"/>
              </w:rPr>
              <w:lastRenderedPageBreak/>
              <w:t xml:space="preserve">obviamente no es una pregunta nueva. Aqui va con lo que quiero retarte,  ¿tienes algún tipo de prejuicio interno en contra de libros digitales o audio libros? Por qué de verdad, chicos, yo si y ni siquiera lo sabía. Estaba escuchando un episodio de </w:t>
            </w:r>
            <w:del w:id="66" w:author="Andrew Wilkinson" w:date="2023-06-26T14:55:00Z">
              <w:r w:rsidRPr="00841DB6" w:rsidDel="00841DB6">
                <w:rPr>
                  <w:noProof/>
                  <w:lang w:val="es-ES"/>
                </w:rPr>
                <w:delText xml:space="preserve">Ann </w:delText>
              </w:r>
            </w:del>
            <w:ins w:id="67" w:author="Andrew Wilkinson" w:date="2023-06-26T14:55:00Z">
              <w:r>
                <w:rPr>
                  <w:noProof/>
                  <w:lang w:val="es-ES"/>
                </w:rPr>
                <w:t>Anne</w:t>
              </w:r>
              <w:r w:rsidRPr="00841DB6">
                <w:rPr>
                  <w:noProof/>
                  <w:lang w:val="es-ES"/>
                </w:rPr>
                <w:t xml:space="preserve"> </w:t>
              </w:r>
            </w:ins>
            <w:del w:id="68" w:author="Andrew Wilkinson" w:date="2023-06-26T14:55:00Z">
              <w:r w:rsidRPr="00841DB6" w:rsidDel="00841DB6">
                <w:rPr>
                  <w:noProof/>
                  <w:lang w:val="es-ES"/>
                </w:rPr>
                <w:delText>Buggel</w:delText>
              </w:r>
            </w:del>
            <w:ins w:id="69" w:author="Andrew Wilkinson" w:date="2023-06-26T14:55:00Z">
              <w:r>
                <w:rPr>
                  <w:noProof/>
                  <w:lang w:val="es-ES"/>
                </w:rPr>
                <w:t>Bogel</w:t>
              </w:r>
            </w:ins>
            <w:r w:rsidRPr="00841DB6">
              <w:rPr>
                <w:noProof/>
                <w:lang w:val="es-ES"/>
              </w:rPr>
              <w:t xml:space="preserve">, </w:t>
            </w:r>
            <w:ins w:id="70" w:author="Andrew Wilkinson" w:date="2023-06-26T14:55:00Z">
              <w:r w:rsidRPr="00841DB6">
                <w:rPr>
                  <w:noProof/>
                  <w:lang w:val="es-ES"/>
                </w:rPr>
                <w:t>"</w:t>
              </w:r>
            </w:ins>
            <w:r w:rsidRPr="00841DB6">
              <w:rPr>
                <w:noProof/>
                <w:lang w:val="es-ES"/>
              </w:rPr>
              <w:t>¿Que deberia de leer después?</w:t>
            </w:r>
            <w:ins w:id="71" w:author="Andrew Wilkinson" w:date="2023-06-26T14:55:00Z">
              <w:r w:rsidRPr="00841DB6">
                <w:rPr>
                  <w:noProof/>
                  <w:lang w:val="es-ES"/>
                </w:rPr>
                <w:t>"</w:t>
              </w:r>
            </w:ins>
            <w:r w:rsidRPr="00841DB6">
              <w:rPr>
                <w:noProof/>
                <w:lang w:val="es-ES"/>
              </w:rPr>
              <w:t xml:space="preserve"> </w:t>
            </w:r>
            <w:del w:id="72" w:author="Andrew Wilkinson" w:date="2023-06-26T14:55:00Z">
              <w:r w:rsidRPr="00841DB6" w:rsidDel="00841DB6">
                <w:rPr>
                  <w:noProof/>
                  <w:lang w:val="es-ES"/>
                </w:rPr>
                <w:delText xml:space="preserve">El </w:delText>
              </w:r>
            </w:del>
            <w:ins w:id="73" w:author="Andrew Wilkinson" w:date="2023-06-26T14:55:00Z">
              <w:r>
                <w:rPr>
                  <w:noProof/>
                  <w:lang w:val="es-ES"/>
                </w:rPr>
                <w:t>e</w:t>
              </w:r>
              <w:r w:rsidRPr="00841DB6">
                <w:rPr>
                  <w:noProof/>
                  <w:lang w:val="es-ES"/>
                </w:rPr>
                <w:t xml:space="preserve">l </w:t>
              </w:r>
            </w:ins>
            <w:r w:rsidRPr="00841DB6">
              <w:rPr>
                <w:noProof/>
                <w:lang w:val="es-ES"/>
              </w:rPr>
              <w:t xml:space="preserve">cuál amo y acabo de dejar de escuchar y te voy a decir el por qué en un momento, pero estaba escuchando un episodio hace un tiempo y uno de sus invitados estaba diciendo como ella lee exclusivamente en Kindle. </w:t>
            </w:r>
          </w:p>
          <w:p w14:paraId="58868090" w14:textId="77777777" w:rsidR="00841DB6" w:rsidRPr="00841DB6" w:rsidRDefault="00841DB6" w:rsidP="00841DB6">
            <w:pPr>
              <w:rPr>
                <w:noProof/>
                <w:lang w:val="es-ES"/>
              </w:rPr>
            </w:pPr>
            <w:r w:rsidRPr="00841DB6">
              <w:rPr>
                <w:noProof/>
                <w:lang w:val="es-ES"/>
              </w:rPr>
              <w:t>Y tuve esta rara reacción, en dónde estaba cómo "Oh por dios, es una locura" y luego fué "¿por qué es eso una locura?" Tu lees la mayoria de tus libros en Kindle también. Y me di cuenta qué me estaba sintiendo culpable acerca de ello. Cada vez que leo un libro en Kindle, tenía este cómo raro prejuicio oculto acerca de ello, que de alguna forma no contaba demasiado o no era tan culta, ¿estás bromeando me? Eso es tan tonto.  Así que solo te quiero preguntar, asegurate de que tu no tengas alguna cosa rata acerca de eso por qué es bastante ridículo. Se va a interponer en tu camino de tu lectura y ni siquiera te diste cuenta, okay.</w:t>
            </w:r>
          </w:p>
          <w:p w14:paraId="3AFF0A07" w14:textId="77777777" w:rsidR="00841DB6" w:rsidRPr="00841DB6" w:rsidRDefault="00841DB6" w:rsidP="00841DB6">
            <w:pPr>
              <w:rPr>
                <w:noProof/>
                <w:lang w:val="es-ES"/>
              </w:rPr>
            </w:pPr>
            <w:r w:rsidRPr="00841DB6">
              <w:rPr>
                <w:noProof/>
                <w:lang w:val="es-ES"/>
              </w:rPr>
              <w:t>Entonces, si ahorita en tu vida, con por qué lees y cómo tu vida medio funciona, puede ser que vas a leer exclusivamente en el Kindle por algún tiempo. Y eso esta bien. No hay nada malo con ello y tu probablemente estes escuchando esto pensando "estas demente", pero yo solo quiero ser cuidadosa en caso de que cualquiera de ustedes se sienta de la manera que yo me siento y no se den cuenta, pero es un tonto prejuicio que se tiene, ¿correcto? Ni siquiera importa. Ni siquiera cuenta, es bastante estúpido. Así qué, si ese eres tú, entonces, los dos somos estúpidos, está bien. Solo hay que dejarlo ir y leer, aunque nos funciona mejor leer.</w:t>
            </w:r>
          </w:p>
          <w:p w14:paraId="6FD28183" w14:textId="65306FBB" w:rsidR="00841DB6" w:rsidRDefault="00841DB6" w:rsidP="00841DB6">
            <w:r w:rsidRPr="00841DB6">
              <w:rPr>
                <w:noProof/>
                <w:lang w:val="es-ES"/>
              </w:rPr>
              <w:t xml:space="preserve">No siempre tengo la habilidad de sostener un libro en mi mano. Especialmente cuando tengo un bebé en la otra mano, ¿correcto?. A excepción de esta cosa tan cool que dejare el enlace, llamada una "page pal". Y es una de esas cosas donde tu lo pones en tu pulgar y funciona cómo tu meñique, ya sabes cuando tu meñique y tu pulgar les da como un calambre y estas tratando de mantener el libro abierto, cuando lo sostienes? No, tú te pones está hermosura, está cómo lijada y esta suave. Cómo pompas de un bebé y te pones esta cosa de madera y la pones en tu pulgar y sostiene el libro abierto por ti.  Y es magia. Lo pondré en el canal para que lo </w:t>
            </w:r>
            <w:r w:rsidRPr="00841DB6">
              <w:rPr>
                <w:noProof/>
                <w:lang w:val="es-ES"/>
              </w:rPr>
              <w:lastRenderedPageBreak/>
              <w:t>puedan checar. Y tengo muchos recursos creo que estaban en el pasado y toda esa clase de cosas ahí pero es un gran lugar para obtener ciertos recursos.</w:t>
            </w:r>
          </w:p>
        </w:tc>
      </w:tr>
    </w:tbl>
    <w:p w14:paraId="2BB88534" w14:textId="77777777" w:rsidR="00315F22" w:rsidRDefault="00315F22"/>
    <w:sectPr w:rsidR="00315F22" w:rsidSect="00841D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ilkinson">
    <w15:presenceInfo w15:providerId="AD" w15:userId="S::AWilkinson@sorenson.com::4007275d-7d1d-4b69-8b89-dfa3b5be2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B6"/>
    <w:rsid w:val="00315F22"/>
    <w:rsid w:val="00390F10"/>
    <w:rsid w:val="007450F7"/>
    <w:rsid w:val="00841DB6"/>
    <w:rsid w:val="00FA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CFBB94"/>
  <w15:chartTrackingRefBased/>
  <w15:docId w15:val="{4DE11919-750F-6640-90EE-1D2014FB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41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2932</Words>
  <Characters>16716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Wilkinson</dc:creator>
  <cp:keywords/>
  <dc:description/>
  <cp:lastModifiedBy>Andrew Wilkinson</cp:lastModifiedBy>
  <cp:revision>1</cp:revision>
  <dcterms:created xsi:type="dcterms:W3CDTF">2023-06-26T18:46:00Z</dcterms:created>
  <dcterms:modified xsi:type="dcterms:W3CDTF">2023-06-26T18:58:00Z</dcterms:modified>
</cp:coreProperties>
</file>