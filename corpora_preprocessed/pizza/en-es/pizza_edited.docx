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8278C" w:rsidRPr="0078278C" w14:paraId="47048BF7" w14:textId="77777777" w:rsidTr="0078278C">
        <w:tc>
          <w:tcPr>
            <w:tcW w:w="5395" w:type="dxa"/>
          </w:tcPr>
          <w:p w14:paraId="214DAB4D" w14:textId="05F4541F" w:rsidR="0078278C" w:rsidRPr="0078278C" w:rsidRDefault="0078278C" w:rsidP="0078278C">
            <w:r w:rsidRPr="0078278C">
              <w:t>This is Nick</w:t>
            </w:r>
            <w:ins w:id="0" w:author="Andrew Wilkinson" w:date="2023-06-27T19:56:00Z">
              <w:r w:rsidR="009E7299">
                <w:t>.</w:t>
              </w:r>
            </w:ins>
          </w:p>
          <w:p w14:paraId="3BB17EA7" w14:textId="77777777" w:rsidR="0078278C" w:rsidRPr="0078278C" w:rsidRDefault="0078278C" w:rsidP="0078278C"/>
          <w:p w14:paraId="2354AE6A" w14:textId="2B20F0BE" w:rsidR="0078278C" w:rsidRPr="0078278C" w:rsidRDefault="00621683" w:rsidP="0078278C">
            <w:ins w:id="1" w:author="Andrew Wilkinson [2]" w:date="2023-06-27T17:56:00Z">
              <w:r>
                <w:t>T</w:t>
              </w:r>
            </w:ins>
            <w:del w:id="2" w:author="Andrew Wilkinson [2]" w:date="2023-06-27T17:57:00Z">
              <w:r w:rsidR="0078278C" w:rsidRPr="0078278C" w:rsidDel="00621683">
                <w:delText>t</w:delText>
              </w:r>
            </w:del>
            <w:r w:rsidR="0078278C" w:rsidRPr="0078278C">
              <w:t>his is Jack</w:t>
            </w:r>
            <w:ins w:id="3" w:author="Andrew Wilkinson [2]" w:date="2023-06-27T17:56:00Z">
              <w:r>
                <w:t>.</w:t>
              </w:r>
            </w:ins>
          </w:p>
          <w:p w14:paraId="02B3DD4C" w14:textId="77777777" w:rsidR="0078278C" w:rsidRPr="0078278C" w:rsidRDefault="0078278C" w:rsidP="0078278C"/>
          <w:p w14:paraId="493D5658" w14:textId="32DD1D80" w:rsidR="0078278C" w:rsidRPr="0078278C" w:rsidRDefault="0078278C" w:rsidP="0078278C">
            <w:r w:rsidRPr="0078278C">
              <w:t xml:space="preserve">It's Tuesday </w:t>
            </w:r>
            <w:del w:id="4" w:author="Andrew Wilkinson [2]" w:date="2023-06-27T17:55:00Z">
              <w:r w:rsidRPr="0078278C" w:rsidDel="00621683">
                <w:delText>Tboy</w:delText>
              </w:r>
            </w:del>
            <w:ins w:id="5" w:author="Andrew Wilkinson [2]" w:date="2023-06-27T17:55:00Z">
              <w:r w:rsidR="00621683">
                <w:t>TBOY</w:t>
              </w:r>
            </w:ins>
            <w:r w:rsidRPr="0078278C">
              <w:t>, Tuesday June 13th and today's pod is the best one yet.</w:t>
            </w:r>
          </w:p>
          <w:p w14:paraId="51264E7A" w14:textId="77777777" w:rsidR="0078278C" w:rsidRPr="0078278C" w:rsidRDefault="0078278C" w:rsidP="0078278C"/>
          <w:p w14:paraId="459D8D5D" w14:textId="5A89CCAE" w:rsidR="0078278C" w:rsidRPr="0078278C" w:rsidRDefault="0078278C" w:rsidP="0078278C">
            <w:r w:rsidRPr="0078278C">
              <w:t xml:space="preserve">Nick, we do stock disclosures at the end of the </w:t>
            </w:r>
            <w:ins w:id="6" w:author="Andrew Wilkinson [2]" w:date="2023-06-27T17:56:00Z">
              <w:r w:rsidR="00621683">
                <w:t>p</w:t>
              </w:r>
            </w:ins>
            <w:del w:id="7" w:author="Andrew Wilkinson [2]" w:date="2023-06-27T17:56:00Z">
              <w:r w:rsidRPr="0078278C" w:rsidDel="00621683">
                <w:delText>P</w:delText>
              </w:r>
            </w:del>
            <w:r w:rsidRPr="0078278C">
              <w:t>od can I do a voice disclosure right now</w:t>
            </w:r>
            <w:ins w:id="8" w:author="Andrew Wilkinson [2]" w:date="2023-06-27T17:56:00Z">
              <w:r w:rsidR="00621683">
                <w:t>?</w:t>
              </w:r>
            </w:ins>
          </w:p>
          <w:p w14:paraId="484509F8" w14:textId="77777777" w:rsidR="0078278C" w:rsidRDefault="0078278C" w:rsidP="0078278C">
            <w:pPr>
              <w:rPr>
                <w:ins w:id="9" w:author="Andrew Wilkinson [2]" w:date="2023-06-27T17:56:00Z"/>
              </w:rPr>
            </w:pPr>
          </w:p>
          <w:p w14:paraId="079285F1" w14:textId="77777777" w:rsidR="00621683" w:rsidRPr="0078278C" w:rsidRDefault="00621683" w:rsidP="0078278C"/>
          <w:p w14:paraId="1B9C3920" w14:textId="5EC0BDA5" w:rsidR="0078278C" w:rsidRPr="0078278C" w:rsidRDefault="0078278C" w:rsidP="0078278C">
            <w:del w:id="10" w:author="Andrew Wilkinson [2]" w:date="2023-06-27T17:56:00Z">
              <w:r w:rsidRPr="0078278C" w:rsidDel="00621683">
                <w:delText xml:space="preserve">you </w:delText>
              </w:r>
            </w:del>
            <w:ins w:id="11" w:author="Andrew Wilkinson [2]" w:date="2023-06-27T17:56:00Z">
              <w:r w:rsidR="00621683">
                <w:t>Y</w:t>
              </w:r>
              <w:r w:rsidR="00621683" w:rsidRPr="0078278C">
                <w:t xml:space="preserve">ou </w:t>
              </w:r>
            </w:ins>
            <w:r w:rsidRPr="0078278C">
              <w:t>hit me, Jack</w:t>
            </w:r>
            <w:ins w:id="12" w:author="Andrew Wilkinson [2]" w:date="2023-06-27T17:57:00Z">
              <w:r w:rsidR="00621683">
                <w:t>.</w:t>
              </w:r>
            </w:ins>
          </w:p>
          <w:p w14:paraId="534845C8" w14:textId="77777777" w:rsidR="0078278C" w:rsidRPr="0078278C" w:rsidRDefault="0078278C" w:rsidP="0078278C"/>
          <w:p w14:paraId="16A9FC99" w14:textId="52AF046A" w:rsidR="0078278C" w:rsidRPr="0078278C" w:rsidRDefault="00621683" w:rsidP="0078278C">
            <w:ins w:id="13" w:author="Andrew Wilkinson [2]" w:date="2023-06-27T17:57:00Z">
              <w:r>
                <w:t>M</w:t>
              </w:r>
            </w:ins>
            <w:del w:id="14" w:author="Andrew Wilkinson [2]" w:date="2023-06-27T17:57:00Z">
              <w:r w:rsidR="0078278C" w:rsidRPr="0078278C" w:rsidDel="00621683">
                <w:delText>m</w:delText>
              </w:r>
            </w:del>
            <w:r w:rsidR="0078278C" w:rsidRPr="0078278C">
              <w:t xml:space="preserve">y voice is still completely </w:t>
            </w:r>
            <w:del w:id="15" w:author="Andrew Wilkinson [2]" w:date="2023-06-27T17:56:00Z">
              <w:r w:rsidR="0078278C" w:rsidRPr="0078278C" w:rsidDel="00621683">
                <w:delText xml:space="preserve">shut </w:delText>
              </w:r>
            </w:del>
            <w:ins w:id="16" w:author="Andrew Wilkinson [2]" w:date="2023-06-27T17:56:00Z">
              <w:r w:rsidRPr="0078278C">
                <w:t>sh</w:t>
              </w:r>
              <w:r>
                <w:t>o</w:t>
              </w:r>
              <w:r w:rsidRPr="0078278C">
                <w:t xml:space="preserve">t </w:t>
              </w:r>
            </w:ins>
            <w:r w:rsidR="0078278C" w:rsidRPr="0078278C">
              <w:t>from the wedding this weekend</w:t>
            </w:r>
          </w:p>
          <w:p w14:paraId="124C457D" w14:textId="77777777" w:rsidR="0078278C" w:rsidRPr="0078278C" w:rsidRDefault="0078278C" w:rsidP="0078278C"/>
          <w:p w14:paraId="13127FF7" w14:textId="5A5BE0AB" w:rsidR="0078278C" w:rsidRPr="0078278C" w:rsidRDefault="0078278C" w:rsidP="0078278C">
            <w:r w:rsidRPr="0078278C">
              <w:t xml:space="preserve">I didn't want to say anything but you sound like </w:t>
            </w:r>
            <w:ins w:id="17" w:author="Andrew Wilkinson [2]" w:date="2023-06-27T17:57:00Z">
              <w:r w:rsidR="00621683">
                <w:t xml:space="preserve">a </w:t>
              </w:r>
            </w:ins>
            <w:r w:rsidRPr="0078278C">
              <w:t>mature Aretha Franklin let</w:t>
            </w:r>
            <w:ins w:id="18" w:author="Andrew Wilkinson [2]" w:date="2023-06-27T17:57:00Z">
              <w:r w:rsidR="00621683">
                <w:t>'</w:t>
              </w:r>
            </w:ins>
            <w:r w:rsidRPr="0078278C">
              <w:t>s go with that.</w:t>
            </w:r>
          </w:p>
          <w:p w14:paraId="47C3D902" w14:textId="77777777" w:rsidR="0078278C" w:rsidRPr="0078278C" w:rsidRDefault="0078278C" w:rsidP="0078278C"/>
          <w:p w14:paraId="3F68F6FF" w14:textId="7810C541" w:rsidR="0078278C" w:rsidRPr="0078278C" w:rsidRDefault="0078278C" w:rsidP="0078278C">
            <w:del w:id="19" w:author="Andrew Wilkinson [2]" w:date="2023-06-27T17:57:00Z">
              <w:r w:rsidRPr="0078278C" w:rsidDel="00621683">
                <w:delText xml:space="preserve">I </w:delText>
              </w:r>
            </w:del>
            <w:ins w:id="20" w:author="Andrew Wilkinson [2]" w:date="2023-06-27T17:57:00Z">
              <w:r w:rsidR="00621683">
                <w:t>A</w:t>
              </w:r>
              <w:r w:rsidR="00621683" w:rsidRPr="0078278C">
                <w:t xml:space="preserve"> </w:t>
              </w:r>
            </w:ins>
            <w:r w:rsidRPr="0078278C">
              <w:t xml:space="preserve">little bit softer now, </w:t>
            </w:r>
            <w:ins w:id="21" w:author="Andrew Wilkinson [2]" w:date="2023-06-27T17:57:00Z">
              <w:r w:rsidR="00621683">
                <w:t>a</w:t>
              </w:r>
            </w:ins>
            <w:del w:id="22" w:author="Andrew Wilkinson [2]" w:date="2023-06-27T17:57:00Z">
              <w:r w:rsidRPr="0078278C" w:rsidDel="00621683">
                <w:delText>I</w:delText>
              </w:r>
            </w:del>
            <w:r w:rsidRPr="0078278C">
              <w:t xml:space="preserve"> little bit softer now</w:t>
            </w:r>
            <w:ins w:id="23" w:author="Andrew Wilkinson [2]" w:date="2023-06-27T17:57:00Z">
              <w:r w:rsidR="00621683">
                <w:t>.</w:t>
              </w:r>
            </w:ins>
          </w:p>
          <w:p w14:paraId="38D8633D" w14:textId="77777777" w:rsidR="0078278C" w:rsidRPr="0078278C" w:rsidRDefault="0078278C" w:rsidP="0078278C"/>
          <w:p w14:paraId="6063E364" w14:textId="311E8A01" w:rsidR="0078278C" w:rsidRPr="0078278C" w:rsidRDefault="00621683" w:rsidP="0078278C">
            <w:ins w:id="24" w:author="Andrew Wilkinson [2]" w:date="2023-06-27T17:57:00Z">
              <w:r>
                <w:t>It's</w:t>
              </w:r>
            </w:ins>
            <w:del w:id="25" w:author="Andrew Wilkinson [2]" w:date="2023-06-27T17:57:00Z">
              <w:r w:rsidR="0078278C" w:rsidRPr="0078278C" w:rsidDel="00621683">
                <w:delText>is</w:delText>
              </w:r>
            </w:del>
            <w:r w:rsidR="0078278C" w:rsidRPr="0078278C">
              <w:t xml:space="preserve"> like </w:t>
            </w:r>
            <w:ins w:id="26" w:author="Andrew Wilkinson [2]" w:date="2023-06-27T17:57:00Z">
              <w:r>
                <w:t xml:space="preserve">a </w:t>
              </w:r>
            </w:ins>
            <w:r w:rsidR="0078278C" w:rsidRPr="0078278C">
              <w:t>Katy Perry with a little bit of ASMR</w:t>
            </w:r>
            <w:ins w:id="27" w:author="Andrew Wilkinson [2]" w:date="2023-06-27T17:57:00Z">
              <w:r>
                <w:t>.</w:t>
              </w:r>
            </w:ins>
          </w:p>
          <w:p w14:paraId="73175110" w14:textId="77777777" w:rsidR="0078278C" w:rsidRPr="0078278C" w:rsidRDefault="0078278C" w:rsidP="0078278C"/>
          <w:p w14:paraId="608DB591" w14:textId="6E413CB6" w:rsidR="0078278C" w:rsidRPr="0078278C" w:rsidRDefault="0078278C" w:rsidP="0078278C">
            <w:del w:id="28" w:author="Andrew Wilkinson [2]" w:date="2023-06-27T17:58:00Z">
              <w:r w:rsidRPr="0078278C" w:rsidDel="00621683">
                <w:delText xml:space="preserve">it's </w:delText>
              </w:r>
            </w:del>
            <w:ins w:id="29" w:author="Andrew Wilkinson [2]" w:date="2023-06-27T17:58:00Z">
              <w:r w:rsidR="00621683">
                <w:t>I</w:t>
              </w:r>
              <w:r w:rsidR="00621683" w:rsidRPr="0078278C">
                <w:t xml:space="preserve">t's </w:t>
              </w:r>
            </w:ins>
            <w:r w:rsidRPr="0078278C">
              <w:t>hopefully temporary</w:t>
            </w:r>
            <w:ins w:id="30" w:author="Andrew Wilkinson [2]" w:date="2023-06-27T17:58:00Z">
              <w:r w:rsidR="00621683">
                <w:t>.</w:t>
              </w:r>
            </w:ins>
          </w:p>
          <w:p w14:paraId="377B651A" w14:textId="77777777" w:rsidR="0078278C" w:rsidRPr="0078278C" w:rsidRDefault="0078278C" w:rsidP="0078278C"/>
          <w:p w14:paraId="13E25FBA" w14:textId="6FBDE6CD" w:rsidR="0078278C" w:rsidRPr="0078278C" w:rsidRDefault="0078278C" w:rsidP="0078278C">
            <w:r w:rsidRPr="0078278C">
              <w:t xml:space="preserve">I think it looks good on you, I think we should roll with it. </w:t>
            </w:r>
            <w:del w:id="31" w:author="Andrew Wilkinson [2]" w:date="2023-06-27T17:58:00Z">
              <w:r w:rsidRPr="0078278C" w:rsidDel="00621683">
                <w:delText>FIRST STORY</w:delText>
              </w:r>
            </w:del>
            <w:ins w:id="32" w:author="Andrew Wilkinson [2]" w:date="2023-06-27T17:58:00Z">
              <w:r w:rsidR="00621683">
                <w:t>First story</w:t>
              </w:r>
            </w:ins>
            <w:r w:rsidRPr="0078278C">
              <w:t>. What do we got, Jack?</w:t>
            </w:r>
          </w:p>
          <w:p w14:paraId="6E7F2EC5" w14:textId="77777777" w:rsidR="0078278C" w:rsidRDefault="0078278C" w:rsidP="0078278C">
            <w:pPr>
              <w:rPr>
                <w:ins w:id="33" w:author="Andrew Wilkinson [2]" w:date="2023-06-27T18:27:00Z"/>
              </w:rPr>
            </w:pPr>
          </w:p>
          <w:p w14:paraId="2DA70673" w14:textId="77777777" w:rsidR="002F4CA7" w:rsidRPr="0078278C" w:rsidRDefault="002F4CA7" w:rsidP="0078278C"/>
          <w:p w14:paraId="2032315B" w14:textId="32F3210D" w:rsidR="0078278C" w:rsidRPr="0078278C" w:rsidRDefault="0078278C" w:rsidP="0078278C">
            <w:r w:rsidRPr="0078278C">
              <w:t xml:space="preserve">Delivering pizza surged during the pandemic, but now </w:t>
            </w:r>
            <w:del w:id="34" w:author="Andrew Wilkinson [2]" w:date="2023-06-27T17:58:00Z">
              <w:r w:rsidRPr="0078278C" w:rsidDel="00621683">
                <w:delText xml:space="preserve">delivering </w:delText>
              </w:r>
            </w:del>
            <w:ins w:id="35" w:author="Andrew Wilkinson [2]" w:date="2023-06-27T17:58:00Z">
              <w:r w:rsidR="00621683">
                <w:t>delivery</w:t>
              </w:r>
              <w:r w:rsidR="00621683" w:rsidRPr="0078278C">
                <w:t xml:space="preserve"> </w:t>
              </w:r>
            </w:ins>
            <w:r w:rsidRPr="0078278C">
              <w:t>has gone cold</w:t>
            </w:r>
            <w:ins w:id="36" w:author="Andrew Wilkinson [2]" w:date="2023-06-27T17:58:00Z">
              <w:r w:rsidR="00621683">
                <w:t>.</w:t>
              </w:r>
            </w:ins>
            <w:del w:id="37" w:author="Andrew Wilkinson [2]" w:date="2023-06-27T17:58:00Z">
              <w:r w:rsidRPr="0078278C" w:rsidDel="00621683">
                <w:delText>,</w:delText>
              </w:r>
            </w:del>
          </w:p>
          <w:p w14:paraId="409C3837" w14:textId="77777777" w:rsidR="0078278C" w:rsidRPr="0078278C" w:rsidRDefault="0078278C" w:rsidP="0078278C"/>
          <w:p w14:paraId="44256CBF" w14:textId="329C1761" w:rsidR="0078278C" w:rsidRPr="0078278C" w:rsidRDefault="00621683" w:rsidP="0078278C">
            <w:ins w:id="38" w:author="Andrew Wilkinson [2]" w:date="2023-06-27T17:58:00Z">
              <w:r>
                <w:t>B</w:t>
              </w:r>
            </w:ins>
            <w:del w:id="39" w:author="Andrew Wilkinson [2]" w:date="2023-06-27T17:58:00Z">
              <w:r w:rsidR="0078278C" w:rsidRPr="0078278C" w:rsidDel="00621683">
                <w:delText>b</w:delText>
              </w:r>
            </w:del>
            <w:r w:rsidR="0078278C" w:rsidRPr="0078278C">
              <w:t>ecause frozen pizza is eating delivery pizza</w:t>
            </w:r>
            <w:ins w:id="40" w:author="Andrew Wilkinson [2]" w:date="2023-06-27T17:58:00Z">
              <w:r>
                <w:t>.</w:t>
              </w:r>
            </w:ins>
          </w:p>
          <w:p w14:paraId="6AC9C243" w14:textId="77777777" w:rsidR="0078278C" w:rsidRDefault="0078278C" w:rsidP="0078278C">
            <w:pPr>
              <w:rPr>
                <w:ins w:id="41" w:author="Andrew Wilkinson [2]" w:date="2023-06-27T18:27:00Z"/>
              </w:rPr>
            </w:pPr>
          </w:p>
          <w:p w14:paraId="254462DC" w14:textId="77777777" w:rsidR="002F4CA7" w:rsidRPr="0078278C" w:rsidRDefault="002F4CA7" w:rsidP="0078278C"/>
          <w:p w14:paraId="592E6D3D" w14:textId="0B8471A4" w:rsidR="0078278C" w:rsidRPr="0078278C" w:rsidRDefault="00621683" w:rsidP="0078278C">
            <w:ins w:id="42" w:author="Andrew Wilkinson [2]" w:date="2023-06-27T17:58:00Z">
              <w:r>
                <w:t>F</w:t>
              </w:r>
            </w:ins>
            <w:del w:id="43" w:author="Andrew Wilkinson [2]" w:date="2023-06-27T17:58:00Z">
              <w:r w:rsidR="0078278C" w:rsidRPr="0078278C" w:rsidDel="00621683">
                <w:delText>f</w:delText>
              </w:r>
            </w:del>
            <w:r w:rsidR="0078278C" w:rsidRPr="0078278C">
              <w:t xml:space="preserve">or our </w:t>
            </w:r>
            <w:del w:id="44" w:author="Andrew Wilkinson [2]" w:date="2023-06-27T17:58:00Z">
              <w:r w:rsidR="0078278C" w:rsidRPr="0078278C" w:rsidDel="00621683">
                <w:delText xml:space="preserve">Second </w:delText>
              </w:r>
            </w:del>
            <w:ins w:id="45" w:author="Andrew Wilkinson [2]" w:date="2023-06-27T17:58:00Z">
              <w:r>
                <w:t>s</w:t>
              </w:r>
              <w:r w:rsidRPr="0078278C">
                <w:t xml:space="preserve">econd </w:t>
              </w:r>
            </w:ins>
            <w:del w:id="46" w:author="Andrew Wilkinson [2]" w:date="2023-06-27T17:58:00Z">
              <w:r w:rsidR="0078278C" w:rsidRPr="0078278C" w:rsidDel="00621683">
                <w:delText xml:space="preserve">Story </w:delText>
              </w:r>
            </w:del>
            <w:ins w:id="47" w:author="Andrew Wilkinson [2]" w:date="2023-06-27T17:58:00Z">
              <w:r>
                <w:t>s</w:t>
              </w:r>
              <w:r w:rsidRPr="0078278C">
                <w:t xml:space="preserve">tory </w:t>
              </w:r>
            </w:ins>
            <w:del w:id="48" w:author="Andrew Wilkinson [2]" w:date="2023-06-27T18:24:00Z">
              <w:r w:rsidR="0078278C" w:rsidRPr="0078278C" w:rsidDel="00D32465">
                <w:delText>JP</w:delText>
              </w:r>
            </w:del>
            <w:ins w:id="49" w:author="Andrew Wilkinson [2]" w:date="2023-06-27T18:24:00Z">
              <w:r w:rsidR="00D32465">
                <w:t>J.P.</w:t>
              </w:r>
            </w:ins>
            <w:r w:rsidR="0078278C" w:rsidRPr="0078278C">
              <w:t xml:space="preserve"> Morgan Chase is paying </w:t>
            </w:r>
            <w:del w:id="50" w:author="Andrew Wilkinson [2]" w:date="2023-06-27T17:58:00Z">
              <w:r w:rsidR="0078278C" w:rsidRPr="0078278C" w:rsidDel="00621683">
                <w:delText>$</w:delText>
              </w:r>
            </w:del>
            <w:r w:rsidR="0078278C" w:rsidRPr="0078278C">
              <w:t>290 million dollars to settle their Jeffrey Epstein l</w:t>
            </w:r>
            <w:ins w:id="51" w:author="Andrew Wilkinson [2]" w:date="2023-06-27T17:58:00Z">
              <w:r>
                <w:t>awsuit.</w:t>
              </w:r>
            </w:ins>
            <w:del w:id="52" w:author="Andrew Wilkinson [2]" w:date="2023-06-27T17:58:00Z">
              <w:r w:rsidR="0078278C" w:rsidRPr="0078278C" w:rsidDel="00621683">
                <w:delText>osser</w:delText>
              </w:r>
            </w:del>
          </w:p>
          <w:p w14:paraId="6521A263" w14:textId="77777777" w:rsidR="0078278C" w:rsidRDefault="0078278C" w:rsidP="0078278C">
            <w:pPr>
              <w:rPr>
                <w:ins w:id="53" w:author="Andrew Wilkinson [2]" w:date="2023-06-27T18:27:00Z"/>
              </w:rPr>
            </w:pPr>
          </w:p>
          <w:p w14:paraId="52827748" w14:textId="77777777" w:rsidR="002F4CA7" w:rsidRPr="0078278C" w:rsidRDefault="002F4CA7" w:rsidP="0078278C"/>
          <w:p w14:paraId="565F9903" w14:textId="62F6F8BC" w:rsidR="0078278C" w:rsidRPr="0078278C" w:rsidRDefault="00621683" w:rsidP="0078278C">
            <w:ins w:id="54" w:author="Andrew Wilkinson [2]" w:date="2023-06-27T17:58:00Z">
              <w:r>
                <w:t>B</w:t>
              </w:r>
            </w:ins>
            <w:del w:id="55" w:author="Andrew Wilkinson [2]" w:date="2023-06-27T17:58:00Z">
              <w:r w:rsidR="0078278C" w:rsidRPr="0078278C" w:rsidDel="00621683">
                <w:delText>b</w:delText>
              </w:r>
            </w:del>
            <w:r w:rsidR="0078278C" w:rsidRPr="0078278C">
              <w:t>ecause the secret crime fighter you never think of is Frank from finance</w:t>
            </w:r>
            <w:ins w:id="56" w:author="Andrew Wilkinson [2]" w:date="2023-06-27T17:58:00Z">
              <w:r>
                <w:t>.</w:t>
              </w:r>
            </w:ins>
          </w:p>
          <w:p w14:paraId="2C7DFB42" w14:textId="77777777" w:rsidR="0078278C" w:rsidRPr="0078278C" w:rsidRDefault="0078278C" w:rsidP="0078278C"/>
          <w:p w14:paraId="781CCD6B" w14:textId="24FB5BAE" w:rsidR="0078278C" w:rsidRPr="0078278C" w:rsidRDefault="0078278C" w:rsidP="0078278C">
            <w:del w:id="57" w:author="Andrew Wilkinson [2]" w:date="2023-06-27T17:58:00Z">
              <w:r w:rsidRPr="0078278C" w:rsidDel="00621683">
                <w:delText xml:space="preserve">and </w:delText>
              </w:r>
            </w:del>
            <w:ins w:id="58" w:author="Andrew Wilkinson [2]" w:date="2023-06-27T17:58:00Z">
              <w:r w:rsidR="00621683">
                <w:t>A</w:t>
              </w:r>
              <w:r w:rsidR="00621683" w:rsidRPr="0078278C">
                <w:t xml:space="preserve">nd </w:t>
              </w:r>
            </w:ins>
            <w:r w:rsidRPr="0078278C">
              <w:t xml:space="preserve">our third and final story is New York City. </w:t>
            </w:r>
            <w:del w:id="59" w:author="Andrew Wilkinson [2]" w:date="2023-06-27T17:59:00Z">
              <w:r w:rsidRPr="0078278C" w:rsidDel="00621683">
                <w:delText xml:space="preserve">there </w:delText>
              </w:r>
            </w:del>
            <w:ins w:id="60" w:author="Andrew Wilkinson [2]" w:date="2023-06-27T17:59:00Z">
              <w:r w:rsidR="00621683">
                <w:t>T</w:t>
              </w:r>
              <w:r w:rsidR="00621683" w:rsidRPr="0078278C">
                <w:t>he</w:t>
              </w:r>
              <w:r w:rsidR="00621683">
                <w:t>y're</w:t>
              </w:r>
              <w:r w:rsidR="00621683" w:rsidRPr="0078278C">
                <w:t xml:space="preserve"> </w:t>
              </w:r>
            </w:ins>
            <w:del w:id="61" w:author="Andrew Wilkinson [2]" w:date="2023-06-27T17:59:00Z">
              <w:r w:rsidRPr="0078278C" w:rsidDel="00621683">
                <w:delText xml:space="preserve">are </w:delText>
              </w:r>
            </w:del>
            <w:r w:rsidRPr="0078278C">
              <w:t xml:space="preserve">about to </w:t>
            </w:r>
            <w:del w:id="62" w:author="Andrew Wilkinson [2]" w:date="2023-06-27T17:59:00Z">
              <w:r w:rsidRPr="0078278C" w:rsidDel="00621683">
                <w:delText xml:space="preserve">an </w:delText>
              </w:r>
            </w:del>
            <w:r w:rsidRPr="0078278C">
              <w:t xml:space="preserve">enact the </w:t>
            </w:r>
            <w:del w:id="63" w:author="Andrew Wilkinson [2]" w:date="2023-06-27T17:59:00Z">
              <w:r w:rsidRPr="0078278C" w:rsidDel="00621683">
                <w:delText xml:space="preserve">first </w:delText>
              </w:r>
            </w:del>
            <w:ins w:id="64" w:author="Andrew Wilkinson [2]" w:date="2023-06-27T17:59:00Z">
              <w:r w:rsidR="00621683" w:rsidRPr="0078278C">
                <w:t>first</w:t>
              </w:r>
              <w:r w:rsidR="00621683">
                <w:t>-</w:t>
              </w:r>
            </w:ins>
            <w:r w:rsidRPr="0078278C">
              <w:t>ever traffic tax</w:t>
            </w:r>
            <w:ins w:id="65" w:author="Andrew Wilkinson [2]" w:date="2023-06-27T17:59:00Z">
              <w:r w:rsidR="00621683">
                <w:t>.</w:t>
              </w:r>
            </w:ins>
          </w:p>
          <w:p w14:paraId="040175CA" w14:textId="77777777" w:rsidR="0078278C" w:rsidRDefault="0078278C" w:rsidP="0078278C">
            <w:pPr>
              <w:rPr>
                <w:ins w:id="66" w:author="Andrew Wilkinson [2]" w:date="2023-06-27T18:27:00Z"/>
              </w:rPr>
            </w:pPr>
          </w:p>
          <w:p w14:paraId="42B21002" w14:textId="77777777" w:rsidR="002F4CA7" w:rsidRPr="0078278C" w:rsidRDefault="002F4CA7" w:rsidP="0078278C"/>
          <w:p w14:paraId="471079DC" w14:textId="5723732B" w:rsidR="0078278C" w:rsidRPr="0078278C" w:rsidRDefault="0078278C" w:rsidP="0078278C">
            <w:del w:id="67" w:author="Andrew Wilkinson [2]" w:date="2023-06-27T17:59:00Z">
              <w:r w:rsidRPr="0078278C" w:rsidDel="00621683">
                <w:delText xml:space="preserve">surge </w:delText>
              </w:r>
            </w:del>
            <w:ins w:id="68" w:author="Andrew Wilkinson [2]" w:date="2023-06-27T17:59:00Z">
              <w:r w:rsidR="00621683">
                <w:t>S</w:t>
              </w:r>
              <w:r w:rsidR="00621683" w:rsidRPr="0078278C">
                <w:t xml:space="preserve">urge </w:t>
              </w:r>
            </w:ins>
            <w:r w:rsidRPr="0078278C">
              <w:t>pricing for commuting</w:t>
            </w:r>
            <w:ins w:id="69" w:author="Andrew Wilkinson [2]" w:date="2023-06-27T17:59:00Z">
              <w:r w:rsidR="00621683">
                <w:t>.</w:t>
              </w:r>
            </w:ins>
          </w:p>
          <w:p w14:paraId="5E1FBE98" w14:textId="77777777" w:rsidR="0078278C" w:rsidRDefault="0078278C" w:rsidP="0078278C">
            <w:pPr>
              <w:rPr>
                <w:ins w:id="70" w:author="Andrew Wilkinson [2]" w:date="2023-06-27T18:27:00Z"/>
              </w:rPr>
            </w:pPr>
          </w:p>
          <w:p w14:paraId="29741D12" w14:textId="77777777" w:rsidR="002F4CA7" w:rsidRPr="0078278C" w:rsidRDefault="002F4CA7" w:rsidP="0078278C"/>
          <w:p w14:paraId="02DFA69D" w14:textId="56FDFDF7" w:rsidR="0078278C" w:rsidRPr="0078278C" w:rsidRDefault="0078278C" w:rsidP="0078278C">
            <w:del w:id="71" w:author="Andrew Wilkinson [2]" w:date="2023-06-27T17:59:00Z">
              <w:r w:rsidRPr="0078278C" w:rsidDel="00621683">
                <w:lastRenderedPageBreak/>
                <w:delText>Jack. b</w:delText>
              </w:r>
            </w:del>
            <w:ins w:id="72" w:author="Andrew Wilkinson [2]" w:date="2023-06-27T17:59:00Z">
              <w:r w:rsidR="00621683">
                <w:t>B</w:t>
              </w:r>
            </w:ins>
            <w:r w:rsidRPr="0078278C">
              <w:t xml:space="preserve">ut </w:t>
            </w:r>
            <w:del w:id="73" w:author="Andrew Wilkinson [2]" w:date="2023-06-27T17:59:00Z">
              <w:r w:rsidRPr="0078278C" w:rsidDel="00621683">
                <w:delText xml:space="preserve">yetis </w:delText>
              </w:r>
            </w:del>
            <w:ins w:id="74" w:author="Andrew Wilkinson [2]" w:date="2023-06-27T18:22:00Z">
              <w:r w:rsidR="00D32465">
                <w:t>Yetis</w:t>
              </w:r>
            </w:ins>
            <w:ins w:id="75" w:author="Andrew Wilkinson [2]" w:date="2023-06-27T17:59:00Z">
              <w:r w:rsidR="00621683" w:rsidRPr="0078278C">
                <w:t xml:space="preserve"> </w:t>
              </w:r>
            </w:ins>
            <w:r w:rsidRPr="0078278C">
              <w:t xml:space="preserve">before </w:t>
            </w:r>
            <w:del w:id="76" w:author="Andrew Wilkinson [2]" w:date="2023-06-27T17:59:00Z">
              <w:r w:rsidRPr="0078278C" w:rsidDel="00621683">
                <w:delText xml:space="preserve">he </w:delText>
              </w:r>
            </w:del>
            <w:ins w:id="77" w:author="Andrew Wilkinson [2]" w:date="2023-06-27T17:59:00Z">
              <w:r w:rsidR="00621683">
                <w:t>w</w:t>
              </w:r>
              <w:r w:rsidR="00621683" w:rsidRPr="0078278C">
                <w:t xml:space="preserve">e </w:t>
              </w:r>
            </w:ins>
            <w:r w:rsidRPr="0078278C">
              <w:t>hit that wonderful mix of stars</w:t>
            </w:r>
            <w:ins w:id="78" w:author="Andrew Wilkinson [2]" w:date="2023-06-27T17:59:00Z">
              <w:r w:rsidR="00621683">
                <w:t>.</w:t>
              </w:r>
            </w:ins>
          </w:p>
          <w:p w14:paraId="59077CE5" w14:textId="77777777" w:rsidR="0078278C" w:rsidRDefault="0078278C" w:rsidP="0078278C">
            <w:pPr>
              <w:rPr>
                <w:ins w:id="79" w:author="Andrew Wilkinson [2]" w:date="2023-06-27T18:27:00Z"/>
              </w:rPr>
            </w:pPr>
          </w:p>
          <w:p w14:paraId="74AE3020" w14:textId="77777777" w:rsidR="002F4CA7" w:rsidRPr="0078278C" w:rsidRDefault="002F4CA7" w:rsidP="0078278C"/>
          <w:p w14:paraId="0F4F4F50" w14:textId="0DB83DBC" w:rsidR="0078278C" w:rsidRPr="0078278C" w:rsidRDefault="0078278C" w:rsidP="0078278C">
            <w:r w:rsidRPr="0078278C">
              <w:t>Just a fantastic mix of stories Jack, I love the mix</w:t>
            </w:r>
            <w:ins w:id="80" w:author="Andrew Wilkinson [2]" w:date="2023-06-27T17:59:00Z">
              <w:r w:rsidR="00621683">
                <w:t>.</w:t>
              </w:r>
            </w:ins>
          </w:p>
          <w:p w14:paraId="70A26CAD" w14:textId="77777777" w:rsidR="0078278C" w:rsidRDefault="0078278C" w:rsidP="0078278C">
            <w:pPr>
              <w:rPr>
                <w:ins w:id="81" w:author="Andrew Wilkinson [2]" w:date="2023-06-27T18:27:00Z"/>
              </w:rPr>
            </w:pPr>
          </w:p>
          <w:p w14:paraId="74C60849" w14:textId="77777777" w:rsidR="002F4CA7" w:rsidRPr="0078278C" w:rsidRDefault="002F4CA7" w:rsidP="0078278C"/>
          <w:p w14:paraId="22302707" w14:textId="651157B4" w:rsidR="0078278C" w:rsidRPr="0078278C" w:rsidRDefault="00621683" w:rsidP="0078278C">
            <w:ins w:id="82" w:author="Andrew Wilkinson [2]" w:date="2023-06-27T18:00:00Z">
              <w:r>
                <w:t>S</w:t>
              </w:r>
            </w:ins>
            <w:del w:id="83" w:author="Andrew Wilkinson [2]" w:date="2023-06-27T18:00:00Z">
              <w:r w:rsidR="0078278C" w:rsidRPr="0078278C" w:rsidDel="00621683">
                <w:delText>s</w:delText>
              </w:r>
            </w:del>
            <w:r w:rsidR="0078278C" w:rsidRPr="0078278C">
              <w:t>ick quote singer-songwriter Neil Sedaka</w:t>
            </w:r>
            <w:ins w:id="84" w:author="Andrew Wilkinson [2]" w:date="2023-06-27T18:28:00Z">
              <w:r w:rsidR="002F4CA7">
                <w:t>.</w:t>
              </w:r>
            </w:ins>
          </w:p>
          <w:p w14:paraId="2C560CE3" w14:textId="77777777" w:rsidR="0078278C" w:rsidRPr="0078278C" w:rsidRDefault="0078278C" w:rsidP="0078278C"/>
          <w:p w14:paraId="7C393608" w14:textId="38C06837" w:rsidR="0078278C" w:rsidRPr="0078278C" w:rsidRDefault="00621683" w:rsidP="0078278C">
            <w:ins w:id="85" w:author="Andrew Wilkinson [2]" w:date="2023-06-27T18:00:00Z">
              <w:r>
                <w:t>B</w:t>
              </w:r>
            </w:ins>
            <w:del w:id="86" w:author="Andrew Wilkinson [2]" w:date="2023-06-27T18:00:00Z">
              <w:r w:rsidR="0078278C" w:rsidRPr="0078278C" w:rsidDel="00621683">
                <w:delText>b</w:delText>
              </w:r>
            </w:del>
            <w:r w:rsidR="0078278C" w:rsidRPr="0078278C">
              <w:t>reaking up is hard to do</w:t>
            </w:r>
            <w:ins w:id="87" w:author="Andrew Wilkinson [2]" w:date="2023-06-27T18:28:00Z">
              <w:r w:rsidR="002F4CA7">
                <w:t>.</w:t>
              </w:r>
            </w:ins>
          </w:p>
          <w:p w14:paraId="39DABB61" w14:textId="77777777" w:rsidR="0078278C" w:rsidRPr="0078278C" w:rsidRDefault="0078278C" w:rsidP="0078278C"/>
          <w:p w14:paraId="1753566D" w14:textId="56A642AC" w:rsidR="0078278C" w:rsidRPr="0078278C" w:rsidRDefault="0078278C" w:rsidP="0078278C">
            <w:r w:rsidRPr="0078278C">
              <w:t>The tissues, the tears, the takedown</w:t>
            </w:r>
            <w:ins w:id="88" w:author="Andrew Wilkinson [2]" w:date="2023-06-27T18:28:00Z">
              <w:r w:rsidR="002F4CA7">
                <w:t>.</w:t>
              </w:r>
            </w:ins>
            <w:del w:id="89" w:author="Andrew Wilkinson [2]" w:date="2023-06-27T18:28:00Z">
              <w:r w:rsidRPr="0078278C" w:rsidDel="002F4CA7">
                <w:delText>,</w:delText>
              </w:r>
            </w:del>
          </w:p>
          <w:p w14:paraId="7327536F" w14:textId="77777777" w:rsidR="0078278C" w:rsidRPr="0078278C" w:rsidRDefault="0078278C" w:rsidP="0078278C"/>
          <w:p w14:paraId="46B8C03C" w14:textId="2469239C" w:rsidR="0078278C" w:rsidRPr="0078278C" w:rsidRDefault="0078278C" w:rsidP="0078278C">
            <w:r w:rsidRPr="0078278C">
              <w:t>Jack there is nothing fun about a breakup, nothing good about a breakup</w:t>
            </w:r>
            <w:ins w:id="90" w:author="Andrew Wilkinson [2]" w:date="2023-06-27T18:00:00Z">
              <w:r w:rsidR="00621683">
                <w:t>.</w:t>
              </w:r>
            </w:ins>
          </w:p>
          <w:p w14:paraId="38B3A1D4" w14:textId="77777777" w:rsidR="0078278C" w:rsidRPr="0078278C" w:rsidRDefault="0078278C" w:rsidP="0078278C"/>
          <w:p w14:paraId="5E54084C" w14:textId="556584EB" w:rsidR="0078278C" w:rsidRPr="0078278C" w:rsidRDefault="00621683" w:rsidP="0078278C">
            <w:ins w:id="91" w:author="Andrew Wilkinson [2]" w:date="2023-06-27T18:00:00Z">
              <w:r>
                <w:t>B</w:t>
              </w:r>
            </w:ins>
            <w:del w:id="92" w:author="Andrew Wilkinson [2]" w:date="2023-06-27T18:00:00Z">
              <w:r w:rsidR="0078278C" w:rsidRPr="0078278C" w:rsidDel="00621683">
                <w:delText>b</w:delText>
              </w:r>
            </w:del>
            <w:r w:rsidR="0078278C" w:rsidRPr="0078278C">
              <w:t xml:space="preserve">ut </w:t>
            </w:r>
            <w:del w:id="93" w:author="Andrew Wilkinson [2]" w:date="2023-06-27T18:36:00Z">
              <w:r w:rsidR="0078278C" w:rsidRPr="0078278C" w:rsidDel="002312E9">
                <w:delText>yet</w:delText>
              </w:r>
            </w:del>
            <w:ins w:id="94" w:author="Andrew Wilkinson [2]" w:date="2023-06-27T18:36:00Z">
              <w:r w:rsidR="002312E9">
                <w:t>Yetis</w:t>
              </w:r>
            </w:ins>
            <w:r w:rsidR="0078278C" w:rsidRPr="0078278C">
              <w:t xml:space="preserve">, </w:t>
            </w:r>
            <w:del w:id="95" w:author="Andrew Wilkinson [2]" w:date="2023-06-27T18:36:00Z">
              <w:r w:rsidR="0078278C" w:rsidRPr="0078278C" w:rsidDel="002312E9">
                <w:delText xml:space="preserve">he's </w:delText>
              </w:r>
            </w:del>
            <w:r w:rsidR="0078278C" w:rsidRPr="0078278C">
              <w:t>breaking up with your boss?</w:t>
            </w:r>
          </w:p>
          <w:p w14:paraId="58CF33FC" w14:textId="77777777" w:rsidR="0078278C" w:rsidRPr="0078278C" w:rsidRDefault="0078278C" w:rsidP="0078278C"/>
          <w:p w14:paraId="200A255D" w14:textId="0732D608" w:rsidR="0078278C" w:rsidRPr="0078278C" w:rsidRDefault="0078278C" w:rsidP="0078278C">
            <w:r w:rsidRPr="0078278C">
              <w:t>Oh, that one, that one</w:t>
            </w:r>
            <w:del w:id="96" w:author="Andrew Wilkinson [2]" w:date="2023-06-27T18:37:00Z">
              <w:r w:rsidRPr="0078278C" w:rsidDel="00CF09AE">
                <w:delText xml:space="preserve"> i</w:delText>
              </w:r>
            </w:del>
            <w:ins w:id="97" w:author="Andrew Wilkinson [2]" w:date="2023-06-27T18:37:00Z">
              <w:r w:rsidR="00CF09AE">
                <w:t>'</w:t>
              </w:r>
            </w:ins>
            <w:r w:rsidRPr="0078278C">
              <w:t>s complicated Jack</w:t>
            </w:r>
            <w:ins w:id="98" w:author="Andrew Wilkinson [2]" w:date="2023-06-27T18:00:00Z">
              <w:r w:rsidR="00621683">
                <w:t>.</w:t>
              </w:r>
            </w:ins>
          </w:p>
          <w:p w14:paraId="404819F5" w14:textId="77777777" w:rsidR="0078278C" w:rsidRPr="0078278C" w:rsidRDefault="0078278C" w:rsidP="0078278C"/>
          <w:p w14:paraId="2918962F" w14:textId="2B8C99FF" w:rsidR="0078278C" w:rsidRPr="0078278C" w:rsidRDefault="00621683" w:rsidP="0078278C">
            <w:ins w:id="99" w:author="Andrew Wilkinson [2]" w:date="2023-06-27T18:00:00Z">
              <w:r>
                <w:t>W</w:t>
              </w:r>
            </w:ins>
            <w:del w:id="100" w:author="Andrew Wilkinson [2]" w:date="2023-06-27T18:00:00Z">
              <w:r w:rsidR="0078278C" w:rsidRPr="0078278C" w:rsidDel="00621683">
                <w:delText>w</w:delText>
              </w:r>
            </w:del>
            <w:r w:rsidR="0078278C" w:rsidRPr="0078278C">
              <w:t>ell, there is this startup in Japan that will break up with your boss for you</w:t>
            </w:r>
            <w:ins w:id="101" w:author="Andrew Wilkinson [2]" w:date="2023-06-27T18:00:00Z">
              <w:r>
                <w:t>.</w:t>
              </w:r>
            </w:ins>
          </w:p>
          <w:p w14:paraId="2F465C2C" w14:textId="77777777" w:rsidR="0078278C" w:rsidRPr="0078278C" w:rsidRDefault="0078278C" w:rsidP="0078278C"/>
          <w:p w14:paraId="394AC852" w14:textId="32A5920A" w:rsidR="0078278C" w:rsidRPr="0078278C" w:rsidRDefault="00621683" w:rsidP="0078278C">
            <w:ins w:id="102" w:author="Andrew Wilkinson [2]" w:date="2023-06-27T18:00:00Z">
              <w:r>
                <w:t>G</w:t>
              </w:r>
            </w:ins>
            <w:del w:id="103" w:author="Andrew Wilkinson [2]" w:date="2023-06-27T18:00:00Z">
              <w:r w:rsidR="0078278C" w:rsidRPr="0078278C" w:rsidDel="00621683">
                <w:delText>g</w:delText>
              </w:r>
            </w:del>
            <w:r w:rsidR="0078278C" w:rsidRPr="0078278C">
              <w:t>et this, this Japanese startup will break</w:t>
            </w:r>
            <w:ins w:id="104" w:author="Andrew Wilkinson [2]" w:date="2023-06-27T18:37:00Z">
              <w:r w:rsidR="006F2A73">
                <w:t xml:space="preserve"> </w:t>
              </w:r>
            </w:ins>
            <w:r w:rsidR="0078278C" w:rsidRPr="0078278C">
              <w:t>up with your boss, like a boss for you</w:t>
            </w:r>
            <w:ins w:id="105" w:author="Andrew Wilkinson [2]" w:date="2023-06-27T18:00:00Z">
              <w:r>
                <w:t xml:space="preserve">. </w:t>
              </w:r>
            </w:ins>
          </w:p>
          <w:p w14:paraId="04F3BE72" w14:textId="77777777" w:rsidR="0078278C" w:rsidRPr="0078278C" w:rsidRDefault="0078278C" w:rsidP="0078278C"/>
          <w:p w14:paraId="15DDC7ED" w14:textId="71767912" w:rsidR="0078278C" w:rsidRPr="0078278C" w:rsidRDefault="0078278C" w:rsidP="0078278C">
            <w:r w:rsidRPr="0078278C">
              <w:t>This company is call</w:t>
            </w:r>
            <w:ins w:id="106" w:author="Andrew Wilkinson [2]" w:date="2023-06-27T18:01:00Z">
              <w:r w:rsidR="00621683">
                <w:t>ed</w:t>
              </w:r>
            </w:ins>
            <w:r w:rsidRPr="0078278C">
              <w:t xml:space="preserve"> </w:t>
            </w:r>
            <w:del w:id="107" w:author="Andrew Wilkinson [2]" w:date="2023-06-27T18:37:00Z">
              <w:r w:rsidRPr="0078278C" w:rsidDel="006F2A73">
                <w:delText>EXIT</w:delText>
              </w:r>
            </w:del>
            <w:ins w:id="108" w:author="Andrew Wilkinson [2]" w:date="2023-06-27T18:37:00Z">
              <w:r w:rsidR="006F2A73">
                <w:t>Exit</w:t>
              </w:r>
            </w:ins>
            <w:r w:rsidRPr="0078278C">
              <w:t>, and its business model is quite simple</w:t>
            </w:r>
            <w:ins w:id="109" w:author="Andrew Wilkinson [2]" w:date="2023-06-27T18:01:00Z">
              <w:r w:rsidR="00621683">
                <w:t>.</w:t>
              </w:r>
            </w:ins>
            <w:del w:id="110" w:author="Andrew Wilkinson [2]" w:date="2023-06-27T18:01:00Z">
              <w:r w:rsidRPr="0078278C" w:rsidDel="00621683">
                <w:delText>,</w:delText>
              </w:r>
            </w:del>
          </w:p>
          <w:p w14:paraId="784B7E86" w14:textId="77777777" w:rsidR="0078278C" w:rsidRPr="0078278C" w:rsidRDefault="0078278C" w:rsidP="0078278C"/>
          <w:p w14:paraId="0341DA10" w14:textId="6F21C555" w:rsidR="0078278C" w:rsidRPr="0078278C" w:rsidRDefault="0078278C" w:rsidP="0078278C">
            <w:r w:rsidRPr="0078278C">
              <w:t xml:space="preserve">Yeah, </w:t>
            </w:r>
            <w:del w:id="111" w:author="Andrew Wilkinson [2]" w:date="2023-06-27T18:38:00Z">
              <w:r w:rsidRPr="0078278C" w:rsidDel="00513444">
                <w:delText>Yeah</w:delText>
              </w:r>
            </w:del>
            <w:ins w:id="112" w:author="Andrew Wilkinson [2]" w:date="2023-06-27T18:38:00Z">
              <w:r w:rsidR="00513444">
                <w:t>y</w:t>
              </w:r>
              <w:r w:rsidR="00513444" w:rsidRPr="0078278C">
                <w:t>eah</w:t>
              </w:r>
            </w:ins>
            <w:r w:rsidRPr="0078278C">
              <w:t xml:space="preserve">. Basically, </w:t>
            </w:r>
            <w:del w:id="113" w:author="Andrew Wilkinson [2]" w:date="2023-06-27T18:38:00Z">
              <w:r w:rsidRPr="0078278C" w:rsidDel="00513444">
                <w:delText xml:space="preserve">You </w:delText>
              </w:r>
            </w:del>
            <w:ins w:id="114" w:author="Andrew Wilkinson [2]" w:date="2023-06-27T18:38:00Z">
              <w:r w:rsidR="00513444">
                <w:t>y</w:t>
              </w:r>
              <w:r w:rsidR="00513444" w:rsidRPr="0078278C">
                <w:t xml:space="preserve">ou </w:t>
              </w:r>
            </w:ins>
            <w:r w:rsidRPr="0078278C">
              <w:t xml:space="preserve">pay </w:t>
            </w:r>
            <w:del w:id="115" w:author="Andrew Wilkinson [2]" w:date="2023-06-27T18:38:00Z">
              <w:r w:rsidRPr="0078278C" w:rsidDel="00513444">
                <w:delText xml:space="preserve">that </w:delText>
              </w:r>
            </w:del>
            <w:ins w:id="116" w:author="Andrew Wilkinson [2]" w:date="2023-06-27T18:38:00Z">
              <w:r w:rsidR="00513444" w:rsidRPr="0078278C">
                <w:t>th</w:t>
              </w:r>
              <w:r w:rsidR="00513444">
                <w:t>em</w:t>
              </w:r>
              <w:r w:rsidR="00513444" w:rsidRPr="0078278C">
                <w:t xml:space="preserve"> </w:t>
              </w:r>
            </w:ins>
            <w:r w:rsidRPr="0078278C">
              <w:t>money and they quit your job.</w:t>
            </w:r>
          </w:p>
          <w:p w14:paraId="10574333" w14:textId="77777777" w:rsidR="0078278C" w:rsidRPr="0078278C" w:rsidRDefault="0078278C" w:rsidP="0078278C"/>
          <w:p w14:paraId="7EB9B585" w14:textId="0A9811F9" w:rsidR="0078278C" w:rsidRPr="0078278C" w:rsidRDefault="00621683" w:rsidP="0078278C">
            <w:ins w:id="117" w:author="Andrew Wilkinson [2]" w:date="2023-06-27T18:01:00Z">
              <w:r>
                <w:t>F</w:t>
              </w:r>
            </w:ins>
            <w:del w:id="118" w:author="Andrew Wilkinson [2]" w:date="2023-06-27T18:01:00Z">
              <w:r w:rsidR="0078278C" w:rsidRPr="0078278C" w:rsidDel="00621683">
                <w:delText>f</w:delText>
              </w:r>
            </w:del>
            <w:r w:rsidR="0078278C" w:rsidRPr="0078278C">
              <w:t xml:space="preserve">or </w:t>
            </w:r>
            <w:del w:id="119" w:author="Andrew Wilkinson [2]" w:date="2023-06-27T18:01:00Z">
              <w:r w:rsidR="0078278C" w:rsidRPr="0078278C" w:rsidDel="00621683">
                <w:delText>$</w:delText>
              </w:r>
            </w:del>
            <w:r w:rsidR="0078278C" w:rsidRPr="0078278C">
              <w:t>144 dollars. This company will orchestrate the perfect quitting for you</w:t>
            </w:r>
            <w:ins w:id="120" w:author="Andrew Wilkinson [2]" w:date="2023-06-27T18:01:00Z">
              <w:r>
                <w:t>.</w:t>
              </w:r>
            </w:ins>
          </w:p>
          <w:p w14:paraId="3575B6CA" w14:textId="77777777" w:rsidR="0078278C" w:rsidRPr="0078278C" w:rsidRDefault="0078278C" w:rsidP="0078278C"/>
          <w:p w14:paraId="7FF22671" w14:textId="18687CD8" w:rsidR="0078278C" w:rsidRPr="0078278C" w:rsidRDefault="0078278C" w:rsidP="0078278C">
            <w:del w:id="121" w:author="Andrew Wilkinson [2]" w:date="2023-06-27T18:01:00Z">
              <w:r w:rsidRPr="0078278C" w:rsidDel="00621683">
                <w:delText>$</w:delText>
              </w:r>
            </w:del>
            <w:r w:rsidRPr="0078278C">
              <w:t>144 dollars they are designing your resigning</w:t>
            </w:r>
            <w:ins w:id="122" w:author="Andrew Wilkinson [2]" w:date="2023-06-27T18:01:00Z">
              <w:r w:rsidR="00621683">
                <w:t>.</w:t>
              </w:r>
            </w:ins>
          </w:p>
          <w:p w14:paraId="07B9ACB3" w14:textId="77777777" w:rsidR="0078278C" w:rsidRPr="0078278C" w:rsidRDefault="0078278C" w:rsidP="0078278C"/>
          <w:p w14:paraId="7922F503" w14:textId="45FDF797" w:rsidR="0078278C" w:rsidRPr="0078278C" w:rsidRDefault="0078278C" w:rsidP="0078278C">
            <w:r w:rsidRPr="0078278C">
              <w:t xml:space="preserve">This startup </w:t>
            </w:r>
            <w:del w:id="123" w:author="Andrew Wilkinson [2]" w:date="2023-06-27T18:38:00Z">
              <w:r w:rsidRPr="0078278C" w:rsidDel="004262EC">
                <w:delText xml:space="preserve">exit </w:delText>
              </w:r>
            </w:del>
            <w:ins w:id="124" w:author="Andrew Wilkinson [2]" w:date="2023-06-27T18:38:00Z">
              <w:r w:rsidR="004262EC">
                <w:t>E</w:t>
              </w:r>
              <w:r w:rsidR="004262EC" w:rsidRPr="0078278C">
                <w:t xml:space="preserve">xit </w:t>
              </w:r>
            </w:ins>
            <w:r w:rsidRPr="0078278C">
              <w:t>it'll choose the perfect day for you to exit and it'll craft the perfect letter to say goodbye</w:t>
            </w:r>
            <w:ins w:id="125" w:author="Andrew Wilkinson [2]" w:date="2023-06-27T18:01:00Z">
              <w:r w:rsidR="00621683">
                <w:t>.</w:t>
              </w:r>
            </w:ins>
          </w:p>
          <w:p w14:paraId="4D1E77D0" w14:textId="77777777" w:rsidR="0078278C" w:rsidRPr="0078278C" w:rsidRDefault="0078278C" w:rsidP="0078278C"/>
          <w:p w14:paraId="24E74CFE" w14:textId="1ACF768F" w:rsidR="0078278C" w:rsidRPr="0078278C" w:rsidRDefault="0078278C" w:rsidP="0078278C">
            <w:r w:rsidRPr="0078278C">
              <w:t>Then, they'll call your boss and handle the tough conversation all on your behalf</w:t>
            </w:r>
            <w:ins w:id="126" w:author="Andrew Wilkinson [2]" w:date="2023-06-27T18:01:00Z">
              <w:r w:rsidR="00621683">
                <w:t>.</w:t>
              </w:r>
            </w:ins>
          </w:p>
          <w:p w14:paraId="58816B5D" w14:textId="77777777" w:rsidR="0078278C" w:rsidRPr="0078278C" w:rsidRDefault="0078278C" w:rsidP="0078278C"/>
          <w:p w14:paraId="7800A660" w14:textId="3BD01C30" w:rsidR="0078278C" w:rsidRPr="0078278C" w:rsidRDefault="0078278C" w:rsidP="0078278C">
            <w:r w:rsidRPr="0078278C">
              <w:t>I just want to say: On behalf of my client that these past 8 weeks have been the best in my career</w:t>
            </w:r>
            <w:ins w:id="127" w:author="Andrew Wilkinson [2]" w:date="2023-06-27T18:01:00Z">
              <w:r w:rsidR="00621683">
                <w:t>.</w:t>
              </w:r>
            </w:ins>
          </w:p>
          <w:p w14:paraId="4BFB97AD" w14:textId="77777777" w:rsidR="0078278C" w:rsidRDefault="0078278C" w:rsidP="0078278C">
            <w:pPr>
              <w:rPr>
                <w:ins w:id="128" w:author="Andrew Wilkinson [2]" w:date="2023-06-27T18:28:00Z"/>
              </w:rPr>
            </w:pPr>
          </w:p>
          <w:p w14:paraId="0C303CA7" w14:textId="77777777" w:rsidR="000C6C7A" w:rsidRPr="0078278C" w:rsidRDefault="000C6C7A" w:rsidP="0078278C"/>
          <w:p w14:paraId="0DF6A9C8" w14:textId="4634DA20" w:rsidR="0078278C" w:rsidRPr="0078278C" w:rsidRDefault="0078278C" w:rsidP="0078278C">
            <w:del w:id="129" w:author="Andrew Wilkinson [2]" w:date="2023-06-27T18:05:00Z">
              <w:r w:rsidRPr="0078278C" w:rsidDel="00621683">
                <w:delText xml:space="preserve">and </w:delText>
              </w:r>
            </w:del>
            <w:ins w:id="130" w:author="Andrew Wilkinson [2]" w:date="2023-06-27T18:05:00Z">
              <w:r w:rsidR="00621683">
                <w:t>A</w:t>
              </w:r>
              <w:r w:rsidR="00621683" w:rsidRPr="0078278C">
                <w:t xml:space="preserve">nd </w:t>
              </w:r>
            </w:ins>
            <w:r w:rsidRPr="0078278C">
              <w:t>they're going to be like, what is exactly you say you do here?</w:t>
            </w:r>
          </w:p>
          <w:p w14:paraId="4ADC20A4" w14:textId="77777777" w:rsidR="0078278C" w:rsidRPr="0078278C" w:rsidRDefault="0078278C" w:rsidP="0078278C"/>
          <w:p w14:paraId="79DD1C40" w14:textId="0BE457FC" w:rsidR="0078278C" w:rsidRPr="0078278C" w:rsidRDefault="0078278C" w:rsidP="0078278C">
            <w:del w:id="131" w:author="Andrew Wilkinson [2]" w:date="2023-06-27T18:05:00Z">
              <w:r w:rsidRPr="0078278C" w:rsidDel="00621683">
                <w:lastRenderedPageBreak/>
                <w:delText xml:space="preserve">my </w:delText>
              </w:r>
            </w:del>
            <w:ins w:id="132" w:author="Andrew Wilkinson [2]" w:date="2023-06-27T18:05:00Z">
              <w:r w:rsidR="00621683">
                <w:t>M</w:t>
              </w:r>
              <w:r w:rsidR="00621683" w:rsidRPr="0078278C">
                <w:t xml:space="preserve">y </w:t>
              </w:r>
            </w:ins>
            <w:r w:rsidRPr="0078278C">
              <w:t>client says they'll never forget the mentorship you provided</w:t>
            </w:r>
            <w:ins w:id="133" w:author="Andrew Wilkinson [2]" w:date="2023-06-27T18:01:00Z">
              <w:r w:rsidR="00621683">
                <w:t>.</w:t>
              </w:r>
            </w:ins>
          </w:p>
          <w:p w14:paraId="3291B9F0" w14:textId="77777777" w:rsidR="0078278C" w:rsidRPr="0078278C" w:rsidRDefault="0078278C" w:rsidP="0078278C"/>
          <w:p w14:paraId="1B96FB3D" w14:textId="28939059" w:rsidR="0078278C" w:rsidRPr="0078278C" w:rsidRDefault="0078278C" w:rsidP="0078278C">
            <w:del w:id="134" w:author="Andrew Wilkinson [2]" w:date="2023-06-27T18:05:00Z">
              <w:r w:rsidRPr="0078278C" w:rsidDel="00621683">
                <w:delText xml:space="preserve">but </w:delText>
              </w:r>
            </w:del>
            <w:ins w:id="135" w:author="Andrew Wilkinson [2]" w:date="2023-06-27T18:05:00Z">
              <w:r w:rsidR="00621683">
                <w:t>B</w:t>
              </w:r>
              <w:r w:rsidR="00621683" w:rsidRPr="0078278C">
                <w:t xml:space="preserve">ut </w:t>
              </w:r>
            </w:ins>
            <w:del w:id="136" w:author="Andrew Wilkinson [2]" w:date="2023-06-27T18:22:00Z">
              <w:r w:rsidRPr="0078278C" w:rsidDel="00D32465">
                <w:delText>yetis</w:delText>
              </w:r>
            </w:del>
            <w:ins w:id="137" w:author="Andrew Wilkinson [2]" w:date="2023-06-27T18:22:00Z">
              <w:r w:rsidR="00D32465">
                <w:t>Yetis</w:t>
              </w:r>
            </w:ins>
            <w:r w:rsidRPr="0078278C">
              <w:t xml:space="preserve">, we should sprinkle on a little context here. This company. </w:t>
            </w:r>
            <w:del w:id="138" w:author="Andrew Wilkinson [2]" w:date="2023-06-27T18:39:00Z">
              <w:r w:rsidRPr="0078278C" w:rsidDel="00934169">
                <w:delText xml:space="preserve">they </w:delText>
              </w:r>
            </w:del>
            <w:ins w:id="139" w:author="Andrew Wilkinson [2]" w:date="2023-06-27T18:39:00Z">
              <w:r w:rsidR="00934169">
                <w:t>T</w:t>
              </w:r>
              <w:r w:rsidR="00934169" w:rsidRPr="0078278C">
                <w:t xml:space="preserve">hey </w:t>
              </w:r>
            </w:ins>
            <w:r w:rsidRPr="0078278C">
              <w:t>got a wait list of over 10,000 workers who want them to quit for them.</w:t>
            </w:r>
          </w:p>
          <w:p w14:paraId="0A311ED7" w14:textId="77777777" w:rsidR="0078278C" w:rsidRDefault="0078278C" w:rsidP="0078278C">
            <w:pPr>
              <w:rPr>
                <w:ins w:id="140" w:author="Andrew Wilkinson [2]" w:date="2023-06-27T18:28:00Z"/>
              </w:rPr>
            </w:pPr>
          </w:p>
          <w:p w14:paraId="6D246904" w14:textId="77777777" w:rsidR="007B6B1D" w:rsidRPr="0078278C" w:rsidRDefault="007B6B1D" w:rsidP="0078278C"/>
          <w:p w14:paraId="1978E31E" w14:textId="469C4986" w:rsidR="0078278C" w:rsidRPr="0078278C" w:rsidRDefault="0078278C" w:rsidP="0078278C">
            <w:r w:rsidRPr="0078278C">
              <w:t>10,000 people are waiting to quit without the confrontation</w:t>
            </w:r>
            <w:ins w:id="141" w:author="Andrew Wilkinson [2]" w:date="2023-06-27T18:01:00Z">
              <w:r w:rsidR="00621683">
                <w:t>.</w:t>
              </w:r>
            </w:ins>
          </w:p>
          <w:p w14:paraId="4DADB48A" w14:textId="77777777" w:rsidR="0078278C" w:rsidRPr="0078278C" w:rsidRDefault="0078278C" w:rsidP="0078278C"/>
          <w:p w14:paraId="1BF3E648" w14:textId="5CF548D9" w:rsidR="0078278C" w:rsidRPr="0078278C" w:rsidRDefault="0078278C" w:rsidP="0078278C">
            <w:del w:id="142" w:author="Andrew Wilkinson [2]" w:date="2023-06-27T18:05:00Z">
              <w:r w:rsidRPr="0078278C" w:rsidDel="00621683">
                <w:delText xml:space="preserve">is </w:delText>
              </w:r>
            </w:del>
            <w:ins w:id="143" w:author="Andrew Wilkinson [2]" w:date="2023-06-27T18:05:00Z">
              <w:r w:rsidR="00621683">
                <w:t>I</w:t>
              </w:r>
            </w:ins>
            <w:ins w:id="144" w:author="Andrew Wilkinson [2]" w:date="2023-06-27T18:39:00Z">
              <w:r w:rsidR="00A407C3">
                <w:t>t'</w:t>
              </w:r>
            </w:ins>
            <w:ins w:id="145" w:author="Andrew Wilkinson [2]" w:date="2023-06-27T18:05:00Z">
              <w:r w:rsidR="00621683" w:rsidRPr="0078278C">
                <w:t xml:space="preserve">s </w:t>
              </w:r>
            </w:ins>
            <w:r w:rsidRPr="0078278C">
              <w:t>basically like a quitting consultant</w:t>
            </w:r>
            <w:ins w:id="146" w:author="Andrew Wilkinson [2]" w:date="2023-06-27T18:01:00Z">
              <w:r w:rsidR="00621683">
                <w:t>.</w:t>
              </w:r>
            </w:ins>
          </w:p>
          <w:p w14:paraId="76D60AF4" w14:textId="77777777" w:rsidR="0078278C" w:rsidRPr="0078278C" w:rsidRDefault="0078278C" w:rsidP="0078278C"/>
          <w:p w14:paraId="0C6F38B1" w14:textId="1B3A1E12" w:rsidR="0078278C" w:rsidRPr="0078278C" w:rsidRDefault="0078278C" w:rsidP="0078278C">
            <w:del w:id="147" w:author="Andrew Wilkinson [2]" w:date="2023-06-27T18:05:00Z">
              <w:r w:rsidRPr="0078278C" w:rsidDel="00621683">
                <w:delText xml:space="preserve">and </w:delText>
              </w:r>
            </w:del>
            <w:ins w:id="148" w:author="Andrew Wilkinson [2]" w:date="2023-06-27T18:05:00Z">
              <w:r w:rsidR="00621683">
                <w:t>A</w:t>
              </w:r>
              <w:r w:rsidR="00621683" w:rsidRPr="0078278C">
                <w:t xml:space="preserve">nd </w:t>
              </w:r>
            </w:ins>
            <w:r w:rsidRPr="0078278C">
              <w:t>they quit, while you wait</w:t>
            </w:r>
            <w:ins w:id="149" w:author="Andrew Wilkinson [2]" w:date="2023-06-27T18:01:00Z">
              <w:r w:rsidR="00621683">
                <w:t>.</w:t>
              </w:r>
            </w:ins>
          </w:p>
          <w:p w14:paraId="21DE9021" w14:textId="77777777" w:rsidR="0078278C" w:rsidRPr="0078278C" w:rsidRDefault="0078278C" w:rsidP="0078278C"/>
          <w:p w14:paraId="724C13CF" w14:textId="01F4C8A2" w:rsidR="0078278C" w:rsidRPr="0078278C" w:rsidRDefault="0078278C" w:rsidP="0078278C">
            <w:r w:rsidRPr="0078278C">
              <w:t xml:space="preserve">Now, Jack and I were thinking about this yesterday and we were like uh you know what </w:t>
            </w:r>
            <w:ins w:id="150" w:author="Andrew Wilkinson [2]" w:date="2023-06-27T18:28:00Z">
              <w:r w:rsidR="007B6B1D">
                <w:t>t</w:t>
              </w:r>
            </w:ins>
            <w:del w:id="151" w:author="Andrew Wilkinson [2]" w:date="2023-06-27T18:28:00Z">
              <w:r w:rsidRPr="0078278C" w:rsidDel="007B6B1D">
                <w:delText>T</w:delText>
              </w:r>
            </w:del>
            <w:r w:rsidRPr="0078278C">
              <w:t xml:space="preserve">his kind </w:t>
            </w:r>
            <w:ins w:id="152" w:author="Andrew Wilkinson [2]" w:date="2023-06-27T18:39:00Z">
              <w:r w:rsidR="00182C18">
                <w:t xml:space="preserve">of </w:t>
              </w:r>
            </w:ins>
            <w:r w:rsidRPr="0078278C">
              <w:t>make</w:t>
            </w:r>
            <w:ins w:id="153" w:author="Andrew Wilkinson [2]" w:date="2023-06-27T18:39:00Z">
              <w:r w:rsidR="00182C18">
                <w:t>s</w:t>
              </w:r>
            </w:ins>
            <w:r w:rsidRPr="0078278C">
              <w:t xml:space="preserve"> sense</w:t>
            </w:r>
            <w:ins w:id="154" w:author="Andrew Wilkinson [2]" w:date="2023-06-27T18:01:00Z">
              <w:r w:rsidR="00621683">
                <w:t>.</w:t>
              </w:r>
            </w:ins>
          </w:p>
          <w:p w14:paraId="6BA0D386" w14:textId="77777777" w:rsidR="0078278C" w:rsidRPr="0078278C" w:rsidRDefault="0078278C" w:rsidP="0078278C"/>
          <w:p w14:paraId="13DFA81B" w14:textId="3382F307" w:rsidR="0078278C" w:rsidRPr="0078278C" w:rsidRDefault="0078278C" w:rsidP="0078278C">
            <w:r w:rsidRPr="0078278C">
              <w:t>Yeah! you hired a recruiting firm to get a job</w:t>
            </w:r>
            <w:ins w:id="155" w:author="Andrew Wilkinson [2]" w:date="2023-06-27T18:01:00Z">
              <w:r w:rsidR="00621683">
                <w:t>.</w:t>
              </w:r>
            </w:ins>
          </w:p>
          <w:p w14:paraId="0640C0FF" w14:textId="77777777" w:rsidR="0078278C" w:rsidRDefault="0078278C" w:rsidP="0078278C">
            <w:pPr>
              <w:rPr>
                <w:ins w:id="156" w:author="Andrew Wilkinson [2]" w:date="2023-06-27T18:28:00Z"/>
              </w:rPr>
            </w:pPr>
          </w:p>
          <w:p w14:paraId="0216836A" w14:textId="77777777" w:rsidR="007B6B1D" w:rsidRPr="0078278C" w:rsidRDefault="007B6B1D" w:rsidP="0078278C"/>
          <w:p w14:paraId="7D38980D" w14:textId="77777777" w:rsidR="0078278C" w:rsidRPr="0078278C" w:rsidRDefault="0078278C" w:rsidP="0078278C">
            <w:r w:rsidRPr="0078278C">
              <w:t>So you should hire a breakup firm to leave the job.</w:t>
            </w:r>
          </w:p>
          <w:p w14:paraId="7F2E2B5F" w14:textId="77777777" w:rsidR="0078278C" w:rsidRDefault="0078278C" w:rsidP="0078278C">
            <w:pPr>
              <w:rPr>
                <w:ins w:id="157" w:author="Andrew Wilkinson [2]" w:date="2023-06-27T18:28:00Z"/>
              </w:rPr>
            </w:pPr>
          </w:p>
          <w:p w14:paraId="2B519063" w14:textId="77777777" w:rsidR="007B6B1D" w:rsidRPr="0078278C" w:rsidRDefault="007B6B1D" w:rsidP="0078278C"/>
          <w:p w14:paraId="2942D712" w14:textId="5CD63B1F" w:rsidR="0078278C" w:rsidRPr="0078278C" w:rsidRDefault="0078278C" w:rsidP="0078278C">
            <w:r w:rsidRPr="0078278C">
              <w:t xml:space="preserve">So, for </w:t>
            </w:r>
            <w:del w:id="158" w:author="Andrew Wilkinson [2]" w:date="2023-06-27T18:28:00Z">
              <w:r w:rsidRPr="0078278C" w:rsidDel="007B6B1D">
                <w:delText>T-boy</w:delText>
              </w:r>
            </w:del>
            <w:ins w:id="159" w:author="Andrew Wilkinson [2]" w:date="2023-06-27T18:28:00Z">
              <w:r w:rsidR="007B6B1D">
                <w:t>TBOY</w:t>
              </w:r>
            </w:ins>
            <w:r w:rsidRPr="0078278C">
              <w:t xml:space="preserve"> Tuesday </w:t>
            </w:r>
            <w:del w:id="160" w:author="Andrew Wilkinson [2]" w:date="2023-06-27T18:21:00Z">
              <w:r w:rsidRPr="0078278C" w:rsidDel="00D32465">
                <w:delText>yeties</w:delText>
              </w:r>
            </w:del>
            <w:ins w:id="161" w:author="Andrew Wilkinson [2]" w:date="2023-06-27T18:22:00Z">
              <w:r w:rsidR="00D32465">
                <w:t>Yetis</w:t>
              </w:r>
            </w:ins>
            <w:r w:rsidRPr="0078278C">
              <w:t>, we want to know from you</w:t>
            </w:r>
            <w:ins w:id="162" w:author="Andrew Wilkinson [2]" w:date="2023-06-27T18:01:00Z">
              <w:r w:rsidR="00621683">
                <w:t>.</w:t>
              </w:r>
            </w:ins>
          </w:p>
          <w:p w14:paraId="04419540" w14:textId="77777777" w:rsidR="0078278C" w:rsidRPr="0078278C" w:rsidRDefault="0078278C" w:rsidP="0078278C"/>
          <w:p w14:paraId="63076535" w14:textId="77777777" w:rsidR="0078278C" w:rsidRPr="0078278C" w:rsidRDefault="0078278C" w:rsidP="0078278C">
            <w:r w:rsidRPr="0078278C">
              <w:t>What is the worst part of quitting a job?</w:t>
            </w:r>
          </w:p>
          <w:p w14:paraId="2DC27B7F" w14:textId="77777777" w:rsidR="0078278C" w:rsidRPr="0078278C" w:rsidRDefault="0078278C" w:rsidP="0078278C"/>
          <w:p w14:paraId="1908776E" w14:textId="2ED7B2A5" w:rsidR="0078278C" w:rsidRPr="0078278C" w:rsidRDefault="0078278C" w:rsidP="0078278C">
            <w:del w:id="163" w:author="Andrew Wilkinson [2]" w:date="2023-06-27T18:05:00Z">
              <w:r w:rsidRPr="0078278C" w:rsidDel="00621683">
                <w:delText xml:space="preserve">and </w:delText>
              </w:r>
            </w:del>
            <w:ins w:id="164" w:author="Andrew Wilkinson [2]" w:date="2023-06-27T18:05:00Z">
              <w:r w:rsidR="00621683">
                <w:t>A</w:t>
              </w:r>
              <w:r w:rsidR="00621683" w:rsidRPr="0078278C">
                <w:t xml:space="preserve">nd </w:t>
              </w:r>
            </w:ins>
            <w:r w:rsidRPr="0078278C">
              <w:t>would you pay a consult</w:t>
            </w:r>
            <w:ins w:id="165" w:author="Andrew Wilkinson" w:date="2023-06-27T18:39:00Z">
              <w:r w:rsidR="0077005E">
                <w:t>ant</w:t>
              </w:r>
            </w:ins>
            <w:r w:rsidRPr="0078278C">
              <w:t xml:space="preserve"> </w:t>
            </w:r>
            <w:del w:id="166" w:author="Andrew Wilkinson" w:date="2023-06-27T18:39:00Z">
              <w:r w:rsidRPr="0078278C" w:rsidDel="0077005E">
                <w:delText>$</w:delText>
              </w:r>
            </w:del>
            <w:r w:rsidRPr="0078278C">
              <w:t>144 dollars to avoid those things</w:t>
            </w:r>
            <w:ins w:id="167" w:author="Andrew Wilkinson [2]" w:date="2023-06-27T18:05:00Z">
              <w:r w:rsidR="00621683">
                <w:t>?</w:t>
              </w:r>
            </w:ins>
          </w:p>
          <w:p w14:paraId="74DA6497" w14:textId="77777777" w:rsidR="0078278C" w:rsidRPr="0078278C" w:rsidRDefault="0078278C" w:rsidP="0078278C"/>
          <w:p w14:paraId="7951E672" w14:textId="0F4A5D5D" w:rsidR="0078278C" w:rsidRPr="0078278C" w:rsidRDefault="0078278C" w:rsidP="0078278C">
            <w:r w:rsidRPr="0078278C">
              <w:t>Actually, more specifically. How much would you pay a consultant for the coordination of your resignation</w:t>
            </w:r>
            <w:ins w:id="168" w:author="Andrew Wilkinson [2]" w:date="2023-06-27T18:05:00Z">
              <w:r w:rsidR="00621683">
                <w:t>.</w:t>
              </w:r>
            </w:ins>
          </w:p>
          <w:p w14:paraId="56028B57" w14:textId="77777777" w:rsidR="0078278C" w:rsidRDefault="0078278C" w:rsidP="0078278C">
            <w:pPr>
              <w:rPr>
                <w:ins w:id="169" w:author="Andrew Wilkinson [2]" w:date="2023-06-27T18:29:00Z"/>
              </w:rPr>
            </w:pPr>
          </w:p>
          <w:p w14:paraId="1213D2C3" w14:textId="77777777" w:rsidR="007B6B1D" w:rsidRPr="0078278C" w:rsidRDefault="007B6B1D" w:rsidP="0078278C"/>
          <w:p w14:paraId="3AA8600C" w14:textId="0C625977" w:rsidR="0078278C" w:rsidRPr="0078278C" w:rsidRDefault="00621683" w:rsidP="0078278C">
            <w:ins w:id="170" w:author="Andrew Wilkinson [2]" w:date="2023-06-27T18:05:00Z">
              <w:r>
                <w:t>F</w:t>
              </w:r>
            </w:ins>
            <w:del w:id="171" w:author="Andrew Wilkinson [2]" w:date="2023-06-27T18:05:00Z">
              <w:r w:rsidR="0078278C" w:rsidRPr="0078278C" w:rsidDel="00621683">
                <w:delText>f</w:delText>
              </w:r>
            </w:del>
            <w:r w:rsidR="0078278C" w:rsidRPr="0078278C">
              <w:t>or designing your resigning</w:t>
            </w:r>
            <w:ins w:id="172" w:author="Andrew Wilkinson [2]" w:date="2023-06-27T18:01:00Z">
              <w:r>
                <w:t>.</w:t>
              </w:r>
            </w:ins>
            <w:del w:id="173" w:author="Andrew Wilkinson [2]" w:date="2023-06-27T18:01:00Z">
              <w:r w:rsidR="0078278C" w:rsidRPr="0078278C" w:rsidDel="00621683">
                <w:delText>,</w:delText>
              </w:r>
            </w:del>
          </w:p>
          <w:p w14:paraId="68798539" w14:textId="77777777" w:rsidR="0078278C" w:rsidRPr="0078278C" w:rsidRDefault="0078278C" w:rsidP="0078278C"/>
          <w:p w14:paraId="18F8C5E2" w14:textId="50A53500" w:rsidR="0078278C" w:rsidRPr="0078278C" w:rsidRDefault="0078278C" w:rsidP="0078278C">
            <w:del w:id="174" w:author="Andrew Wilkinson [2]" w:date="2023-06-27T18:05:00Z">
              <w:r w:rsidRPr="0078278C" w:rsidDel="00621683">
                <w:delText xml:space="preserve">yetties </w:delText>
              </w:r>
            </w:del>
            <w:ins w:id="175" w:author="Andrew Wilkinson [2]" w:date="2023-06-27T18:22:00Z">
              <w:r w:rsidR="00D32465">
                <w:t>Yetis</w:t>
              </w:r>
            </w:ins>
            <w:ins w:id="176" w:author="Andrew Wilkinson [2]" w:date="2023-06-27T18:05:00Z">
              <w:r w:rsidR="00621683" w:rsidRPr="0078278C">
                <w:t xml:space="preserve"> </w:t>
              </w:r>
            </w:ins>
            <w:r w:rsidRPr="0078278C">
              <w:t xml:space="preserve">we want to know, </w:t>
            </w:r>
            <w:del w:id="177" w:author="Andrew Wilkinson" w:date="2023-06-27T18:40:00Z">
              <w:r w:rsidRPr="0078278C" w:rsidDel="0077005E">
                <w:delText>no hit itself</w:delText>
              </w:r>
            </w:del>
            <w:ins w:id="178" w:author="Andrew Wilkinson" w:date="2023-06-27T18:40:00Z">
              <w:r w:rsidR="0077005E">
                <w:t>hit us up</w:t>
              </w:r>
            </w:ins>
            <w:r w:rsidRPr="0078278C">
              <w:t xml:space="preserve"> at T</w:t>
            </w:r>
            <w:ins w:id="179" w:author="Andrew Wilkinson [2]" w:date="2023-06-27T18:06:00Z">
              <w:r w:rsidR="00621683">
                <w:t>BOY</w:t>
              </w:r>
            </w:ins>
            <w:del w:id="180" w:author="Andrew Wilkinson [2]" w:date="2023-06-27T18:06:00Z">
              <w:r w:rsidRPr="0078278C" w:rsidDel="00621683">
                <w:delText>-boy</w:delText>
              </w:r>
            </w:del>
            <w:r w:rsidRPr="0078278C">
              <w:t xml:space="preserve"> pod and </w:t>
            </w:r>
            <w:del w:id="181" w:author="Andrew Wilkinson" w:date="2023-06-27T18:40:00Z">
              <w:r w:rsidRPr="0078278C" w:rsidDel="00331ECD">
                <w:delText xml:space="preserve">instant </w:delText>
              </w:r>
            </w:del>
            <w:ins w:id="182" w:author="Andrew Wilkinson" w:date="2023-06-27T18:40:00Z">
              <w:r w:rsidR="00331ECD">
                <w:t>Insta and</w:t>
              </w:r>
              <w:r w:rsidR="00331ECD" w:rsidRPr="0078278C">
                <w:t xml:space="preserve"> </w:t>
              </w:r>
            </w:ins>
            <w:r w:rsidRPr="0078278C">
              <w:t>Twitter</w:t>
            </w:r>
            <w:ins w:id="183" w:author="Andrew Wilkinson [2]" w:date="2023-06-27T18:01:00Z">
              <w:r w:rsidR="00621683">
                <w:t>.</w:t>
              </w:r>
            </w:ins>
          </w:p>
          <w:p w14:paraId="1ACC3157" w14:textId="77777777" w:rsidR="0078278C" w:rsidRPr="0078278C" w:rsidRDefault="0078278C" w:rsidP="0078278C"/>
          <w:p w14:paraId="268D9FF6" w14:textId="02AEED34" w:rsidR="0078278C" w:rsidRPr="0078278C" w:rsidRDefault="0078278C" w:rsidP="0078278C">
            <w:del w:id="184" w:author="Andrew Wilkinson" w:date="2023-06-27T18:40:00Z">
              <w:r w:rsidRPr="0078278C" w:rsidDel="00EE0D27">
                <w:delText xml:space="preserve">Jack. </w:delText>
              </w:r>
            </w:del>
            <w:ins w:id="185" w:author="Andrew Wilkinson [2]" w:date="2023-06-27T18:29:00Z">
              <w:r w:rsidR="007B6B1D">
                <w:t>T</w:t>
              </w:r>
            </w:ins>
            <w:del w:id="186" w:author="Andrew Wilkinson [2]" w:date="2023-06-27T18:29:00Z">
              <w:r w:rsidRPr="0078278C" w:rsidDel="007B6B1D">
                <w:delText>t</w:delText>
              </w:r>
            </w:del>
            <w:r w:rsidRPr="0078278C">
              <w:t>hose three stories 15 years before this song</w:t>
            </w:r>
            <w:ins w:id="187" w:author="Andrew Wilkinson [2]" w:date="2023-06-27T18:01:00Z">
              <w:r w:rsidR="00621683">
                <w:t>.</w:t>
              </w:r>
            </w:ins>
          </w:p>
          <w:p w14:paraId="223E738A" w14:textId="77777777" w:rsidR="0078278C" w:rsidRPr="0078278C" w:rsidDel="007B6B1D" w:rsidRDefault="0078278C" w:rsidP="0078278C">
            <w:pPr>
              <w:rPr>
                <w:del w:id="188" w:author="Andrew Wilkinson [2]" w:date="2023-06-27T18:29:00Z"/>
              </w:rPr>
            </w:pPr>
          </w:p>
          <w:p w14:paraId="50E3406F" w14:textId="37AD2AD8" w:rsidR="0078278C" w:rsidRPr="0078278C" w:rsidDel="007B6B1D" w:rsidRDefault="0078278C" w:rsidP="0078278C">
            <w:pPr>
              <w:rPr>
                <w:del w:id="189" w:author="Andrew Wilkinson [2]" w:date="2023-06-27T18:29:00Z"/>
              </w:rPr>
            </w:pPr>
            <w:del w:id="190" w:author="Andrew Wilkinson [2]" w:date="2023-06-27T18:29:00Z">
              <w:r w:rsidRPr="0078278C" w:rsidDel="007B6B1D">
                <w:delText>INTRO</w:delText>
              </w:r>
            </w:del>
          </w:p>
          <w:p w14:paraId="392BD138" w14:textId="77777777" w:rsidR="0078278C" w:rsidRPr="0078278C" w:rsidRDefault="0078278C" w:rsidP="0078278C"/>
          <w:p w14:paraId="61062496" w14:textId="46712327" w:rsidR="0078278C" w:rsidRPr="0078278C" w:rsidRDefault="0078278C" w:rsidP="0078278C">
            <w:del w:id="191" w:author="Andrew Wilkinson [2]" w:date="2023-06-27T18:06:00Z">
              <w:r w:rsidRPr="0078278C" w:rsidDel="00621683">
                <w:delText xml:space="preserve">for </w:delText>
              </w:r>
            </w:del>
            <w:ins w:id="192" w:author="Andrew Wilkinson [2]" w:date="2023-06-27T18:06:00Z">
              <w:r w:rsidR="00621683">
                <w:t>F</w:t>
              </w:r>
              <w:r w:rsidR="00621683" w:rsidRPr="0078278C">
                <w:t xml:space="preserve">or </w:t>
              </w:r>
            </w:ins>
            <w:r w:rsidRPr="0078278C">
              <w:t>our first story. Pizza delivery stocks they have been dropping, but that doesn't mean that pizza is dead</w:t>
            </w:r>
            <w:ins w:id="193" w:author="Andrew Wilkinson [2]" w:date="2023-06-27T18:01:00Z">
              <w:r w:rsidR="00621683">
                <w:t>.</w:t>
              </w:r>
            </w:ins>
          </w:p>
          <w:p w14:paraId="43B68720" w14:textId="77777777" w:rsidR="0078278C" w:rsidRPr="0078278C" w:rsidRDefault="0078278C" w:rsidP="0078278C"/>
          <w:p w14:paraId="4C6AC166" w14:textId="46049A2F" w:rsidR="0078278C" w:rsidRPr="0078278C" w:rsidRDefault="0078278C" w:rsidP="0078278C">
            <w:r w:rsidRPr="0078278C">
              <w:lastRenderedPageBreak/>
              <w:t xml:space="preserve">Frozen pizza. This story is about </w:t>
            </w:r>
            <w:ins w:id="194" w:author="Andrew Wilkinson" w:date="2023-06-27T18:40:00Z">
              <w:r w:rsidR="00C66E1B">
                <w:t>f</w:t>
              </w:r>
            </w:ins>
            <w:del w:id="195" w:author="Andrew Wilkinson" w:date="2023-06-27T18:40:00Z">
              <w:r w:rsidRPr="0078278C" w:rsidDel="00C66E1B">
                <w:delText>F</w:delText>
              </w:r>
            </w:del>
            <w:r w:rsidRPr="0078278C">
              <w:t>rozen pizza having a big moment</w:t>
            </w:r>
            <w:ins w:id="196" w:author="Andrew Wilkinson [2]" w:date="2023-06-27T18:01:00Z">
              <w:r w:rsidR="00621683">
                <w:t>.</w:t>
              </w:r>
            </w:ins>
          </w:p>
          <w:p w14:paraId="368A39AD" w14:textId="77777777" w:rsidR="0078278C" w:rsidRPr="0078278C" w:rsidRDefault="0078278C" w:rsidP="0078278C"/>
          <w:p w14:paraId="6FD37098" w14:textId="3C7BF95E" w:rsidR="0078278C" w:rsidRPr="0078278C" w:rsidRDefault="0078278C" w:rsidP="0078278C">
            <w:r w:rsidRPr="0078278C">
              <w:t xml:space="preserve">Frozen pizza is so hot right now, but </w:t>
            </w:r>
            <w:del w:id="197" w:author="Andrew Wilkinson" w:date="2023-06-27T18:41:00Z">
              <w:r w:rsidRPr="0078278C" w:rsidDel="00FB6CB0">
                <w:delText>yet</w:delText>
              </w:r>
            </w:del>
            <w:ins w:id="198" w:author="Andrew Wilkinson" w:date="2023-06-27T18:41:00Z">
              <w:r w:rsidR="00FB6CB0">
                <w:t>Yetis</w:t>
              </w:r>
            </w:ins>
            <w:r w:rsidRPr="0078278C">
              <w:t xml:space="preserve">, last year Jack and I told you about </w:t>
            </w:r>
            <w:del w:id="199" w:author="Andrew Wilkinson" w:date="2023-06-27T18:42:00Z">
              <w:r w:rsidRPr="0078278C" w:rsidDel="00403574">
                <w:delText>a pizza apocalypse</w:delText>
              </w:r>
            </w:del>
            <w:ins w:id="200" w:author="Andrew Wilkinson" w:date="2023-06-27T18:42:00Z">
              <w:r w:rsidR="00403574">
                <w:t>the "pizza-pocalypse</w:t>
              </w:r>
            </w:ins>
            <w:ins w:id="201" w:author="Andrew Wilkinson [2]" w:date="2023-06-27T18:01:00Z">
              <w:r w:rsidR="00621683">
                <w:t>.</w:t>
              </w:r>
            </w:ins>
            <w:ins w:id="202" w:author="Andrew Wilkinson" w:date="2023-06-27T18:43:00Z">
              <w:r w:rsidR="00403574">
                <w:t>"</w:t>
              </w:r>
            </w:ins>
          </w:p>
          <w:p w14:paraId="1D9373C1" w14:textId="77777777" w:rsidR="0078278C" w:rsidRDefault="0078278C" w:rsidP="0078278C">
            <w:pPr>
              <w:rPr>
                <w:ins w:id="203" w:author="Andrew Wilkinson [2]" w:date="2023-06-27T18:29:00Z"/>
              </w:rPr>
            </w:pPr>
          </w:p>
          <w:p w14:paraId="72825AD9" w14:textId="77777777" w:rsidR="00D4086D" w:rsidRPr="0078278C" w:rsidRDefault="00D4086D" w:rsidP="0078278C"/>
          <w:p w14:paraId="3CCC6265" w14:textId="5FCD9056" w:rsidR="0078278C" w:rsidRPr="0078278C" w:rsidRDefault="00621683" w:rsidP="0078278C">
            <w:ins w:id="204" w:author="Andrew Wilkinson [2]" w:date="2023-06-27T18:06:00Z">
              <w:r>
                <w:t>T</w:t>
              </w:r>
            </w:ins>
            <w:del w:id="205" w:author="Andrew Wilkinson [2]" w:date="2023-06-27T18:06:00Z">
              <w:r w:rsidR="0078278C" w:rsidRPr="0078278C" w:rsidDel="00621683">
                <w:delText>t</w:delText>
              </w:r>
            </w:del>
            <w:r w:rsidR="0078278C" w:rsidRPr="0078278C">
              <w:t>he pizza pullback</w:t>
            </w:r>
            <w:ins w:id="206" w:author="Andrew Wilkinson [2]" w:date="2023-06-27T18:01:00Z">
              <w:r>
                <w:t>.</w:t>
              </w:r>
            </w:ins>
          </w:p>
          <w:p w14:paraId="07E787C6" w14:textId="77777777" w:rsidR="0078278C" w:rsidRPr="0078278C" w:rsidRDefault="0078278C" w:rsidP="0078278C"/>
          <w:p w14:paraId="58506A8E" w14:textId="34158989" w:rsidR="0078278C" w:rsidRPr="0078278C" w:rsidRDefault="00621683" w:rsidP="0078278C">
            <w:ins w:id="207" w:author="Andrew Wilkinson [2]" w:date="2023-06-27T18:06:00Z">
              <w:r>
                <w:t>T</w:t>
              </w:r>
            </w:ins>
            <w:del w:id="208" w:author="Andrew Wilkinson [2]" w:date="2023-06-27T18:06:00Z">
              <w:r w:rsidR="0078278C" w:rsidRPr="0078278C" w:rsidDel="00621683">
                <w:delText>t</w:delText>
              </w:r>
            </w:del>
            <w:r w:rsidR="0078278C" w:rsidRPr="0078278C">
              <w:t>he pep</w:t>
            </w:r>
            <w:ins w:id="209" w:author="Andrew Wilkinson [2]" w:date="2023-06-27T18:06:00Z">
              <w:r>
                <w:t>p</w:t>
              </w:r>
            </w:ins>
            <w:r w:rsidR="0078278C" w:rsidRPr="0078278C">
              <w:t xml:space="preserve">eroni </w:t>
            </w:r>
            <w:del w:id="210" w:author="Andrew Wilkinson" w:date="2023-06-27T18:43:00Z">
              <w:r w:rsidR="0078278C" w:rsidRPr="0078278C" w:rsidDel="006A113D">
                <w:delText>P R O B L E M O</w:delText>
              </w:r>
            </w:del>
            <w:ins w:id="211" w:author="Andrew Wilkinson" w:date="2023-06-27T18:43:00Z">
              <w:r w:rsidR="006A113D">
                <w:t>problemo</w:t>
              </w:r>
            </w:ins>
            <w:ins w:id="212" w:author="Andrew Wilkinson [2]" w:date="2023-06-27T18:01:00Z">
              <w:r>
                <w:t>.</w:t>
              </w:r>
            </w:ins>
          </w:p>
          <w:p w14:paraId="2014A932" w14:textId="77777777" w:rsidR="0078278C" w:rsidRPr="0078278C" w:rsidRDefault="0078278C" w:rsidP="0078278C"/>
          <w:p w14:paraId="53ABB44F" w14:textId="692B1F5C" w:rsidR="0078278C" w:rsidRPr="0078278C" w:rsidRDefault="0078278C" w:rsidP="0078278C">
            <w:r w:rsidRPr="0078278C">
              <w:t xml:space="preserve">The </w:t>
            </w:r>
            <w:ins w:id="213" w:author="Andrew Wilkinson" w:date="2023-06-27T18:45:00Z">
              <w:r w:rsidR="00116A05">
                <w:t>"</w:t>
              </w:r>
            </w:ins>
            <w:del w:id="214" w:author="Andrew Wilkinson" w:date="2023-06-27T18:45:00Z">
              <w:r w:rsidRPr="0078278C" w:rsidDel="00116A05">
                <w:delText xml:space="preserve">pirish </w:delText>
              </w:r>
            </w:del>
            <w:ins w:id="215" w:author="Andrew Wilkinson" w:date="2023-06-27T18:45:00Z">
              <w:r w:rsidR="00116A05">
                <w:t>P</w:t>
              </w:r>
              <w:r w:rsidR="00116A05" w:rsidRPr="0078278C">
                <w:t xml:space="preserve">irish </w:t>
              </w:r>
            </w:ins>
            <w:r w:rsidRPr="0078278C">
              <w:t>exit</w:t>
            </w:r>
            <w:ins w:id="216" w:author="Andrew Wilkinson [2]" w:date="2023-06-27T18:01:00Z">
              <w:r w:rsidR="00621683">
                <w:t>.</w:t>
              </w:r>
            </w:ins>
            <w:ins w:id="217" w:author="Andrew Wilkinson" w:date="2023-06-27T18:45:00Z">
              <w:r w:rsidR="00116A05">
                <w:t>"</w:t>
              </w:r>
            </w:ins>
          </w:p>
          <w:p w14:paraId="7D313009" w14:textId="77777777" w:rsidR="0078278C" w:rsidRPr="0078278C" w:rsidRDefault="0078278C" w:rsidP="0078278C"/>
          <w:p w14:paraId="630CB457" w14:textId="1FEFB1DF" w:rsidR="0078278C" w:rsidRPr="0078278C" w:rsidRDefault="0078278C" w:rsidP="0078278C">
            <w:r w:rsidRPr="0078278C">
              <w:t>I'm running out of peace</w:t>
            </w:r>
            <w:ins w:id="218" w:author="Andrew Wilkinson [2]" w:date="2023-06-27T18:01:00Z">
              <w:r w:rsidR="00621683">
                <w:t>.</w:t>
              </w:r>
            </w:ins>
          </w:p>
          <w:p w14:paraId="796F5D2C" w14:textId="77777777" w:rsidR="0078278C" w:rsidRPr="0078278C" w:rsidRDefault="0078278C" w:rsidP="0078278C"/>
          <w:p w14:paraId="40564C95" w14:textId="4BC64982" w:rsidR="0078278C" w:rsidRPr="0078278C" w:rsidRDefault="00621683" w:rsidP="0078278C">
            <w:ins w:id="219" w:author="Andrew Wilkinson [2]" w:date="2023-06-27T18:06:00Z">
              <w:r>
                <w:t>Y</w:t>
              </w:r>
            </w:ins>
            <w:del w:id="220" w:author="Andrew Wilkinson [2]" w:date="2023-06-27T18:06:00Z">
              <w:r w:rsidR="0078278C" w:rsidRPr="0078278C" w:rsidDel="00621683">
                <w:delText>y</w:delText>
              </w:r>
            </w:del>
            <w:del w:id="221" w:author="Andrew Wilkinson" w:date="2023-06-27T18:44:00Z">
              <w:r w:rsidR="0078278C" w:rsidRPr="0078278C" w:rsidDel="00591DAD">
                <w:delText>eah, yeah, he's</w:delText>
              </w:r>
            </w:del>
            <w:ins w:id="222" w:author="Andrew Wilkinson" w:date="2023-06-27T18:44:00Z">
              <w:r w:rsidR="00591DAD">
                <w:t>etis,</w:t>
              </w:r>
            </w:ins>
            <w:r w:rsidR="0078278C" w:rsidRPr="0078278C">
              <w:t xml:space="preserve"> back during the pandemic Domino's and Papa John's stocks more than double</w:t>
            </w:r>
            <w:ins w:id="223" w:author="Andrew Wilkinson" w:date="2023-06-27T18:46:00Z">
              <w:r w:rsidR="000D67EA">
                <w:t>d</w:t>
              </w:r>
            </w:ins>
            <w:ins w:id="224" w:author="Andrew Wilkinson [2]" w:date="2023-06-27T18:01:00Z">
              <w:r>
                <w:t>.</w:t>
              </w:r>
            </w:ins>
          </w:p>
          <w:p w14:paraId="49C4C3AC" w14:textId="77777777" w:rsidR="0078278C" w:rsidRPr="0078278C" w:rsidRDefault="0078278C" w:rsidP="0078278C"/>
          <w:p w14:paraId="1C938BA2" w14:textId="1D83629D" w:rsidR="0078278C" w:rsidRPr="0078278C" w:rsidRDefault="0078278C" w:rsidP="0078278C">
            <w:del w:id="225" w:author="Andrew Wilkinson [2]" w:date="2023-06-27T18:06:00Z">
              <w:r w:rsidRPr="0078278C" w:rsidDel="00621683">
                <w:delText xml:space="preserve">beads </w:delText>
              </w:r>
            </w:del>
            <w:ins w:id="226" w:author="Andrew Wilkinson [2]" w:date="2023-06-27T18:06:00Z">
              <w:del w:id="227" w:author="Andrew Wilkinson" w:date="2023-06-27T18:46:00Z">
                <w:r w:rsidR="00621683" w:rsidDel="000A6B13">
                  <w:delText>B</w:delText>
                </w:r>
                <w:r w:rsidR="00621683" w:rsidRPr="0078278C" w:rsidDel="000A6B13">
                  <w:delText>eads</w:delText>
                </w:r>
              </w:del>
            </w:ins>
            <w:ins w:id="228" w:author="Andrew Wilkinson" w:date="2023-06-27T18:46:00Z">
              <w:r w:rsidR="000A6B13">
                <w:t>Pizza</w:t>
              </w:r>
            </w:ins>
            <w:ins w:id="229" w:author="Andrew Wilkinson [2]" w:date="2023-06-27T18:06:00Z">
              <w:r w:rsidR="00621683" w:rsidRPr="0078278C">
                <w:t xml:space="preserve"> </w:t>
              </w:r>
            </w:ins>
            <w:del w:id="230" w:author="Andrew Wilkinson" w:date="2023-06-27T18:46:00Z">
              <w:r w:rsidRPr="0078278C" w:rsidDel="000A6B13">
                <w:delText xml:space="preserve">and </w:delText>
              </w:r>
            </w:del>
            <w:r w:rsidRPr="0078278C">
              <w:t>delivery stocks were surging because pizza was easy cheap safe, it transports well, it was basically made for quarantin</w:t>
            </w:r>
            <w:ins w:id="231" w:author="Andrew Wilkinson" w:date="2023-06-27T18:47:00Z">
              <w:r w:rsidR="000A6B13">
                <w:t>ing</w:t>
              </w:r>
            </w:ins>
            <w:del w:id="232" w:author="Andrew Wilkinson" w:date="2023-06-27T18:47:00Z">
              <w:r w:rsidRPr="0078278C" w:rsidDel="000A6B13">
                <w:delText>e</w:delText>
              </w:r>
            </w:del>
            <w:ins w:id="233" w:author="Andrew Wilkinson [2]" w:date="2023-06-27T18:01:00Z">
              <w:r w:rsidR="00621683">
                <w:t>.</w:t>
              </w:r>
            </w:ins>
          </w:p>
          <w:p w14:paraId="636079C6" w14:textId="77777777" w:rsidR="0078278C" w:rsidRDefault="0078278C" w:rsidP="0078278C">
            <w:pPr>
              <w:rPr>
                <w:ins w:id="234" w:author="Andrew Wilkinson [2]" w:date="2023-06-27T18:29:00Z"/>
              </w:rPr>
            </w:pPr>
          </w:p>
          <w:p w14:paraId="6A861830" w14:textId="77777777" w:rsidR="007B785A" w:rsidRPr="0078278C" w:rsidRDefault="007B785A" w:rsidP="0078278C"/>
          <w:p w14:paraId="072C9C6A" w14:textId="36C78367" w:rsidR="0078278C" w:rsidRPr="0078278C" w:rsidRDefault="0078278C" w:rsidP="0078278C">
            <w:del w:id="235" w:author="Andrew Wilkinson" w:date="2023-06-27T18:47:00Z">
              <w:r w:rsidRPr="0078278C" w:rsidDel="000A6B13">
                <w:delText>Jack. b</w:delText>
              </w:r>
            </w:del>
            <w:ins w:id="236" w:author="Andrew Wilkinson" w:date="2023-06-27T18:47:00Z">
              <w:r w:rsidR="000A6B13">
                <w:t>B</w:t>
              </w:r>
            </w:ins>
            <w:r w:rsidRPr="0078278C">
              <w:t>ut now it</w:t>
            </w:r>
            <w:ins w:id="237" w:author="Andrew Wilkinson" w:date="2023-06-27T18:47:00Z">
              <w:r w:rsidR="000A6B13">
                <w:t>'</w:t>
              </w:r>
            </w:ins>
            <w:r w:rsidRPr="0078278C">
              <w:t>s 2023 the pandemic's over, but pizza should still be thriving in this economy</w:t>
            </w:r>
            <w:ins w:id="238" w:author="Andrew Wilkinson [2]" w:date="2023-06-27T18:01:00Z">
              <w:r w:rsidR="00621683">
                <w:t>.</w:t>
              </w:r>
            </w:ins>
          </w:p>
          <w:p w14:paraId="55794F2C" w14:textId="77777777" w:rsidR="0078278C" w:rsidRPr="0078278C" w:rsidRDefault="0078278C" w:rsidP="0078278C"/>
          <w:p w14:paraId="29DF1B76" w14:textId="7E551E0E" w:rsidR="0078278C" w:rsidRPr="0078278C" w:rsidRDefault="0078278C" w:rsidP="0078278C">
            <w:r w:rsidRPr="0078278C">
              <w:t>In this economy? it should be a pizza economy, right, Jack?</w:t>
            </w:r>
            <w:ins w:id="239" w:author="Andrew Wilkinson [2]" w:date="2023-06-27T18:02:00Z">
              <w:r w:rsidR="00621683">
                <w:t>.</w:t>
              </w:r>
            </w:ins>
          </w:p>
          <w:p w14:paraId="6F2D347D" w14:textId="77777777" w:rsidR="0078278C" w:rsidRPr="0078278C" w:rsidRDefault="0078278C" w:rsidP="0078278C"/>
          <w:p w14:paraId="34438936" w14:textId="70B8DDFA" w:rsidR="0078278C" w:rsidRPr="0078278C" w:rsidRDefault="00621683" w:rsidP="0078278C">
            <w:ins w:id="240" w:author="Andrew Wilkinson [2]" w:date="2023-06-27T18:06:00Z">
              <w:del w:id="241" w:author="Andrew Wilkinson" w:date="2023-06-27T18:47:00Z">
                <w:r w:rsidDel="000B55E1">
                  <w:delText>I</w:delText>
                </w:r>
              </w:del>
            </w:ins>
            <w:del w:id="242" w:author="Andrew Wilkinson" w:date="2023-06-27T18:47:00Z">
              <w:r w:rsidR="0078278C" w:rsidRPr="0078278C" w:rsidDel="000B55E1">
                <w:delText>is a value plant</w:delText>
              </w:r>
            </w:del>
            <w:ins w:id="243" w:author="Andrew Wilkinson" w:date="2023-06-27T18:47:00Z">
              <w:r w:rsidR="000B55E1">
                <w:t>Pizza is a value play.</w:t>
              </w:r>
            </w:ins>
            <w:r w:rsidR="0078278C" w:rsidRPr="0078278C">
              <w:t xml:space="preserve"> </w:t>
            </w:r>
            <w:del w:id="244" w:author="Andrew Wilkinson" w:date="2023-06-27T18:47:00Z">
              <w:r w:rsidR="0078278C" w:rsidRPr="0078278C" w:rsidDel="000B55E1">
                <w:delText xml:space="preserve">according </w:delText>
              </w:r>
            </w:del>
            <w:ins w:id="245" w:author="Andrew Wilkinson" w:date="2023-06-27T18:47:00Z">
              <w:r w:rsidR="000B55E1">
                <w:t>A</w:t>
              </w:r>
              <w:r w:rsidR="000B55E1" w:rsidRPr="0078278C">
                <w:t xml:space="preserve">ccording </w:t>
              </w:r>
            </w:ins>
            <w:r w:rsidR="0078278C" w:rsidRPr="0078278C">
              <w:t>to the Wall Street Journal it has the highest calories per dollar for any food that you can buy</w:t>
            </w:r>
            <w:ins w:id="246" w:author="Andrew Wilkinson [2]" w:date="2023-06-27T18:02:00Z">
              <w:r>
                <w:t>.</w:t>
              </w:r>
            </w:ins>
          </w:p>
          <w:p w14:paraId="1DF3A261" w14:textId="77777777" w:rsidR="0078278C" w:rsidRDefault="0078278C" w:rsidP="0078278C">
            <w:pPr>
              <w:rPr>
                <w:ins w:id="247" w:author="Andrew Wilkinson [2]" w:date="2023-06-27T18:29:00Z"/>
              </w:rPr>
            </w:pPr>
          </w:p>
          <w:p w14:paraId="43DB9AD7" w14:textId="77777777" w:rsidR="007B785A" w:rsidRPr="0078278C" w:rsidRDefault="007B785A" w:rsidP="0078278C"/>
          <w:p w14:paraId="26A91AD6" w14:textId="54EB7D97" w:rsidR="0078278C" w:rsidRPr="0078278C" w:rsidRDefault="0078278C" w:rsidP="0078278C">
            <w:del w:id="248" w:author="Andrew Wilkinson [2]" w:date="2023-06-27T18:06:00Z">
              <w:r w:rsidRPr="0078278C" w:rsidDel="00621683">
                <w:delText xml:space="preserve">if </w:delText>
              </w:r>
            </w:del>
            <w:ins w:id="249" w:author="Andrew Wilkinson [2]" w:date="2023-06-27T18:06:00Z">
              <w:r w:rsidR="00621683">
                <w:t>I</w:t>
              </w:r>
              <w:r w:rsidR="00621683" w:rsidRPr="0078278C">
                <w:t xml:space="preserve">f </w:t>
              </w:r>
            </w:ins>
            <w:r w:rsidRPr="0078278C">
              <w:t>you want to save money right now you should have pizza in the morning, pizza in the evening, pizza at supper time.</w:t>
            </w:r>
          </w:p>
          <w:p w14:paraId="4077550A" w14:textId="77777777" w:rsidR="0078278C" w:rsidRPr="0078278C" w:rsidRDefault="0078278C" w:rsidP="0078278C"/>
          <w:p w14:paraId="3D063D8B" w14:textId="6751169F" w:rsidR="0078278C" w:rsidRPr="0078278C" w:rsidRDefault="0078278C" w:rsidP="0078278C">
            <w:r w:rsidRPr="0078278C">
              <w:t>One family pie can feed I don</w:t>
            </w:r>
            <w:ins w:id="250" w:author="Andrew Wilkinson [2]" w:date="2023-06-27T18:29:00Z">
              <w:r w:rsidR="007B785A">
                <w:t>'</w:t>
              </w:r>
            </w:ins>
            <w:r w:rsidRPr="0078278C">
              <w:t xml:space="preserve">t know </w:t>
            </w:r>
            <w:del w:id="251" w:author="Andrew Wilkinson" w:date="2023-06-27T18:48:00Z">
              <w:r w:rsidRPr="0078278C" w:rsidDel="00720230">
                <w:delText xml:space="preserve">three </w:delText>
              </w:r>
            </w:del>
            <w:ins w:id="252" w:author="Andrew Wilkinson" w:date="2023-06-27T18:48:00Z">
              <w:r w:rsidR="00720230">
                <w:t>3</w:t>
              </w:r>
              <w:r w:rsidR="00720230" w:rsidRPr="0078278C">
                <w:t xml:space="preserve"> </w:t>
              </w:r>
            </w:ins>
            <w:r w:rsidRPr="0078278C">
              <w:t xml:space="preserve">people, </w:t>
            </w:r>
            <w:del w:id="253" w:author="Andrew Wilkinson" w:date="2023-06-27T18:48:00Z">
              <w:r w:rsidRPr="0078278C" w:rsidDel="00720230">
                <w:delText xml:space="preserve">four </w:delText>
              </w:r>
            </w:del>
            <w:ins w:id="254" w:author="Andrew Wilkinson" w:date="2023-06-27T18:48:00Z">
              <w:r w:rsidR="00720230">
                <w:t>4</w:t>
              </w:r>
              <w:r w:rsidR="00720230" w:rsidRPr="0078278C">
                <w:t xml:space="preserve"> </w:t>
              </w:r>
            </w:ins>
            <w:r w:rsidRPr="0078278C">
              <w:t xml:space="preserve">people, </w:t>
            </w:r>
            <w:del w:id="255" w:author="Andrew Wilkinson" w:date="2023-06-27T18:48:00Z">
              <w:r w:rsidRPr="0078278C" w:rsidDel="00720230">
                <w:delText xml:space="preserve">five </w:delText>
              </w:r>
            </w:del>
            <w:ins w:id="256" w:author="Andrew Wilkinson" w:date="2023-06-27T18:48:00Z">
              <w:r w:rsidR="00720230">
                <w:t>5</w:t>
              </w:r>
              <w:r w:rsidR="00720230" w:rsidRPr="0078278C">
                <w:t xml:space="preserve"> </w:t>
              </w:r>
            </w:ins>
            <w:r w:rsidRPr="0078278C">
              <w:t>people, if you are tiny people</w:t>
            </w:r>
            <w:ins w:id="257" w:author="Andrew Wilkinson [2]" w:date="2023-06-27T18:02:00Z">
              <w:r w:rsidR="00621683">
                <w:t>.</w:t>
              </w:r>
            </w:ins>
          </w:p>
          <w:p w14:paraId="3373E054" w14:textId="77777777" w:rsidR="0078278C" w:rsidRDefault="0078278C" w:rsidP="0078278C">
            <w:pPr>
              <w:rPr>
                <w:ins w:id="258" w:author="Andrew Wilkinson [2]" w:date="2023-06-27T18:29:00Z"/>
              </w:rPr>
            </w:pPr>
          </w:p>
          <w:p w14:paraId="56075BD6" w14:textId="77777777" w:rsidR="007B785A" w:rsidRPr="0078278C" w:rsidRDefault="007B785A" w:rsidP="0078278C"/>
          <w:p w14:paraId="7F71C064" w14:textId="1AD5A071" w:rsidR="0078278C" w:rsidRPr="0078278C" w:rsidRDefault="0078278C" w:rsidP="0078278C">
            <w:r w:rsidRPr="0078278C">
              <w:t xml:space="preserve">But </w:t>
            </w:r>
            <w:del w:id="259" w:author="Andrew Wilkinson [2]" w:date="2023-06-27T18:06:00Z">
              <w:r w:rsidRPr="0078278C" w:rsidDel="00621683">
                <w:delText xml:space="preserve">yetis </w:delText>
              </w:r>
            </w:del>
            <w:ins w:id="260" w:author="Andrew Wilkinson [2]" w:date="2023-06-27T18:22:00Z">
              <w:r w:rsidR="00D32465">
                <w:t>Yetis</w:t>
              </w:r>
            </w:ins>
            <w:ins w:id="261" w:author="Andrew Wilkinson [2]" w:date="2023-06-27T18:06:00Z">
              <w:r w:rsidR="00621683" w:rsidRPr="0078278C">
                <w:t xml:space="preserve"> </w:t>
              </w:r>
            </w:ins>
            <w:r w:rsidRPr="0078278C">
              <w:t xml:space="preserve">in the last two years we've experienced a </w:t>
            </w:r>
            <w:ins w:id="262" w:author="Andrew Wilkinson" w:date="2023-06-27T18:48:00Z">
              <w:r w:rsidR="00720230">
                <w:t>"</w:t>
              </w:r>
            </w:ins>
            <w:r w:rsidRPr="0078278C">
              <w:t>pizza</w:t>
            </w:r>
            <w:del w:id="263" w:author="Andrew Wilkinson" w:date="2023-06-27T18:48:00Z">
              <w:r w:rsidRPr="0078278C" w:rsidDel="00720230">
                <w:delText xml:space="preserve"> a</w:delText>
              </w:r>
            </w:del>
            <w:ins w:id="264" w:author="Andrew Wilkinson" w:date="2023-06-27T18:48:00Z">
              <w:r w:rsidR="00720230">
                <w:t>-</w:t>
              </w:r>
            </w:ins>
            <w:r w:rsidRPr="0078278C">
              <w:t>pocalypse</w:t>
            </w:r>
            <w:ins w:id="265" w:author="Andrew Wilkinson [2]" w:date="2023-06-27T18:02:00Z">
              <w:r w:rsidR="00621683">
                <w:t>.</w:t>
              </w:r>
            </w:ins>
            <w:ins w:id="266" w:author="Andrew Wilkinson" w:date="2023-06-27T18:48:00Z">
              <w:r w:rsidR="00720230">
                <w:t>"</w:t>
              </w:r>
            </w:ins>
          </w:p>
          <w:p w14:paraId="49EEC047" w14:textId="77777777" w:rsidR="0078278C" w:rsidRPr="0078278C" w:rsidRDefault="0078278C" w:rsidP="0078278C"/>
          <w:p w14:paraId="675338AF" w14:textId="47F79A19" w:rsidR="0078278C" w:rsidRPr="0078278C" w:rsidRDefault="0078278C" w:rsidP="0078278C">
            <w:r w:rsidRPr="0078278C">
              <w:t>Domino's and Papa John's sales have started falling and both of their stocks are down by 45</w:t>
            </w:r>
            <w:ins w:id="267" w:author="Andrew Wilkinson" w:date="2023-06-27T18:51:00Z">
              <w:r w:rsidR="00854FD9">
                <w:t>%</w:t>
              </w:r>
            </w:ins>
            <w:del w:id="268" w:author="Andrew Wilkinson" w:date="2023-06-27T18:48:00Z">
              <w:r w:rsidRPr="0078278C" w:rsidDel="00F556D6">
                <w:delText>%</w:delText>
              </w:r>
            </w:del>
            <w:r w:rsidRPr="0078278C">
              <w:t xml:space="preserve"> from their highs in 2021</w:t>
            </w:r>
            <w:ins w:id="269" w:author="Andrew Wilkinson [2]" w:date="2023-06-27T18:02:00Z">
              <w:r w:rsidR="00621683">
                <w:t>.</w:t>
              </w:r>
            </w:ins>
          </w:p>
          <w:p w14:paraId="7EB28A0E" w14:textId="77777777" w:rsidR="0078278C" w:rsidRPr="0078278C" w:rsidRDefault="0078278C" w:rsidP="0078278C"/>
          <w:p w14:paraId="22673E4A" w14:textId="77777777" w:rsidR="0078278C" w:rsidRPr="0078278C" w:rsidRDefault="0078278C" w:rsidP="0078278C">
            <w:r w:rsidRPr="0078278C">
              <w:lastRenderedPageBreak/>
              <w:t>Its a pretty clear reason why, we're all facing oh a bit of pizza fatigue, aren't we Jack?</w:t>
            </w:r>
          </w:p>
          <w:p w14:paraId="6DCD5274" w14:textId="77777777" w:rsidR="0078278C" w:rsidRDefault="0078278C" w:rsidP="0078278C">
            <w:pPr>
              <w:rPr>
                <w:ins w:id="270" w:author="Andrew Wilkinson [2]" w:date="2023-06-27T18:29:00Z"/>
              </w:rPr>
            </w:pPr>
          </w:p>
          <w:p w14:paraId="16EA1DD2" w14:textId="77777777" w:rsidR="007B785A" w:rsidRPr="0078278C" w:rsidRDefault="007B785A" w:rsidP="0078278C"/>
          <w:p w14:paraId="78E12778" w14:textId="11B23F7D" w:rsidR="0078278C" w:rsidRPr="0078278C" w:rsidRDefault="00621683" w:rsidP="0078278C">
            <w:ins w:id="271" w:author="Andrew Wilkinson [2]" w:date="2023-06-27T18:06:00Z">
              <w:r>
                <w:t>W</w:t>
              </w:r>
            </w:ins>
            <w:del w:id="272" w:author="Andrew Wilkinson [2]" w:date="2023-06-27T18:06:00Z">
              <w:r w:rsidR="0078278C" w:rsidRPr="0078278C" w:rsidDel="00621683">
                <w:delText>w</w:delText>
              </w:r>
            </w:del>
            <w:r w:rsidR="0078278C" w:rsidRPr="0078278C">
              <w:t xml:space="preserve">e're not afraid to dine out at restaurants anymore, but we are sick and tired of paying a </w:t>
            </w:r>
            <w:del w:id="273" w:author="Andrew Wilkinson" w:date="2023-06-27T18:49:00Z">
              <w:r w:rsidR="0078278C" w:rsidRPr="0078278C" w:rsidDel="00F556D6">
                <w:delText xml:space="preserve">five </w:delText>
              </w:r>
            </w:del>
            <w:ins w:id="274" w:author="Andrew Wilkinson" w:date="2023-06-27T18:49:00Z">
              <w:r w:rsidR="00F556D6">
                <w:t>5-dollar</w:t>
              </w:r>
              <w:r w:rsidR="00F556D6" w:rsidRPr="0078278C">
                <w:t xml:space="preserve"> </w:t>
              </w:r>
            </w:ins>
            <w:r w:rsidR="0078278C" w:rsidRPr="0078278C">
              <w:t xml:space="preserve">delivery fee plus </w:t>
            </w:r>
            <w:del w:id="275" w:author="Andrew Wilkinson" w:date="2023-06-27T18:49:00Z">
              <w:r w:rsidR="0078278C" w:rsidRPr="0078278C" w:rsidDel="00F556D6">
                <w:delText xml:space="preserve">five </w:delText>
              </w:r>
            </w:del>
            <w:ins w:id="276" w:author="Andrew Wilkinson" w:date="2023-06-27T18:49:00Z">
              <w:r w:rsidR="00F556D6">
                <w:t>5</w:t>
              </w:r>
              <w:r w:rsidR="00F556D6" w:rsidRPr="0078278C">
                <w:t xml:space="preserve"> </w:t>
              </w:r>
            </w:ins>
            <w:r w:rsidR="0078278C" w:rsidRPr="0078278C">
              <w:t xml:space="preserve">dollars of tips and </w:t>
            </w:r>
            <w:del w:id="277" w:author="Andrew Wilkinson" w:date="2023-06-27T18:49:00Z">
              <w:r w:rsidR="0078278C" w:rsidRPr="0078278C" w:rsidDel="00F556D6">
                <w:delText xml:space="preserve">five </w:delText>
              </w:r>
            </w:del>
            <w:ins w:id="278" w:author="Andrew Wilkinson" w:date="2023-06-27T18:49:00Z">
              <w:r w:rsidR="00F556D6">
                <w:t>5</w:t>
              </w:r>
              <w:r w:rsidR="00F556D6" w:rsidRPr="0078278C">
                <w:t xml:space="preserve"> </w:t>
              </w:r>
            </w:ins>
            <w:r w:rsidR="0078278C" w:rsidRPr="0078278C">
              <w:t>dollars of fee</w:t>
            </w:r>
            <w:ins w:id="279" w:author="Andrew Wilkinson" w:date="2023-06-27T18:49:00Z">
              <w:r w:rsidR="00002C7E">
                <w:t>-</w:t>
              </w:r>
            </w:ins>
            <w:del w:id="280" w:author="Andrew Wilkinson" w:date="2023-06-27T18:49:00Z">
              <w:r w:rsidR="0078278C" w:rsidRPr="0078278C" w:rsidDel="00002C7E">
                <w:delText xml:space="preserve"> </w:delText>
              </w:r>
            </w:del>
            <w:r w:rsidR="0078278C" w:rsidRPr="0078278C">
              <w:t>fees</w:t>
            </w:r>
            <w:ins w:id="281" w:author="Andrew Wilkinson [2]" w:date="2023-06-27T18:02:00Z">
              <w:r>
                <w:t>.</w:t>
              </w:r>
            </w:ins>
          </w:p>
          <w:p w14:paraId="70B42632" w14:textId="77777777" w:rsidR="0078278C" w:rsidRDefault="0078278C" w:rsidP="0078278C">
            <w:pPr>
              <w:rPr>
                <w:ins w:id="282" w:author="Andrew Wilkinson [2]" w:date="2023-06-27T18:29:00Z"/>
              </w:rPr>
            </w:pPr>
          </w:p>
          <w:p w14:paraId="1290EAA2" w14:textId="77777777" w:rsidR="007B785A" w:rsidRPr="0078278C" w:rsidRDefault="007B785A" w:rsidP="0078278C"/>
          <w:p w14:paraId="4A2A32E4" w14:textId="727B1C54" w:rsidR="0078278C" w:rsidRPr="0078278C" w:rsidRDefault="0078278C" w:rsidP="0078278C">
            <w:r w:rsidRPr="0078278C">
              <w:t xml:space="preserve">But here's the news get this </w:t>
            </w:r>
            <w:del w:id="283" w:author="Andrew Wilkinson [2]" w:date="2023-06-27T18:22:00Z">
              <w:r w:rsidRPr="0078278C" w:rsidDel="00D32465">
                <w:delText>yetis</w:delText>
              </w:r>
            </w:del>
            <w:ins w:id="284" w:author="Andrew Wilkinson [2]" w:date="2023-06-27T18:22:00Z">
              <w:r w:rsidR="00D32465">
                <w:t>Yetis</w:t>
              </w:r>
            </w:ins>
            <w:ins w:id="285" w:author="Andrew Wilkinson [2]" w:date="2023-06-27T18:02:00Z">
              <w:r w:rsidR="00621683">
                <w:t>.</w:t>
              </w:r>
            </w:ins>
          </w:p>
          <w:p w14:paraId="4FEF2FDE" w14:textId="77777777" w:rsidR="0078278C" w:rsidRPr="0078278C" w:rsidRDefault="0078278C" w:rsidP="0078278C"/>
          <w:p w14:paraId="260C25BA" w14:textId="49FEAB80" w:rsidR="0078278C" w:rsidRPr="0078278C" w:rsidRDefault="0078278C" w:rsidP="0078278C">
            <w:del w:id="286" w:author="Andrew Wilkinson [2]" w:date="2023-06-27T18:06:00Z">
              <w:r w:rsidRPr="0078278C" w:rsidDel="00621683">
                <w:delText xml:space="preserve">the </w:delText>
              </w:r>
            </w:del>
            <w:ins w:id="287" w:author="Andrew Wilkinson [2]" w:date="2023-06-27T18:06:00Z">
              <w:r w:rsidR="00621683">
                <w:t>T</w:t>
              </w:r>
              <w:r w:rsidR="00621683" w:rsidRPr="0078278C">
                <w:t xml:space="preserve">he </w:t>
              </w:r>
            </w:ins>
            <w:r w:rsidRPr="0078278C">
              <w:t>biggest threat to delivery pizza is actually frozen pizza</w:t>
            </w:r>
            <w:ins w:id="288" w:author="Andrew Wilkinson [2]" w:date="2023-06-27T18:02:00Z">
              <w:r w:rsidR="00621683">
                <w:t>.</w:t>
              </w:r>
            </w:ins>
          </w:p>
          <w:p w14:paraId="3B100E63" w14:textId="77777777" w:rsidR="0078278C" w:rsidRPr="0078278C" w:rsidRDefault="0078278C" w:rsidP="0078278C"/>
          <w:p w14:paraId="7204C02E" w14:textId="3814D7D8" w:rsidR="0078278C" w:rsidRPr="0078278C" w:rsidRDefault="0078278C" w:rsidP="0078278C">
            <w:r w:rsidRPr="0078278C">
              <w:t xml:space="preserve">Jack and I jumped in </w:t>
            </w:r>
            <w:del w:id="289" w:author="Andrew Wilkinson [2]" w:date="2023-06-27T18:06:00Z">
              <w:r w:rsidRPr="0078278C" w:rsidDel="00621683">
                <w:delText>t-boy</w:delText>
              </w:r>
            </w:del>
            <w:ins w:id="290" w:author="Andrew Wilkinson [2]" w:date="2023-06-27T18:06:00Z">
              <w:r w:rsidR="00621683">
                <w:t>TBOY</w:t>
              </w:r>
            </w:ins>
            <w:r w:rsidRPr="0078278C">
              <w:t xml:space="preserve"> style, it turns out frozen pizza is eating fresh pizza for lunch like literally and figuratively</w:t>
            </w:r>
            <w:ins w:id="291" w:author="Andrew Wilkinson [2]" w:date="2023-06-27T18:02:00Z">
              <w:r w:rsidR="00621683">
                <w:t>.</w:t>
              </w:r>
            </w:ins>
          </w:p>
          <w:p w14:paraId="3B4DAB35" w14:textId="77777777" w:rsidR="0078278C" w:rsidRPr="0078278C" w:rsidRDefault="0078278C" w:rsidP="0078278C"/>
          <w:p w14:paraId="2DADEBE5" w14:textId="14A429CB" w:rsidR="0078278C" w:rsidRPr="0078278C" w:rsidRDefault="0078278C" w:rsidP="0078278C">
            <w:del w:id="292" w:author="Andrew Wilkinson [2]" w:date="2023-06-27T18:06:00Z">
              <w:r w:rsidRPr="0078278C" w:rsidDel="00621683">
                <w:delText xml:space="preserve">shout </w:delText>
              </w:r>
            </w:del>
            <w:ins w:id="293" w:author="Andrew Wilkinson [2]" w:date="2023-06-27T18:06:00Z">
              <w:r w:rsidR="00621683">
                <w:t>S</w:t>
              </w:r>
              <w:r w:rsidR="00621683" w:rsidRPr="0078278C">
                <w:t>hout</w:t>
              </w:r>
            </w:ins>
            <w:ins w:id="294" w:author="Andrew Wilkinson" w:date="2023-06-27T18:50:00Z">
              <w:r w:rsidR="00854FD9">
                <w:t>-</w:t>
              </w:r>
            </w:ins>
            <w:ins w:id="295" w:author="Andrew Wilkinson [2]" w:date="2023-06-27T18:06:00Z">
              <w:del w:id="296" w:author="Andrew Wilkinson" w:date="2023-06-27T18:50:00Z">
                <w:r w:rsidR="00621683" w:rsidRPr="0078278C" w:rsidDel="00854FD9">
                  <w:delText xml:space="preserve"> </w:delText>
                </w:r>
              </w:del>
            </w:ins>
            <w:r w:rsidRPr="0078278C">
              <w:t>out to the Red Baron whose pizza has been feeding the Kramer family since like 1992</w:t>
            </w:r>
            <w:ins w:id="297" w:author="Andrew Wilkinson [2]" w:date="2023-06-27T18:02:00Z">
              <w:r w:rsidR="00621683">
                <w:t>.</w:t>
              </w:r>
            </w:ins>
          </w:p>
          <w:p w14:paraId="043F694A" w14:textId="77777777" w:rsidR="0078278C" w:rsidRPr="0078278C" w:rsidRDefault="0078278C" w:rsidP="0078278C"/>
          <w:p w14:paraId="0FB6FF19" w14:textId="5FC1819F" w:rsidR="0078278C" w:rsidRPr="0078278C" w:rsidRDefault="0078278C" w:rsidP="0078278C">
            <w:del w:id="298" w:author="Andrew Wilkinson [2]" w:date="2023-06-27T18:06:00Z">
              <w:r w:rsidRPr="0078278C" w:rsidDel="00621683">
                <w:delText xml:space="preserve">if </w:delText>
              </w:r>
            </w:del>
            <w:ins w:id="299" w:author="Andrew Wilkinson [2]" w:date="2023-06-27T18:06:00Z">
              <w:r w:rsidR="00621683">
                <w:t>I</w:t>
              </w:r>
              <w:r w:rsidR="00621683" w:rsidRPr="0078278C">
                <w:t xml:space="preserve">f </w:t>
              </w:r>
            </w:ins>
            <w:r w:rsidRPr="0078278C">
              <w:t>you cut Jack's brother in half you will see slices of meat lovers people</w:t>
            </w:r>
            <w:ins w:id="300" w:author="Andrew Wilkinson [2]" w:date="2023-06-27T18:02:00Z">
              <w:r w:rsidR="00621683">
                <w:t>.</w:t>
              </w:r>
            </w:ins>
          </w:p>
          <w:p w14:paraId="7A6512EF" w14:textId="77777777" w:rsidR="0078278C" w:rsidRPr="0078278C" w:rsidRDefault="0078278C" w:rsidP="0078278C"/>
          <w:p w14:paraId="12944527" w14:textId="47DC45C4" w:rsidR="0078278C" w:rsidRPr="0078278C" w:rsidRDefault="0078278C" w:rsidP="0078278C">
            <w:r w:rsidRPr="0078278C">
              <w:t>Yeah, we're actually 1</w:t>
            </w:r>
            <w:ins w:id="301" w:author="Andrew Wilkinson" w:date="2023-06-27T18:51:00Z">
              <w:r w:rsidR="00854FD9">
                <w:t>%</w:t>
              </w:r>
            </w:ins>
            <w:del w:id="302" w:author="Andrew Wilkinson" w:date="2023-06-27T18:50:00Z">
              <w:r w:rsidRPr="0078278C" w:rsidDel="00854FD9">
                <w:delText>%</w:delText>
              </w:r>
            </w:del>
            <w:r w:rsidRPr="0078278C">
              <w:t xml:space="preserve"> meat lovers</w:t>
            </w:r>
            <w:ins w:id="303" w:author="Andrew Wilkinson [2]" w:date="2023-06-27T18:02:00Z">
              <w:r w:rsidR="00621683">
                <w:t>.</w:t>
              </w:r>
            </w:ins>
          </w:p>
          <w:p w14:paraId="5D2D930D" w14:textId="77777777" w:rsidR="0078278C" w:rsidRPr="0078278C" w:rsidRDefault="0078278C" w:rsidP="0078278C"/>
          <w:p w14:paraId="386F482B" w14:textId="058BEF87" w:rsidR="0078278C" w:rsidRPr="0078278C" w:rsidRDefault="0078278C" w:rsidP="0078278C">
            <w:del w:id="304" w:author="Andrew Wilkinson [2]" w:date="2023-06-27T18:06:00Z">
              <w:r w:rsidRPr="0078278C" w:rsidDel="00621683">
                <w:delText xml:space="preserve">get </w:delText>
              </w:r>
            </w:del>
            <w:ins w:id="305" w:author="Andrew Wilkinson [2]" w:date="2023-06-27T18:06:00Z">
              <w:r w:rsidR="00621683">
                <w:t>G</w:t>
              </w:r>
              <w:r w:rsidR="00621683" w:rsidRPr="0078278C">
                <w:t xml:space="preserve">et </w:t>
              </w:r>
            </w:ins>
            <w:r w:rsidRPr="0078278C">
              <w:t xml:space="preserve">this </w:t>
            </w:r>
            <w:del w:id="306" w:author="Andrew Wilkinson [2]" w:date="2023-06-27T18:07:00Z">
              <w:r w:rsidRPr="0078278C" w:rsidDel="00621683">
                <w:delText>yetis</w:delText>
              </w:r>
            </w:del>
            <w:ins w:id="307" w:author="Andrew Wilkinson [2]" w:date="2023-06-27T18:22:00Z">
              <w:r w:rsidR="00D32465">
                <w:t>Yetis</w:t>
              </w:r>
            </w:ins>
            <w:r w:rsidRPr="0078278C">
              <w:t>, grocery numbers just came out and it turns out the frozen aisle is selling a lot of pizzas</w:t>
            </w:r>
            <w:ins w:id="308" w:author="Andrew Wilkinson [2]" w:date="2023-06-27T18:02:00Z">
              <w:r w:rsidR="00621683">
                <w:t>.</w:t>
              </w:r>
            </w:ins>
          </w:p>
          <w:p w14:paraId="2030696C" w14:textId="77777777" w:rsidR="0078278C" w:rsidRDefault="0078278C" w:rsidP="0078278C">
            <w:pPr>
              <w:rPr>
                <w:ins w:id="309" w:author="Andrew Wilkinson [2]" w:date="2023-06-27T18:30:00Z"/>
              </w:rPr>
            </w:pPr>
          </w:p>
          <w:p w14:paraId="0F8364BB" w14:textId="77777777" w:rsidR="007B785A" w:rsidRPr="0078278C" w:rsidRDefault="007B785A" w:rsidP="0078278C"/>
          <w:p w14:paraId="7C4918DE" w14:textId="28533AF3" w:rsidR="0078278C" w:rsidRPr="0078278C" w:rsidRDefault="0078278C" w:rsidP="0078278C">
            <w:del w:id="310" w:author="Andrew Wilkinson [2]" w:date="2023-06-27T18:07:00Z">
              <w:r w:rsidRPr="0078278C" w:rsidDel="00621683">
                <w:delText xml:space="preserve">while </w:delText>
              </w:r>
            </w:del>
            <w:ins w:id="311" w:author="Andrew Wilkinson [2]" w:date="2023-06-27T18:07:00Z">
              <w:r w:rsidR="00621683">
                <w:t>W</w:t>
              </w:r>
              <w:r w:rsidR="00621683" w:rsidRPr="0078278C">
                <w:t xml:space="preserve">hile </w:t>
              </w:r>
            </w:ins>
            <w:r w:rsidRPr="0078278C">
              <w:t xml:space="preserve">sales </w:t>
            </w:r>
            <w:del w:id="312" w:author="Andrew Wilkinson" w:date="2023-06-27T18:52:00Z">
              <w:r w:rsidRPr="0078278C" w:rsidDel="00661F1C">
                <w:delText xml:space="preserve">have </w:delText>
              </w:r>
            </w:del>
            <w:ins w:id="313" w:author="Andrew Wilkinson" w:date="2023-06-27T18:52:00Z">
              <w:r w:rsidR="00661F1C">
                <w:t>of delivered</w:t>
              </w:r>
              <w:r w:rsidR="00661F1C" w:rsidRPr="0078278C">
                <w:t xml:space="preserve"> </w:t>
              </w:r>
            </w:ins>
            <w:r w:rsidRPr="0078278C">
              <w:t xml:space="preserve">pizza </w:t>
            </w:r>
            <w:del w:id="314" w:author="Andrew Wilkinson" w:date="2023-06-27T18:52:00Z">
              <w:r w:rsidRPr="0078278C" w:rsidDel="00661F1C">
                <w:delText xml:space="preserve">delivered </w:delText>
              </w:r>
            </w:del>
            <w:r w:rsidRPr="0078278C">
              <w:t>from the big chains have been falling sales of frozen pizza are up by 9% in the past year.</w:t>
            </w:r>
          </w:p>
          <w:p w14:paraId="1B4BE52D" w14:textId="77777777" w:rsidR="0078278C" w:rsidRPr="0078278C" w:rsidRDefault="0078278C" w:rsidP="0078278C"/>
          <w:p w14:paraId="49A3B1CF" w14:textId="147368B5" w:rsidR="0078278C" w:rsidRPr="0078278C" w:rsidRDefault="0078278C" w:rsidP="0078278C">
            <w:r w:rsidRPr="0078278C">
              <w:t>I</w:t>
            </w:r>
            <w:ins w:id="315" w:author="Andrew Wilkinson [2]" w:date="2023-06-27T18:30:00Z">
              <w:r w:rsidR="007B785A">
                <w:t>t'</w:t>
              </w:r>
            </w:ins>
            <w:r w:rsidRPr="0078278C">
              <w:t>s not delivery</w:t>
            </w:r>
            <w:ins w:id="316" w:author="Andrew Wilkinson" w:date="2023-06-27T18:53:00Z">
              <w:r w:rsidR="006140FC">
                <w:t>.</w:t>
              </w:r>
            </w:ins>
            <w:r w:rsidRPr="0078278C">
              <w:t xml:space="preserve"> </w:t>
            </w:r>
            <w:del w:id="317" w:author="Andrew Wilkinson [2]" w:date="2023-06-27T18:30:00Z">
              <w:r w:rsidRPr="0078278C" w:rsidDel="007B785A">
                <w:delText>It is</w:delText>
              </w:r>
            </w:del>
            <w:ins w:id="318" w:author="Andrew Wilkinson [2]" w:date="2023-06-27T18:30:00Z">
              <w:del w:id="319" w:author="Andrew Wilkinson" w:date="2023-06-27T18:53:00Z">
                <w:r w:rsidR="007B785A" w:rsidDel="006140FC">
                  <w:delText>i</w:delText>
                </w:r>
              </w:del>
            </w:ins>
            <w:ins w:id="320" w:author="Andrew Wilkinson" w:date="2023-06-27T18:53:00Z">
              <w:r w:rsidR="006140FC">
                <w:t>I</w:t>
              </w:r>
            </w:ins>
            <w:ins w:id="321" w:author="Andrew Wilkinson [2]" w:date="2023-06-27T18:30:00Z">
              <w:r w:rsidR="007B785A">
                <w:t>t</w:t>
              </w:r>
              <w:del w:id="322" w:author="Andrew Wilkinson" w:date="2023-06-27T18:52:00Z">
                <w:r w:rsidR="007B785A" w:rsidDel="00661F1C">
                  <w:delText>'s</w:delText>
                </w:r>
              </w:del>
            </w:ins>
            <w:ins w:id="323" w:author="Andrew Wilkinson" w:date="2023-06-27T18:52:00Z">
              <w:r w:rsidR="00661F1C">
                <w:t xml:space="preserve"> is</w:t>
              </w:r>
            </w:ins>
            <w:r w:rsidRPr="0078278C">
              <w:t xml:space="preserve"> DiGiorno</w:t>
            </w:r>
            <w:ins w:id="324" w:author="Andrew Wilkinson" w:date="2023-06-27T18:52:00Z">
              <w:r w:rsidR="00661F1C">
                <w:t>!</w:t>
              </w:r>
            </w:ins>
            <w:ins w:id="325" w:author="Andrew Wilkinson [2]" w:date="2023-06-27T18:02:00Z">
              <w:del w:id="326" w:author="Andrew Wilkinson" w:date="2023-06-27T18:52:00Z">
                <w:r w:rsidR="00621683" w:rsidDel="00661F1C">
                  <w:delText>.</w:delText>
                </w:r>
              </w:del>
            </w:ins>
          </w:p>
          <w:p w14:paraId="27E93076" w14:textId="77777777" w:rsidR="0078278C" w:rsidRPr="0078278C" w:rsidRDefault="0078278C" w:rsidP="0078278C"/>
          <w:p w14:paraId="37F4E5AD" w14:textId="64577587" w:rsidR="0078278C" w:rsidRPr="0078278C" w:rsidRDefault="0078278C" w:rsidP="0078278C">
            <w:r w:rsidRPr="0078278C">
              <w:t>It</w:t>
            </w:r>
            <w:ins w:id="327" w:author="Andrew Wilkinson" w:date="2023-06-27T18:52:00Z">
              <w:r w:rsidR="00661F1C">
                <w:t xml:space="preserve"> is</w:t>
              </w:r>
            </w:ins>
            <w:ins w:id="328" w:author="Andrew Wilkinson [2]" w:date="2023-06-27T18:30:00Z">
              <w:del w:id="329" w:author="Andrew Wilkinson" w:date="2023-06-27T18:52:00Z">
                <w:r w:rsidR="00F769AC" w:rsidDel="00661F1C">
                  <w:delText>'s</w:delText>
                </w:r>
              </w:del>
            </w:ins>
            <w:del w:id="330" w:author="Andrew Wilkinson [2]" w:date="2023-06-27T18:30:00Z">
              <w:r w:rsidRPr="0078278C" w:rsidDel="00F769AC">
                <w:delText xml:space="preserve"> is</w:delText>
              </w:r>
            </w:del>
            <w:r w:rsidRPr="0078278C">
              <w:t xml:space="preserve"> DiGiorno</w:t>
            </w:r>
            <w:ins w:id="331" w:author="Andrew Wilkinson" w:date="2023-06-27T18:52:00Z">
              <w:r w:rsidR="00661F1C">
                <w:t>!</w:t>
              </w:r>
            </w:ins>
            <w:ins w:id="332" w:author="Andrew Wilkinson [2]" w:date="2023-06-27T18:02:00Z">
              <w:del w:id="333" w:author="Andrew Wilkinson" w:date="2023-06-27T18:52:00Z">
                <w:r w:rsidR="00621683" w:rsidDel="00661F1C">
                  <w:delText>.</w:delText>
                </w:r>
              </w:del>
            </w:ins>
          </w:p>
          <w:p w14:paraId="491BEA46" w14:textId="77777777" w:rsidR="0078278C" w:rsidRPr="0078278C" w:rsidRDefault="0078278C" w:rsidP="0078278C"/>
          <w:p w14:paraId="4EF763C2" w14:textId="0F0BA7CE" w:rsidR="0078278C" w:rsidRPr="0078278C" w:rsidRDefault="0078278C" w:rsidP="0078278C">
            <w:del w:id="334" w:author="Andrew Wilkinson [2]" w:date="2023-06-27T18:07:00Z">
              <w:r w:rsidRPr="0078278C" w:rsidDel="00B3645F">
                <w:delText xml:space="preserve">like </w:delText>
              </w:r>
            </w:del>
            <w:ins w:id="335" w:author="Andrew Wilkinson [2]" w:date="2023-06-27T18:07:00Z">
              <w:r w:rsidR="00B3645F">
                <w:t>L</w:t>
              </w:r>
              <w:r w:rsidR="00B3645F" w:rsidRPr="0078278C">
                <w:t xml:space="preserve">ike </w:t>
              </w:r>
            </w:ins>
            <w:r w:rsidRPr="0078278C">
              <w:t>it is that is DiGiorno doing this</w:t>
            </w:r>
            <w:ins w:id="336" w:author="Andrew Wilkinson [2]" w:date="2023-06-27T18:02:00Z">
              <w:r w:rsidR="00621683">
                <w:t>.</w:t>
              </w:r>
            </w:ins>
          </w:p>
          <w:p w14:paraId="03BAEBA3" w14:textId="77777777" w:rsidR="0078278C" w:rsidRPr="0078278C" w:rsidRDefault="0078278C" w:rsidP="0078278C"/>
          <w:p w14:paraId="34EE7DBE" w14:textId="505232EF" w:rsidR="0078278C" w:rsidRPr="0078278C" w:rsidRDefault="0078278C" w:rsidP="0078278C">
            <w:del w:id="337" w:author="Andrew Wilkinson [2]" w:date="2023-06-27T18:07:00Z">
              <w:r w:rsidRPr="0078278C" w:rsidDel="00B3645F">
                <w:delText xml:space="preserve">now </w:delText>
              </w:r>
            </w:del>
            <w:ins w:id="338" w:author="Andrew Wilkinson [2]" w:date="2023-06-27T18:07:00Z">
              <w:r w:rsidR="00B3645F">
                <w:t>N</w:t>
              </w:r>
              <w:r w:rsidR="00B3645F" w:rsidRPr="0078278C">
                <w:t xml:space="preserve">ow </w:t>
              </w:r>
            </w:ins>
            <w:r w:rsidRPr="0078278C">
              <w:t>the main reason frozen pizza sales are up it</w:t>
            </w:r>
            <w:ins w:id="339" w:author="Andrew Wilkinson" w:date="2023-06-27T18:53:00Z">
              <w:r w:rsidR="00BF714C">
                <w:t>'</w:t>
              </w:r>
            </w:ins>
            <w:r w:rsidRPr="0078278C">
              <w:t>s the price</w:t>
            </w:r>
            <w:ins w:id="340" w:author="Andrew Wilkinson [2]" w:date="2023-06-27T18:02:00Z">
              <w:r w:rsidR="00621683">
                <w:t>.</w:t>
              </w:r>
            </w:ins>
          </w:p>
          <w:p w14:paraId="3C5ABE56" w14:textId="77777777" w:rsidR="0078278C" w:rsidRPr="0078278C" w:rsidRDefault="0078278C" w:rsidP="0078278C"/>
          <w:p w14:paraId="0044BAB2" w14:textId="159AB422" w:rsidR="0078278C" w:rsidRPr="0078278C" w:rsidRDefault="0078278C" w:rsidP="0078278C">
            <w:r w:rsidRPr="0078278C">
              <w:t>Yeah! they got the price down like Jack a Domino's 14</w:t>
            </w:r>
            <w:ins w:id="341" w:author="Andrew Wilkinson [2]" w:date="2023-06-27T18:07:00Z">
              <w:r w:rsidR="00B3645F">
                <w:t>-</w:t>
              </w:r>
            </w:ins>
            <w:del w:id="342" w:author="Andrew Wilkinson [2]" w:date="2023-06-27T18:07:00Z">
              <w:r w:rsidRPr="0078278C" w:rsidDel="00B3645F">
                <w:delText xml:space="preserve"> </w:delText>
              </w:r>
            </w:del>
            <w:r w:rsidRPr="0078278C">
              <w:t>inc</w:t>
            </w:r>
            <w:ins w:id="343" w:author="Andrew Wilkinson [2]" w:date="2023-06-27T18:07:00Z">
              <w:r w:rsidR="00B3645F">
                <w:t>h</w:t>
              </w:r>
            </w:ins>
            <w:r w:rsidRPr="0078278C">
              <w:t xml:space="preserve"> ultimate pepperoni pizza delivery in New Jersey, what's that gonna cost you?</w:t>
            </w:r>
          </w:p>
          <w:p w14:paraId="67BADCC8" w14:textId="77777777" w:rsidR="0078278C" w:rsidRPr="0078278C" w:rsidRDefault="0078278C" w:rsidP="0078278C"/>
          <w:p w14:paraId="06B4E59D" w14:textId="202224DD" w:rsidR="0078278C" w:rsidRPr="0078278C" w:rsidRDefault="0078278C" w:rsidP="0078278C">
            <w:r w:rsidRPr="0078278C">
              <w:t>After all the fees it</w:t>
            </w:r>
            <w:ins w:id="344" w:author="Andrew Wilkinson [2]" w:date="2023-06-27T18:07:00Z">
              <w:r w:rsidR="00B3645F">
                <w:t>'</w:t>
              </w:r>
            </w:ins>
            <w:r w:rsidRPr="0078278C">
              <w:t>s 25 bucks</w:t>
            </w:r>
            <w:ins w:id="345" w:author="Andrew Wilkinson [2]" w:date="2023-06-27T18:02:00Z">
              <w:r w:rsidR="00621683">
                <w:t>.</w:t>
              </w:r>
            </w:ins>
          </w:p>
          <w:p w14:paraId="64D96AAF" w14:textId="77777777" w:rsidR="0078278C" w:rsidRPr="0078278C" w:rsidRDefault="0078278C" w:rsidP="0078278C"/>
          <w:p w14:paraId="03DEB3B0" w14:textId="0FE81B83" w:rsidR="0078278C" w:rsidRPr="0078278C" w:rsidRDefault="0078278C" w:rsidP="0078278C">
            <w:r w:rsidRPr="0078278C">
              <w:lastRenderedPageBreak/>
              <w:t xml:space="preserve">However, the price of </w:t>
            </w:r>
            <w:ins w:id="346" w:author="Andrew Wilkinson" w:date="2023-06-27T18:53:00Z">
              <w:r w:rsidR="00BF714C">
                <w:t xml:space="preserve">a </w:t>
              </w:r>
            </w:ins>
            <w:r w:rsidRPr="0078278C">
              <w:t>DiGiorno's pepperoni pizza, what's that gonna cost you?</w:t>
            </w:r>
          </w:p>
          <w:p w14:paraId="11A020EF" w14:textId="77777777" w:rsidR="0078278C" w:rsidRPr="0078278C" w:rsidRDefault="0078278C" w:rsidP="0078278C"/>
          <w:p w14:paraId="471C3AEE" w14:textId="2508D821" w:rsidR="0078278C" w:rsidRPr="0078278C" w:rsidRDefault="0078278C" w:rsidP="0078278C">
            <w:r w:rsidRPr="0078278C">
              <w:t>Your local stop and shop, 8 bucks</w:t>
            </w:r>
            <w:ins w:id="347" w:author="Andrew Wilkinson [2]" w:date="2023-06-27T18:02:00Z">
              <w:r w:rsidR="00621683">
                <w:t>.</w:t>
              </w:r>
            </w:ins>
          </w:p>
          <w:p w14:paraId="210D8897" w14:textId="77777777" w:rsidR="0078278C" w:rsidRPr="0078278C" w:rsidRDefault="0078278C" w:rsidP="0078278C"/>
          <w:p w14:paraId="1F3DD150" w14:textId="4E7CB6A7" w:rsidR="0078278C" w:rsidRPr="0078278C" w:rsidRDefault="0078278C" w:rsidP="0078278C">
            <w:r w:rsidRPr="0078278C">
              <w:t>It</w:t>
            </w:r>
            <w:ins w:id="348" w:author="Andrew Wilkinson [2]" w:date="2023-06-27T18:07:00Z">
              <w:r w:rsidR="00B3645F">
                <w:t>'</w:t>
              </w:r>
            </w:ins>
            <w:r w:rsidRPr="0078278C">
              <w:t>s a third the price, its like they pulled off the Manhattan Project of pizza</w:t>
            </w:r>
            <w:ins w:id="349" w:author="Andrew Wilkinson [2]" w:date="2023-06-27T18:02:00Z">
              <w:r w:rsidR="00621683">
                <w:t>.</w:t>
              </w:r>
            </w:ins>
          </w:p>
          <w:p w14:paraId="2193B657" w14:textId="77777777" w:rsidR="0078278C" w:rsidRPr="0078278C" w:rsidRDefault="0078278C" w:rsidP="0078278C"/>
          <w:p w14:paraId="3AC6FE00" w14:textId="675948DC" w:rsidR="0078278C" w:rsidRPr="0078278C" w:rsidRDefault="00B3645F" w:rsidP="0078278C">
            <w:ins w:id="350" w:author="Andrew Wilkinson [2]" w:date="2023-06-27T18:07:00Z">
              <w:r>
                <w:t>B</w:t>
              </w:r>
            </w:ins>
            <w:del w:id="351" w:author="Andrew Wilkinson [2]" w:date="2023-06-27T18:07:00Z">
              <w:r w:rsidR="0078278C" w:rsidRPr="0078278C" w:rsidDel="00B3645F">
                <w:delText>b</w:delText>
              </w:r>
            </w:del>
            <w:r w:rsidR="0078278C" w:rsidRPr="0078278C">
              <w:t>ut Nick, frozen</w:t>
            </w:r>
            <w:del w:id="352" w:author="Andrew Wilkinson" w:date="2023-06-27T18:54:00Z">
              <w:r w:rsidR="0078278C" w:rsidRPr="0078278C" w:rsidDel="007158B4">
                <w:delText>z</w:delText>
              </w:r>
            </w:del>
            <w:r w:rsidR="0078278C" w:rsidRPr="0078278C">
              <w:t xml:space="preserve"> pizza is not just cheaper, have you noticed frozen pizza is getting fancier and kind of nice?</w:t>
            </w:r>
          </w:p>
          <w:p w14:paraId="7F0B0A08" w14:textId="77777777" w:rsidR="0078278C" w:rsidRPr="0078278C" w:rsidRDefault="0078278C" w:rsidP="0078278C"/>
          <w:p w14:paraId="658CD269" w14:textId="39022395" w:rsidR="0078278C" w:rsidRPr="0078278C" w:rsidRDefault="0078278C" w:rsidP="0078278C">
            <w:r w:rsidRPr="0078278C">
              <w:t>That's the interesting dichotomy here</w:t>
            </w:r>
            <w:ins w:id="353" w:author="Andrew Wilkinson" w:date="2023-06-27T18:54:00Z">
              <w:r w:rsidR="007158B4">
                <w:t>,</w:t>
              </w:r>
            </w:ins>
            <w:r w:rsidRPr="0078278C">
              <w:t xml:space="preserve"> like fancy restaurants during the pandemic they started selling their frozen pizza</w:t>
            </w:r>
            <w:ins w:id="354" w:author="Andrew Wilkinson" w:date="2023-06-27T18:54:00Z">
              <w:r w:rsidR="007158B4">
                <w:t>s</w:t>
              </w:r>
            </w:ins>
            <w:r w:rsidRPr="0078278C">
              <w:t>, didn't they Jack?</w:t>
            </w:r>
          </w:p>
          <w:p w14:paraId="6670E993" w14:textId="77777777" w:rsidR="0078278C" w:rsidRPr="0078278C" w:rsidRDefault="0078278C" w:rsidP="0078278C"/>
          <w:p w14:paraId="14BD87AB" w14:textId="07057E0F" w:rsidR="0078278C" w:rsidRPr="0078278C" w:rsidRDefault="0078278C" w:rsidP="0078278C">
            <w:r w:rsidRPr="0078278C">
              <w:t xml:space="preserve">One of Vermont's best pies American Flatbread you can find those frozen pies anywhere in the grocery aisle across all of </w:t>
            </w:r>
            <w:ins w:id="355" w:author="Andrew Wilkinson [2]" w:date="2023-06-27T18:30:00Z">
              <w:r w:rsidR="000D779E">
                <w:t>N</w:t>
              </w:r>
            </w:ins>
            <w:del w:id="356" w:author="Andrew Wilkinson [2]" w:date="2023-06-27T18:30:00Z">
              <w:r w:rsidRPr="0078278C" w:rsidDel="000D779E">
                <w:delText>n</w:delText>
              </w:r>
            </w:del>
            <w:r w:rsidRPr="0078278C">
              <w:t xml:space="preserve">ew </w:t>
            </w:r>
            <w:del w:id="357" w:author="Andrew Wilkinson [2]" w:date="2023-06-27T18:30:00Z">
              <w:r w:rsidRPr="0078278C" w:rsidDel="000D779E">
                <w:delText>england</w:delText>
              </w:r>
            </w:del>
            <w:ins w:id="358" w:author="Andrew Wilkinson [2]" w:date="2023-06-27T18:30:00Z">
              <w:r w:rsidR="000D779E">
                <w:t>E</w:t>
              </w:r>
              <w:r w:rsidR="000D779E" w:rsidRPr="0078278C">
                <w:t>ngland</w:t>
              </w:r>
            </w:ins>
            <w:ins w:id="359" w:author="Andrew Wilkinson [2]" w:date="2023-06-27T18:02:00Z">
              <w:r w:rsidR="00621683">
                <w:t>.</w:t>
              </w:r>
            </w:ins>
          </w:p>
          <w:p w14:paraId="460A67BD" w14:textId="77777777" w:rsidR="0078278C" w:rsidRPr="0078278C" w:rsidRDefault="0078278C" w:rsidP="0078278C"/>
          <w:p w14:paraId="183A957B" w14:textId="77777777" w:rsidR="0078278C" w:rsidRPr="0078278C" w:rsidRDefault="0078278C" w:rsidP="0078278C">
            <w:r w:rsidRPr="0078278C">
              <w:t>Jack, before we recorded this show I went downstairs in the ferry building and pulled out a Delfina frozen pizza, an award-winning pizza that we can eat tonight.</w:t>
            </w:r>
          </w:p>
          <w:p w14:paraId="1A853EAB" w14:textId="77777777" w:rsidR="0078278C" w:rsidRPr="0078278C" w:rsidRDefault="0078278C" w:rsidP="0078278C"/>
          <w:p w14:paraId="04C1D554" w14:textId="14A7DF6A" w:rsidR="0078278C" w:rsidRPr="0078278C" w:rsidRDefault="00B3645F" w:rsidP="0078278C">
            <w:ins w:id="360" w:author="Andrew Wilkinson [2]" w:date="2023-06-27T18:07:00Z">
              <w:r>
                <w:t>P</w:t>
              </w:r>
            </w:ins>
            <w:del w:id="361" w:author="Andrew Wilkinson [2]" w:date="2023-06-27T18:07:00Z">
              <w:r w:rsidR="0078278C" w:rsidRPr="0078278C" w:rsidDel="00B3645F">
                <w:delText>p</w:delText>
              </w:r>
            </w:del>
            <w:r w:rsidR="0078278C" w:rsidRPr="0078278C">
              <w:t xml:space="preserve">lus, this is Jack I now have an air fryer so do 60% of </w:t>
            </w:r>
            <w:del w:id="362" w:author="Andrew Wilkinson [2]" w:date="2023-06-27T18:30:00Z">
              <w:r w:rsidR="0078278C" w:rsidRPr="0078278C" w:rsidDel="000D779E">
                <w:delText xml:space="preserve">us </w:delText>
              </w:r>
            </w:del>
            <w:ins w:id="363" w:author="Andrew Wilkinson [2]" w:date="2023-06-27T18:30:00Z">
              <w:r w:rsidR="000D779E">
                <w:t>U.S.</w:t>
              </w:r>
              <w:r w:rsidR="000D779E" w:rsidRPr="0078278C">
                <w:t xml:space="preserve"> </w:t>
              </w:r>
            </w:ins>
            <w:r w:rsidR="0078278C" w:rsidRPr="0078278C">
              <w:t>homes which makes the market for premium frozen pizza even better</w:t>
            </w:r>
            <w:ins w:id="364" w:author="Andrew Wilkinson [2]" w:date="2023-06-27T18:02:00Z">
              <w:r w:rsidR="00621683">
                <w:t>.</w:t>
              </w:r>
            </w:ins>
          </w:p>
          <w:p w14:paraId="1B21BBA1" w14:textId="77777777" w:rsidR="0078278C" w:rsidRDefault="0078278C" w:rsidP="0078278C">
            <w:pPr>
              <w:rPr>
                <w:ins w:id="365" w:author="Andrew Wilkinson [2]" w:date="2023-06-27T18:31:00Z"/>
              </w:rPr>
            </w:pPr>
          </w:p>
          <w:p w14:paraId="0AFE6929" w14:textId="77777777" w:rsidR="000D779E" w:rsidRPr="0078278C" w:rsidRDefault="000D779E" w:rsidP="0078278C"/>
          <w:p w14:paraId="7827C73B" w14:textId="67C212C8" w:rsidR="0078278C" w:rsidRPr="0078278C" w:rsidRDefault="0078278C" w:rsidP="0078278C">
            <w:r w:rsidRPr="0078278C">
              <w:t>60% of Americans have air fryers you're gonna go with the premium frozen pizza in that thing and its gonna come out pretty good</w:t>
            </w:r>
            <w:ins w:id="366" w:author="Andrew Wilkinson [2]" w:date="2023-06-27T18:02:00Z">
              <w:r w:rsidR="00621683">
                <w:t>.</w:t>
              </w:r>
            </w:ins>
          </w:p>
          <w:p w14:paraId="29132808" w14:textId="77777777" w:rsidR="0078278C" w:rsidRPr="0078278C" w:rsidRDefault="0078278C" w:rsidP="0078278C"/>
          <w:p w14:paraId="5EF38FA6" w14:textId="68A92BCB" w:rsidR="0078278C" w:rsidRPr="0078278C" w:rsidRDefault="0078278C" w:rsidP="0078278C">
            <w:r w:rsidRPr="0078278C">
              <w:t xml:space="preserve">That's why Nick and I think we're approaching </w:t>
            </w:r>
            <w:ins w:id="367" w:author="Andrew Wilkinson" w:date="2023-06-27T18:56:00Z">
              <w:r w:rsidR="00E229BC">
                <w:t>p</w:t>
              </w:r>
            </w:ins>
            <w:del w:id="368" w:author="Andrew Wilkinson" w:date="2023-06-27T18:56:00Z">
              <w:r w:rsidRPr="0078278C" w:rsidDel="00E229BC">
                <w:delText>P</w:delText>
              </w:r>
            </w:del>
            <w:r w:rsidRPr="0078278C">
              <w:t xml:space="preserve">izza </w:t>
            </w:r>
            <w:del w:id="369" w:author="Andrew Wilkinson" w:date="2023-06-27T18:56:00Z">
              <w:r w:rsidRPr="0078278C" w:rsidDel="00E229BC">
                <w:delText>parody</w:delText>
              </w:r>
            </w:del>
            <w:ins w:id="370" w:author="Andrew Wilkinson" w:date="2023-06-27T18:56:00Z">
              <w:r w:rsidR="00E229BC">
                <w:t>parity</w:t>
              </w:r>
            </w:ins>
            <w:ins w:id="371" w:author="Andrew Wilkinson [2]" w:date="2023-06-27T18:02:00Z">
              <w:r w:rsidR="00621683">
                <w:t>.</w:t>
              </w:r>
            </w:ins>
          </w:p>
          <w:p w14:paraId="40DABDDA" w14:textId="77777777" w:rsidR="0078278C" w:rsidRPr="0078278C" w:rsidRDefault="0078278C" w:rsidP="0078278C"/>
          <w:p w14:paraId="22B23947" w14:textId="5F0C4457" w:rsidR="0078278C" w:rsidRPr="0078278C" w:rsidRDefault="0078278C" w:rsidP="0078278C">
            <w:del w:id="372" w:author="Andrew Wilkinson [2]" w:date="2023-06-27T18:07:00Z">
              <w:r w:rsidRPr="0078278C" w:rsidDel="00B3645F">
                <w:delText xml:space="preserve">frozen </w:delText>
              </w:r>
            </w:del>
            <w:ins w:id="373" w:author="Andrew Wilkinson [2]" w:date="2023-06-27T18:07:00Z">
              <w:r w:rsidR="00B3645F">
                <w:t>F</w:t>
              </w:r>
              <w:r w:rsidR="00B3645F" w:rsidRPr="0078278C">
                <w:t xml:space="preserve">rozen </w:t>
              </w:r>
            </w:ins>
            <w:r w:rsidRPr="0078278C">
              <w:t>pizza can be just as good as fresh pizza and the numbers are backing it up</w:t>
            </w:r>
            <w:ins w:id="374" w:author="Andrew Wilkinson [2]" w:date="2023-06-27T18:02:00Z">
              <w:r w:rsidR="00621683">
                <w:t>.</w:t>
              </w:r>
            </w:ins>
          </w:p>
          <w:p w14:paraId="2A4C0D8B" w14:textId="77777777" w:rsidR="0078278C" w:rsidRPr="0078278C" w:rsidRDefault="0078278C" w:rsidP="0078278C"/>
          <w:p w14:paraId="42B0628A" w14:textId="1885272C" w:rsidR="0078278C" w:rsidRPr="0078278C" w:rsidRDefault="0078278C" w:rsidP="0078278C">
            <w:r w:rsidRPr="0078278C">
              <w:t>Regardless of what your taste buds think</w:t>
            </w:r>
            <w:ins w:id="375" w:author="Andrew Wilkinson [2]" w:date="2023-06-27T18:02:00Z">
              <w:r w:rsidR="00621683">
                <w:t>.</w:t>
              </w:r>
            </w:ins>
          </w:p>
          <w:p w14:paraId="03C12832" w14:textId="77777777" w:rsidR="0078278C" w:rsidRDefault="0078278C" w:rsidP="0078278C">
            <w:pPr>
              <w:rPr>
                <w:ins w:id="376" w:author="Andrew Wilkinson [2]" w:date="2023-06-27T18:31:00Z"/>
              </w:rPr>
            </w:pPr>
          </w:p>
          <w:p w14:paraId="4FA38155" w14:textId="77777777" w:rsidR="000D779E" w:rsidRPr="0078278C" w:rsidRDefault="000D779E" w:rsidP="0078278C"/>
          <w:p w14:paraId="242FB466" w14:textId="539921AF" w:rsidR="0078278C" w:rsidRPr="0078278C" w:rsidRDefault="0078278C" w:rsidP="0078278C">
            <w:del w:id="377" w:author="Andrew Wilkinson [2]" w:date="2023-06-27T18:07:00Z">
              <w:r w:rsidRPr="0078278C" w:rsidDel="00B3645F">
                <w:delText xml:space="preserve">even </w:delText>
              </w:r>
            </w:del>
            <w:ins w:id="378" w:author="Andrew Wilkinson [2]" w:date="2023-06-27T18:07:00Z">
              <w:r w:rsidR="00B3645F">
                <w:t>E</w:t>
              </w:r>
              <w:r w:rsidR="00B3645F" w:rsidRPr="0078278C">
                <w:t xml:space="preserve">ven </w:t>
              </w:r>
            </w:ins>
            <w:r w:rsidRPr="0078278C">
              <w:t>if you're a super taster. So,</w:t>
            </w:r>
            <w:ins w:id="379" w:author="Andrew Wilkinson" w:date="2023-06-27T18:56:00Z">
              <w:r w:rsidR="00A64C73">
                <w:t xml:space="preserve"> </w:t>
              </w:r>
            </w:ins>
            <w:r w:rsidRPr="0078278C">
              <w:t>Jack what</w:t>
            </w:r>
            <w:ins w:id="380" w:author="Andrew Wilkinson" w:date="2023-06-27T18:56:00Z">
              <w:r w:rsidR="00A64C73">
                <w:t>'</w:t>
              </w:r>
            </w:ins>
            <w:r w:rsidRPr="0078278C">
              <w:t>s the take away for our</w:t>
            </w:r>
            <w:del w:id="381" w:author="Andrew Wilkinson" w:date="2023-06-27T18:56:00Z">
              <w:r w:rsidRPr="0078278C" w:rsidDel="00A64C73">
                <w:delText>, what is</w:delText>
              </w:r>
            </w:del>
            <w:ins w:id="382" w:author="Andrew Wilkinson" w:date="2023-06-27T18:56:00Z">
              <w:r w:rsidR="00A64C73">
                <w:t xml:space="preserve"> buddies</w:t>
              </w:r>
            </w:ins>
            <w:r w:rsidRPr="0078278C">
              <w:t xml:space="preserve"> over in the pizza industry?</w:t>
            </w:r>
          </w:p>
          <w:p w14:paraId="5528634D" w14:textId="77777777" w:rsidR="0078278C" w:rsidRDefault="0078278C" w:rsidP="0078278C">
            <w:pPr>
              <w:rPr>
                <w:ins w:id="383" w:author="Andrew Wilkinson [2]" w:date="2023-06-27T18:31:00Z"/>
              </w:rPr>
            </w:pPr>
          </w:p>
          <w:p w14:paraId="5BB14079" w14:textId="77777777" w:rsidR="000D779E" w:rsidRPr="0078278C" w:rsidRDefault="000D779E" w:rsidP="0078278C"/>
          <w:p w14:paraId="09766E4C" w14:textId="58552003" w:rsidR="0078278C" w:rsidRPr="0078278C" w:rsidRDefault="0078278C" w:rsidP="0078278C">
            <w:r w:rsidRPr="0078278C">
              <w:t>Sometimes it</w:t>
            </w:r>
            <w:ins w:id="384" w:author="Andrew Wilkinson" w:date="2023-06-27T18:56:00Z">
              <w:r w:rsidR="00591CC5">
                <w:t>'</w:t>
              </w:r>
            </w:ins>
            <w:r w:rsidRPr="0078278C">
              <w:t>s not what you consume but how you consume it</w:t>
            </w:r>
            <w:ins w:id="385" w:author="Andrew Wilkinson [2]" w:date="2023-06-27T18:02:00Z">
              <w:r w:rsidR="00621683">
                <w:t>.</w:t>
              </w:r>
            </w:ins>
          </w:p>
          <w:p w14:paraId="1F720D9D" w14:textId="77777777" w:rsidR="0078278C" w:rsidRPr="0078278C" w:rsidRDefault="0078278C" w:rsidP="0078278C"/>
          <w:p w14:paraId="7580F5C1" w14:textId="356433CA" w:rsidR="0078278C" w:rsidRPr="0078278C" w:rsidRDefault="0078278C" w:rsidP="0078278C">
            <w:del w:id="386" w:author="Andrew Wilkinson [2]" w:date="2023-06-27T18:22:00Z">
              <w:r w:rsidRPr="0078278C" w:rsidDel="00D32465">
                <w:delText>Yetis</w:delText>
              </w:r>
            </w:del>
            <w:ins w:id="387" w:author="Andrew Wilkinson [2]" w:date="2023-06-27T18:22:00Z">
              <w:r w:rsidR="00D32465">
                <w:t>Yetis</w:t>
              </w:r>
            </w:ins>
            <w:r w:rsidRPr="0078278C">
              <w:t xml:space="preserve">, this new data it reveals that last year's </w:t>
            </w:r>
            <w:del w:id="388" w:author="Andrew Wilkinson" w:date="2023-06-27T18:56:00Z">
              <w:r w:rsidRPr="0078278C" w:rsidDel="00591CC5">
                <w:delText xml:space="preserve">Pizza </w:delText>
              </w:r>
            </w:del>
            <w:ins w:id="389" w:author="Andrew Wilkinson" w:date="2023-06-27T18:56:00Z">
              <w:r w:rsidR="00591CC5">
                <w:t>"pizza</w:t>
              </w:r>
            </w:ins>
            <w:ins w:id="390" w:author="Andrew Wilkinson" w:date="2023-06-27T18:57:00Z">
              <w:r w:rsidR="00591CC5">
                <w:t>-</w:t>
              </w:r>
            </w:ins>
            <w:del w:id="391" w:author="Andrew Wilkinson" w:date="2023-06-27T18:57:00Z">
              <w:r w:rsidRPr="0078278C" w:rsidDel="00591CC5">
                <w:delText>a</w:delText>
              </w:r>
            </w:del>
            <w:r w:rsidRPr="0078278C">
              <w:t>pocalypse</w:t>
            </w:r>
            <w:ins w:id="392" w:author="Andrew Wilkinson" w:date="2023-06-27T18:57:00Z">
              <w:r w:rsidR="00591CC5">
                <w:t>"</w:t>
              </w:r>
            </w:ins>
            <w:r w:rsidRPr="0078278C">
              <w:t xml:space="preserve"> was a fear that was mislabeled</w:t>
            </w:r>
            <w:ins w:id="393" w:author="Andrew Wilkinson [2]" w:date="2023-06-27T18:02:00Z">
              <w:r w:rsidR="00621683">
                <w:t>.</w:t>
              </w:r>
            </w:ins>
          </w:p>
          <w:p w14:paraId="6F60F661" w14:textId="77777777" w:rsidR="0078278C" w:rsidRDefault="0078278C" w:rsidP="0078278C">
            <w:pPr>
              <w:rPr>
                <w:ins w:id="394" w:author="Andrew Wilkinson [2]" w:date="2023-06-27T18:31:00Z"/>
              </w:rPr>
            </w:pPr>
          </w:p>
          <w:p w14:paraId="3BC11A53" w14:textId="77777777" w:rsidR="000D779E" w:rsidRPr="0078278C" w:rsidRDefault="000D779E" w:rsidP="0078278C"/>
          <w:p w14:paraId="75D8DE72" w14:textId="79B26F7D" w:rsidR="0078278C" w:rsidRPr="0078278C" w:rsidRDefault="0078278C" w:rsidP="0078278C">
            <w:del w:id="395" w:author="Andrew Wilkinson [2]" w:date="2023-06-27T18:31:00Z">
              <w:r w:rsidRPr="0078278C" w:rsidDel="000D779E">
                <w:delText xml:space="preserve">it </w:delText>
              </w:r>
            </w:del>
            <w:ins w:id="396" w:author="Andrew Wilkinson [2]" w:date="2023-06-27T18:31:00Z">
              <w:del w:id="397" w:author="Andrew Wilkinson" w:date="2023-06-27T18:57:00Z">
                <w:r w:rsidR="000D779E" w:rsidDel="00821A80">
                  <w:delText>I</w:delText>
                </w:r>
                <w:r w:rsidR="000D779E" w:rsidRPr="0078278C" w:rsidDel="00821A80">
                  <w:delText>t</w:delText>
                </w:r>
              </w:del>
            </w:ins>
            <w:ins w:id="398" w:author="Andrew Wilkinson" w:date="2023-06-27T18:57:00Z">
              <w:r w:rsidR="00821A80">
                <w:t>There</w:t>
              </w:r>
            </w:ins>
            <w:ins w:id="399" w:author="Andrew Wilkinson [2]" w:date="2023-06-27T18:31:00Z">
              <w:r w:rsidR="000D779E" w:rsidRPr="0078278C">
                <w:t xml:space="preserve"> </w:t>
              </w:r>
            </w:ins>
            <w:r w:rsidRPr="0078278C">
              <w:t>wasn't a problem with pizza, the problem was with delivery</w:t>
            </w:r>
            <w:ins w:id="400" w:author="Andrew Wilkinson [2]" w:date="2023-06-27T18:02:00Z">
              <w:r w:rsidR="00621683">
                <w:t>.</w:t>
              </w:r>
            </w:ins>
          </w:p>
          <w:p w14:paraId="1BDABB52" w14:textId="77777777" w:rsidR="0078278C" w:rsidRPr="0078278C" w:rsidRDefault="0078278C" w:rsidP="0078278C"/>
          <w:p w14:paraId="3150EEAA" w14:textId="2BDCFA2C" w:rsidR="0078278C" w:rsidRPr="0078278C" w:rsidRDefault="0078278C" w:rsidP="0078278C">
            <w:r w:rsidRPr="0078278C">
              <w:t>Yeah! you're not quarantined anymore, you're sick of the delivery fees. You're expecting higher quality. All that was the problem</w:t>
            </w:r>
            <w:ins w:id="401" w:author="Andrew Wilkinson [2]" w:date="2023-06-27T18:02:00Z">
              <w:r w:rsidR="00621683">
                <w:t>.</w:t>
              </w:r>
            </w:ins>
          </w:p>
          <w:p w14:paraId="08E0BA3D" w14:textId="77777777" w:rsidR="0078278C" w:rsidRPr="0078278C" w:rsidRDefault="0078278C" w:rsidP="0078278C"/>
          <w:p w14:paraId="30557EC4" w14:textId="4D8432EC" w:rsidR="0078278C" w:rsidRPr="0078278C" w:rsidRDefault="0078278C" w:rsidP="0078278C">
            <w:r w:rsidRPr="0078278C">
              <w:t>So, we're not eating less pizza, we're just eating pizza in a different way</w:t>
            </w:r>
            <w:ins w:id="402" w:author="Andrew Wilkinson [2]" w:date="2023-06-27T18:02:00Z">
              <w:r w:rsidR="00621683">
                <w:t>.</w:t>
              </w:r>
            </w:ins>
          </w:p>
          <w:p w14:paraId="5AECFF6A" w14:textId="77777777" w:rsidR="0078278C" w:rsidRPr="0078278C" w:rsidRDefault="0078278C" w:rsidP="0078278C"/>
          <w:p w14:paraId="510F7A05" w14:textId="48586169" w:rsidR="0078278C" w:rsidRPr="0078278C" w:rsidRDefault="0078278C" w:rsidP="0078278C">
            <w:r w:rsidRPr="0078278C">
              <w:t>Which means we have to be careful when we interpret data</w:t>
            </w:r>
            <w:ins w:id="403" w:author="Andrew Wilkinson [2]" w:date="2023-06-27T18:02:00Z">
              <w:r w:rsidR="00621683">
                <w:t>.</w:t>
              </w:r>
            </w:ins>
          </w:p>
          <w:p w14:paraId="59C8FCF6" w14:textId="77777777" w:rsidR="0078278C" w:rsidRPr="0078278C" w:rsidRDefault="0078278C" w:rsidP="0078278C"/>
          <w:p w14:paraId="0E9D5FD5" w14:textId="5ACF20AB" w:rsidR="0078278C" w:rsidRPr="0078278C" w:rsidRDefault="0078278C" w:rsidP="0078278C">
            <w:del w:id="404" w:author="Andrew Wilkinson [2]" w:date="2023-06-27T18:07:00Z">
              <w:r w:rsidRPr="0078278C" w:rsidDel="00B3645F">
                <w:delText xml:space="preserve">sometimes </w:delText>
              </w:r>
            </w:del>
            <w:ins w:id="405" w:author="Andrew Wilkinson [2]" w:date="2023-06-27T18:07:00Z">
              <w:r w:rsidR="00B3645F">
                <w:t>S</w:t>
              </w:r>
              <w:r w:rsidR="00B3645F" w:rsidRPr="0078278C">
                <w:t xml:space="preserve">ometimes </w:t>
              </w:r>
            </w:ins>
            <w:r w:rsidRPr="0078278C">
              <w:t>it</w:t>
            </w:r>
            <w:ins w:id="406" w:author="Andrew Wilkinson" w:date="2023-06-27T18:57:00Z">
              <w:r w:rsidR="007F63D2">
                <w:t>'</w:t>
              </w:r>
            </w:ins>
            <w:r w:rsidRPr="0078278C">
              <w:t>s not what you're consuming but how you're consuming it</w:t>
            </w:r>
            <w:ins w:id="407" w:author="Andrew Wilkinson [2]" w:date="2023-06-27T18:02:00Z">
              <w:r w:rsidR="00621683">
                <w:t>.</w:t>
              </w:r>
            </w:ins>
          </w:p>
          <w:p w14:paraId="46722886" w14:textId="77777777" w:rsidR="0078278C" w:rsidRPr="0078278C" w:rsidRDefault="0078278C" w:rsidP="0078278C"/>
          <w:p w14:paraId="248974B9" w14:textId="41417FD4" w:rsidR="0078278C" w:rsidRPr="0078278C" w:rsidRDefault="0078278C" w:rsidP="0078278C">
            <w:del w:id="408" w:author="Andrew Wilkinson [2]" w:date="2023-06-27T18:07:00Z">
              <w:r w:rsidRPr="0078278C" w:rsidDel="00B3645F">
                <w:delText xml:space="preserve">and </w:delText>
              </w:r>
            </w:del>
            <w:ins w:id="409" w:author="Andrew Wilkinson [2]" w:date="2023-06-27T18:07:00Z">
              <w:r w:rsidR="00B3645F">
                <w:t>A</w:t>
              </w:r>
              <w:r w:rsidR="00B3645F" w:rsidRPr="0078278C">
                <w:t xml:space="preserve">nd </w:t>
              </w:r>
            </w:ins>
            <w:r w:rsidRPr="0078278C">
              <w:t>that is why frozen pizza is having a moment</w:t>
            </w:r>
            <w:ins w:id="410" w:author="Andrew Wilkinson [2]" w:date="2023-06-27T18:02:00Z">
              <w:r w:rsidR="00621683">
                <w:t>.</w:t>
              </w:r>
            </w:ins>
          </w:p>
          <w:p w14:paraId="484FA118" w14:textId="77777777" w:rsidR="0078278C" w:rsidRDefault="0078278C" w:rsidP="0078278C">
            <w:pPr>
              <w:rPr>
                <w:ins w:id="411" w:author="Andrew Wilkinson [2]" w:date="2023-06-27T18:31:00Z"/>
              </w:rPr>
            </w:pPr>
          </w:p>
          <w:p w14:paraId="5889CB8F" w14:textId="77777777" w:rsidR="000D779E" w:rsidRPr="0078278C" w:rsidRDefault="000D779E" w:rsidP="0078278C"/>
          <w:p w14:paraId="31E3DEED" w14:textId="1A0F5A71" w:rsidR="0078278C" w:rsidRPr="0078278C" w:rsidRDefault="0078278C" w:rsidP="0078278C">
            <w:r w:rsidRPr="0078278C">
              <w:t>The product didn</w:t>
            </w:r>
            <w:ins w:id="412" w:author="Andrew Wilkinson [2]" w:date="2023-06-27T18:31:00Z">
              <w:r w:rsidR="000D779E">
                <w:t>'</w:t>
              </w:r>
            </w:ins>
            <w:r w:rsidRPr="0078278C">
              <w:t>t change, the behavior did</w:t>
            </w:r>
            <w:ins w:id="413" w:author="Andrew Wilkinson [2]" w:date="2023-06-27T18:02:00Z">
              <w:r w:rsidR="00621683">
                <w:t>.</w:t>
              </w:r>
            </w:ins>
          </w:p>
          <w:p w14:paraId="0DEBEF56" w14:textId="77777777" w:rsidR="0078278C" w:rsidRPr="0078278C" w:rsidRDefault="0078278C" w:rsidP="0078278C"/>
          <w:p w14:paraId="2F49636D" w14:textId="456B945E" w:rsidR="0078278C" w:rsidRPr="0078278C" w:rsidRDefault="0078278C" w:rsidP="0078278C">
            <w:del w:id="414" w:author="Andrew Wilkinson [2]" w:date="2023-06-27T18:07:00Z">
              <w:r w:rsidRPr="0078278C" w:rsidDel="00B3645F">
                <w:delText xml:space="preserve">its </w:delText>
              </w:r>
            </w:del>
            <w:ins w:id="415" w:author="Andrew Wilkinson [2]" w:date="2023-06-27T18:07:00Z">
              <w:r w:rsidR="00B3645F">
                <w:t>I</w:t>
              </w:r>
              <w:r w:rsidR="00B3645F" w:rsidRPr="0078278C">
                <w:t>t</w:t>
              </w:r>
              <w:r w:rsidR="00B3645F">
                <w:t>'</w:t>
              </w:r>
              <w:r w:rsidR="00B3645F" w:rsidRPr="0078278C">
                <w:t xml:space="preserve">s </w:t>
              </w:r>
            </w:ins>
            <w:r w:rsidRPr="0078278C">
              <w:t>not delivery, it is DiGiorno</w:t>
            </w:r>
            <w:ins w:id="416" w:author="Andrew Wilkinson [2]" w:date="2023-06-27T18:02:00Z">
              <w:r w:rsidR="00621683">
                <w:t>.</w:t>
              </w:r>
            </w:ins>
          </w:p>
          <w:p w14:paraId="2D781461" w14:textId="77777777" w:rsidR="0078278C" w:rsidRPr="0078278C" w:rsidRDefault="0078278C" w:rsidP="0078278C"/>
          <w:p w14:paraId="72B2A786" w14:textId="511E1E19" w:rsidR="0078278C" w:rsidRPr="0078278C" w:rsidRDefault="0078278C" w:rsidP="0078278C">
            <w:del w:id="417" w:author="Andrew Wilkinson [2]" w:date="2023-06-27T18:07:00Z">
              <w:r w:rsidRPr="0078278C" w:rsidDel="00B3645F">
                <w:delText xml:space="preserve">it </w:delText>
              </w:r>
            </w:del>
            <w:ins w:id="418" w:author="Andrew Wilkinson [2]" w:date="2023-06-27T18:07:00Z">
              <w:r w:rsidR="00B3645F">
                <w:t>I</w:t>
              </w:r>
              <w:r w:rsidR="00B3645F" w:rsidRPr="0078278C">
                <w:t xml:space="preserve">t </w:t>
              </w:r>
            </w:ins>
            <w:r w:rsidRPr="0078278C">
              <w:t>is DiGiorno</w:t>
            </w:r>
            <w:ins w:id="419" w:author="Andrew Wilkinson [2]" w:date="2023-06-27T18:02:00Z">
              <w:r w:rsidR="00621683">
                <w:t>.</w:t>
              </w:r>
            </w:ins>
          </w:p>
          <w:p w14:paraId="4AD1BB29" w14:textId="77777777" w:rsidR="0078278C" w:rsidRPr="0078278C" w:rsidRDefault="0078278C" w:rsidP="0078278C"/>
          <w:p w14:paraId="6B05FAEB" w14:textId="7F76B7EF" w:rsidR="0078278C" w:rsidRPr="0078278C" w:rsidRDefault="0078278C" w:rsidP="0078278C">
            <w:r w:rsidRPr="0078278C">
              <w:t xml:space="preserve">For our </w:t>
            </w:r>
            <w:ins w:id="420" w:author="Andrew Wilkinson [2]" w:date="2023-06-27T18:07:00Z">
              <w:r w:rsidR="00B3645F">
                <w:t>s</w:t>
              </w:r>
            </w:ins>
            <w:del w:id="421" w:author="Andrew Wilkinson [2]" w:date="2023-06-27T18:07:00Z">
              <w:r w:rsidRPr="0078278C" w:rsidDel="00B3645F">
                <w:delText>S</w:delText>
              </w:r>
            </w:del>
            <w:r w:rsidRPr="0078278C">
              <w:t xml:space="preserve">econd </w:t>
            </w:r>
            <w:del w:id="422" w:author="Andrew Wilkinson [2]" w:date="2023-06-27T18:07:00Z">
              <w:r w:rsidRPr="0078278C" w:rsidDel="00B3645F">
                <w:delText>Story</w:delText>
              </w:r>
            </w:del>
            <w:ins w:id="423" w:author="Andrew Wilkinson [2]" w:date="2023-06-27T18:07:00Z">
              <w:r w:rsidR="00B3645F">
                <w:t>s</w:t>
              </w:r>
              <w:r w:rsidR="00B3645F" w:rsidRPr="0078278C">
                <w:t>tory</w:t>
              </w:r>
            </w:ins>
            <w:r w:rsidRPr="0078278C">
              <w:t>, J</w:t>
            </w:r>
            <w:ins w:id="424" w:author="Andrew Wilkinson [2]" w:date="2023-06-27T18:07:00Z">
              <w:r w:rsidR="00B3645F">
                <w:t>.</w:t>
              </w:r>
            </w:ins>
            <w:r w:rsidRPr="0078278C">
              <w:t>P</w:t>
            </w:r>
            <w:ins w:id="425" w:author="Andrew Wilkinson [2]" w:date="2023-06-27T18:07:00Z">
              <w:r w:rsidR="00B3645F">
                <w:t>.</w:t>
              </w:r>
            </w:ins>
            <w:r w:rsidRPr="0078278C">
              <w:t xml:space="preserve"> Morgan </w:t>
            </w:r>
            <w:del w:id="426" w:author="Andrew Wilkinson [2]" w:date="2023-06-27T18:08:00Z">
              <w:r w:rsidRPr="0078278C" w:rsidDel="00B3645F">
                <w:delText xml:space="preserve">chase </w:delText>
              </w:r>
            </w:del>
            <w:ins w:id="427" w:author="Andrew Wilkinson [2]" w:date="2023-06-27T18:08:00Z">
              <w:r w:rsidR="00B3645F">
                <w:t>C</w:t>
              </w:r>
              <w:r w:rsidR="00B3645F" w:rsidRPr="0078278C">
                <w:t>hase</w:t>
              </w:r>
            </w:ins>
            <w:ins w:id="428" w:author="Andrew Wilkinson" w:date="2023-06-27T18:58:00Z">
              <w:r w:rsidR="00AD5663">
                <w:t>,</w:t>
              </w:r>
            </w:ins>
            <w:ins w:id="429" w:author="Andrew Wilkinson [2]" w:date="2023-06-27T18:08:00Z">
              <w:r w:rsidR="00B3645F" w:rsidRPr="0078278C">
                <w:t xml:space="preserve"> </w:t>
              </w:r>
            </w:ins>
            <w:r w:rsidRPr="0078278C">
              <w:t>the bank is paying the victims of Jeffrey Epstein a whopping 290 million dollars</w:t>
            </w:r>
            <w:ins w:id="430" w:author="Andrew Wilkinson [2]" w:date="2023-06-27T18:02:00Z">
              <w:r w:rsidR="00621683">
                <w:t>.</w:t>
              </w:r>
            </w:ins>
          </w:p>
          <w:p w14:paraId="5F780035" w14:textId="77777777" w:rsidR="0078278C" w:rsidRPr="0078278C" w:rsidRDefault="0078278C" w:rsidP="0078278C"/>
          <w:p w14:paraId="19ACCE64" w14:textId="3F01EC7D" w:rsidR="0078278C" w:rsidRPr="0078278C" w:rsidRDefault="0078278C" w:rsidP="0078278C">
            <w:r w:rsidRPr="0078278C">
              <w:t xml:space="preserve">Why? Because shockingly it's </w:t>
            </w:r>
            <w:del w:id="431" w:author="Andrew Wilkinson [2]" w:date="2023-06-27T18:31:00Z">
              <w:r w:rsidRPr="0078278C" w:rsidDel="000D779E">
                <w:delText xml:space="preserve">Finance </w:delText>
              </w:r>
            </w:del>
            <w:ins w:id="432" w:author="Andrew Wilkinson [2]" w:date="2023-06-27T18:31:00Z">
              <w:r w:rsidR="000D779E">
                <w:t>f</w:t>
              </w:r>
              <w:r w:rsidR="000D779E" w:rsidRPr="0078278C">
                <w:t xml:space="preserve">inance </w:t>
              </w:r>
            </w:ins>
            <w:r w:rsidRPr="0078278C">
              <w:t xml:space="preserve">that's the first line of defense against </w:t>
            </w:r>
            <w:del w:id="433" w:author="Andrew Wilkinson" w:date="2023-06-27T18:58:00Z">
              <w:r w:rsidRPr="0078278C" w:rsidDel="00AD5663">
                <w:delText>Crime</w:delText>
              </w:r>
            </w:del>
            <w:ins w:id="434" w:author="Andrew Wilkinson" w:date="2023-06-27T18:58:00Z">
              <w:r w:rsidR="00AD5663">
                <w:t>c</w:t>
              </w:r>
              <w:r w:rsidR="00AD5663" w:rsidRPr="0078278C">
                <w:t>rime</w:t>
              </w:r>
            </w:ins>
            <w:ins w:id="435" w:author="Andrew Wilkinson [2]" w:date="2023-06-27T18:02:00Z">
              <w:r w:rsidR="00621683">
                <w:t>.</w:t>
              </w:r>
            </w:ins>
          </w:p>
          <w:p w14:paraId="1576A3B4" w14:textId="77777777" w:rsidR="0078278C" w:rsidRDefault="0078278C" w:rsidP="0078278C">
            <w:pPr>
              <w:rPr>
                <w:ins w:id="436" w:author="Andrew Wilkinson [2]" w:date="2023-06-27T18:31:00Z"/>
              </w:rPr>
            </w:pPr>
          </w:p>
          <w:p w14:paraId="674566C9" w14:textId="77777777" w:rsidR="000D779E" w:rsidRPr="0078278C" w:rsidRDefault="000D779E" w:rsidP="0078278C"/>
          <w:p w14:paraId="0372EDE9" w14:textId="4C506DA6" w:rsidR="0078278C" w:rsidRPr="0078278C" w:rsidRDefault="0078278C" w:rsidP="0078278C">
            <w:r w:rsidRPr="0078278C">
              <w:t xml:space="preserve">Now </w:t>
            </w:r>
            <w:del w:id="437" w:author="Andrew Wilkinson [2]" w:date="2023-06-27T18:08:00Z">
              <w:r w:rsidRPr="0078278C" w:rsidDel="00B3645F">
                <w:delText>yetis</w:delText>
              </w:r>
            </w:del>
            <w:ins w:id="438" w:author="Andrew Wilkinson [2]" w:date="2023-06-27T18:22:00Z">
              <w:r w:rsidR="00D32465">
                <w:t>Yetis</w:t>
              </w:r>
            </w:ins>
            <w:r w:rsidRPr="0078278C">
              <w:t>, you've probably seen the mug shot of Jeffrey Epstein</w:t>
            </w:r>
            <w:ins w:id="439" w:author="Andrew Wilkinson [2]" w:date="2023-06-27T18:02:00Z">
              <w:r w:rsidR="00621683">
                <w:t>.</w:t>
              </w:r>
            </w:ins>
          </w:p>
          <w:p w14:paraId="6B1DBBFD" w14:textId="77777777" w:rsidR="0078278C" w:rsidRPr="0078278C" w:rsidRDefault="0078278C" w:rsidP="0078278C"/>
          <w:p w14:paraId="6EC1C986" w14:textId="129C4143" w:rsidR="0078278C" w:rsidRPr="0078278C" w:rsidRDefault="0078278C" w:rsidP="0078278C">
            <w:del w:id="440" w:author="Andrew Wilkinson [2]" w:date="2023-06-27T18:08:00Z">
              <w:r w:rsidRPr="0078278C" w:rsidDel="00B3645F">
                <w:delText xml:space="preserve">disgraced </w:delText>
              </w:r>
            </w:del>
            <w:ins w:id="441" w:author="Andrew Wilkinson [2]" w:date="2023-06-27T18:08:00Z">
              <w:r w:rsidR="00B3645F">
                <w:t>D</w:t>
              </w:r>
              <w:r w:rsidR="00B3645F" w:rsidRPr="0078278C">
                <w:t xml:space="preserve">isgraced </w:t>
              </w:r>
            </w:ins>
            <w:r w:rsidRPr="0078278C">
              <w:t>and deceased convicted sex offender</w:t>
            </w:r>
            <w:ins w:id="442" w:author="Andrew Wilkinson [2]" w:date="2023-06-27T18:02:00Z">
              <w:r w:rsidR="00621683">
                <w:t>.</w:t>
              </w:r>
            </w:ins>
          </w:p>
          <w:p w14:paraId="1B5D1A2F" w14:textId="77777777" w:rsidR="0078278C" w:rsidRPr="0078278C" w:rsidRDefault="0078278C" w:rsidP="0078278C"/>
          <w:p w14:paraId="5DC24454" w14:textId="602A5B24" w:rsidR="0078278C" w:rsidRPr="0078278C" w:rsidRDefault="00B3645F" w:rsidP="0078278C">
            <w:ins w:id="443" w:author="Andrew Wilkinson [2]" w:date="2023-06-27T18:08:00Z">
              <w:r>
                <w:t>W</w:t>
              </w:r>
            </w:ins>
            <w:del w:id="444" w:author="Andrew Wilkinson [2]" w:date="2023-06-27T18:08:00Z">
              <w:r w:rsidR="0078278C" w:rsidRPr="0078278C" w:rsidDel="00B3645F">
                <w:delText>w</w:delText>
              </w:r>
            </w:del>
            <w:r w:rsidR="0078278C" w:rsidRPr="0078278C">
              <w:t>illing to go into the background of Jeffrey Epstein but he had a whole lot of ties to a whole lot of rich people and a whole lot of top financial institutions</w:t>
            </w:r>
            <w:ins w:id="445" w:author="Andrew Wilkinson [2]" w:date="2023-06-27T18:02:00Z">
              <w:r w:rsidR="00621683">
                <w:t>.</w:t>
              </w:r>
            </w:ins>
          </w:p>
          <w:p w14:paraId="00C440C2" w14:textId="77777777" w:rsidR="0078278C" w:rsidRDefault="0078278C" w:rsidP="0078278C">
            <w:pPr>
              <w:rPr>
                <w:ins w:id="446" w:author="Andrew Wilkinson [2]" w:date="2023-06-27T18:31:00Z"/>
              </w:rPr>
            </w:pPr>
          </w:p>
          <w:p w14:paraId="5B1A165F" w14:textId="77777777" w:rsidR="000D779E" w:rsidRPr="0078278C" w:rsidRDefault="000D779E" w:rsidP="0078278C"/>
          <w:p w14:paraId="03F4F7B8" w14:textId="484BA8D1" w:rsidR="0078278C" w:rsidRPr="0078278C" w:rsidRDefault="0078278C" w:rsidP="0078278C">
            <w:del w:id="447" w:author="Andrew Wilkinson [2]" w:date="2023-06-27T18:08:00Z">
              <w:r w:rsidRPr="0078278C" w:rsidDel="00B3645F">
                <w:lastRenderedPageBreak/>
                <w:delText>well</w:delText>
              </w:r>
            </w:del>
            <w:ins w:id="448" w:author="Andrew Wilkinson [2]" w:date="2023-06-27T18:08:00Z">
              <w:r w:rsidR="00B3645F">
                <w:t>W</w:t>
              </w:r>
              <w:r w:rsidR="00B3645F" w:rsidRPr="0078278C">
                <w:t>ell</w:t>
              </w:r>
            </w:ins>
            <w:r w:rsidRPr="0078278C">
              <w:t>, the victims of Jeffrey Epstein sued one of those institutions last year</w:t>
            </w:r>
            <w:ins w:id="449" w:author="Andrew Wilkinson [2]" w:date="2023-06-27T18:02:00Z">
              <w:r w:rsidR="00621683">
                <w:t>.</w:t>
              </w:r>
            </w:ins>
          </w:p>
          <w:p w14:paraId="67D00BE2" w14:textId="77777777" w:rsidR="0078278C" w:rsidRPr="0078278C" w:rsidRDefault="0078278C" w:rsidP="0078278C"/>
          <w:p w14:paraId="3364D1B9" w14:textId="7CBAA9F0" w:rsidR="0078278C" w:rsidRPr="0078278C" w:rsidRDefault="0078278C" w:rsidP="0078278C">
            <w:r w:rsidRPr="0078278C">
              <w:t>Yes, they did, and that institution that they sued was America's biggest bank</w:t>
            </w:r>
            <w:ins w:id="450" w:author="Andrew Wilkinson [2]" w:date="2023-06-27T18:02:00Z">
              <w:r w:rsidR="00621683">
                <w:t>.</w:t>
              </w:r>
            </w:ins>
          </w:p>
          <w:p w14:paraId="3DCE8105" w14:textId="77777777" w:rsidR="0078278C" w:rsidRPr="0078278C" w:rsidRDefault="0078278C" w:rsidP="0078278C"/>
          <w:p w14:paraId="36387C5A" w14:textId="70E79A46" w:rsidR="0078278C" w:rsidRPr="0078278C" w:rsidRDefault="0078278C" w:rsidP="0078278C">
            <w:r w:rsidRPr="0078278C">
              <w:t xml:space="preserve">This week that bank </w:t>
            </w:r>
            <w:del w:id="451" w:author="Andrew Wilkinson [2]" w:date="2023-06-27T18:23:00Z">
              <w:r w:rsidRPr="0078278C" w:rsidDel="00D32465">
                <w:delText>JPMorgan</w:delText>
              </w:r>
            </w:del>
            <w:ins w:id="452" w:author="Andrew Wilkinson [2]" w:date="2023-06-27T18:23:00Z">
              <w:r w:rsidR="00D32465">
                <w:t>J.P. Morgan</w:t>
              </w:r>
            </w:ins>
            <w:r w:rsidRPr="0078278C">
              <w:t xml:space="preserve"> Chase offered 290 million dollar</w:t>
            </w:r>
            <w:ins w:id="453" w:author="Andrew Wilkinson" w:date="2023-06-27T18:59:00Z">
              <w:r w:rsidR="00E928B6">
                <w:t>s</w:t>
              </w:r>
            </w:ins>
            <w:r w:rsidRPr="0078278C">
              <w:t xml:space="preserve"> to settle that </w:t>
            </w:r>
            <w:del w:id="454" w:author="Andrew Wilkinson" w:date="2023-06-27T18:59:00Z">
              <w:r w:rsidRPr="0078278C" w:rsidDel="00E928B6">
                <w:delText>losses</w:delText>
              </w:r>
            </w:del>
            <w:ins w:id="455" w:author="Andrew Wilkinson" w:date="2023-06-27T18:59:00Z">
              <w:r w:rsidR="00E928B6">
                <w:t>lawsuit</w:t>
              </w:r>
            </w:ins>
            <w:ins w:id="456" w:author="Andrew Wilkinson [2]" w:date="2023-06-27T18:02:00Z">
              <w:r w:rsidR="00621683">
                <w:t>.</w:t>
              </w:r>
            </w:ins>
          </w:p>
          <w:p w14:paraId="300752E0" w14:textId="77777777" w:rsidR="0078278C" w:rsidRPr="0078278C" w:rsidRDefault="0078278C" w:rsidP="0078278C"/>
          <w:p w14:paraId="24032E79" w14:textId="0288C9F6" w:rsidR="0078278C" w:rsidRPr="0078278C" w:rsidDel="00C50E38" w:rsidRDefault="00B3645F" w:rsidP="0078278C">
            <w:pPr>
              <w:rPr>
                <w:del w:id="457" w:author="Andrew Wilkinson" w:date="2023-06-27T18:59:00Z"/>
              </w:rPr>
            </w:pPr>
            <w:ins w:id="458" w:author="Andrew Wilkinson [2]" w:date="2023-06-27T18:08:00Z">
              <w:r>
                <w:t>N</w:t>
              </w:r>
            </w:ins>
            <w:del w:id="459" w:author="Andrew Wilkinson [2]" w:date="2023-06-27T18:08:00Z">
              <w:r w:rsidR="0078278C" w:rsidRPr="0078278C" w:rsidDel="00B3645F">
                <w:delText>n</w:delText>
              </w:r>
            </w:del>
            <w:r w:rsidR="0078278C" w:rsidRPr="0078278C">
              <w:t xml:space="preserve">ow to sprinkle </w:t>
            </w:r>
            <w:ins w:id="460" w:author="Andrew Wilkinson" w:date="2023-06-27T18:59:00Z">
              <w:r w:rsidR="00E928B6">
                <w:t xml:space="preserve">in </w:t>
              </w:r>
            </w:ins>
            <w:r w:rsidR="0078278C" w:rsidRPr="0078278C">
              <w:t xml:space="preserve">a little </w:t>
            </w:r>
            <w:del w:id="461" w:author="Andrew Wilkinson" w:date="2023-06-27T18:59:00Z">
              <w:r w:rsidR="0078278C" w:rsidRPr="0078278C" w:rsidDel="00E928B6">
                <w:delText xml:space="preserve">contest </w:delText>
              </w:r>
            </w:del>
            <w:ins w:id="462" w:author="Andrew Wilkinson" w:date="2023-06-27T18:59:00Z">
              <w:r w:rsidR="00E928B6" w:rsidRPr="0078278C">
                <w:t>conte</w:t>
              </w:r>
              <w:r w:rsidR="00E928B6">
                <w:t>x</w:t>
              </w:r>
              <w:r w:rsidR="00E928B6" w:rsidRPr="0078278C">
                <w:t xml:space="preserve">t </w:t>
              </w:r>
            </w:ins>
            <w:r w:rsidR="0078278C" w:rsidRPr="0078278C">
              <w:t>that is a big amount of money that is a significant amount of money</w:t>
            </w:r>
            <w:ins w:id="463" w:author="Andrew Wilkinson [2]" w:date="2023-06-27T18:02:00Z">
              <w:r w:rsidR="00621683">
                <w:t>.</w:t>
              </w:r>
            </w:ins>
          </w:p>
          <w:p w14:paraId="291A9C4B" w14:textId="77777777" w:rsidR="0078278C" w:rsidRDefault="0078278C" w:rsidP="0078278C">
            <w:pPr>
              <w:rPr>
                <w:ins w:id="464" w:author="Andrew Wilkinson [2]" w:date="2023-06-27T18:31:00Z"/>
              </w:rPr>
            </w:pPr>
          </w:p>
          <w:p w14:paraId="18C5362C" w14:textId="77777777" w:rsidR="000D779E" w:rsidRPr="0078278C" w:rsidRDefault="000D779E" w:rsidP="0078278C"/>
          <w:p w14:paraId="7CEAB5E5" w14:textId="09453866" w:rsidR="0078278C" w:rsidRPr="0078278C" w:rsidRDefault="0078278C" w:rsidP="0078278C">
            <w:del w:id="465" w:author="Andrew Wilkinson [2]" w:date="2023-06-27T18:08:00Z">
              <w:r w:rsidRPr="0078278C" w:rsidDel="00B3645F">
                <w:delText xml:space="preserve">and </w:delText>
              </w:r>
            </w:del>
            <w:ins w:id="466" w:author="Andrew Wilkinson [2]" w:date="2023-06-27T18:08:00Z">
              <w:r w:rsidR="00B3645F">
                <w:t>A</w:t>
              </w:r>
              <w:r w:rsidR="00B3645F" w:rsidRPr="0078278C">
                <w:t xml:space="preserve">nd </w:t>
              </w:r>
            </w:ins>
            <w:r w:rsidRPr="0078278C">
              <w:t xml:space="preserve">what did </w:t>
            </w:r>
            <w:del w:id="467" w:author="Andrew Wilkinson [2]" w:date="2023-06-27T18:23:00Z">
              <w:r w:rsidRPr="0078278C" w:rsidDel="00D32465">
                <w:delText>JPMorgan</w:delText>
              </w:r>
            </w:del>
            <w:ins w:id="468" w:author="Andrew Wilkinson [2]" w:date="2023-06-27T18:23:00Z">
              <w:r w:rsidR="00D32465">
                <w:t>J.P. Morgan</w:t>
              </w:r>
            </w:ins>
            <w:r w:rsidRPr="0078278C">
              <w:t xml:space="preserve"> Chase allegedly do to have to pay so much money?</w:t>
            </w:r>
          </w:p>
          <w:p w14:paraId="53510B6D" w14:textId="77777777" w:rsidR="0078278C" w:rsidRPr="0078278C" w:rsidRDefault="0078278C" w:rsidP="0078278C"/>
          <w:p w14:paraId="67302A8A" w14:textId="3454E4DA" w:rsidR="0078278C" w:rsidRPr="0078278C" w:rsidRDefault="0078278C" w:rsidP="0078278C">
            <w:r w:rsidRPr="0078278C">
              <w:t>Jay, it</w:t>
            </w:r>
            <w:ins w:id="469" w:author="Andrew Wilkinson [2]" w:date="2023-06-27T18:08:00Z">
              <w:r w:rsidR="00B3645F">
                <w:t>'</w:t>
              </w:r>
            </w:ins>
            <w:r w:rsidRPr="0078278C">
              <w:t xml:space="preserve">s almost like less </w:t>
            </w:r>
            <w:del w:id="470" w:author="Andrew Wilkinson" w:date="2023-06-27T18:59:00Z">
              <w:r w:rsidRPr="0078278C" w:rsidDel="003F2E05">
                <w:delText xml:space="preserve">would </w:delText>
              </w:r>
            </w:del>
            <w:ins w:id="471" w:author="Andrew Wilkinson" w:date="2023-06-27T18:59:00Z">
              <w:r w:rsidR="003F2E05">
                <w:t>what</w:t>
              </w:r>
              <w:r w:rsidR="003F2E05" w:rsidRPr="0078278C">
                <w:t xml:space="preserve"> </w:t>
              </w:r>
            </w:ins>
            <w:r w:rsidRPr="0078278C">
              <w:t>J</w:t>
            </w:r>
            <w:ins w:id="472" w:author="Andrew Wilkinson [2]" w:date="2023-06-27T18:08:00Z">
              <w:r w:rsidR="00B3645F">
                <w:t>.</w:t>
              </w:r>
            </w:ins>
            <w:r w:rsidRPr="0078278C">
              <w:t>P</w:t>
            </w:r>
            <w:ins w:id="473" w:author="Andrew Wilkinson [2]" w:date="2023-06-27T18:08:00Z">
              <w:r w:rsidR="00B3645F">
                <w:t xml:space="preserve">. </w:t>
              </w:r>
            </w:ins>
            <w:r w:rsidRPr="0078278C">
              <w:t>Morgan Chase did and more what J</w:t>
            </w:r>
            <w:ins w:id="474" w:author="Andrew Wilkinson [2]" w:date="2023-06-27T18:08:00Z">
              <w:r w:rsidR="00B3645F">
                <w:t>.</w:t>
              </w:r>
            </w:ins>
            <w:r w:rsidRPr="0078278C">
              <w:t>P</w:t>
            </w:r>
            <w:ins w:id="475" w:author="Andrew Wilkinson [2]" w:date="2023-06-27T18:08:00Z">
              <w:r w:rsidR="00B3645F">
                <w:t>.</w:t>
              </w:r>
            </w:ins>
            <w:r w:rsidRPr="0078278C">
              <w:t xml:space="preserve"> Morgan </w:t>
            </w:r>
            <w:del w:id="476" w:author="Andrew Wilkinson [2]" w:date="2023-06-27T18:03:00Z">
              <w:r w:rsidRPr="0078278C" w:rsidDel="00621683">
                <w:delText>didnt'do</w:delText>
              </w:r>
            </w:del>
            <w:ins w:id="477" w:author="Andrew Wilkinson [2]" w:date="2023-06-27T18:03:00Z">
              <w:r w:rsidR="00621683" w:rsidRPr="0078278C">
                <w:t>didn</w:t>
              </w:r>
              <w:r w:rsidR="00621683">
                <w:t>'</w:t>
              </w:r>
              <w:r w:rsidR="00621683" w:rsidRPr="0078278C">
                <w:t>t</w:t>
              </w:r>
              <w:r w:rsidR="00621683">
                <w:t xml:space="preserve"> </w:t>
              </w:r>
              <w:r w:rsidR="00621683" w:rsidRPr="0078278C">
                <w:t>do</w:t>
              </w:r>
              <w:r w:rsidR="00621683">
                <w:t>.</w:t>
              </w:r>
            </w:ins>
          </w:p>
          <w:p w14:paraId="3DDCD716" w14:textId="77777777" w:rsidR="0078278C" w:rsidRPr="0078278C" w:rsidRDefault="0078278C" w:rsidP="0078278C"/>
          <w:p w14:paraId="5C34307F" w14:textId="218DCACA" w:rsidR="0078278C" w:rsidRPr="0078278C" w:rsidRDefault="0078278C" w:rsidP="0078278C">
            <w:r w:rsidRPr="0078278C">
              <w:t>J</w:t>
            </w:r>
            <w:ins w:id="478" w:author="Andrew Wilkinson [2]" w:date="2023-06-27T18:08:00Z">
              <w:r w:rsidR="00B3645F">
                <w:t>.</w:t>
              </w:r>
            </w:ins>
            <w:r w:rsidRPr="0078278C">
              <w:t>P</w:t>
            </w:r>
            <w:ins w:id="479" w:author="Andrew Wilkinson [2]" w:date="2023-06-27T18:08:00Z">
              <w:r w:rsidR="00B3645F">
                <w:t>.</w:t>
              </w:r>
            </w:ins>
            <w:r w:rsidRPr="0078278C">
              <w:t xml:space="preserve"> Morgan Chase allegedly saw something but didn't say something</w:t>
            </w:r>
            <w:ins w:id="480" w:author="Andrew Wilkinson [2]" w:date="2023-06-27T18:03:00Z">
              <w:r w:rsidR="00621683">
                <w:t>.</w:t>
              </w:r>
            </w:ins>
          </w:p>
          <w:p w14:paraId="5935593E" w14:textId="77777777" w:rsidR="0078278C" w:rsidRPr="0078278C" w:rsidRDefault="0078278C" w:rsidP="0078278C"/>
          <w:p w14:paraId="6EAD88F2" w14:textId="62128FFE" w:rsidR="0078278C" w:rsidRPr="0078278C" w:rsidRDefault="0078278C" w:rsidP="0078278C">
            <w:r w:rsidRPr="0078278C">
              <w:t>They saw something but then they didn't say something</w:t>
            </w:r>
            <w:ins w:id="481" w:author="Andrew Wilkinson [2]" w:date="2023-06-27T18:03:00Z">
              <w:r w:rsidR="00621683">
                <w:t>.</w:t>
              </w:r>
            </w:ins>
          </w:p>
          <w:p w14:paraId="126B9B8F" w14:textId="77777777" w:rsidR="0078278C" w:rsidRPr="0078278C" w:rsidRDefault="0078278C" w:rsidP="0078278C"/>
          <w:p w14:paraId="453B894D" w14:textId="73084CEF" w:rsidR="0078278C" w:rsidRPr="0078278C" w:rsidRDefault="0078278C" w:rsidP="0078278C">
            <w:r w:rsidRPr="0078278C">
              <w:t xml:space="preserve">Jeffrey Epstein was a client of </w:t>
            </w:r>
            <w:del w:id="482" w:author="Andrew Wilkinson [2]" w:date="2023-06-27T18:24:00Z">
              <w:r w:rsidRPr="0078278C" w:rsidDel="00D32465">
                <w:delText>JP</w:delText>
              </w:r>
            </w:del>
            <w:ins w:id="483" w:author="Andrew Wilkinson [2]" w:date="2023-06-27T18:24:00Z">
              <w:r w:rsidR="00D32465">
                <w:t>J.P.</w:t>
              </w:r>
            </w:ins>
            <w:r w:rsidRPr="0078278C">
              <w:t xml:space="preserve"> Morgan for 15 years from 1998 to 2013</w:t>
            </w:r>
            <w:ins w:id="484" w:author="Andrew Wilkinson [2]" w:date="2023-06-27T18:03:00Z">
              <w:r w:rsidR="00621683">
                <w:t>.</w:t>
              </w:r>
            </w:ins>
          </w:p>
          <w:p w14:paraId="180F2C56" w14:textId="77777777" w:rsidR="0078278C" w:rsidRPr="0078278C" w:rsidRDefault="0078278C" w:rsidP="0078278C"/>
          <w:p w14:paraId="19249F29" w14:textId="1EA42C78" w:rsidR="0078278C" w:rsidRPr="0078278C" w:rsidRDefault="0078278C" w:rsidP="0078278C">
            <w:del w:id="485" w:author="Andrew Wilkinson [2]" w:date="2023-06-27T18:09:00Z">
              <w:r w:rsidRPr="0078278C" w:rsidDel="00B3645F">
                <w:delText xml:space="preserve">but </w:delText>
              </w:r>
            </w:del>
            <w:ins w:id="486" w:author="Andrew Wilkinson [2]" w:date="2023-06-27T18:09:00Z">
              <w:r w:rsidR="00B3645F">
                <w:t>B</w:t>
              </w:r>
              <w:r w:rsidR="00B3645F" w:rsidRPr="0078278C">
                <w:t xml:space="preserve">ut </w:t>
              </w:r>
            </w:ins>
            <w:r w:rsidRPr="0078278C">
              <w:t xml:space="preserve">here's the thing, court documents show that during those 15 years Jeffrey Epstein withdrew really </w:t>
            </w:r>
            <w:del w:id="487" w:author="Andrew Wilkinson" w:date="2023-06-27T19:00:00Z">
              <w:r w:rsidRPr="0078278C" w:rsidDel="00C50E38">
                <w:delText xml:space="preserve">you </w:delText>
              </w:r>
            </w:del>
            <w:r w:rsidRPr="0078278C">
              <w:t>huge amounts of cash</w:t>
            </w:r>
            <w:ins w:id="488" w:author="Andrew Wilkinson [2]" w:date="2023-06-27T18:03:00Z">
              <w:r w:rsidR="00621683">
                <w:t>.</w:t>
              </w:r>
            </w:ins>
          </w:p>
          <w:p w14:paraId="2CFA990D" w14:textId="77777777" w:rsidR="0078278C" w:rsidRDefault="0078278C" w:rsidP="0078278C">
            <w:pPr>
              <w:rPr>
                <w:ins w:id="489" w:author="Andrew Wilkinson [2]" w:date="2023-06-27T18:32:00Z"/>
              </w:rPr>
            </w:pPr>
          </w:p>
          <w:p w14:paraId="18675A24" w14:textId="77777777" w:rsidR="000D779E" w:rsidRPr="0078278C" w:rsidRDefault="000D779E" w:rsidP="0078278C"/>
          <w:p w14:paraId="24CE4132" w14:textId="38D43D33" w:rsidR="0078278C" w:rsidRPr="0078278C" w:rsidRDefault="0078278C" w:rsidP="0078278C">
            <w:r w:rsidRPr="0078278C">
              <w:t xml:space="preserve">He routinely made cash withdrawals of </w:t>
            </w:r>
            <w:del w:id="490" w:author="Andrew Wilkinson" w:date="2023-06-27T19:00:00Z">
              <w:r w:rsidRPr="0078278C" w:rsidDel="00BA3870">
                <w:delText xml:space="preserve">forty </w:delText>
              </w:r>
            </w:del>
            <w:ins w:id="491" w:author="Andrew Wilkinson" w:date="2023-06-27T19:00:00Z">
              <w:r w:rsidR="00BA3870">
                <w:t>40</w:t>
              </w:r>
              <w:r w:rsidR="00BA3870" w:rsidRPr="0078278C">
                <w:t xml:space="preserve"> </w:t>
              </w:r>
            </w:ins>
            <w:r w:rsidRPr="0078278C">
              <w:t xml:space="preserve">thousand to </w:t>
            </w:r>
            <w:del w:id="492" w:author="Andrew Wilkinson" w:date="2023-06-27T19:00:00Z">
              <w:r w:rsidRPr="0078278C" w:rsidDel="00BA3870">
                <w:delText xml:space="preserve">eighty </w:delText>
              </w:r>
            </w:del>
            <w:ins w:id="493" w:author="Andrew Wilkinson" w:date="2023-06-27T19:00:00Z">
              <w:r w:rsidR="00BA3870">
                <w:t>80</w:t>
              </w:r>
              <w:r w:rsidR="00BA3870" w:rsidRPr="0078278C">
                <w:t xml:space="preserve"> </w:t>
              </w:r>
            </w:ins>
            <w:r w:rsidRPr="0078278C">
              <w:t>thousand dollars, several times a month, who does that?</w:t>
            </w:r>
          </w:p>
          <w:p w14:paraId="17A7DADB" w14:textId="77777777" w:rsidR="0078278C" w:rsidRPr="0078278C" w:rsidRDefault="0078278C" w:rsidP="0078278C"/>
          <w:p w14:paraId="1D83C62C" w14:textId="74B1E900" w:rsidR="0078278C" w:rsidRPr="0078278C" w:rsidRDefault="0078278C" w:rsidP="0078278C">
            <w:r w:rsidRPr="0078278C">
              <w:t>Is not typical Jeff Be</w:t>
            </w:r>
            <w:ins w:id="494" w:author="Andrew Wilkinson [2]" w:date="2023-06-27T18:09:00Z">
              <w:r w:rsidR="00B3645F">
                <w:t>z</w:t>
              </w:r>
            </w:ins>
            <w:del w:id="495" w:author="Andrew Wilkinson [2]" w:date="2023-06-27T18:09:00Z">
              <w:r w:rsidRPr="0078278C" w:rsidDel="00B3645F">
                <w:delText>s</w:delText>
              </w:r>
            </w:del>
            <w:r w:rsidRPr="0078278C">
              <w:t>os second</w:t>
            </w:r>
            <w:ins w:id="496" w:author="Andrew Wilkinson" w:date="2023-06-27T19:00:00Z">
              <w:r w:rsidR="00BA3870">
                <w:t>-</w:t>
              </w:r>
            </w:ins>
            <w:del w:id="497" w:author="Andrew Wilkinson" w:date="2023-06-27T19:00:00Z">
              <w:r w:rsidRPr="0078278C" w:rsidDel="00BA3870">
                <w:delText xml:space="preserve"> </w:delText>
              </w:r>
            </w:del>
            <w:r w:rsidRPr="0078278C">
              <w:t>richest man in the world not doing that kind of thing</w:t>
            </w:r>
            <w:ins w:id="498" w:author="Andrew Wilkinson [2]" w:date="2023-06-27T18:03:00Z">
              <w:r w:rsidR="00621683">
                <w:t>.</w:t>
              </w:r>
            </w:ins>
          </w:p>
          <w:p w14:paraId="63564BD1" w14:textId="77777777" w:rsidR="0078278C" w:rsidRPr="0078278C" w:rsidRDefault="0078278C" w:rsidP="0078278C"/>
          <w:p w14:paraId="00A775DC" w14:textId="1093C76C" w:rsidR="0078278C" w:rsidRPr="0078278C" w:rsidRDefault="0078278C" w:rsidP="0078278C">
            <w:del w:id="499" w:author="Andrew Wilkinson [2]" w:date="2023-06-27T18:09:00Z">
              <w:r w:rsidRPr="0078278C" w:rsidDel="00B3645F">
                <w:delText xml:space="preserve">if </w:delText>
              </w:r>
            </w:del>
            <w:ins w:id="500" w:author="Andrew Wilkinson [2]" w:date="2023-06-27T18:09:00Z">
              <w:r w:rsidR="00B3645F">
                <w:t>I</w:t>
              </w:r>
              <w:r w:rsidR="00B3645F" w:rsidRPr="0078278C">
                <w:t xml:space="preserve">f </w:t>
              </w:r>
            </w:ins>
            <w:r w:rsidRPr="0078278C">
              <w:t>you're withdrawing duffel bags of cash I think you should look into it</w:t>
            </w:r>
            <w:ins w:id="501" w:author="Andrew Wilkinson [2]" w:date="2023-06-27T18:03:00Z">
              <w:r w:rsidR="00621683">
                <w:t>.</w:t>
              </w:r>
            </w:ins>
          </w:p>
          <w:p w14:paraId="33611FBC" w14:textId="77777777" w:rsidR="0078278C" w:rsidRPr="0078278C" w:rsidRDefault="0078278C" w:rsidP="0078278C"/>
          <w:p w14:paraId="300B4C96" w14:textId="52787356" w:rsidR="0078278C" w:rsidRPr="0078278C" w:rsidRDefault="0078278C" w:rsidP="0078278C">
            <w:r w:rsidRPr="0078278C">
              <w:t>It feels like that would set off a say something signal</w:t>
            </w:r>
            <w:ins w:id="502" w:author="Andrew Wilkinson [2]" w:date="2023-06-27T18:03:00Z">
              <w:r w:rsidR="00621683">
                <w:t>.</w:t>
              </w:r>
            </w:ins>
          </w:p>
          <w:p w14:paraId="3C85DAF1" w14:textId="77777777" w:rsidR="0078278C" w:rsidRDefault="0078278C" w:rsidP="0078278C">
            <w:pPr>
              <w:rPr>
                <w:ins w:id="503" w:author="Andrew Wilkinson [2]" w:date="2023-06-27T18:32:00Z"/>
              </w:rPr>
            </w:pPr>
          </w:p>
          <w:p w14:paraId="7FBAEAC7" w14:textId="77777777" w:rsidR="000D779E" w:rsidRPr="0078278C" w:rsidRDefault="000D779E" w:rsidP="0078278C"/>
          <w:p w14:paraId="762D1378" w14:textId="75D5892A" w:rsidR="0078278C" w:rsidRPr="0078278C" w:rsidRDefault="0078278C" w:rsidP="0078278C">
            <w:r w:rsidRPr="0078278C">
              <w:t>Now, J</w:t>
            </w:r>
            <w:ins w:id="504" w:author="Andrew Wilkinson [2]" w:date="2023-06-27T18:09:00Z">
              <w:r w:rsidR="00B3645F">
                <w:t>.</w:t>
              </w:r>
            </w:ins>
            <w:r w:rsidRPr="0078278C">
              <w:t>P</w:t>
            </w:r>
            <w:ins w:id="505" w:author="Andrew Wilkinson [2]" w:date="2023-06-27T18:09:00Z">
              <w:r w:rsidR="00B3645F">
                <w:t xml:space="preserve">. </w:t>
              </w:r>
            </w:ins>
            <w:r w:rsidRPr="0078278C">
              <w:t>Morgan did eventually kick Epstein out as a client in 2013</w:t>
            </w:r>
            <w:ins w:id="506" w:author="Andrew Wilkinson [2]" w:date="2023-06-27T18:09:00Z">
              <w:r w:rsidR="00B3645F">
                <w:t>.</w:t>
              </w:r>
            </w:ins>
            <w:del w:id="507" w:author="Andrew Wilkinson [2]" w:date="2023-06-27T18:09:00Z">
              <w:r w:rsidRPr="0078278C" w:rsidDel="00B3645F">
                <w:delText>,</w:delText>
              </w:r>
            </w:del>
          </w:p>
          <w:p w14:paraId="3A50E8DE" w14:textId="77777777" w:rsidR="0078278C" w:rsidRPr="0078278C" w:rsidRDefault="0078278C" w:rsidP="0078278C"/>
          <w:p w14:paraId="4D02534E" w14:textId="5FDA353C" w:rsidR="0078278C" w:rsidRPr="0078278C" w:rsidRDefault="0078278C" w:rsidP="0078278C">
            <w:del w:id="508" w:author="Andrew Wilkinson [2]" w:date="2023-06-27T18:09:00Z">
              <w:r w:rsidRPr="0078278C" w:rsidDel="00B3645F">
                <w:lastRenderedPageBreak/>
                <w:delText xml:space="preserve">but </w:delText>
              </w:r>
            </w:del>
            <w:ins w:id="509" w:author="Andrew Wilkinson [2]" w:date="2023-06-27T18:09:00Z">
              <w:r w:rsidR="00B3645F">
                <w:t>B</w:t>
              </w:r>
              <w:r w:rsidR="00B3645F" w:rsidRPr="0078278C">
                <w:t xml:space="preserve">ut </w:t>
              </w:r>
            </w:ins>
            <w:r w:rsidRPr="0078278C">
              <w:t xml:space="preserve">the victims were </w:t>
            </w:r>
            <w:del w:id="510" w:author="Andrew Wilkinson" w:date="2023-06-27T19:00:00Z">
              <w:r w:rsidRPr="0078278C" w:rsidDel="00B31785">
                <w:delText xml:space="preserve">taken </w:delText>
              </w:r>
            </w:del>
            <w:ins w:id="511" w:author="Andrew Wilkinson" w:date="2023-06-27T19:00:00Z">
              <w:r w:rsidR="00B31785">
                <w:t>taking J.P. Morgan</w:t>
              </w:r>
              <w:r w:rsidR="00B31785" w:rsidRPr="0078278C">
                <w:t xml:space="preserve"> </w:t>
              </w:r>
            </w:ins>
            <w:r w:rsidRPr="0078278C">
              <w:t>to court saying that was just too little too late</w:t>
            </w:r>
            <w:ins w:id="512" w:author="Andrew Wilkinson [2]" w:date="2023-06-27T18:09:00Z">
              <w:r w:rsidR="00B3645F">
                <w:t>.</w:t>
              </w:r>
            </w:ins>
          </w:p>
          <w:p w14:paraId="6D42BC30" w14:textId="77777777" w:rsidR="0078278C" w:rsidRDefault="0078278C" w:rsidP="0078278C">
            <w:pPr>
              <w:rPr>
                <w:ins w:id="513" w:author="Andrew Wilkinson [2]" w:date="2023-06-27T18:32:00Z"/>
              </w:rPr>
            </w:pPr>
          </w:p>
          <w:p w14:paraId="79EBB849" w14:textId="77777777" w:rsidR="006C6E03" w:rsidRPr="0078278C" w:rsidRDefault="006C6E03" w:rsidP="0078278C"/>
          <w:p w14:paraId="343A6A02" w14:textId="5A33053B" w:rsidR="0078278C" w:rsidRPr="0078278C" w:rsidRDefault="0078278C" w:rsidP="0078278C">
            <w:r w:rsidRPr="0078278C">
              <w:t>But rather than let the embarrassing evidence play out in court</w:t>
            </w:r>
            <w:ins w:id="514" w:author="Andrew Wilkinson" w:date="2023-06-27T19:03:00Z">
              <w:r w:rsidR="00E72E2A">
                <w:t>,</w:t>
              </w:r>
            </w:ins>
            <w:r w:rsidRPr="0078278C">
              <w:t xml:space="preserve"> J</w:t>
            </w:r>
            <w:ins w:id="515" w:author="Andrew Wilkinson [2]" w:date="2023-06-27T18:03:00Z">
              <w:r w:rsidR="00621683">
                <w:t>.</w:t>
              </w:r>
            </w:ins>
            <w:r w:rsidRPr="0078278C">
              <w:t>P</w:t>
            </w:r>
            <w:ins w:id="516" w:author="Andrew Wilkinson [2]" w:date="2023-06-27T18:03:00Z">
              <w:r w:rsidR="00621683">
                <w:t>.</w:t>
              </w:r>
            </w:ins>
            <w:r w:rsidRPr="0078278C">
              <w:t xml:space="preserve"> Morgan's decided to write a 200 million dollar check instead</w:t>
            </w:r>
            <w:ins w:id="517" w:author="Andrew Wilkinson [2]" w:date="2023-06-27T18:03:00Z">
              <w:r w:rsidR="00621683">
                <w:t>.</w:t>
              </w:r>
            </w:ins>
          </w:p>
          <w:p w14:paraId="4001B035" w14:textId="77777777" w:rsidR="0078278C" w:rsidRPr="0078278C" w:rsidRDefault="0078278C" w:rsidP="0078278C"/>
          <w:p w14:paraId="1BD1C729" w14:textId="42A202C0" w:rsidR="0078278C" w:rsidRPr="0078278C" w:rsidRDefault="0078278C" w:rsidP="0078278C">
            <w:r w:rsidRPr="0078278C">
              <w:t>So Jack, wat's the takeaway for our buddies over at J</w:t>
            </w:r>
            <w:ins w:id="518" w:author="Andrew Wilkinson [2]" w:date="2023-06-27T18:03:00Z">
              <w:r w:rsidR="00621683">
                <w:t>.</w:t>
              </w:r>
            </w:ins>
            <w:r w:rsidRPr="0078278C">
              <w:t>P</w:t>
            </w:r>
            <w:ins w:id="519" w:author="Andrew Wilkinson [2]" w:date="2023-06-27T18:03:00Z">
              <w:r w:rsidR="00621683">
                <w:t>.</w:t>
              </w:r>
            </w:ins>
            <w:r w:rsidRPr="0078278C">
              <w:t xml:space="preserve"> Morgan Chase</w:t>
            </w:r>
            <w:ins w:id="520" w:author="Andrew Wilkinson" w:date="2023-06-27T19:03:00Z">
              <w:r w:rsidR="00E72E2A">
                <w:t>?</w:t>
              </w:r>
            </w:ins>
            <w:ins w:id="521" w:author="Andrew Wilkinson [2]" w:date="2023-06-27T18:03:00Z">
              <w:del w:id="522" w:author="Andrew Wilkinson" w:date="2023-06-27T19:03:00Z">
                <w:r w:rsidR="00621683" w:rsidDel="00E72E2A">
                  <w:delText>.</w:delText>
                </w:r>
              </w:del>
            </w:ins>
          </w:p>
          <w:p w14:paraId="59D22491" w14:textId="77777777" w:rsidR="0078278C" w:rsidRPr="0078278C" w:rsidRDefault="0078278C" w:rsidP="0078278C"/>
          <w:p w14:paraId="6DD1C31D" w14:textId="4D7F29B5" w:rsidR="0078278C" w:rsidRPr="0078278C" w:rsidRDefault="0078278C" w:rsidP="0078278C">
            <w:r w:rsidRPr="0078278C">
              <w:t xml:space="preserve">The most shocking crime fighter in our economy is Frank from </w:t>
            </w:r>
            <w:del w:id="523" w:author="Andrew Wilkinson [2]" w:date="2023-06-27T18:32:00Z">
              <w:r w:rsidRPr="0078278C" w:rsidDel="006C6E03">
                <w:delText>Finance</w:delText>
              </w:r>
            </w:del>
            <w:ins w:id="524" w:author="Andrew Wilkinson [2]" w:date="2023-06-27T18:32:00Z">
              <w:r w:rsidR="006C6E03">
                <w:t>f</w:t>
              </w:r>
              <w:r w:rsidR="006C6E03" w:rsidRPr="0078278C">
                <w:t>inance</w:t>
              </w:r>
            </w:ins>
            <w:ins w:id="525" w:author="Andrew Wilkinson [2]" w:date="2023-06-27T18:03:00Z">
              <w:r w:rsidR="00621683">
                <w:t>.</w:t>
              </w:r>
            </w:ins>
          </w:p>
          <w:p w14:paraId="233713B7" w14:textId="77777777" w:rsidR="0078278C" w:rsidRPr="0078278C" w:rsidRDefault="0078278C" w:rsidP="0078278C"/>
          <w:p w14:paraId="12FC27C7" w14:textId="16978574" w:rsidR="0078278C" w:rsidRPr="0078278C" w:rsidRDefault="0078278C" w:rsidP="0078278C">
            <w:r w:rsidRPr="0078278C">
              <w:t xml:space="preserve">Yeah, Frank from </w:t>
            </w:r>
            <w:del w:id="526" w:author="Andrew Wilkinson [2]" w:date="2023-06-27T18:32:00Z">
              <w:r w:rsidRPr="0078278C" w:rsidDel="006C6E03">
                <w:delText xml:space="preserve">Finance </w:delText>
              </w:r>
            </w:del>
            <w:ins w:id="527" w:author="Andrew Wilkinson [2]" w:date="2023-06-27T18:32:00Z">
              <w:r w:rsidR="006C6E03">
                <w:t>f</w:t>
              </w:r>
              <w:r w:rsidR="006C6E03" w:rsidRPr="0078278C">
                <w:t xml:space="preserve">inance </w:t>
              </w:r>
            </w:ins>
            <w:r w:rsidRPr="0078278C">
              <w:t>is the Batman of banking</w:t>
            </w:r>
            <w:ins w:id="528" w:author="Andrew Wilkinson [2]" w:date="2023-06-27T18:03:00Z">
              <w:r w:rsidR="00621683">
                <w:t>.</w:t>
              </w:r>
            </w:ins>
          </w:p>
          <w:p w14:paraId="6E8EBE07" w14:textId="77777777" w:rsidR="0078278C" w:rsidRPr="0078278C" w:rsidRDefault="0078278C" w:rsidP="0078278C"/>
          <w:p w14:paraId="751D1058" w14:textId="3428B141" w:rsidR="0078278C" w:rsidRPr="0078278C" w:rsidRDefault="0078278C" w:rsidP="0078278C">
            <w:del w:id="529" w:author="Andrew Wilkinson [2]" w:date="2023-06-27T18:09:00Z">
              <w:r w:rsidRPr="0078278C" w:rsidDel="001B5731">
                <w:delText>yeties</w:delText>
              </w:r>
            </w:del>
            <w:ins w:id="530" w:author="Andrew Wilkinson [2]" w:date="2023-06-27T18:22:00Z">
              <w:r w:rsidR="00D32465">
                <w:t>Yetis</w:t>
              </w:r>
            </w:ins>
            <w:r w:rsidRPr="0078278C">
              <w:t xml:space="preserve">, </w:t>
            </w:r>
            <w:del w:id="531" w:author="Andrew Wilkinson" w:date="2023-06-27T19:03:00Z">
              <w:r w:rsidRPr="0078278C" w:rsidDel="005253AC">
                <w:delText xml:space="preserve">these </w:delText>
              </w:r>
            </w:del>
            <w:r w:rsidRPr="0078278C">
              <w:t>banks are actually required by U.S</w:t>
            </w:r>
            <w:ins w:id="532" w:author="Andrew Wilkinson [2]" w:date="2023-06-27T18:09:00Z">
              <w:r w:rsidR="001B5731">
                <w:t>.</w:t>
              </w:r>
            </w:ins>
            <w:r w:rsidRPr="0078278C">
              <w:t xml:space="preserve"> and </w:t>
            </w:r>
            <w:del w:id="533" w:author="Andrew Wilkinson [2]" w:date="2023-06-27T18:09:00Z">
              <w:r w:rsidRPr="0078278C" w:rsidDel="001B5731">
                <w:delText xml:space="preserve">International </w:delText>
              </w:r>
            </w:del>
            <w:ins w:id="534" w:author="Andrew Wilkinson [2]" w:date="2023-06-27T18:09:00Z">
              <w:r w:rsidR="001B5731">
                <w:t>i</w:t>
              </w:r>
              <w:r w:rsidR="001B5731" w:rsidRPr="0078278C">
                <w:t xml:space="preserve">nternational </w:t>
              </w:r>
            </w:ins>
            <w:r w:rsidRPr="0078278C">
              <w:t>law to help fight crime</w:t>
            </w:r>
            <w:ins w:id="535" w:author="Andrew Wilkinson [2]" w:date="2023-06-27T18:03:00Z">
              <w:r w:rsidR="00621683">
                <w:t>.</w:t>
              </w:r>
            </w:ins>
          </w:p>
          <w:p w14:paraId="7708FF45" w14:textId="77777777" w:rsidR="0078278C" w:rsidRDefault="0078278C" w:rsidP="0078278C">
            <w:pPr>
              <w:rPr>
                <w:ins w:id="536" w:author="Andrew Wilkinson [2]" w:date="2023-06-27T18:32:00Z"/>
              </w:rPr>
            </w:pPr>
          </w:p>
          <w:p w14:paraId="3BE71CCE" w14:textId="77777777" w:rsidR="006C6E03" w:rsidRPr="0078278C" w:rsidRDefault="006C6E03" w:rsidP="0078278C"/>
          <w:p w14:paraId="2F35EB49" w14:textId="509B4A17" w:rsidR="0078278C" w:rsidRPr="0078278C" w:rsidRDefault="0078278C" w:rsidP="0078278C">
            <w:del w:id="537" w:author="Andrew Wilkinson [2]" w:date="2023-06-27T18:09:00Z">
              <w:r w:rsidRPr="0078278C" w:rsidDel="001B5731">
                <w:delText xml:space="preserve">when </w:delText>
              </w:r>
            </w:del>
            <w:ins w:id="538" w:author="Andrew Wilkinson [2]" w:date="2023-06-27T18:09:00Z">
              <w:r w:rsidR="001B5731">
                <w:t>W</w:t>
              </w:r>
              <w:r w:rsidR="001B5731" w:rsidRPr="0078278C">
                <w:t xml:space="preserve">hen </w:t>
              </w:r>
            </w:ins>
            <w:r w:rsidRPr="0078278C">
              <w:t xml:space="preserve">Jack and I worked at banks on </w:t>
            </w:r>
            <w:del w:id="539" w:author="Andrew Wilkinson [2]" w:date="2023-06-27T18:09:00Z">
              <w:r w:rsidRPr="0078278C" w:rsidDel="001B5731">
                <w:delText xml:space="preserve">wall </w:delText>
              </w:r>
            </w:del>
            <w:ins w:id="540" w:author="Andrew Wilkinson [2]" w:date="2023-06-27T18:09:00Z">
              <w:r w:rsidR="001B5731">
                <w:t>W</w:t>
              </w:r>
              <w:r w:rsidR="001B5731" w:rsidRPr="0078278C">
                <w:t xml:space="preserve">all </w:t>
              </w:r>
            </w:ins>
            <w:del w:id="541" w:author="Andrew Wilkinson [2]" w:date="2023-06-27T18:09:00Z">
              <w:r w:rsidRPr="0078278C" w:rsidDel="001B5731">
                <w:delText xml:space="preserve">street </w:delText>
              </w:r>
            </w:del>
            <w:ins w:id="542" w:author="Andrew Wilkinson [2]" w:date="2023-06-27T18:09:00Z">
              <w:r w:rsidR="001B5731">
                <w:t>S</w:t>
              </w:r>
              <w:r w:rsidR="001B5731" w:rsidRPr="0078278C">
                <w:t xml:space="preserve">treet </w:t>
              </w:r>
            </w:ins>
            <w:r w:rsidRPr="0078278C">
              <w:t>this was like part of our training</w:t>
            </w:r>
            <w:ins w:id="543" w:author="Andrew Wilkinson [2]" w:date="2023-06-27T18:03:00Z">
              <w:r w:rsidR="00621683">
                <w:t>.</w:t>
              </w:r>
            </w:ins>
          </w:p>
          <w:p w14:paraId="429014AE" w14:textId="77777777" w:rsidR="0078278C" w:rsidRPr="0078278C" w:rsidRDefault="0078278C" w:rsidP="0078278C"/>
          <w:p w14:paraId="2C7623CA" w14:textId="42F2E931" w:rsidR="0078278C" w:rsidRPr="0078278C" w:rsidRDefault="0078278C" w:rsidP="0078278C">
            <w:r w:rsidRPr="0078278C">
              <w:t>Multiple times per year we wer</w:t>
            </w:r>
            <w:ins w:id="544" w:author="Andrew Wilkinson [2]" w:date="2023-06-27T18:09:00Z">
              <w:r w:rsidR="001B5731">
                <w:t>e</w:t>
              </w:r>
            </w:ins>
            <w:r w:rsidRPr="0078278C">
              <w:t xml:space="preserve"> trained on how to raise red flags when we saw suspicious activities</w:t>
            </w:r>
            <w:ins w:id="545" w:author="Andrew Wilkinson [2]" w:date="2023-06-27T18:03:00Z">
              <w:r w:rsidR="00621683">
                <w:t>.</w:t>
              </w:r>
            </w:ins>
          </w:p>
          <w:p w14:paraId="4B47C849" w14:textId="77777777" w:rsidR="0078278C" w:rsidRDefault="0078278C" w:rsidP="0078278C">
            <w:pPr>
              <w:rPr>
                <w:ins w:id="546" w:author="Andrew Wilkinson [2]" w:date="2023-06-27T18:32:00Z"/>
              </w:rPr>
            </w:pPr>
          </w:p>
          <w:p w14:paraId="62ACF0E8" w14:textId="77777777" w:rsidR="006C6E03" w:rsidRPr="0078278C" w:rsidRDefault="006C6E03" w:rsidP="0078278C"/>
          <w:p w14:paraId="1BDB7270" w14:textId="6514B73E" w:rsidR="0078278C" w:rsidRPr="0078278C" w:rsidRDefault="001B5731" w:rsidP="0078278C">
            <w:ins w:id="547" w:author="Andrew Wilkinson [2]" w:date="2023-06-27T18:09:00Z">
              <w:r>
                <w:t>A</w:t>
              </w:r>
            </w:ins>
            <w:del w:id="548" w:author="Andrew Wilkinson [2]" w:date="2023-06-27T18:09:00Z">
              <w:r w:rsidR="0078278C" w:rsidRPr="0078278C" w:rsidDel="001B5731">
                <w:delText>a</w:delText>
              </w:r>
            </w:del>
            <w:r w:rsidR="0078278C" w:rsidRPr="0078278C">
              <w:t>nd that suspicious activity here is how we would do it by monitoring payments for shady activity you're supposed to alert law enforcement if you work at a bank</w:t>
            </w:r>
            <w:ins w:id="549" w:author="Andrew Wilkinson [2]" w:date="2023-06-27T18:03:00Z">
              <w:r w:rsidR="00621683">
                <w:t>.</w:t>
              </w:r>
            </w:ins>
          </w:p>
          <w:p w14:paraId="4CC1E4F7" w14:textId="77777777" w:rsidR="0078278C" w:rsidRPr="0078278C" w:rsidRDefault="0078278C" w:rsidP="0078278C"/>
          <w:p w14:paraId="4579AD00" w14:textId="6B2D12D0" w:rsidR="0078278C" w:rsidRPr="0078278C" w:rsidRDefault="0078278C" w:rsidP="0078278C">
            <w:r w:rsidRPr="0078278C">
              <w:t>Well, let's say your client spent 17.99 a month on Hulu</w:t>
            </w:r>
            <w:ins w:id="550" w:author="Andrew Wilkinson [2]" w:date="2023-06-27T18:03:00Z">
              <w:r w:rsidR="00621683">
                <w:t>.</w:t>
              </w:r>
            </w:ins>
          </w:p>
          <w:p w14:paraId="67EEA799" w14:textId="77777777" w:rsidR="0078278C" w:rsidRPr="0078278C" w:rsidRDefault="0078278C" w:rsidP="0078278C"/>
          <w:p w14:paraId="49A0872D" w14:textId="26E785E4" w:rsidR="0078278C" w:rsidRPr="0078278C" w:rsidRDefault="001B5731" w:rsidP="0078278C">
            <w:ins w:id="551" w:author="Andrew Wilkinson [2]" w:date="2023-06-27T18:10:00Z">
              <w:r>
                <w:t>T</w:t>
              </w:r>
            </w:ins>
            <w:del w:id="552" w:author="Andrew Wilkinson [2]" w:date="2023-06-27T18:10:00Z">
              <w:r w:rsidR="0078278C" w:rsidRPr="0078278C" w:rsidDel="001B5731">
                <w:delText>t</w:delText>
              </w:r>
            </w:del>
            <w:r w:rsidR="0078278C" w:rsidRPr="0078278C">
              <w:t>hat is not suspicious Jack</w:t>
            </w:r>
            <w:ins w:id="553" w:author="Andrew Wilkinson [2]" w:date="2023-06-27T18:03:00Z">
              <w:r w:rsidR="00621683">
                <w:t>.</w:t>
              </w:r>
            </w:ins>
          </w:p>
          <w:p w14:paraId="2E6EA716" w14:textId="77777777" w:rsidR="0078278C" w:rsidRPr="0078278C" w:rsidRDefault="0078278C" w:rsidP="0078278C"/>
          <w:p w14:paraId="660CB362" w14:textId="7D9E8584" w:rsidR="0078278C" w:rsidRPr="0078278C" w:rsidRDefault="0078278C" w:rsidP="0078278C">
            <w:r w:rsidRPr="0078278C">
              <w:t>Okay, let's say you notice your client bought the deluxe collection of Nickelback albums</w:t>
            </w:r>
            <w:ins w:id="554" w:author="Andrew Wilkinson [2]" w:date="2023-06-27T18:03:00Z">
              <w:r w:rsidR="00621683">
                <w:t>.</w:t>
              </w:r>
            </w:ins>
          </w:p>
          <w:p w14:paraId="104A9FE1" w14:textId="77777777" w:rsidR="0078278C" w:rsidRDefault="0078278C" w:rsidP="0078278C">
            <w:pPr>
              <w:rPr>
                <w:ins w:id="555" w:author="Andrew Wilkinson [2]" w:date="2023-06-27T18:32:00Z"/>
              </w:rPr>
            </w:pPr>
          </w:p>
          <w:p w14:paraId="01F60BAE" w14:textId="77777777" w:rsidR="006C6E03" w:rsidRPr="0078278C" w:rsidRDefault="006C6E03" w:rsidP="0078278C"/>
          <w:p w14:paraId="19E43616" w14:textId="349F6BED" w:rsidR="0078278C" w:rsidRPr="0078278C" w:rsidRDefault="0078278C" w:rsidP="0078278C">
            <w:del w:id="556" w:author="Andrew Wilkinson [2]" w:date="2023-06-27T18:10:00Z">
              <w:r w:rsidRPr="0078278C" w:rsidDel="001B5731">
                <w:delText xml:space="preserve">that </w:delText>
              </w:r>
            </w:del>
            <w:ins w:id="557" w:author="Andrew Wilkinson [2]" w:date="2023-06-27T18:10:00Z">
              <w:r w:rsidR="001B5731">
                <w:t>T</w:t>
              </w:r>
              <w:r w:rsidR="001B5731" w:rsidRPr="0078278C">
                <w:t xml:space="preserve">hat </w:t>
              </w:r>
            </w:ins>
            <w:r w:rsidRPr="0078278C">
              <w:t xml:space="preserve">is </w:t>
            </w:r>
            <w:del w:id="558" w:author="Andrew Wilkinson" w:date="2023-06-27T19:04:00Z">
              <w:r w:rsidRPr="0078278C" w:rsidDel="005253AC">
                <w:delText xml:space="preserve">deceaseful </w:delText>
              </w:r>
            </w:del>
            <w:ins w:id="559" w:author="Andrew Wilkinson" w:date="2023-06-27T19:04:00Z">
              <w:r w:rsidR="005253AC">
                <w:t>distasteful</w:t>
              </w:r>
              <w:r w:rsidR="005253AC" w:rsidRPr="0078278C">
                <w:t xml:space="preserve"> </w:t>
              </w:r>
            </w:ins>
            <w:r w:rsidRPr="0078278C">
              <w:t>but also not suspicious</w:t>
            </w:r>
            <w:ins w:id="560" w:author="Andrew Wilkinson [2]" w:date="2023-06-27T18:03:00Z">
              <w:r w:rsidR="00621683">
                <w:t>.</w:t>
              </w:r>
            </w:ins>
          </w:p>
          <w:p w14:paraId="62FB9812" w14:textId="77777777" w:rsidR="0078278C" w:rsidRPr="0078278C" w:rsidRDefault="0078278C" w:rsidP="0078278C"/>
          <w:p w14:paraId="6905DF93" w14:textId="45368B4B" w:rsidR="0078278C" w:rsidRPr="0078278C" w:rsidRDefault="0078278C" w:rsidP="0078278C">
            <w:del w:id="561" w:author="Andrew Wilkinson [2]" w:date="2023-06-27T18:10:00Z">
              <w:r w:rsidRPr="0078278C" w:rsidDel="001B5731">
                <w:delText xml:space="preserve">all </w:delText>
              </w:r>
            </w:del>
            <w:ins w:id="562" w:author="Andrew Wilkinson [2]" w:date="2023-06-27T18:10:00Z">
              <w:r w:rsidR="001B5731">
                <w:t>A</w:t>
              </w:r>
              <w:r w:rsidR="001B5731" w:rsidRPr="0078278C">
                <w:t xml:space="preserve">ll </w:t>
              </w:r>
            </w:ins>
            <w:r w:rsidRPr="0078278C">
              <w:t>right, let me try this one, what if your client is withdrawing huge amounts of cash on a regular basis or wiring money to anonymous accounts in the Cayman Islands?</w:t>
            </w:r>
          </w:p>
          <w:p w14:paraId="215EFFF8" w14:textId="77777777" w:rsidR="0078278C" w:rsidRPr="0078278C" w:rsidRDefault="0078278C" w:rsidP="0078278C"/>
          <w:p w14:paraId="548E8058" w14:textId="613EC070" w:rsidR="0078278C" w:rsidRPr="0078278C" w:rsidRDefault="0078278C" w:rsidP="0078278C">
            <w:r w:rsidRPr="0078278C">
              <w:lastRenderedPageBreak/>
              <w:t>Well Jack, that would be both, distasteful and suspicious</w:t>
            </w:r>
            <w:ins w:id="563" w:author="Andrew Wilkinson [2]" w:date="2023-06-27T18:03:00Z">
              <w:r w:rsidR="00621683">
                <w:t>.</w:t>
              </w:r>
            </w:ins>
          </w:p>
          <w:p w14:paraId="79DE9318" w14:textId="77777777" w:rsidR="0078278C" w:rsidRPr="0078278C" w:rsidRDefault="0078278C" w:rsidP="0078278C"/>
          <w:p w14:paraId="6ABE0BD5" w14:textId="614F4714" w:rsidR="0078278C" w:rsidRPr="0078278C" w:rsidRDefault="001B5731" w:rsidP="0078278C">
            <w:ins w:id="564" w:author="Andrew Wilkinson [2]" w:date="2023-06-27T18:10:00Z">
              <w:r>
                <w:t>A</w:t>
              </w:r>
            </w:ins>
            <w:del w:id="565" w:author="Andrew Wilkinson [2]" w:date="2023-06-27T18:10:00Z">
              <w:r w:rsidR="0078278C" w:rsidRPr="0078278C" w:rsidDel="001B5731">
                <w:delText>a</w:delText>
              </w:r>
            </w:del>
            <w:r w:rsidR="0078278C" w:rsidRPr="0078278C">
              <w:t xml:space="preserve">nd if you come across that as a banker you're legally required to alert compliance and </w:t>
            </w:r>
            <w:del w:id="566" w:author="Andrew Wilkinson" w:date="2023-06-27T19:05:00Z">
              <w:r w:rsidR="0078278C" w:rsidRPr="0078278C" w:rsidDel="00F508F8">
                <w:delText xml:space="preserve">passively </w:delText>
              </w:r>
            </w:del>
            <w:ins w:id="567" w:author="Andrew Wilkinson" w:date="2023-06-27T19:05:00Z">
              <w:r w:rsidR="00F508F8">
                <w:t>possibly</w:t>
              </w:r>
              <w:r w:rsidR="00F508F8" w:rsidRPr="0078278C">
                <w:t xml:space="preserve"> </w:t>
              </w:r>
            </w:ins>
            <w:r w:rsidR="0078278C" w:rsidRPr="0078278C">
              <w:t>investigate</w:t>
            </w:r>
            <w:ins w:id="568" w:author="Andrew Wilkinson [2]" w:date="2023-06-27T18:03:00Z">
              <w:r w:rsidR="00621683">
                <w:t>.</w:t>
              </w:r>
            </w:ins>
          </w:p>
          <w:p w14:paraId="17D8DDFF" w14:textId="77777777" w:rsidR="0078278C" w:rsidRPr="0078278C" w:rsidRDefault="0078278C" w:rsidP="0078278C"/>
          <w:p w14:paraId="75C93D86" w14:textId="52C8DA25" w:rsidR="0078278C" w:rsidRPr="0078278C" w:rsidRDefault="0078278C" w:rsidP="0078278C">
            <w:r w:rsidRPr="0078278C">
              <w:t>In fact, if it is a very suspicious situation you're supposed to alert the FBI</w:t>
            </w:r>
            <w:ins w:id="569" w:author="Andrew Wilkinson [2]" w:date="2023-06-27T18:03:00Z">
              <w:r w:rsidR="00621683">
                <w:t>.</w:t>
              </w:r>
            </w:ins>
          </w:p>
          <w:p w14:paraId="444A3F3B" w14:textId="77777777" w:rsidR="0078278C" w:rsidRPr="0078278C" w:rsidRDefault="0078278C" w:rsidP="0078278C"/>
          <w:p w14:paraId="6F689685" w14:textId="39C64657" w:rsidR="0078278C" w:rsidRPr="0078278C" w:rsidRDefault="0078278C" w:rsidP="0078278C">
            <w:del w:id="570" w:author="Andrew Wilkinson [2]" w:date="2023-06-27T18:10:00Z">
              <w:r w:rsidRPr="0078278C" w:rsidDel="001B5731">
                <w:delText xml:space="preserve">because </w:delText>
              </w:r>
            </w:del>
            <w:ins w:id="571" w:author="Andrew Wilkinson [2]" w:date="2023-06-27T18:10:00Z">
              <w:r w:rsidR="001B5731">
                <w:t>B</w:t>
              </w:r>
              <w:r w:rsidR="001B5731" w:rsidRPr="0078278C">
                <w:t xml:space="preserve">ecause </w:t>
              </w:r>
            </w:ins>
            <w:r w:rsidRPr="0078278C">
              <w:t xml:space="preserve">the most shocking crime fighter in our economy it's </w:t>
            </w:r>
            <w:del w:id="572" w:author="Andrew Wilkinson [2]" w:date="2023-06-27T18:32:00Z">
              <w:r w:rsidRPr="0078278C" w:rsidDel="006C6E03">
                <w:delText xml:space="preserve">Finance </w:delText>
              </w:r>
            </w:del>
            <w:ins w:id="573" w:author="Andrew Wilkinson [2]" w:date="2023-06-27T18:32:00Z">
              <w:r w:rsidR="006C6E03">
                <w:t>f</w:t>
              </w:r>
              <w:r w:rsidR="006C6E03" w:rsidRPr="0078278C">
                <w:t xml:space="preserve">inance </w:t>
              </w:r>
            </w:ins>
            <w:r w:rsidRPr="0078278C">
              <w:t>people</w:t>
            </w:r>
            <w:ins w:id="574" w:author="Andrew Wilkinson [2]" w:date="2023-06-27T18:03:00Z">
              <w:r w:rsidR="00621683">
                <w:t>.</w:t>
              </w:r>
            </w:ins>
          </w:p>
          <w:p w14:paraId="1A634F39" w14:textId="77777777" w:rsidR="0078278C" w:rsidRPr="0078278C" w:rsidRDefault="0078278C" w:rsidP="0078278C"/>
          <w:p w14:paraId="6EE30E8D" w14:textId="35F5AEE3" w:rsidR="0078278C" w:rsidRPr="0078278C" w:rsidRDefault="0078278C" w:rsidP="0078278C">
            <w:r w:rsidRPr="0078278C">
              <w:t xml:space="preserve">The </w:t>
            </w:r>
            <w:del w:id="575" w:author="Andrew Wilkinson" w:date="2023-06-27T19:41:00Z">
              <w:r w:rsidRPr="0078278C" w:rsidDel="000050D6">
                <w:delText xml:space="preserve">Crime </w:delText>
              </w:r>
            </w:del>
            <w:ins w:id="576" w:author="Andrew Wilkinson" w:date="2023-06-27T19:41:00Z">
              <w:r w:rsidR="000050D6">
                <w:t>c</w:t>
              </w:r>
              <w:r w:rsidR="000050D6" w:rsidRPr="0078278C">
                <w:t xml:space="preserve">rime </w:t>
              </w:r>
            </w:ins>
            <w:r w:rsidRPr="0078278C">
              <w:t>fighter who you never think of it</w:t>
            </w:r>
            <w:ins w:id="577" w:author="Andrew Wilkinson" w:date="2023-06-27T19:41:00Z">
              <w:r w:rsidR="000050D6">
                <w:t>'</w:t>
              </w:r>
            </w:ins>
            <w:r w:rsidRPr="0078278C">
              <w:t>s Francine in finance</w:t>
            </w:r>
            <w:ins w:id="578" w:author="Andrew Wilkinson [2]" w:date="2023-06-27T18:04:00Z">
              <w:r w:rsidR="00621683">
                <w:t>.</w:t>
              </w:r>
            </w:ins>
          </w:p>
          <w:p w14:paraId="17B2370E" w14:textId="77777777" w:rsidR="0078278C" w:rsidRPr="0078278C" w:rsidRDefault="0078278C" w:rsidP="0078278C"/>
          <w:p w14:paraId="2AF6C311" w14:textId="55074F24" w:rsidR="0078278C" w:rsidRPr="0078278C" w:rsidRDefault="0078278C" w:rsidP="0078278C">
            <w:del w:id="579" w:author="Andrew Wilkinson [2]" w:date="2023-06-27T18:10:00Z">
              <w:r w:rsidRPr="0078278C" w:rsidDel="001B5731">
                <w:delText xml:space="preserve">and </w:delText>
              </w:r>
            </w:del>
            <w:ins w:id="580" w:author="Andrew Wilkinson [2]" w:date="2023-06-27T18:10:00Z">
              <w:r w:rsidR="001B5731">
                <w:t>A</w:t>
              </w:r>
              <w:r w:rsidR="001B5731" w:rsidRPr="0078278C">
                <w:t xml:space="preserve">nd </w:t>
              </w:r>
            </w:ins>
            <w:r w:rsidRPr="0078278C">
              <w:t xml:space="preserve">now a word from our sponsor: </w:t>
            </w:r>
            <w:ins w:id="581" w:author="Andrew Wilkinson [2]" w:date="2023-06-27T18:33:00Z">
              <w:r w:rsidR="006C6E03">
                <w:t>E</w:t>
              </w:r>
              <w:r w:rsidR="006C6E03" w:rsidRPr="0078278C">
                <w:t>xpress</w:t>
              </w:r>
              <w:r w:rsidR="006C6E03">
                <w:t>VPN</w:t>
              </w:r>
            </w:ins>
            <w:del w:id="582" w:author="Andrew Wilkinson [2]" w:date="2023-06-27T18:33:00Z">
              <w:r w:rsidRPr="0078278C" w:rsidDel="006C6E03">
                <w:delText>expressvpn</w:delText>
              </w:r>
            </w:del>
            <w:ins w:id="583" w:author="Andrew Wilkinson [2]" w:date="2023-06-27T18:04:00Z">
              <w:r w:rsidR="00621683">
                <w:t>.</w:t>
              </w:r>
            </w:ins>
          </w:p>
          <w:p w14:paraId="57A638BE" w14:textId="77777777" w:rsidR="0078278C" w:rsidRDefault="0078278C" w:rsidP="0078278C">
            <w:pPr>
              <w:rPr>
                <w:ins w:id="584" w:author="Andrew Wilkinson [2]" w:date="2023-06-27T18:33:00Z"/>
              </w:rPr>
            </w:pPr>
          </w:p>
          <w:p w14:paraId="406AD91D" w14:textId="77777777" w:rsidR="006C6E03" w:rsidRPr="0078278C" w:rsidRDefault="006C6E03" w:rsidP="0078278C"/>
          <w:p w14:paraId="1EDBBB80" w14:textId="6485C642" w:rsidR="0078278C" w:rsidRPr="0078278C" w:rsidRDefault="0078278C" w:rsidP="0078278C">
            <w:r w:rsidRPr="0078278C">
              <w:t>So Jack and I we both work at a co-working space</w:t>
            </w:r>
            <w:ins w:id="585" w:author="Andrew Wilkinson [2]" w:date="2023-06-27T18:04:00Z">
              <w:r w:rsidR="00621683">
                <w:t>.</w:t>
              </w:r>
            </w:ins>
          </w:p>
          <w:p w14:paraId="6EB4D53E" w14:textId="77777777" w:rsidR="0078278C" w:rsidRDefault="0078278C" w:rsidP="0078278C">
            <w:pPr>
              <w:rPr>
                <w:ins w:id="586" w:author="Andrew Wilkinson [2]" w:date="2023-06-27T18:33:00Z"/>
              </w:rPr>
            </w:pPr>
          </w:p>
          <w:p w14:paraId="40723040" w14:textId="77777777" w:rsidR="006C6E03" w:rsidRPr="0078278C" w:rsidRDefault="006C6E03" w:rsidP="0078278C"/>
          <w:p w14:paraId="2A65B11F" w14:textId="1FFE98D0" w:rsidR="0078278C" w:rsidRPr="0078278C" w:rsidRDefault="0078278C" w:rsidP="0078278C">
            <w:del w:id="587" w:author="Andrew Wilkinson [2]" w:date="2023-06-27T18:10:00Z">
              <w:r w:rsidRPr="0078278C" w:rsidDel="001B5731">
                <w:delText xml:space="preserve">and </w:delText>
              </w:r>
            </w:del>
            <w:ins w:id="588" w:author="Andrew Wilkinson [2]" w:date="2023-06-27T18:10:00Z">
              <w:r w:rsidR="001B5731">
                <w:t>A</w:t>
              </w:r>
              <w:r w:rsidR="001B5731" w:rsidRPr="0078278C">
                <w:t xml:space="preserve">nd </w:t>
              </w:r>
            </w:ins>
            <w:r w:rsidRPr="0078278C">
              <w:t>sometimes whip up a takeaway from a coffee shop on the way to work</w:t>
            </w:r>
            <w:ins w:id="589" w:author="Andrew Wilkinson [2]" w:date="2023-06-27T18:04:00Z">
              <w:r w:rsidR="00621683">
                <w:t>.</w:t>
              </w:r>
            </w:ins>
          </w:p>
          <w:p w14:paraId="1A48C702" w14:textId="77777777" w:rsidR="0078278C" w:rsidRPr="0078278C" w:rsidRDefault="0078278C" w:rsidP="0078278C"/>
          <w:p w14:paraId="75075BE9" w14:textId="1839C25F" w:rsidR="0078278C" w:rsidRPr="0078278C" w:rsidRDefault="0078278C" w:rsidP="0078278C">
            <w:del w:id="590" w:author="Andrew Wilkinson [2]" w:date="2023-06-27T18:10:00Z">
              <w:r w:rsidRPr="0078278C" w:rsidDel="001B5731">
                <w:delText xml:space="preserve">and </w:delText>
              </w:r>
            </w:del>
            <w:ins w:id="591" w:author="Andrew Wilkinson [2]" w:date="2023-06-27T18:10:00Z">
              <w:r w:rsidR="001B5731">
                <w:t>A</w:t>
              </w:r>
              <w:r w:rsidR="001B5731" w:rsidRPr="0078278C">
                <w:t xml:space="preserve">nd </w:t>
              </w:r>
            </w:ins>
            <w:r w:rsidRPr="0078278C">
              <w:t>sometimes we craft a story from a flight at 30,000 feet</w:t>
            </w:r>
            <w:ins w:id="592" w:author="Andrew Wilkinson [2]" w:date="2023-06-27T18:04:00Z">
              <w:r w:rsidR="00621683">
                <w:t>.</w:t>
              </w:r>
            </w:ins>
          </w:p>
          <w:p w14:paraId="365DDEB9" w14:textId="77777777" w:rsidR="0078278C" w:rsidRPr="0078278C" w:rsidRDefault="0078278C" w:rsidP="0078278C"/>
          <w:p w14:paraId="4A363A65" w14:textId="33DCE7E5" w:rsidR="0078278C" w:rsidRPr="0078278C" w:rsidRDefault="0078278C" w:rsidP="0078278C">
            <w:del w:id="593" w:author="Andrew Wilkinson [2]" w:date="2023-06-27T18:10:00Z">
              <w:r w:rsidRPr="0078278C" w:rsidDel="001B5731">
                <w:delText xml:space="preserve">and </w:delText>
              </w:r>
            </w:del>
            <w:ins w:id="594" w:author="Andrew Wilkinson [2]" w:date="2023-06-27T18:10:00Z">
              <w:r w:rsidR="001B5731">
                <w:t>A</w:t>
              </w:r>
              <w:r w:rsidR="001B5731" w:rsidRPr="0078278C">
                <w:t xml:space="preserve">nd </w:t>
              </w:r>
            </w:ins>
            <w:r w:rsidRPr="0078278C">
              <w:t>sometimes we record the show from a hotel during a buddy's wedding</w:t>
            </w:r>
            <w:ins w:id="595" w:author="Andrew Wilkinson [2]" w:date="2023-06-27T18:04:00Z">
              <w:r w:rsidR="00621683">
                <w:t>.</w:t>
              </w:r>
            </w:ins>
          </w:p>
          <w:p w14:paraId="1D6B10B5" w14:textId="77777777" w:rsidR="0078278C" w:rsidRPr="0078278C" w:rsidRDefault="0078278C" w:rsidP="0078278C"/>
          <w:p w14:paraId="2F6CA554" w14:textId="36930E2B" w:rsidR="0078278C" w:rsidRPr="0078278C" w:rsidRDefault="0078278C" w:rsidP="0078278C">
            <w:del w:id="596" w:author="Andrew Wilkinson [2]" w:date="2023-06-27T18:10:00Z">
              <w:r w:rsidRPr="0078278C" w:rsidDel="001B5731">
                <w:delText xml:space="preserve">but </w:delText>
              </w:r>
            </w:del>
            <w:ins w:id="597" w:author="Andrew Wilkinson [2]" w:date="2023-06-27T18:10:00Z">
              <w:r w:rsidR="001B5731">
                <w:t>B</w:t>
              </w:r>
              <w:r w:rsidR="001B5731" w:rsidRPr="0078278C">
                <w:t xml:space="preserve">ut </w:t>
              </w:r>
            </w:ins>
            <w:r w:rsidRPr="0078278C">
              <w:t>there's one thing we do no</w:t>
            </w:r>
            <w:del w:id="598" w:author="Andrew Wilkinson" w:date="2023-06-27T19:42:00Z">
              <w:r w:rsidRPr="0078278C" w:rsidDel="00733939">
                <w:delText>t</w:delText>
              </w:r>
            </w:del>
            <w:r w:rsidRPr="0078278C">
              <w:t xml:space="preserve"> matter where we are prepping this podcast</w:t>
            </w:r>
            <w:ins w:id="599" w:author="Andrew Wilkinson [2]" w:date="2023-06-27T18:04:00Z">
              <w:r w:rsidR="00621683">
                <w:t>.</w:t>
              </w:r>
            </w:ins>
          </w:p>
          <w:p w14:paraId="760F5C7B" w14:textId="77777777" w:rsidR="0078278C" w:rsidRPr="0078278C" w:rsidRDefault="0078278C" w:rsidP="0078278C"/>
          <w:p w14:paraId="465BDA23" w14:textId="31745E98" w:rsidR="0078278C" w:rsidRPr="0078278C" w:rsidRDefault="0078278C" w:rsidP="0078278C">
            <w:del w:id="600" w:author="Andrew Wilkinson [2]" w:date="2023-06-27T18:10:00Z">
              <w:r w:rsidRPr="0078278C" w:rsidDel="001B5731">
                <w:delText xml:space="preserve">we </w:delText>
              </w:r>
            </w:del>
            <w:ins w:id="601" w:author="Andrew Wilkinson [2]" w:date="2023-06-27T18:10:00Z">
              <w:r w:rsidR="001B5731">
                <w:t>W</w:t>
              </w:r>
              <w:r w:rsidR="001B5731" w:rsidRPr="0078278C">
                <w:t xml:space="preserve">e </w:t>
              </w:r>
            </w:ins>
            <w:r w:rsidRPr="0078278C">
              <w:t xml:space="preserve">use a VPN, in fact for a few years now we've used </w:t>
            </w:r>
            <w:del w:id="602" w:author="Andrew Wilkinson [2]" w:date="2023-06-27T18:10:00Z">
              <w:r w:rsidRPr="0078278C" w:rsidDel="001B5731">
                <w:delText>expressvpn</w:delText>
              </w:r>
            </w:del>
            <w:ins w:id="603" w:author="Andrew Wilkinson [2]" w:date="2023-06-27T18:10:00Z">
              <w:r w:rsidR="001B5731">
                <w:t>E</w:t>
              </w:r>
              <w:r w:rsidR="001B5731" w:rsidRPr="0078278C">
                <w:t>xpress</w:t>
              </w:r>
              <w:r w:rsidR="001B5731">
                <w:t>VPN</w:t>
              </w:r>
            </w:ins>
            <w:ins w:id="604" w:author="Andrew Wilkinson [2]" w:date="2023-06-27T18:04:00Z">
              <w:r w:rsidR="00621683">
                <w:t>.</w:t>
              </w:r>
            </w:ins>
          </w:p>
          <w:p w14:paraId="4CCC4981" w14:textId="77777777" w:rsidR="0078278C" w:rsidRPr="0078278C" w:rsidRDefault="0078278C" w:rsidP="0078278C"/>
          <w:p w14:paraId="542CBD11" w14:textId="331EFCFA" w:rsidR="0078278C" w:rsidRPr="0078278C" w:rsidRDefault="0078278C" w:rsidP="0078278C">
            <w:del w:id="605" w:author="Andrew Wilkinson [2]" w:date="2023-06-27T18:22:00Z">
              <w:r w:rsidRPr="0078278C" w:rsidDel="00D32465">
                <w:delText>Yetis</w:delText>
              </w:r>
            </w:del>
            <w:ins w:id="606" w:author="Andrew Wilkinson [2]" w:date="2023-06-27T18:22:00Z">
              <w:r w:rsidR="00D32465">
                <w:t>Yetis</w:t>
              </w:r>
            </w:ins>
            <w:ins w:id="607" w:author="Andrew Wilkinson" w:date="2023-06-27T19:42:00Z">
              <w:r w:rsidR="00733939">
                <w:t>,</w:t>
              </w:r>
            </w:ins>
            <w:r w:rsidRPr="0078278C">
              <w:t xml:space="preserve"> when you log into an unencrypted W</w:t>
            </w:r>
            <w:ins w:id="608" w:author="Andrew Wilkinson" w:date="2023-06-27T19:43:00Z">
              <w:r w:rsidR="009F0E10">
                <w:t>i</w:t>
              </w:r>
            </w:ins>
            <w:del w:id="609" w:author="Andrew Wilkinson" w:date="2023-06-27T19:43:00Z">
              <w:r w:rsidRPr="0078278C" w:rsidDel="009F0E10">
                <w:delText>I</w:delText>
              </w:r>
            </w:del>
            <w:r w:rsidRPr="0078278C">
              <w:t>-F</w:t>
            </w:r>
            <w:ins w:id="610" w:author="Andrew Wilkinson" w:date="2023-06-27T19:43:00Z">
              <w:r w:rsidR="009F0E10">
                <w:t>i</w:t>
              </w:r>
            </w:ins>
            <w:del w:id="611" w:author="Andrew Wilkinson" w:date="2023-06-27T19:43:00Z">
              <w:r w:rsidRPr="0078278C" w:rsidDel="009F0E10">
                <w:delText>I</w:delText>
              </w:r>
            </w:del>
            <w:r w:rsidRPr="0078278C">
              <w:t xml:space="preserve"> your online data it</w:t>
            </w:r>
            <w:ins w:id="612" w:author="Andrew Wilkinson" w:date="2023-06-27T19:43:00Z">
              <w:r w:rsidR="009F0E10">
                <w:t>'</w:t>
              </w:r>
            </w:ins>
            <w:r w:rsidRPr="0078278C">
              <w:t>s just not secure</w:t>
            </w:r>
            <w:ins w:id="613" w:author="Andrew Wilkinson [2]" w:date="2023-06-27T18:04:00Z">
              <w:r w:rsidR="00621683">
                <w:t>.</w:t>
              </w:r>
            </w:ins>
          </w:p>
          <w:p w14:paraId="535E21E5" w14:textId="77777777" w:rsidR="0078278C" w:rsidRPr="0078278C" w:rsidRDefault="0078278C" w:rsidP="0078278C"/>
          <w:p w14:paraId="5D473D89" w14:textId="4BB69496" w:rsidR="0078278C" w:rsidRPr="0078278C" w:rsidRDefault="0078278C" w:rsidP="0078278C">
            <w:r w:rsidRPr="0078278C">
              <w:t>So any</w:t>
            </w:r>
            <w:ins w:id="614" w:author="Andrew Wilkinson" w:date="2023-06-27T19:43:00Z">
              <w:r w:rsidR="00B42F8C">
                <w:t xml:space="preserve"> </w:t>
              </w:r>
            </w:ins>
            <w:r w:rsidRPr="0078278C">
              <w:t xml:space="preserve">time we're away from home, we open the </w:t>
            </w:r>
            <w:ins w:id="615" w:author="Andrew Wilkinson [2]" w:date="2023-06-27T18:10:00Z">
              <w:r w:rsidR="001B5731">
                <w:t>E</w:t>
              </w:r>
              <w:r w:rsidR="001B5731" w:rsidRPr="0078278C">
                <w:t>xpress</w:t>
              </w:r>
              <w:r w:rsidR="001B5731">
                <w:t>VPN</w:t>
              </w:r>
            </w:ins>
            <w:ins w:id="616" w:author="Andrew Wilkinson" w:date="2023-06-27T19:07:00Z">
              <w:r w:rsidR="000C7013">
                <w:t xml:space="preserve"> </w:t>
              </w:r>
            </w:ins>
            <w:del w:id="617" w:author="Andrew Wilkinson [2]" w:date="2023-06-27T18:10:00Z">
              <w:r w:rsidRPr="0078278C" w:rsidDel="001B5731">
                <w:delText xml:space="preserve">expressvpn </w:delText>
              </w:r>
            </w:del>
            <w:r w:rsidRPr="0078278C">
              <w:t>app and we click on</w:t>
            </w:r>
            <w:ins w:id="618" w:author="Andrew Wilkinson [2]" w:date="2023-06-27T18:04:00Z">
              <w:r w:rsidR="00621683">
                <w:t>.</w:t>
              </w:r>
            </w:ins>
          </w:p>
          <w:p w14:paraId="11108777" w14:textId="77777777" w:rsidR="0078278C" w:rsidRPr="0078278C" w:rsidRDefault="0078278C" w:rsidP="0078278C"/>
          <w:p w14:paraId="422999C7" w14:textId="287DF233" w:rsidR="0078278C" w:rsidRPr="0078278C" w:rsidRDefault="001B5731" w:rsidP="0078278C">
            <w:ins w:id="619" w:author="Andrew Wilkinson [2]" w:date="2023-06-27T18:10:00Z">
              <w:r>
                <w:t>E</w:t>
              </w:r>
              <w:r w:rsidRPr="0078278C">
                <w:t>xpress</w:t>
              </w:r>
              <w:r>
                <w:t>VPN</w:t>
              </w:r>
            </w:ins>
            <w:del w:id="620" w:author="Andrew Wilkinson [2]" w:date="2023-06-27T18:10:00Z">
              <w:r w:rsidR="0078278C" w:rsidRPr="0078278C" w:rsidDel="001B5731">
                <w:delText>expressvpn</w:delText>
              </w:r>
            </w:del>
            <w:r w:rsidR="0078278C" w:rsidRPr="0078278C">
              <w:t>, it creates a secure encrypted tunnel between your device and the internet, so that hackers can't steal your data</w:t>
            </w:r>
            <w:ins w:id="621" w:author="Andrew Wilkinson [2]" w:date="2023-06-27T18:04:00Z">
              <w:r w:rsidR="00621683">
                <w:t>.</w:t>
              </w:r>
            </w:ins>
          </w:p>
          <w:p w14:paraId="50FD2DF3" w14:textId="77777777" w:rsidR="0078278C" w:rsidRPr="0078278C" w:rsidRDefault="0078278C" w:rsidP="0078278C"/>
          <w:p w14:paraId="1BD8A822" w14:textId="6FD38D0B" w:rsidR="0078278C" w:rsidRPr="0078278C" w:rsidRDefault="0078278C" w:rsidP="0078278C">
            <w:del w:id="622" w:author="Andrew Wilkinson [2]" w:date="2023-06-27T18:11:00Z">
              <w:r w:rsidRPr="0078278C" w:rsidDel="001B5731">
                <w:lastRenderedPageBreak/>
                <w:delText xml:space="preserve">we </w:delText>
              </w:r>
            </w:del>
            <w:ins w:id="623" w:author="Andrew Wilkinson [2]" w:date="2023-06-27T18:11:00Z">
              <w:r w:rsidR="001B5731">
                <w:t>W</w:t>
              </w:r>
              <w:r w:rsidR="001B5731" w:rsidRPr="0078278C">
                <w:t xml:space="preserve">e </w:t>
              </w:r>
            </w:ins>
            <w:r w:rsidRPr="0078278C">
              <w:t xml:space="preserve">wouldn't want someone stealing </w:t>
            </w:r>
            <w:del w:id="624" w:author="Andrew Wilkinson" w:date="2023-06-27T19:44:00Z">
              <w:r w:rsidRPr="0078278C" w:rsidDel="00B42F8C">
                <w:delText xml:space="preserve">your </w:delText>
              </w:r>
            </w:del>
            <w:ins w:id="625" w:author="Andrew Wilkinson" w:date="2023-06-27T19:44:00Z">
              <w:r w:rsidR="00B42F8C">
                <w:t>our</w:t>
              </w:r>
              <w:r w:rsidR="00B42F8C" w:rsidRPr="0078278C">
                <w:t xml:space="preserve"> </w:t>
              </w:r>
            </w:ins>
            <w:r w:rsidRPr="0078278C">
              <w:t>podcast stories and we don</w:t>
            </w:r>
            <w:ins w:id="626" w:author="Andrew Wilkinson" w:date="2023-06-27T19:44:00Z">
              <w:r w:rsidR="00B42F8C">
                <w:t>'</w:t>
              </w:r>
            </w:ins>
            <w:r w:rsidRPr="0078278C">
              <w:t>t want someone stealing our personal data</w:t>
            </w:r>
            <w:ins w:id="627" w:author="Andrew Wilkinson [2]" w:date="2023-06-27T18:04:00Z">
              <w:r w:rsidR="00621683">
                <w:t>.</w:t>
              </w:r>
            </w:ins>
          </w:p>
          <w:p w14:paraId="61B6E68F" w14:textId="77777777" w:rsidR="0078278C" w:rsidRPr="0078278C" w:rsidRDefault="0078278C" w:rsidP="0078278C"/>
          <w:p w14:paraId="40B7DD5B" w14:textId="45173102" w:rsidR="0078278C" w:rsidRPr="0078278C" w:rsidRDefault="0078278C" w:rsidP="0078278C">
            <w:del w:id="628" w:author="Andrew Wilkinson [2]" w:date="2023-06-27T18:11:00Z">
              <w:r w:rsidRPr="0078278C" w:rsidDel="001B5731">
                <w:delText xml:space="preserve">we </w:delText>
              </w:r>
            </w:del>
            <w:ins w:id="629" w:author="Andrew Wilkinson [2]" w:date="2023-06-27T18:11:00Z">
              <w:r w:rsidR="001B5731">
                <w:t>W</w:t>
              </w:r>
              <w:r w:rsidR="001B5731" w:rsidRPr="0078278C">
                <w:t xml:space="preserve">e </w:t>
              </w:r>
            </w:ins>
            <w:r w:rsidRPr="0078278C">
              <w:t>would not want someone stealing our podcast stories</w:t>
            </w:r>
            <w:ins w:id="630" w:author="Andrew Wilkinson [2]" w:date="2023-06-27T18:04:00Z">
              <w:r w:rsidR="00621683">
                <w:t>.</w:t>
              </w:r>
            </w:ins>
          </w:p>
          <w:p w14:paraId="68B3CAFE" w14:textId="77777777" w:rsidR="0078278C" w:rsidRPr="0078278C" w:rsidRDefault="0078278C" w:rsidP="0078278C"/>
          <w:p w14:paraId="547F516E" w14:textId="21A705C8" w:rsidR="0078278C" w:rsidRPr="0078278C" w:rsidRDefault="0078278C" w:rsidP="0078278C">
            <w:r w:rsidRPr="0078278C">
              <w:t xml:space="preserve">Secure your online data today at expressvpn.com/ </w:t>
            </w:r>
            <w:del w:id="631" w:author="Andrew Wilkinson [2]" w:date="2023-06-27T18:28:00Z">
              <w:r w:rsidRPr="0078278C" w:rsidDel="007B6B1D">
                <w:delText>t-boy</w:delText>
              </w:r>
            </w:del>
            <w:ins w:id="632" w:author="Andrew Wilkinson [2]" w:date="2023-06-27T18:28:00Z">
              <w:r w:rsidR="007B6B1D">
                <w:t>TBOY</w:t>
              </w:r>
            </w:ins>
            <w:r w:rsidRPr="0078278C">
              <w:t xml:space="preserve"> and get 3 extra months free</w:t>
            </w:r>
            <w:ins w:id="633" w:author="Andrew Wilkinson [2]" w:date="2023-06-27T18:04:00Z">
              <w:r w:rsidR="00621683">
                <w:t>.</w:t>
              </w:r>
            </w:ins>
          </w:p>
          <w:p w14:paraId="3363DD07" w14:textId="77777777" w:rsidR="0078278C" w:rsidRDefault="0078278C" w:rsidP="0078278C">
            <w:pPr>
              <w:rPr>
                <w:ins w:id="634" w:author="Andrew Wilkinson [2]" w:date="2023-06-27T18:33:00Z"/>
              </w:rPr>
            </w:pPr>
          </w:p>
          <w:p w14:paraId="6053E491" w14:textId="77777777" w:rsidR="006C6E03" w:rsidRPr="0078278C" w:rsidRDefault="006C6E03" w:rsidP="0078278C"/>
          <w:p w14:paraId="192316E2" w14:textId="6DE4C2C6" w:rsidR="0078278C" w:rsidRPr="0078278C" w:rsidRDefault="0078278C" w:rsidP="0078278C">
            <w:r w:rsidRPr="0078278C">
              <w:t>That</w:t>
            </w:r>
            <w:ins w:id="635" w:author="Andrew Wilkinson [2]" w:date="2023-06-27T18:11:00Z">
              <w:r w:rsidR="001B5731">
                <w:t>'</w:t>
              </w:r>
            </w:ins>
            <w:r w:rsidRPr="0078278C">
              <w:t>s expressvpn.com/t</w:t>
            </w:r>
            <w:ins w:id="636" w:author="Andrew Wilkinson [2]" w:date="2023-06-27T18:11:00Z">
              <w:r w:rsidR="001B5731">
                <w:t>b</w:t>
              </w:r>
            </w:ins>
            <w:del w:id="637" w:author="Andrew Wilkinson [2]" w:date="2023-06-27T18:11:00Z">
              <w:r w:rsidRPr="0078278C" w:rsidDel="001B5731">
                <w:delText>v</w:delText>
              </w:r>
            </w:del>
            <w:r w:rsidRPr="0078278C">
              <w:t>o</w:t>
            </w:r>
            <w:ins w:id="638" w:author="Andrew Wilkinson [2]" w:date="2023-06-27T18:11:00Z">
              <w:r w:rsidR="001B5731">
                <w:t>y</w:t>
              </w:r>
            </w:ins>
            <w:ins w:id="639" w:author="Andrew Wilkinson" w:date="2023-06-27T19:46:00Z">
              <w:r w:rsidR="008832D4">
                <w:t>.</w:t>
              </w:r>
            </w:ins>
            <w:del w:id="640" w:author="Andrew Wilkinson [2]" w:date="2023-06-27T18:11:00Z">
              <w:r w:rsidRPr="0078278C" w:rsidDel="001B5731">
                <w:delText>r</w:delText>
              </w:r>
            </w:del>
          </w:p>
          <w:p w14:paraId="72319E8F" w14:textId="77777777" w:rsidR="0078278C" w:rsidRPr="0078278C" w:rsidRDefault="0078278C" w:rsidP="0078278C"/>
          <w:p w14:paraId="749CD892" w14:textId="591B4B16" w:rsidR="0078278C" w:rsidRDefault="0078278C" w:rsidP="0078278C">
            <w:pPr>
              <w:rPr>
                <w:ins w:id="641" w:author="Andrew Wilkinson [2]" w:date="2023-06-27T18:11:00Z"/>
              </w:rPr>
            </w:pPr>
            <w:r w:rsidRPr="0078278C">
              <w:t>expressvpn.com/tboy</w:t>
            </w:r>
            <w:ins w:id="642" w:author="Andrew Wilkinson [2]" w:date="2023-06-27T18:11:00Z">
              <w:r w:rsidR="001B5731">
                <w:t>.</w:t>
              </w:r>
            </w:ins>
          </w:p>
          <w:p w14:paraId="53F9EBE7" w14:textId="7FA68B52" w:rsidR="001B5731" w:rsidDel="008832D4" w:rsidRDefault="001B5731" w:rsidP="0078278C">
            <w:pPr>
              <w:rPr>
                <w:del w:id="643" w:author="Andrew Wilkinson [2]" w:date="2023-06-27T18:26:00Z"/>
              </w:rPr>
            </w:pPr>
          </w:p>
          <w:p w14:paraId="7A0E9527" w14:textId="77777777" w:rsidR="008832D4" w:rsidRDefault="008832D4" w:rsidP="0078278C">
            <w:pPr>
              <w:rPr>
                <w:ins w:id="644" w:author="Andrew Wilkinson" w:date="2023-06-27T19:46:00Z"/>
              </w:rPr>
            </w:pPr>
          </w:p>
          <w:p w14:paraId="7F01FF81" w14:textId="7265DA82" w:rsidR="008832D4" w:rsidRPr="0078278C" w:rsidRDefault="008832D4" w:rsidP="0078278C">
            <w:pPr>
              <w:rPr>
                <w:ins w:id="645" w:author="Andrew Wilkinson" w:date="2023-06-27T19:46:00Z"/>
              </w:rPr>
            </w:pPr>
            <w:ins w:id="646" w:author="Andrew Wilkinson" w:date="2023-06-27T19:46:00Z">
              <w:r>
                <w:t>"MudWtr."</w:t>
              </w:r>
            </w:ins>
          </w:p>
          <w:p w14:paraId="402D465C" w14:textId="134B80FD" w:rsidR="0078278C" w:rsidRPr="0078278C" w:rsidDel="000F6882" w:rsidRDefault="0078278C" w:rsidP="0078278C">
            <w:pPr>
              <w:rPr>
                <w:del w:id="647" w:author="Andrew Wilkinson [2]" w:date="2023-06-27T18:26:00Z"/>
              </w:rPr>
            </w:pPr>
            <w:del w:id="648" w:author="Andrew Wilkinson [2]" w:date="2023-06-27T18:26:00Z">
              <w:r w:rsidRPr="0078278C" w:rsidDel="000F6882">
                <w:delText xml:space="preserve">"Mud water" </w:delText>
              </w:r>
            </w:del>
          </w:p>
          <w:p w14:paraId="23F111DD" w14:textId="77777777" w:rsidR="0078278C" w:rsidRPr="0078278C" w:rsidRDefault="0078278C" w:rsidP="0078278C"/>
          <w:p w14:paraId="724707F9" w14:textId="20FA9052" w:rsidR="0078278C" w:rsidRPr="0078278C" w:rsidRDefault="0078278C" w:rsidP="0078278C">
            <w:del w:id="649" w:author="Andrew Wilkinson [2]" w:date="2023-06-27T18:22:00Z">
              <w:r w:rsidRPr="0078278C" w:rsidDel="00D32465">
                <w:delText>Yetis</w:delText>
              </w:r>
            </w:del>
            <w:ins w:id="650" w:author="Andrew Wilkinson [2]" w:date="2023-06-27T18:22:00Z">
              <w:r w:rsidR="00D32465">
                <w:t>Yetis</w:t>
              </w:r>
            </w:ins>
            <w:r w:rsidRPr="0078278C">
              <w:t>, Jack and I took a couple econ classes together back when we were in college</w:t>
            </w:r>
            <w:ins w:id="651" w:author="Andrew Wilkinson [2]" w:date="2023-06-27T18:04:00Z">
              <w:r w:rsidR="00621683">
                <w:t>.</w:t>
              </w:r>
            </w:ins>
          </w:p>
          <w:p w14:paraId="2A09E09B" w14:textId="77777777" w:rsidR="0078278C" w:rsidRDefault="0078278C" w:rsidP="0078278C">
            <w:pPr>
              <w:rPr>
                <w:ins w:id="652" w:author="Andrew Wilkinson [2]" w:date="2023-06-27T18:33:00Z"/>
              </w:rPr>
            </w:pPr>
          </w:p>
          <w:p w14:paraId="4A1D2F7D" w14:textId="77777777" w:rsidR="006C6E03" w:rsidRPr="0078278C" w:rsidRDefault="006C6E03" w:rsidP="0078278C"/>
          <w:p w14:paraId="57FA6B9B" w14:textId="10ED3CCF" w:rsidR="0078278C" w:rsidRPr="0078278C" w:rsidRDefault="0078278C" w:rsidP="0078278C">
            <w:r w:rsidRPr="0078278C">
              <w:t>Yeah, we did and the key to an economic study is to isolate a variable</w:t>
            </w:r>
            <w:ins w:id="653" w:author="Andrew Wilkinson [2]" w:date="2023-06-27T18:04:00Z">
              <w:r w:rsidR="00621683">
                <w:t>.</w:t>
              </w:r>
            </w:ins>
          </w:p>
          <w:p w14:paraId="3CFEF638" w14:textId="77777777" w:rsidR="0078278C" w:rsidRPr="0078278C" w:rsidRDefault="0078278C" w:rsidP="0078278C"/>
          <w:p w14:paraId="1C38A52D" w14:textId="54B018D3" w:rsidR="0078278C" w:rsidRPr="0078278C" w:rsidRDefault="0078278C" w:rsidP="0078278C">
            <w:r w:rsidRPr="0078278C">
              <w:t>Well, Jack and I both isolated one variable when we tried "Mud</w:t>
            </w:r>
            <w:del w:id="654" w:author="Andrew Wilkinson" w:date="2023-06-27T19:47:00Z">
              <w:r w:rsidRPr="0078278C" w:rsidDel="00FE677F">
                <w:delText xml:space="preserve"> </w:delText>
              </w:r>
            </w:del>
            <w:ins w:id="655" w:author="Andrew Wilkinson" w:date="2023-06-27T19:47:00Z">
              <w:r w:rsidR="00FE677F">
                <w:t>Wtr</w:t>
              </w:r>
            </w:ins>
            <w:del w:id="656" w:author="Andrew Wilkinson" w:date="2023-06-27T19:47:00Z">
              <w:r w:rsidRPr="0078278C" w:rsidDel="00FE677F">
                <w:delText>water</w:delText>
              </w:r>
            </w:del>
            <w:ins w:id="657" w:author="Andrew Wilkinson [2]" w:date="2023-06-27T18:25:00Z">
              <w:r w:rsidR="00400E8F">
                <w:t>.</w:t>
              </w:r>
            </w:ins>
            <w:r w:rsidRPr="0078278C">
              <w:t>"</w:t>
            </w:r>
            <w:del w:id="658" w:author="Andrew Wilkinson [2]" w:date="2023-06-27T18:25:00Z">
              <w:r w:rsidRPr="0078278C" w:rsidDel="00400E8F">
                <w:delText xml:space="preserve"> </w:delText>
              </w:r>
            </w:del>
          </w:p>
          <w:p w14:paraId="4425793A" w14:textId="77777777" w:rsidR="0078278C" w:rsidRPr="0078278C" w:rsidRDefault="0078278C" w:rsidP="0078278C"/>
          <w:p w14:paraId="6CA883A7" w14:textId="251F423C" w:rsidR="0078278C" w:rsidRPr="0078278C" w:rsidRDefault="0078278C" w:rsidP="0078278C">
            <w:del w:id="659" w:author="Andrew Wilkinson [2]" w:date="2023-06-27T18:11:00Z">
              <w:r w:rsidRPr="0078278C" w:rsidDel="001B5731">
                <w:delText xml:space="preserve">we </w:delText>
              </w:r>
            </w:del>
            <w:ins w:id="660" w:author="Andrew Wilkinson [2]" w:date="2023-06-27T18:11:00Z">
              <w:r w:rsidR="001B5731">
                <w:t>W</w:t>
              </w:r>
              <w:r w:rsidR="001B5731" w:rsidRPr="0078278C">
                <w:t xml:space="preserve">e </w:t>
              </w:r>
            </w:ins>
            <w:r w:rsidRPr="0078278C">
              <w:t>kept the rest of our lives the same but we switched from coffee to "</w:t>
            </w:r>
            <w:del w:id="661" w:author="Andrew Wilkinson [2]" w:date="2023-06-27T18:17:00Z">
              <w:r w:rsidRPr="0078278C" w:rsidDel="00A8325C">
                <w:delText>Mud water</w:delText>
              </w:r>
            </w:del>
            <w:ins w:id="662" w:author="Andrew Wilkinson [2]" w:date="2023-06-27T18:17:00Z">
              <w:r w:rsidR="00A8325C">
                <w:t>MudWtr</w:t>
              </w:r>
            </w:ins>
            <w:ins w:id="663" w:author="Andrew Wilkinson [2]" w:date="2023-06-27T18:11:00Z">
              <w:r w:rsidR="001B5731">
                <w:t>.</w:t>
              </w:r>
            </w:ins>
            <w:r w:rsidRPr="0078278C">
              <w:t>"</w:t>
            </w:r>
            <w:del w:id="664" w:author="Andrew Wilkinson [2]" w:date="2023-06-27T18:11:00Z">
              <w:r w:rsidRPr="0078278C" w:rsidDel="001B5731">
                <w:delText xml:space="preserve"> </w:delText>
              </w:r>
            </w:del>
          </w:p>
          <w:p w14:paraId="17CF98DA" w14:textId="77777777" w:rsidR="0078278C" w:rsidRPr="0078278C" w:rsidRDefault="0078278C" w:rsidP="0078278C"/>
          <w:p w14:paraId="1227AE5A" w14:textId="0B9465A8" w:rsidR="0078278C" w:rsidRPr="0078278C" w:rsidRDefault="0078278C" w:rsidP="0078278C">
            <w:del w:id="665" w:author="Andrew Wilkinson [2]" w:date="2023-06-27T18:11:00Z">
              <w:r w:rsidRPr="0078278C" w:rsidDel="001B5731">
                <w:delText>okay</w:delText>
              </w:r>
            </w:del>
            <w:ins w:id="666" w:author="Andrew Wilkinson [2]" w:date="2023-06-27T18:11:00Z">
              <w:r w:rsidR="001B5731">
                <w:t>O</w:t>
              </w:r>
              <w:r w:rsidR="001B5731" w:rsidRPr="0078278C">
                <w:t>kay</w:t>
              </w:r>
            </w:ins>
            <w:r w:rsidRPr="0078278C">
              <w:t>, frankly "</w:t>
            </w:r>
            <w:del w:id="667" w:author="Andrew Wilkinson [2]" w:date="2023-06-27T18:17:00Z">
              <w:r w:rsidRPr="0078278C" w:rsidDel="00A8325C">
                <w:delText>Mud water</w:delText>
              </w:r>
            </w:del>
            <w:ins w:id="668" w:author="Andrew Wilkinson [2]" w:date="2023-06-27T18:17:00Z">
              <w:r w:rsidR="00A8325C">
                <w:t>MudWtr</w:t>
              </w:r>
            </w:ins>
            <w:r w:rsidRPr="0078278C">
              <w:t>"</w:t>
            </w:r>
            <w:del w:id="669" w:author="Andrew Wilkinson [2]" w:date="2023-06-27T18:17:00Z">
              <w:r w:rsidRPr="0078278C" w:rsidDel="00A8325C">
                <w:delText xml:space="preserve"> </w:delText>
              </w:r>
            </w:del>
            <w:r w:rsidRPr="0078278C">
              <w:t xml:space="preserve"> simply the best coffee alternative, just is</w:t>
            </w:r>
            <w:ins w:id="670" w:author="Andrew Wilkinson [2]" w:date="2023-06-27T18:04:00Z">
              <w:r w:rsidR="00621683">
                <w:t>.</w:t>
              </w:r>
            </w:ins>
          </w:p>
          <w:p w14:paraId="17586D4B" w14:textId="77777777" w:rsidR="0078278C" w:rsidRDefault="0078278C" w:rsidP="0078278C">
            <w:pPr>
              <w:rPr>
                <w:ins w:id="671" w:author="Andrew Wilkinson [2]" w:date="2023-06-27T18:33:00Z"/>
              </w:rPr>
            </w:pPr>
          </w:p>
          <w:p w14:paraId="49E66CD1" w14:textId="77777777" w:rsidR="00E1626B" w:rsidRPr="0078278C" w:rsidRDefault="00E1626B" w:rsidP="0078278C"/>
          <w:p w14:paraId="36658B5F" w14:textId="1BC8110E" w:rsidR="0078278C" w:rsidRPr="0078278C" w:rsidRDefault="0078278C" w:rsidP="0078278C">
            <w:r w:rsidRPr="0078278C">
              <w:t>Sip a hot cup of "</w:t>
            </w:r>
            <w:del w:id="672" w:author="Andrew Wilkinson [2]" w:date="2023-06-27T18:33:00Z">
              <w:r w:rsidRPr="0078278C" w:rsidDel="00E1626B">
                <w:delText>Mud water</w:delText>
              </w:r>
            </w:del>
            <w:ins w:id="673" w:author="Andrew Wilkinson [2]" w:date="2023-06-27T18:33:00Z">
              <w:r w:rsidR="00E1626B">
                <w:t>MudWtr</w:t>
              </w:r>
            </w:ins>
            <w:r w:rsidRPr="0078278C">
              <w:t>" in the morning get the energy you need without the caffeine</w:t>
            </w:r>
            <w:ins w:id="674" w:author="Andrew Wilkinson [2]" w:date="2023-06-27T18:04:00Z">
              <w:r w:rsidR="00621683">
                <w:t>.</w:t>
              </w:r>
            </w:ins>
          </w:p>
          <w:p w14:paraId="70A08D08" w14:textId="77777777" w:rsidR="0078278C" w:rsidRPr="0078278C" w:rsidRDefault="0078278C" w:rsidP="0078278C"/>
          <w:p w14:paraId="5A4F5DB9" w14:textId="0E59579F" w:rsidR="0078278C" w:rsidRPr="0078278C" w:rsidRDefault="0078278C" w:rsidP="0078278C">
            <w:r w:rsidRPr="0078278C">
              <w:t>"Mud</w:t>
            </w:r>
            <w:del w:id="675" w:author="Andrew Wilkinson [2]" w:date="2023-06-27T18:12:00Z">
              <w:r w:rsidRPr="0078278C" w:rsidDel="001B5731">
                <w:delText xml:space="preserve"> water</w:delText>
              </w:r>
            </w:del>
            <w:ins w:id="676" w:author="Andrew Wilkinson [2]" w:date="2023-06-27T18:12:00Z">
              <w:r w:rsidR="001B5731">
                <w:t>Wtr</w:t>
              </w:r>
            </w:ins>
            <w:r w:rsidRPr="0078278C">
              <w:t>" its made of four adaptogenic mushrooms and ayurvedic herbs</w:t>
            </w:r>
            <w:ins w:id="677" w:author="Andrew Wilkinson [2]" w:date="2023-06-27T18:04:00Z">
              <w:r w:rsidR="00621683">
                <w:t>.</w:t>
              </w:r>
            </w:ins>
          </w:p>
          <w:p w14:paraId="31CB58C0" w14:textId="77777777" w:rsidR="0078278C" w:rsidRPr="0078278C" w:rsidRDefault="0078278C" w:rsidP="0078278C"/>
          <w:p w14:paraId="61188FB8" w14:textId="1010FE50" w:rsidR="0078278C" w:rsidRPr="0078278C" w:rsidRDefault="0078278C" w:rsidP="0078278C">
            <w:r w:rsidRPr="0078278C">
              <w:t>You can add half and half you can add honey, you can even add butter which is my favorite</w:t>
            </w:r>
            <w:ins w:id="678" w:author="Andrew Wilkinson [2]" w:date="2023-06-27T18:04:00Z">
              <w:r w:rsidR="00621683">
                <w:t>.</w:t>
              </w:r>
            </w:ins>
          </w:p>
          <w:p w14:paraId="064E7B1C" w14:textId="77777777" w:rsidR="0078278C" w:rsidRDefault="0078278C" w:rsidP="0078278C">
            <w:pPr>
              <w:rPr>
                <w:ins w:id="679" w:author="Andrew Wilkinson [2]" w:date="2023-06-27T18:33:00Z"/>
              </w:rPr>
            </w:pPr>
          </w:p>
          <w:p w14:paraId="0DD2FD53" w14:textId="77777777" w:rsidR="00E1626B" w:rsidRPr="0078278C" w:rsidRDefault="00E1626B" w:rsidP="0078278C"/>
          <w:p w14:paraId="0BD59EEB" w14:textId="7C274818" w:rsidR="0078278C" w:rsidRPr="0078278C" w:rsidRDefault="0078278C" w:rsidP="0078278C">
            <w:r w:rsidRPr="0078278C">
              <w:t xml:space="preserve">Yeah! can I drop the pro tip we got that </w:t>
            </w:r>
            <w:ins w:id="680" w:author="Andrew Wilkinson [2]" w:date="2023-06-27T18:33:00Z">
              <w:r w:rsidR="00E1626B">
                <w:t>p</w:t>
              </w:r>
            </w:ins>
            <w:del w:id="681" w:author="Andrew Wilkinson [2]" w:date="2023-06-27T18:33:00Z">
              <w:r w:rsidRPr="0078278C" w:rsidDel="00E1626B">
                <w:delText>P</w:delText>
              </w:r>
            </w:del>
            <w:r w:rsidRPr="0078278C">
              <w:t>ro tip</w:t>
            </w:r>
            <w:ins w:id="682" w:author="Andrew Wilkinson [2]" w:date="2023-06-27T18:04:00Z">
              <w:r w:rsidR="00621683">
                <w:t>.</w:t>
              </w:r>
            </w:ins>
            <w:del w:id="683" w:author="Andrew Wilkinson [2]" w:date="2023-06-27T18:04:00Z">
              <w:r w:rsidRPr="0078278C" w:rsidDel="00621683">
                <w:delText>,</w:delText>
              </w:r>
            </w:del>
          </w:p>
          <w:p w14:paraId="1D3E4443" w14:textId="77777777" w:rsidR="0078278C" w:rsidRPr="0078278C" w:rsidRDefault="0078278C" w:rsidP="0078278C"/>
          <w:p w14:paraId="78CD7C3A" w14:textId="49E6945D" w:rsidR="0078278C" w:rsidRPr="0078278C" w:rsidRDefault="0078278C" w:rsidP="0078278C">
            <w:del w:id="684" w:author="Andrew Wilkinson [2]" w:date="2023-06-27T18:34:00Z">
              <w:r w:rsidRPr="0078278C" w:rsidDel="00CE66B7">
                <w:delText xml:space="preserve">what </w:delText>
              </w:r>
            </w:del>
            <w:ins w:id="685" w:author="Andrew Wilkinson [2]" w:date="2023-06-27T18:34:00Z">
              <w:r w:rsidR="00CE66B7">
                <w:t>W</w:t>
              </w:r>
              <w:r w:rsidR="00CE66B7" w:rsidRPr="0078278C">
                <w:t xml:space="preserve">hat </w:t>
              </w:r>
            </w:ins>
            <w:r w:rsidRPr="0078278C">
              <w:t>do you got?</w:t>
            </w:r>
          </w:p>
          <w:p w14:paraId="7E23BE9E" w14:textId="77777777" w:rsidR="0078278C" w:rsidRPr="0078278C" w:rsidRDefault="0078278C" w:rsidP="0078278C"/>
          <w:p w14:paraId="3C54B5D9" w14:textId="1DA4D0EB" w:rsidR="0078278C" w:rsidRPr="0078278C" w:rsidRDefault="0078278C" w:rsidP="0078278C">
            <w:r w:rsidRPr="0078278C">
              <w:t xml:space="preserve">Okay, maple syrup in the </w:t>
            </w:r>
            <w:ins w:id="686" w:author="Andrew Wilkinson" w:date="2023-06-27T19:48:00Z">
              <w:r w:rsidR="00B460AF">
                <w:t>"</w:t>
              </w:r>
            </w:ins>
            <w:ins w:id="687" w:author="Andrew Wilkinson [2]" w:date="2023-06-27T18:12:00Z">
              <w:r w:rsidR="001B5731" w:rsidRPr="0078278C">
                <w:t>Mud</w:t>
              </w:r>
              <w:r w:rsidR="001B5731">
                <w:t>Wtr</w:t>
              </w:r>
            </w:ins>
            <w:del w:id="688" w:author="Andrew Wilkinson [2]" w:date="2023-06-27T18:12:00Z">
              <w:r w:rsidRPr="0078278C" w:rsidDel="001B5731">
                <w:delText>mud water</w:delText>
              </w:r>
            </w:del>
            <w:r w:rsidRPr="0078278C">
              <w:t>.</w:t>
            </w:r>
            <w:ins w:id="689" w:author="Andrew Wilkinson" w:date="2023-06-27T19:48:00Z">
              <w:r w:rsidR="00B460AF">
                <w:t>"</w:t>
              </w:r>
            </w:ins>
          </w:p>
          <w:p w14:paraId="18D128D1" w14:textId="77777777" w:rsidR="0078278C" w:rsidRPr="0078278C" w:rsidRDefault="0078278C" w:rsidP="0078278C"/>
          <w:p w14:paraId="2B178B61" w14:textId="5E984F8E" w:rsidR="0078278C" w:rsidRPr="0078278C" w:rsidRDefault="0078278C" w:rsidP="0078278C">
            <w:r w:rsidRPr="0078278C">
              <w:t xml:space="preserve">Maple </w:t>
            </w:r>
            <w:ins w:id="690" w:author="Andrew Wilkinson" w:date="2023-06-27T19:49:00Z">
              <w:r w:rsidR="00B460AF">
                <w:t>"</w:t>
              </w:r>
            </w:ins>
            <w:ins w:id="691" w:author="Andrew Wilkinson [2]" w:date="2023-06-27T18:13:00Z">
              <w:r w:rsidR="001B5731" w:rsidRPr="0078278C">
                <w:t>Mud</w:t>
              </w:r>
              <w:r w:rsidR="001B5731">
                <w:t>Wtr</w:t>
              </w:r>
            </w:ins>
            <w:del w:id="692" w:author="Andrew Wilkinson [2]" w:date="2023-06-27T18:13:00Z">
              <w:r w:rsidRPr="0078278C" w:rsidDel="001B5731">
                <w:delText>mud water</w:delText>
              </w:r>
            </w:del>
            <w:r w:rsidRPr="0078278C">
              <w:t>,</w:t>
            </w:r>
            <w:ins w:id="693" w:author="Andrew Wilkinson" w:date="2023-06-27T19:49:00Z">
              <w:r w:rsidR="00B460AF">
                <w:t>"</w:t>
              </w:r>
            </w:ins>
            <w:r w:rsidRPr="0078278C">
              <w:t xml:space="preserve"> I like that</w:t>
            </w:r>
            <w:ins w:id="694" w:author="Andrew Wilkinson [2]" w:date="2023-06-27T18:04:00Z">
              <w:r w:rsidR="00621683">
                <w:t>.</w:t>
              </w:r>
            </w:ins>
          </w:p>
          <w:p w14:paraId="414ADD95" w14:textId="77777777" w:rsidR="0078278C" w:rsidRPr="0078278C" w:rsidRDefault="0078278C" w:rsidP="0078278C"/>
          <w:p w14:paraId="702372B2" w14:textId="0426C73A" w:rsidR="0078278C" w:rsidRPr="0078278C" w:rsidRDefault="0078278C" w:rsidP="0078278C">
            <w:del w:id="695" w:author="Andrew Wilkinson" w:date="2023-06-27T19:51:00Z">
              <w:r w:rsidRPr="0078278C" w:rsidDel="009A06E1">
                <w:delText>Yeah, these</w:delText>
              </w:r>
            </w:del>
            <w:ins w:id="696" w:author="Andrew Wilkinson" w:date="2023-06-27T19:51:00Z">
              <w:r w:rsidR="009A06E1">
                <w:t>Yetis,</w:t>
              </w:r>
            </w:ins>
            <w:r w:rsidRPr="0078278C">
              <w:t xml:space="preserve"> we ran an economic study on our bodies by isolating what's in our </w:t>
            </w:r>
            <w:del w:id="697" w:author="Andrew Wilkinson" w:date="2023-06-27T19:50:00Z">
              <w:r w:rsidRPr="0078278C" w:rsidDel="009A06E1">
                <w:delText>monks</w:delText>
              </w:r>
            </w:del>
            <w:ins w:id="698" w:author="Andrew Wilkinson" w:date="2023-06-27T19:50:00Z">
              <w:r w:rsidR="009A06E1">
                <w:t>mu</w:t>
              </w:r>
            </w:ins>
            <w:ins w:id="699" w:author="Andrew Wilkinson" w:date="2023-06-27T19:51:00Z">
              <w:r w:rsidR="009A06E1">
                <w:t>gs</w:t>
              </w:r>
            </w:ins>
            <w:ins w:id="700" w:author="Andrew Wilkinson [2]" w:date="2023-06-27T18:04:00Z">
              <w:r w:rsidR="00621683">
                <w:t>.</w:t>
              </w:r>
            </w:ins>
          </w:p>
          <w:p w14:paraId="1AF40124" w14:textId="77777777" w:rsidR="0078278C" w:rsidRPr="0078278C" w:rsidRDefault="0078278C" w:rsidP="0078278C"/>
          <w:p w14:paraId="1DDC79E7" w14:textId="3E85411C" w:rsidR="0078278C" w:rsidRPr="0078278C" w:rsidRDefault="0078278C" w:rsidP="0078278C">
            <w:del w:id="701" w:author="Andrew Wilkinson [2]" w:date="2023-06-27T18:34:00Z">
              <w:r w:rsidRPr="0078278C" w:rsidDel="00CE66B7">
                <w:delText xml:space="preserve">and </w:delText>
              </w:r>
            </w:del>
            <w:ins w:id="702" w:author="Andrew Wilkinson [2]" w:date="2023-06-27T18:34:00Z">
              <w:r w:rsidR="00CE66B7">
                <w:t>A</w:t>
              </w:r>
              <w:r w:rsidR="00CE66B7" w:rsidRPr="0078278C">
                <w:t xml:space="preserve">nd </w:t>
              </w:r>
            </w:ins>
            <w:r w:rsidRPr="0078278C">
              <w:t>we liked the results</w:t>
            </w:r>
            <w:ins w:id="703" w:author="Andrew Wilkinson [2]" w:date="2023-06-27T18:04:00Z">
              <w:r w:rsidR="00621683">
                <w:t>.</w:t>
              </w:r>
            </w:ins>
          </w:p>
          <w:p w14:paraId="2E3D52C2" w14:textId="77777777" w:rsidR="0078278C" w:rsidRPr="0078278C" w:rsidRDefault="0078278C" w:rsidP="0078278C"/>
          <w:p w14:paraId="019CAD07" w14:textId="63753676" w:rsidR="0078278C" w:rsidRPr="0078278C" w:rsidRDefault="0078278C" w:rsidP="0078278C">
            <w:del w:id="704" w:author="Andrew Wilkinson [2]" w:date="2023-06-27T18:34:00Z">
              <w:r w:rsidRPr="0078278C" w:rsidDel="00CE66B7">
                <w:delText>so</w:delText>
              </w:r>
            </w:del>
            <w:ins w:id="705" w:author="Andrew Wilkinson [2]" w:date="2023-06-27T18:34:00Z">
              <w:r w:rsidR="00CE66B7">
                <w:t>S</w:t>
              </w:r>
              <w:r w:rsidR="00CE66B7" w:rsidRPr="0078278C">
                <w:t>o</w:t>
              </w:r>
            </w:ins>
            <w:r w:rsidRPr="0078278C">
              <w:t>, go to mudw</w:t>
            </w:r>
            <w:del w:id="706" w:author="Andrew Wilkinson [2]" w:date="2023-06-27T18:13:00Z">
              <w:r w:rsidRPr="0078278C" w:rsidDel="001B5731">
                <w:delText>a</w:delText>
              </w:r>
            </w:del>
            <w:r w:rsidRPr="0078278C">
              <w:t>t</w:t>
            </w:r>
            <w:del w:id="707" w:author="Andrew Wilkinson [2]" w:date="2023-06-27T18:13:00Z">
              <w:r w:rsidRPr="0078278C" w:rsidDel="001B5731">
                <w:delText>e</w:delText>
              </w:r>
            </w:del>
            <w:r w:rsidRPr="0078278C">
              <w:t xml:space="preserve">r.com/tboy to support the show and use code </w:t>
            </w:r>
            <w:del w:id="708" w:author="Andrew Wilkinson [2]" w:date="2023-06-27T18:28:00Z">
              <w:r w:rsidRPr="0078278C" w:rsidDel="007B6B1D">
                <w:delText>t-boy</w:delText>
              </w:r>
            </w:del>
            <w:ins w:id="709" w:author="Andrew Wilkinson [2]" w:date="2023-06-27T18:28:00Z">
              <w:r w:rsidR="007B6B1D">
                <w:t>TBOY</w:t>
              </w:r>
            </w:ins>
            <w:r w:rsidRPr="0078278C">
              <w:t xml:space="preserve"> for 15% off</w:t>
            </w:r>
            <w:ins w:id="710" w:author="Andrew Wilkinson [2]" w:date="2023-06-27T18:04:00Z">
              <w:r w:rsidR="00621683">
                <w:t>.</w:t>
              </w:r>
            </w:ins>
          </w:p>
          <w:p w14:paraId="72A6A322" w14:textId="77777777" w:rsidR="0078278C" w:rsidRDefault="0078278C" w:rsidP="0078278C">
            <w:pPr>
              <w:rPr>
                <w:ins w:id="711" w:author="Andrew Wilkinson [2]" w:date="2023-06-27T18:34:00Z"/>
              </w:rPr>
            </w:pPr>
          </w:p>
          <w:p w14:paraId="34432EE2" w14:textId="77777777" w:rsidR="00CE66B7" w:rsidRPr="0078278C" w:rsidRDefault="00CE66B7" w:rsidP="0078278C"/>
          <w:p w14:paraId="7DCD3507" w14:textId="7BEA69B3" w:rsidR="0078278C" w:rsidRPr="0078278C" w:rsidRDefault="0078278C" w:rsidP="0078278C">
            <w:del w:id="712" w:author="Andrew Wilkinson" w:date="2023-06-27T19:51:00Z">
              <w:r w:rsidRPr="0078278C" w:rsidDel="00617AF8">
                <w:delText xml:space="preserve">Jack. </w:delText>
              </w:r>
            </w:del>
            <w:r w:rsidRPr="0078278C">
              <w:t>m-u-d-w-t</w:t>
            </w:r>
            <w:ins w:id="713" w:author="Andrew Wilkinson [2]" w:date="2023-06-27T18:13:00Z">
              <w:r w:rsidR="001B5731">
                <w:t>-</w:t>
              </w:r>
            </w:ins>
            <w:r w:rsidRPr="0078278C">
              <w:t xml:space="preserve">r.com/tboy and use code </w:t>
            </w:r>
            <w:del w:id="714" w:author="Andrew Wilkinson [2]" w:date="2023-06-27T18:13:00Z">
              <w:r w:rsidRPr="0078278C" w:rsidDel="001B5731">
                <w:delText>t-boy</w:delText>
              </w:r>
            </w:del>
            <w:ins w:id="715" w:author="Andrew Wilkinson [2]" w:date="2023-06-27T18:13:00Z">
              <w:r w:rsidR="001B5731">
                <w:t>TBOY</w:t>
              </w:r>
            </w:ins>
            <w:r w:rsidRPr="0078278C">
              <w:t xml:space="preserve"> for 15% off your order.</w:t>
            </w:r>
          </w:p>
          <w:p w14:paraId="447845A7" w14:textId="77777777" w:rsidR="0078278C" w:rsidRPr="0078278C" w:rsidRDefault="0078278C" w:rsidP="0078278C"/>
          <w:p w14:paraId="5514F81A" w14:textId="77777777" w:rsidR="0078278C" w:rsidRPr="0078278C" w:rsidRDefault="0078278C" w:rsidP="0078278C">
            <w:r w:rsidRPr="0078278C">
              <w:t>For our third and final story, Manhattan Island, New York City south of 60th street is about to get America's first traffic tax.</w:t>
            </w:r>
          </w:p>
          <w:p w14:paraId="207ECE85" w14:textId="77777777" w:rsidR="0078278C" w:rsidRDefault="0078278C" w:rsidP="0078278C">
            <w:pPr>
              <w:rPr>
                <w:ins w:id="716" w:author="Andrew Wilkinson [2]" w:date="2023-06-27T18:34:00Z"/>
              </w:rPr>
            </w:pPr>
          </w:p>
          <w:p w14:paraId="5A07311A" w14:textId="77777777" w:rsidR="00CE66B7" w:rsidRPr="0078278C" w:rsidRDefault="00CE66B7" w:rsidP="0078278C"/>
          <w:p w14:paraId="3BC58C53" w14:textId="75748BEA" w:rsidR="0078278C" w:rsidRPr="0078278C" w:rsidRDefault="0078278C" w:rsidP="0078278C">
            <w:del w:id="717" w:author="Andrew Wilkinson [2]" w:date="2023-06-27T18:13:00Z">
              <w:r w:rsidRPr="0078278C" w:rsidDel="001B5731">
                <w:delText xml:space="preserve">economists </w:delText>
              </w:r>
            </w:del>
            <w:ins w:id="718" w:author="Andrew Wilkinson [2]" w:date="2023-06-27T18:13:00Z">
              <w:r w:rsidR="001B5731">
                <w:t>E</w:t>
              </w:r>
              <w:r w:rsidR="001B5731" w:rsidRPr="0078278C">
                <w:t xml:space="preserve">conomists </w:t>
              </w:r>
            </w:ins>
            <w:r w:rsidRPr="0078278C">
              <w:t>love the plan</w:t>
            </w:r>
            <w:ins w:id="719" w:author="Andrew Wilkinson [2]" w:date="2023-06-27T18:04:00Z">
              <w:r w:rsidR="00621683">
                <w:t>.</w:t>
              </w:r>
            </w:ins>
          </w:p>
          <w:p w14:paraId="24A514FC" w14:textId="77777777" w:rsidR="0078278C" w:rsidRPr="0078278C" w:rsidRDefault="0078278C" w:rsidP="0078278C"/>
          <w:p w14:paraId="6C22D04D" w14:textId="73603525" w:rsidR="0078278C" w:rsidRPr="0078278C" w:rsidRDefault="0078278C" w:rsidP="0078278C">
            <w:del w:id="720" w:author="Andrew Wilkinson [2]" w:date="2023-06-27T18:13:00Z">
              <w:r w:rsidRPr="0078278C" w:rsidDel="001B5731">
                <w:delText>yes</w:delText>
              </w:r>
            </w:del>
            <w:ins w:id="721" w:author="Andrew Wilkinson [2]" w:date="2023-06-27T18:13:00Z">
              <w:r w:rsidR="001B5731">
                <w:t>Y</w:t>
              </w:r>
              <w:r w:rsidR="001B5731" w:rsidRPr="0078278C">
                <w:t>es</w:t>
              </w:r>
            </w:ins>
            <w:r w:rsidRPr="0078278C">
              <w:t>, they do</w:t>
            </w:r>
            <w:ins w:id="722" w:author="Andrew Wilkinson [2]" w:date="2023-06-27T18:04:00Z">
              <w:r w:rsidR="00621683">
                <w:t>.</w:t>
              </w:r>
            </w:ins>
          </w:p>
          <w:p w14:paraId="0E9E0220" w14:textId="77777777" w:rsidR="0078278C" w:rsidRPr="0078278C" w:rsidRDefault="0078278C" w:rsidP="0078278C"/>
          <w:p w14:paraId="5EC44BAE" w14:textId="77E1787C" w:rsidR="0078278C" w:rsidRPr="0078278C" w:rsidRDefault="0078278C" w:rsidP="0078278C">
            <w:r w:rsidRPr="0078278C">
              <w:t>The bridge and tunnel crowd hates it</w:t>
            </w:r>
            <w:ins w:id="723" w:author="Andrew Wilkinson [2]" w:date="2023-06-27T18:04:00Z">
              <w:r w:rsidR="00621683">
                <w:t>.</w:t>
              </w:r>
            </w:ins>
          </w:p>
          <w:p w14:paraId="2B984C0C" w14:textId="77777777" w:rsidR="0078278C" w:rsidRPr="0078278C" w:rsidRDefault="0078278C" w:rsidP="0078278C"/>
          <w:p w14:paraId="0CAA292D" w14:textId="485A0AD1" w:rsidR="0078278C" w:rsidRPr="0078278C" w:rsidRDefault="0078278C" w:rsidP="0078278C">
            <w:r w:rsidRPr="0078278C">
              <w:t>Yes they do</w:t>
            </w:r>
            <w:ins w:id="724" w:author="Andrew Wilkinson [2]" w:date="2023-06-27T18:04:00Z">
              <w:r w:rsidR="00621683">
                <w:t>.</w:t>
              </w:r>
            </w:ins>
          </w:p>
          <w:p w14:paraId="76FA5B64" w14:textId="77777777" w:rsidR="0078278C" w:rsidRPr="0078278C" w:rsidRDefault="0078278C" w:rsidP="0078278C"/>
          <w:p w14:paraId="7D91066F" w14:textId="6927A752" w:rsidR="0078278C" w:rsidRPr="0078278C" w:rsidRDefault="0078278C" w:rsidP="0078278C">
            <w:del w:id="725" w:author="Andrew Wilkinson" w:date="2023-06-27T19:52:00Z">
              <w:r w:rsidRPr="0078278C" w:rsidDel="00617AF8">
                <w:delText xml:space="preserve">Daddy's </w:delText>
              </w:r>
            </w:del>
            <w:ins w:id="726" w:author="Andrew Wilkinson" w:date="2023-06-27T19:52:00Z">
              <w:r w:rsidR="00617AF8">
                <w:t>Yetis,</w:t>
              </w:r>
              <w:r w:rsidR="00617AF8" w:rsidRPr="0078278C">
                <w:t xml:space="preserve"> </w:t>
              </w:r>
            </w:ins>
            <w:r w:rsidRPr="0078278C">
              <w:t>New York City is the biggest city in the United States, also the slowest city in the United States</w:t>
            </w:r>
            <w:ins w:id="727" w:author="Andrew Wilkinson [2]" w:date="2023-06-27T18:04:00Z">
              <w:r w:rsidR="00621683">
                <w:t>.</w:t>
              </w:r>
            </w:ins>
          </w:p>
          <w:p w14:paraId="3FB0BAF3" w14:textId="77777777" w:rsidR="0078278C" w:rsidRDefault="0078278C" w:rsidP="0078278C">
            <w:pPr>
              <w:rPr>
                <w:ins w:id="728" w:author="Andrew Wilkinson" w:date="2023-06-27T19:53:00Z"/>
              </w:rPr>
            </w:pPr>
          </w:p>
          <w:p w14:paraId="1C39D4C2" w14:textId="77777777" w:rsidR="00E5765E" w:rsidRPr="0078278C" w:rsidRDefault="00E5765E" w:rsidP="0078278C"/>
          <w:p w14:paraId="7A00C208" w14:textId="521A79F9" w:rsidR="0078278C" w:rsidRPr="0078278C" w:rsidRDefault="0078278C" w:rsidP="0078278C">
            <w:r w:rsidRPr="0078278C">
              <w:t xml:space="preserve">Jack when I was 10 I had a nightmare about getting from Chelsea </w:t>
            </w:r>
            <w:del w:id="729" w:author="Andrew Wilkinson" w:date="2023-06-27T19:53:00Z">
              <w:r w:rsidRPr="0078278C" w:rsidDel="00E5765E">
                <w:delText xml:space="preserve">Pierce </w:delText>
              </w:r>
            </w:del>
            <w:ins w:id="730" w:author="Andrew Wilkinson" w:date="2023-06-27T19:53:00Z">
              <w:r w:rsidR="00E5765E">
                <w:t>Piers</w:t>
              </w:r>
              <w:r w:rsidR="00E5765E" w:rsidRPr="0078278C">
                <w:t xml:space="preserve"> </w:t>
              </w:r>
            </w:ins>
            <w:r w:rsidRPr="0078278C">
              <w:t>to the Upper East Side, the taxi made a left on 10th Avenue, we were stuck forever</w:t>
            </w:r>
            <w:ins w:id="731" w:author="Andrew Wilkinson [2]" w:date="2023-06-27T18:04:00Z">
              <w:r w:rsidR="00621683">
                <w:t>.</w:t>
              </w:r>
            </w:ins>
          </w:p>
          <w:p w14:paraId="0A20B13C" w14:textId="77777777" w:rsidR="0078278C" w:rsidRDefault="0078278C" w:rsidP="0078278C">
            <w:pPr>
              <w:rPr>
                <w:ins w:id="732" w:author="Andrew Wilkinson [2]" w:date="2023-06-27T18:34:00Z"/>
              </w:rPr>
            </w:pPr>
          </w:p>
          <w:p w14:paraId="6548BBC3" w14:textId="77777777" w:rsidR="00CE66B7" w:rsidRPr="0078278C" w:rsidRDefault="00CE66B7" w:rsidP="0078278C"/>
          <w:p w14:paraId="233BF5E2" w14:textId="52951E03" w:rsidR="0078278C" w:rsidRPr="0078278C" w:rsidRDefault="0078278C" w:rsidP="0078278C">
            <w:r w:rsidRPr="0078278C">
              <w:t>if you're walking on the sidewalk you have to move incredibly fast</w:t>
            </w:r>
            <w:ins w:id="733" w:author="Andrew Wilkinson [2]" w:date="2023-06-27T18:04:00Z">
              <w:r w:rsidR="00621683">
                <w:t>.</w:t>
              </w:r>
            </w:ins>
          </w:p>
          <w:p w14:paraId="4E54A396" w14:textId="77777777" w:rsidR="0078278C" w:rsidRPr="0078278C" w:rsidRDefault="0078278C" w:rsidP="0078278C"/>
          <w:p w14:paraId="20148C15" w14:textId="3653D04A" w:rsidR="0078278C" w:rsidRPr="0078278C" w:rsidRDefault="0078278C" w:rsidP="0078278C">
            <w:r w:rsidRPr="0078278C">
              <w:t>Walking city, amazing walking city</w:t>
            </w:r>
            <w:ins w:id="734" w:author="Andrew Wilkinson [2]" w:date="2023-06-27T18:05:00Z">
              <w:r w:rsidR="00621683">
                <w:t>.</w:t>
              </w:r>
            </w:ins>
          </w:p>
          <w:p w14:paraId="4F4ECC42" w14:textId="77777777" w:rsidR="0078278C" w:rsidRDefault="0078278C" w:rsidP="0078278C">
            <w:pPr>
              <w:rPr>
                <w:ins w:id="735" w:author="Andrew Wilkinson [2]" w:date="2023-06-27T18:34:00Z"/>
              </w:rPr>
            </w:pPr>
          </w:p>
          <w:p w14:paraId="4BDFAD82" w14:textId="77777777" w:rsidR="00CE66B7" w:rsidRPr="0078278C" w:rsidRDefault="00CE66B7" w:rsidP="0078278C"/>
          <w:p w14:paraId="1CFED685" w14:textId="0A67EF99" w:rsidR="0078278C" w:rsidRPr="0078278C" w:rsidRDefault="001B5731" w:rsidP="0078278C">
            <w:ins w:id="736" w:author="Andrew Wilkinson [2]" w:date="2023-06-27T18:13:00Z">
              <w:r>
                <w:t>B</w:t>
              </w:r>
            </w:ins>
            <w:del w:id="737" w:author="Andrew Wilkinson [2]" w:date="2023-06-27T18:13:00Z">
              <w:r w:rsidR="0078278C" w:rsidRPr="0078278C" w:rsidDel="001B5731">
                <w:delText>b</w:delText>
              </w:r>
            </w:del>
            <w:r w:rsidR="0078278C" w:rsidRPr="0078278C">
              <w:t>ut if you're in a vehicle, good luck</w:t>
            </w:r>
            <w:ins w:id="738" w:author="Andrew Wilkinson [2]" w:date="2023-06-27T18:05:00Z">
              <w:r w:rsidR="00621683">
                <w:t>.</w:t>
              </w:r>
            </w:ins>
          </w:p>
          <w:p w14:paraId="77787E49" w14:textId="77777777" w:rsidR="0078278C" w:rsidRPr="0078278C" w:rsidRDefault="0078278C" w:rsidP="0078278C"/>
          <w:p w14:paraId="6491ABC8" w14:textId="4C9240F4" w:rsidR="0078278C" w:rsidRPr="0078278C" w:rsidRDefault="0078278C" w:rsidP="0078278C">
            <w:r w:rsidRPr="0078278C">
              <w:t>Well, looking at just part of Manhattan south of Central Park, get this, 700,000 cars enter that area every single day</w:t>
            </w:r>
            <w:ins w:id="739" w:author="Andrew Wilkinson [2]" w:date="2023-06-27T18:05:00Z">
              <w:r w:rsidR="00621683">
                <w:t>.</w:t>
              </w:r>
            </w:ins>
          </w:p>
          <w:p w14:paraId="4377FBD6" w14:textId="77777777" w:rsidR="0078278C" w:rsidRPr="0078278C" w:rsidRDefault="0078278C" w:rsidP="0078278C"/>
          <w:p w14:paraId="6D0514F6" w14:textId="40783F58" w:rsidR="0078278C" w:rsidRPr="0078278C" w:rsidRDefault="0078278C" w:rsidP="0078278C">
            <w:r w:rsidRPr="0078278C">
              <w:lastRenderedPageBreak/>
              <w:t>There are more cars entering in a single day to lower Manhattan than the entire population of the state of Vermont</w:t>
            </w:r>
            <w:ins w:id="740" w:author="Andrew Wilkinson [2]" w:date="2023-06-27T18:05:00Z">
              <w:r w:rsidR="00621683">
                <w:t>.</w:t>
              </w:r>
            </w:ins>
          </w:p>
          <w:p w14:paraId="7702017F" w14:textId="77777777" w:rsidR="0078278C" w:rsidRPr="0078278C" w:rsidRDefault="0078278C" w:rsidP="0078278C"/>
          <w:p w14:paraId="23006724" w14:textId="1D2CA968" w:rsidR="0078278C" w:rsidRPr="0078278C" w:rsidRDefault="0078278C" w:rsidP="0078278C">
            <w:del w:id="741" w:author="Andrew Wilkinson [2]" w:date="2023-06-27T18:13:00Z">
              <w:r w:rsidRPr="0078278C" w:rsidDel="001B5731">
                <w:delText xml:space="preserve">and </w:delText>
              </w:r>
            </w:del>
            <w:ins w:id="742" w:author="Andrew Wilkinson [2]" w:date="2023-06-27T18:13:00Z">
              <w:r w:rsidR="001B5731">
                <w:t>A</w:t>
              </w:r>
              <w:r w:rsidR="001B5731" w:rsidRPr="0078278C">
                <w:t xml:space="preserve">nd </w:t>
              </w:r>
            </w:ins>
            <w:r w:rsidRPr="0078278C">
              <w:t>Jack, if you try to squeeze 700,000 cars into that tiny 10 square miles, what are you gonna get, Jack?</w:t>
            </w:r>
          </w:p>
          <w:p w14:paraId="6181893F" w14:textId="77777777" w:rsidR="0078278C" w:rsidRDefault="0078278C" w:rsidP="0078278C">
            <w:pPr>
              <w:rPr>
                <w:ins w:id="743" w:author="Andrew Wilkinson [2]" w:date="2023-06-27T18:34:00Z"/>
              </w:rPr>
            </w:pPr>
          </w:p>
          <w:p w14:paraId="5B27FC82" w14:textId="77777777" w:rsidR="00CE66B7" w:rsidRPr="0078278C" w:rsidRDefault="00CE66B7" w:rsidP="0078278C"/>
          <w:p w14:paraId="417B266E" w14:textId="17901B17" w:rsidR="0078278C" w:rsidRPr="0078278C" w:rsidRDefault="0078278C" w:rsidP="0078278C">
            <w:r w:rsidRPr="0078278C">
              <w:t>You're gonna get traffic</w:t>
            </w:r>
            <w:ins w:id="744" w:author="Andrew Wilkinson [2]" w:date="2023-06-27T18:05:00Z">
              <w:r w:rsidR="00621683">
                <w:t>.</w:t>
              </w:r>
            </w:ins>
          </w:p>
          <w:p w14:paraId="2C7E1D0F" w14:textId="77777777" w:rsidR="0078278C" w:rsidRPr="0078278C" w:rsidRDefault="0078278C" w:rsidP="0078278C"/>
          <w:p w14:paraId="7D2D8CC8" w14:textId="266285AF" w:rsidR="0078278C" w:rsidRPr="0078278C" w:rsidRDefault="0078278C" w:rsidP="0078278C">
            <w:r w:rsidRPr="0078278C">
              <w:t>Yeah! you're gonna get traffic, we're not geometrists but that is gonna lead to some traffic</w:t>
            </w:r>
            <w:ins w:id="745" w:author="Andrew Wilkinson [2]" w:date="2023-06-27T18:05:00Z">
              <w:r w:rsidR="00621683">
                <w:t>.</w:t>
              </w:r>
            </w:ins>
          </w:p>
          <w:p w14:paraId="577EC7AC" w14:textId="77777777" w:rsidR="0078278C" w:rsidRPr="0078278C" w:rsidRDefault="0078278C" w:rsidP="0078278C"/>
          <w:p w14:paraId="35BEE46E" w14:textId="43E4A1C3" w:rsidR="0078278C" w:rsidRPr="0078278C" w:rsidRDefault="00E5765E" w:rsidP="0078278C">
            <w:ins w:id="746" w:author="Andrew Wilkinson" w:date="2023-06-27T19:54:00Z">
              <w:r>
                <w:t>A</w:t>
              </w:r>
            </w:ins>
            <w:del w:id="747" w:author="Andrew Wilkinson" w:date="2023-06-27T19:54:00Z">
              <w:r w:rsidR="0078278C" w:rsidRPr="0078278C" w:rsidDel="00E5765E">
                <w:delText>Jack. a</w:delText>
              </w:r>
            </w:del>
            <w:r w:rsidR="0078278C" w:rsidRPr="0078278C">
              <w:t xml:space="preserve">nd that's why the average speed traveled by cars south of 60th street in New York is </w:t>
            </w:r>
            <w:del w:id="748" w:author="Andrew Wilkinson" w:date="2023-06-27T19:54:00Z">
              <w:r w:rsidR="0078278C" w:rsidRPr="0078278C" w:rsidDel="00E5765E">
                <w:delText xml:space="preserve">seven </w:delText>
              </w:r>
            </w:del>
            <w:ins w:id="749" w:author="Andrew Wilkinson" w:date="2023-06-27T19:54:00Z">
              <w:r>
                <w:t>7</w:t>
              </w:r>
              <w:r w:rsidRPr="0078278C">
                <w:t xml:space="preserve"> </w:t>
              </w:r>
            </w:ins>
            <w:r w:rsidR="0078278C" w:rsidRPr="0078278C">
              <w:t>miles an hour</w:t>
            </w:r>
            <w:ins w:id="750" w:author="Andrew Wilkinson [2]" w:date="2023-06-27T18:05:00Z">
              <w:r w:rsidR="00621683">
                <w:t>.</w:t>
              </w:r>
            </w:ins>
          </w:p>
          <w:p w14:paraId="774E2CB8" w14:textId="77777777" w:rsidR="0078278C" w:rsidRDefault="0078278C" w:rsidP="0078278C">
            <w:pPr>
              <w:rPr>
                <w:ins w:id="751" w:author="Andrew Wilkinson" w:date="2023-06-27T19:54:00Z"/>
              </w:rPr>
            </w:pPr>
          </w:p>
          <w:p w14:paraId="72544B14" w14:textId="77777777" w:rsidR="00E5765E" w:rsidRPr="0078278C" w:rsidRDefault="00E5765E" w:rsidP="0078278C"/>
          <w:p w14:paraId="0D168A1B" w14:textId="77777777" w:rsidR="0078278C" w:rsidRPr="0078278C" w:rsidRDefault="0078278C" w:rsidP="0078278C">
            <w:r w:rsidRPr="0078278C">
              <w:t>I think we need to talk about this for a second and pause the project: Jack do you know what the speed of a walking person is?</w:t>
            </w:r>
          </w:p>
          <w:p w14:paraId="34BCD9A5" w14:textId="77777777" w:rsidR="0078278C" w:rsidRDefault="0078278C" w:rsidP="0078278C">
            <w:pPr>
              <w:rPr>
                <w:ins w:id="752" w:author="Andrew Wilkinson [2]" w:date="2023-06-27T18:34:00Z"/>
              </w:rPr>
            </w:pPr>
          </w:p>
          <w:p w14:paraId="5D7B4569" w14:textId="77777777" w:rsidR="00CE66B7" w:rsidRPr="0078278C" w:rsidRDefault="00CE66B7" w:rsidP="0078278C"/>
          <w:p w14:paraId="4BF64C62" w14:textId="1C70C62D" w:rsidR="0078278C" w:rsidRPr="0078278C" w:rsidRDefault="0078278C" w:rsidP="0078278C">
            <w:del w:id="753" w:author="Andrew Wilkinson [2]" w:date="2023-06-27T18:13:00Z">
              <w:r w:rsidRPr="0078278C" w:rsidDel="001B5731">
                <w:delText xml:space="preserve">three </w:delText>
              </w:r>
            </w:del>
            <w:ins w:id="754" w:author="Andrew Wilkinson [2]" w:date="2023-06-27T18:13:00Z">
              <w:del w:id="755" w:author="Andrew Wilkinson" w:date="2023-06-27T19:54:00Z">
                <w:r w:rsidR="001B5731" w:rsidDel="00E5765E">
                  <w:delText>T</w:delText>
                </w:r>
                <w:r w:rsidR="001B5731" w:rsidRPr="0078278C" w:rsidDel="00E5765E">
                  <w:delText>hree</w:delText>
                </w:r>
              </w:del>
            </w:ins>
            <w:ins w:id="756" w:author="Andrew Wilkinson" w:date="2023-06-27T19:54:00Z">
              <w:r w:rsidR="00E5765E">
                <w:t>3</w:t>
              </w:r>
            </w:ins>
            <w:ins w:id="757" w:author="Andrew Wilkinson [2]" w:date="2023-06-27T18:13:00Z">
              <w:r w:rsidR="001B5731" w:rsidRPr="0078278C">
                <w:t xml:space="preserve"> </w:t>
              </w:r>
            </w:ins>
            <w:r w:rsidRPr="0078278C">
              <w:t>miles an hour?</w:t>
            </w:r>
          </w:p>
          <w:p w14:paraId="42DD2358" w14:textId="77777777" w:rsidR="0078278C" w:rsidRPr="0078278C" w:rsidRDefault="0078278C" w:rsidP="0078278C"/>
          <w:p w14:paraId="38A1B558" w14:textId="68069719" w:rsidR="0078278C" w:rsidRPr="0078278C" w:rsidRDefault="0078278C" w:rsidP="0078278C">
            <w:del w:id="758" w:author="Andrew Wilkinson [2]" w:date="2023-06-27T18:13:00Z">
              <w:r w:rsidRPr="0078278C" w:rsidDel="001B5731">
                <w:delText>so</w:delText>
              </w:r>
            </w:del>
            <w:ins w:id="759" w:author="Andrew Wilkinson [2]" w:date="2023-06-27T18:13:00Z">
              <w:r w:rsidR="001B5731">
                <w:t>S</w:t>
              </w:r>
              <w:r w:rsidR="001B5731" w:rsidRPr="0078278C">
                <w:t>o</w:t>
              </w:r>
            </w:ins>
            <w:r w:rsidRPr="0078278C">
              <w:t>, basically, if you're in a car in New York City, you're just going twice the pace of someone who's walking</w:t>
            </w:r>
            <w:ins w:id="760" w:author="Andrew Wilkinson [2]" w:date="2023-06-27T18:05:00Z">
              <w:r w:rsidR="00621683">
                <w:t>.</w:t>
              </w:r>
            </w:ins>
          </w:p>
          <w:p w14:paraId="2EB6CAA9" w14:textId="77777777" w:rsidR="0078278C" w:rsidRDefault="0078278C" w:rsidP="0078278C">
            <w:pPr>
              <w:rPr>
                <w:ins w:id="761" w:author="Andrew Wilkinson [2]" w:date="2023-06-27T18:34:00Z"/>
              </w:rPr>
            </w:pPr>
          </w:p>
          <w:p w14:paraId="6B2653BF" w14:textId="77777777" w:rsidR="00CE66B7" w:rsidRPr="0078278C" w:rsidRDefault="00CE66B7" w:rsidP="0078278C"/>
          <w:p w14:paraId="35897921" w14:textId="4DEAC9FC" w:rsidR="0078278C" w:rsidRPr="0078278C" w:rsidRDefault="0078278C" w:rsidP="0078278C">
            <w:r w:rsidRPr="0078278C">
              <w:t xml:space="preserve">Battery Park to Central Park, you can </w:t>
            </w:r>
            <w:del w:id="762" w:author="Andrew Wilkinson" w:date="2023-06-27T19:54:00Z">
              <w:r w:rsidRPr="0078278C" w:rsidDel="001C41B1">
                <w:delText xml:space="preserve">job </w:delText>
              </w:r>
            </w:del>
            <w:ins w:id="763" w:author="Andrew Wilkinson" w:date="2023-06-27T19:54:00Z">
              <w:r w:rsidR="001C41B1">
                <w:t>jog</w:t>
              </w:r>
              <w:r w:rsidR="001C41B1" w:rsidRPr="0078278C">
                <w:t xml:space="preserve"> </w:t>
              </w:r>
            </w:ins>
            <w:r w:rsidRPr="0078278C">
              <w:t>there faster than you can drive</w:t>
            </w:r>
            <w:ins w:id="764" w:author="Andrew Wilkinson [2]" w:date="2023-06-27T18:05:00Z">
              <w:r w:rsidR="00621683">
                <w:t>.</w:t>
              </w:r>
            </w:ins>
          </w:p>
          <w:p w14:paraId="75F8C89E" w14:textId="77777777" w:rsidR="0078278C" w:rsidRPr="0078278C" w:rsidRDefault="0078278C" w:rsidP="0078278C"/>
          <w:p w14:paraId="3B9F8BFB" w14:textId="6435493C" w:rsidR="0078278C" w:rsidRPr="0078278C" w:rsidRDefault="0078278C" w:rsidP="0078278C">
            <w:pPr>
              <w:rPr>
                <w:lang w:val="es-ES"/>
              </w:rPr>
            </w:pPr>
            <w:r w:rsidRPr="0078278C">
              <w:t>It might, actually, be faster to go the other way around the world and just go south and then end up with the north fire, you know what I'm talking about, Jack?</w:t>
            </w:r>
          </w:p>
        </w:tc>
        <w:tc>
          <w:tcPr>
            <w:tcW w:w="5395" w:type="dxa"/>
          </w:tcPr>
          <w:p w14:paraId="06EDDED4" w14:textId="72D29E22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lastRenderedPageBreak/>
              <w:t>Soy Nick</w:t>
            </w:r>
            <w:ins w:id="765" w:author="Andrew Wilkinson [2]" w:date="2023-06-27T17:56:00Z">
              <w:r w:rsidR="00621683">
                <w:rPr>
                  <w:lang w:val="es-ES"/>
                </w:rPr>
                <w:t>.</w:t>
              </w:r>
            </w:ins>
          </w:p>
          <w:p w14:paraId="6E8A2AED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459DC3FA" w14:textId="1696FB49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Soy Jack</w:t>
            </w:r>
            <w:ins w:id="766" w:author="Andrew Wilkinson [2]" w:date="2023-06-27T18:19:00Z">
              <w:r w:rsidR="00866DED">
                <w:rPr>
                  <w:lang w:val="es-ES"/>
                </w:rPr>
                <w:t>.</w:t>
              </w:r>
            </w:ins>
          </w:p>
          <w:p w14:paraId="50742DA7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140845B9" w14:textId="1B407BA5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 xml:space="preserve">Es martes de </w:t>
            </w:r>
            <w:del w:id="767" w:author="Andrew Wilkinson [2]" w:date="2023-06-27T17:56:00Z">
              <w:r w:rsidRPr="0078278C" w:rsidDel="00621683">
                <w:rPr>
                  <w:lang w:val="es-ES"/>
                </w:rPr>
                <w:delText>Tboy</w:delText>
              </w:r>
            </w:del>
            <w:ins w:id="768" w:author="Andrew Wilkinson [2]" w:date="2023-06-27T17:56:00Z">
              <w:r w:rsidR="00621683" w:rsidRPr="0078278C">
                <w:rPr>
                  <w:lang w:val="es-ES"/>
                </w:rPr>
                <w:t>T</w:t>
              </w:r>
              <w:r w:rsidR="00621683">
                <w:rPr>
                  <w:lang w:val="es-ES"/>
                </w:rPr>
                <w:t>BOY</w:t>
              </w:r>
            </w:ins>
            <w:r w:rsidRPr="0078278C">
              <w:rPr>
                <w:lang w:val="es-ES"/>
              </w:rPr>
              <w:t>, martes 13 de junio y el programa de hoy es el mejor hasta ahora.</w:t>
            </w:r>
          </w:p>
          <w:p w14:paraId="1C678CD2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4B921A1F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Nick, hacemos revelaciones de acciones al final del programa, ¿puedo hacer una revelación de voz ahora mismo?</w:t>
            </w:r>
          </w:p>
          <w:p w14:paraId="3F00FC31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3D7B0FB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Me has sorprendido, Jack!</w:t>
            </w:r>
          </w:p>
          <w:p w14:paraId="24AD441C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61A9F1F" w14:textId="0741D754" w:rsidR="0078278C" w:rsidRPr="0078278C" w:rsidRDefault="0078278C" w:rsidP="0078278C">
            <w:pPr>
              <w:rPr>
                <w:lang w:val="es-ES"/>
              </w:rPr>
            </w:pPr>
            <w:del w:id="769" w:author="Andrew Wilkinson [2]" w:date="2023-06-27T18:19:00Z">
              <w:r w:rsidRPr="0078278C" w:rsidDel="00866DED">
                <w:rPr>
                  <w:lang w:val="es-ES"/>
                </w:rPr>
                <w:delText xml:space="preserve">mi </w:delText>
              </w:r>
            </w:del>
            <w:ins w:id="770" w:author="Andrew Wilkinson [2]" w:date="2023-06-27T18:19:00Z">
              <w:r w:rsidR="00866DED">
                <w:rPr>
                  <w:lang w:val="es-ES"/>
                </w:rPr>
                <w:t>M</w:t>
              </w:r>
              <w:r w:rsidR="00866DED" w:rsidRPr="0078278C">
                <w:rPr>
                  <w:lang w:val="es-ES"/>
                </w:rPr>
                <w:t xml:space="preserve">i </w:t>
              </w:r>
            </w:ins>
            <w:r w:rsidRPr="0078278C">
              <w:rPr>
                <w:lang w:val="es-ES"/>
              </w:rPr>
              <w:t>voz sigue completamente cortada por la boda de este fin de semana</w:t>
            </w:r>
            <w:ins w:id="771" w:author="Andrew Wilkinson [2]" w:date="2023-06-27T18:13:00Z">
              <w:r w:rsidR="001B5731">
                <w:rPr>
                  <w:lang w:val="es-ES"/>
                </w:rPr>
                <w:t>.</w:t>
              </w:r>
            </w:ins>
          </w:p>
          <w:p w14:paraId="66571D89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3714F03B" w14:textId="511445C4" w:rsidR="0078278C" w:rsidRPr="0078278C" w:rsidRDefault="0078278C" w:rsidP="0078278C">
            <w:pPr>
              <w:rPr>
                <w:lang w:val="es-ES"/>
              </w:rPr>
            </w:pPr>
            <w:del w:id="772" w:author="Andrew Wilkinson [2]" w:date="2023-06-27T18:20:00Z">
              <w:r w:rsidRPr="0078278C" w:rsidDel="00866DED">
                <w:rPr>
                  <w:lang w:val="es-ES"/>
                </w:rPr>
                <w:delText xml:space="preserve">no </w:delText>
              </w:r>
            </w:del>
            <w:ins w:id="773" w:author="Andrew Wilkinson [2]" w:date="2023-06-27T18:20:00Z">
              <w:r w:rsidR="00866DED">
                <w:rPr>
                  <w:lang w:val="es-ES"/>
                </w:rPr>
                <w:t>N</w:t>
              </w:r>
              <w:r w:rsidR="00866DED" w:rsidRPr="0078278C">
                <w:rPr>
                  <w:lang w:val="es-ES"/>
                </w:rPr>
                <w:t xml:space="preserve">o </w:t>
              </w:r>
            </w:ins>
            <w:r w:rsidRPr="0078278C">
              <w:rPr>
                <w:lang w:val="es-ES"/>
              </w:rPr>
              <w:t>quería decir nada pero suenas como yo diría que a la Aretha Franklin madura.</w:t>
            </w:r>
          </w:p>
          <w:p w14:paraId="3950CAA5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6B7AF328" w14:textId="37F41A9D" w:rsidR="0078278C" w:rsidRPr="0078278C" w:rsidRDefault="0078278C" w:rsidP="0078278C">
            <w:pPr>
              <w:rPr>
                <w:lang w:val="es-ES"/>
              </w:rPr>
            </w:pPr>
            <w:del w:id="774" w:author="Andrew Wilkinson [2]" w:date="2023-06-27T18:20:00Z">
              <w:r w:rsidRPr="0078278C" w:rsidDel="00866DED">
                <w:rPr>
                  <w:lang w:val="es-ES"/>
                </w:rPr>
                <w:delText xml:space="preserve">ahora </w:delText>
              </w:r>
            </w:del>
            <w:ins w:id="775" w:author="Andrew Wilkinson [2]" w:date="2023-06-27T18:20:00Z">
              <w:r w:rsidR="00866DED">
                <w:rPr>
                  <w:lang w:val="es-ES"/>
                </w:rPr>
                <w:t>A</w:t>
              </w:r>
              <w:r w:rsidR="00866DED" w:rsidRPr="0078278C">
                <w:rPr>
                  <w:lang w:val="es-ES"/>
                </w:rPr>
                <w:t xml:space="preserve">hora </w:t>
              </w:r>
            </w:ins>
            <w:r w:rsidRPr="0078278C">
              <w:rPr>
                <w:lang w:val="es-ES"/>
              </w:rPr>
              <w:t>un poco más suave, ahora un poco más suave</w:t>
            </w:r>
            <w:ins w:id="776" w:author="Andrew Wilkinson [2]" w:date="2023-06-27T18:13:00Z">
              <w:r w:rsidR="001B5731">
                <w:rPr>
                  <w:lang w:val="es-ES"/>
                </w:rPr>
                <w:t>.</w:t>
              </w:r>
            </w:ins>
          </w:p>
          <w:p w14:paraId="66CF2FDA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356BB4CF" w14:textId="24599051" w:rsidR="0078278C" w:rsidRPr="0078278C" w:rsidRDefault="0078278C" w:rsidP="0078278C">
            <w:pPr>
              <w:rPr>
                <w:lang w:val="es-ES"/>
              </w:rPr>
            </w:pPr>
            <w:del w:id="777" w:author="Andrew Wilkinson [2]" w:date="2023-06-27T18:20:00Z">
              <w:r w:rsidRPr="0078278C" w:rsidDel="00866DED">
                <w:rPr>
                  <w:lang w:val="es-ES"/>
                </w:rPr>
                <w:delText xml:space="preserve">es </w:delText>
              </w:r>
            </w:del>
            <w:ins w:id="778" w:author="Andrew Wilkinson [2]" w:date="2023-06-27T18:20:00Z">
              <w:r w:rsidR="00866DED">
                <w:rPr>
                  <w:lang w:val="es-ES"/>
                </w:rPr>
                <w:t>E</w:t>
              </w:r>
              <w:r w:rsidR="00866DED" w:rsidRPr="0078278C">
                <w:rPr>
                  <w:lang w:val="es-ES"/>
                </w:rPr>
                <w:t xml:space="preserve">s </w:t>
              </w:r>
            </w:ins>
            <w:r w:rsidRPr="0078278C">
              <w:rPr>
                <w:lang w:val="es-ES"/>
              </w:rPr>
              <w:t>como Katy Perry con un toque de ASMR</w:t>
            </w:r>
          </w:p>
          <w:p w14:paraId="00043149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3BE366F5" w14:textId="0A9D7EC8" w:rsidR="0078278C" w:rsidRPr="0078278C" w:rsidRDefault="0078278C" w:rsidP="0078278C">
            <w:pPr>
              <w:rPr>
                <w:lang w:val="es-ES"/>
              </w:rPr>
            </w:pPr>
            <w:del w:id="779" w:author="Andrew Wilkinson [2]" w:date="2023-06-27T18:20:00Z">
              <w:r w:rsidRPr="0078278C" w:rsidDel="00866DED">
                <w:rPr>
                  <w:lang w:val="es-ES"/>
                </w:rPr>
                <w:delText xml:space="preserve">espero </w:delText>
              </w:r>
            </w:del>
            <w:ins w:id="780" w:author="Andrew Wilkinson [2]" w:date="2023-06-27T18:20:00Z">
              <w:r w:rsidR="00866DED">
                <w:rPr>
                  <w:lang w:val="es-ES"/>
                </w:rPr>
                <w:t>E</w:t>
              </w:r>
              <w:r w:rsidR="00866DED" w:rsidRPr="0078278C">
                <w:rPr>
                  <w:lang w:val="es-ES"/>
                </w:rPr>
                <w:t xml:space="preserve">spero </w:t>
              </w:r>
            </w:ins>
            <w:r w:rsidRPr="0078278C">
              <w:rPr>
                <w:lang w:val="es-ES"/>
              </w:rPr>
              <w:t>que sea temporal</w:t>
            </w:r>
            <w:ins w:id="781" w:author="Andrew Wilkinson [2]" w:date="2023-06-27T18:13:00Z">
              <w:r w:rsidR="00A8325C">
                <w:rPr>
                  <w:lang w:val="es-ES"/>
                </w:rPr>
                <w:t>.</w:t>
              </w:r>
            </w:ins>
          </w:p>
          <w:p w14:paraId="1DF189A4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63A289A" w14:textId="6F7146A4" w:rsidR="0078278C" w:rsidRPr="0078278C" w:rsidRDefault="0078278C" w:rsidP="0078278C">
            <w:pPr>
              <w:rPr>
                <w:lang w:val="es-ES"/>
              </w:rPr>
            </w:pPr>
            <w:del w:id="782" w:author="Andrew Wilkinson [2]" w:date="2023-06-27T18:20:00Z">
              <w:r w:rsidRPr="0078278C" w:rsidDel="00866DED">
                <w:rPr>
                  <w:lang w:val="es-ES"/>
                </w:rPr>
                <w:delText xml:space="preserve">creo </w:delText>
              </w:r>
            </w:del>
            <w:ins w:id="783" w:author="Andrew Wilkinson [2]" w:date="2023-06-27T18:20:00Z">
              <w:r w:rsidR="00866DED">
                <w:rPr>
                  <w:lang w:val="es-ES"/>
                </w:rPr>
                <w:t>C</w:t>
              </w:r>
              <w:r w:rsidR="00866DED" w:rsidRPr="0078278C">
                <w:rPr>
                  <w:lang w:val="es-ES"/>
                </w:rPr>
                <w:t xml:space="preserve">reo </w:t>
              </w:r>
            </w:ins>
            <w:r w:rsidRPr="0078278C">
              <w:rPr>
                <w:lang w:val="es-ES"/>
              </w:rPr>
              <w:t>que te queda bien, creo que deberíamos continuar con el programa. PRIMERA HISTORIA. ¿Qué tenemos, Jack?</w:t>
            </w:r>
          </w:p>
          <w:p w14:paraId="1034757D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478BF235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Repartir pizza se incrementó durante la pandemia, pero ahora el repartirlas ha bajado.</w:t>
            </w:r>
          </w:p>
          <w:p w14:paraId="5ED7C520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16B24FB8" w14:textId="1011D1D1" w:rsidR="0078278C" w:rsidRPr="0078278C" w:rsidRDefault="0078278C" w:rsidP="0078278C">
            <w:pPr>
              <w:rPr>
                <w:lang w:val="es-ES"/>
              </w:rPr>
            </w:pPr>
            <w:del w:id="784" w:author="Andrew Wilkinson [2]" w:date="2023-06-27T18:20:00Z">
              <w:r w:rsidRPr="0078278C" w:rsidDel="00866DED">
                <w:rPr>
                  <w:lang w:val="es-ES"/>
                </w:rPr>
                <w:delText xml:space="preserve">porque </w:delText>
              </w:r>
            </w:del>
            <w:ins w:id="785" w:author="Andrew Wilkinson [2]" w:date="2023-06-27T18:20:00Z">
              <w:r w:rsidR="00866DED">
                <w:rPr>
                  <w:lang w:val="es-ES"/>
                </w:rPr>
                <w:t>P</w:t>
              </w:r>
              <w:r w:rsidR="00866DED" w:rsidRPr="0078278C">
                <w:rPr>
                  <w:lang w:val="es-ES"/>
                </w:rPr>
                <w:t xml:space="preserve">orque </w:t>
              </w:r>
            </w:ins>
            <w:r w:rsidRPr="0078278C">
              <w:rPr>
                <w:lang w:val="es-ES"/>
              </w:rPr>
              <w:t>la pizza congelada le esta ganando a la pizza a domicilio</w:t>
            </w:r>
            <w:ins w:id="786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51A8F952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A719076" w14:textId="207C5B0C" w:rsidR="0078278C" w:rsidRPr="0078278C" w:rsidRDefault="0078278C" w:rsidP="0078278C">
            <w:pPr>
              <w:rPr>
                <w:lang w:val="es-ES"/>
              </w:rPr>
            </w:pPr>
            <w:del w:id="787" w:author="Andrew Wilkinson [2]" w:date="2023-06-27T18:20:00Z">
              <w:r w:rsidRPr="0078278C" w:rsidDel="00866DED">
                <w:rPr>
                  <w:lang w:val="es-ES"/>
                </w:rPr>
                <w:delText xml:space="preserve">para </w:delText>
              </w:r>
            </w:del>
            <w:ins w:id="788" w:author="Andrew Wilkinson [2]" w:date="2023-06-27T18:20:00Z">
              <w:r w:rsidR="00866DED">
                <w:rPr>
                  <w:lang w:val="es-ES"/>
                </w:rPr>
                <w:t>P</w:t>
              </w:r>
              <w:r w:rsidR="00866DED" w:rsidRPr="0078278C">
                <w:rPr>
                  <w:lang w:val="es-ES"/>
                </w:rPr>
                <w:t xml:space="preserve">ara </w:t>
              </w:r>
            </w:ins>
            <w:r w:rsidRPr="0078278C">
              <w:rPr>
                <w:lang w:val="es-ES"/>
              </w:rPr>
              <w:t xml:space="preserve">nuestra segunda historia </w:t>
            </w:r>
            <w:del w:id="789" w:author="Andrew Wilkinson [2]" w:date="2023-06-27T18:24:00Z">
              <w:r w:rsidRPr="0078278C" w:rsidDel="00D32465">
                <w:rPr>
                  <w:lang w:val="es-ES"/>
                </w:rPr>
                <w:delText>JP</w:delText>
              </w:r>
            </w:del>
            <w:ins w:id="790" w:author="Andrew Wilkinson [2]" w:date="2023-06-27T18:24:00Z">
              <w:r w:rsidR="00D32465">
                <w:rPr>
                  <w:lang w:val="es-ES"/>
                </w:rPr>
                <w:t>J.P.</w:t>
              </w:r>
            </w:ins>
            <w:r w:rsidRPr="0078278C">
              <w:rPr>
                <w:lang w:val="es-ES"/>
              </w:rPr>
              <w:t xml:space="preserve"> Morgan Chase está pagando $ 290 millones de dólares para resolver su perdida relacionada con Jeffrey Epstein</w:t>
            </w:r>
            <w:ins w:id="791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51BFD842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47D82A34" w14:textId="146E4B88" w:rsidR="0078278C" w:rsidRPr="0078278C" w:rsidRDefault="0078278C" w:rsidP="0078278C">
            <w:pPr>
              <w:rPr>
                <w:lang w:val="es-ES"/>
              </w:rPr>
            </w:pPr>
            <w:del w:id="792" w:author="Andrew Wilkinson [2]" w:date="2023-06-27T18:20:00Z">
              <w:r w:rsidRPr="0078278C" w:rsidDel="00866DED">
                <w:rPr>
                  <w:lang w:val="es-ES"/>
                </w:rPr>
                <w:delText xml:space="preserve">porque </w:delText>
              </w:r>
            </w:del>
            <w:ins w:id="793" w:author="Andrew Wilkinson [2]" w:date="2023-06-27T18:20:00Z">
              <w:r w:rsidR="00866DED">
                <w:rPr>
                  <w:lang w:val="es-ES"/>
                </w:rPr>
                <w:t>P</w:t>
              </w:r>
              <w:r w:rsidR="00866DED" w:rsidRPr="0078278C">
                <w:rPr>
                  <w:lang w:val="es-ES"/>
                </w:rPr>
                <w:t xml:space="preserve">orque </w:t>
              </w:r>
            </w:ins>
            <w:r w:rsidRPr="0078278C">
              <w:rPr>
                <w:lang w:val="es-ES"/>
              </w:rPr>
              <w:t>el luchador secreto contra el crimen en el que nunca piensas es Frank de las finanzas</w:t>
            </w:r>
            <w:ins w:id="794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4AD7D8A5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59EFDEB" w14:textId="03F7D967" w:rsidR="0078278C" w:rsidRPr="0078278C" w:rsidRDefault="0078278C" w:rsidP="0078278C">
            <w:pPr>
              <w:rPr>
                <w:lang w:val="es-ES"/>
              </w:rPr>
            </w:pPr>
            <w:del w:id="795" w:author="Andrew Wilkinson [2]" w:date="2023-06-27T18:20:00Z">
              <w:r w:rsidRPr="0078278C" w:rsidDel="00866DED">
                <w:rPr>
                  <w:lang w:val="es-ES"/>
                </w:rPr>
                <w:delText xml:space="preserve">y </w:delText>
              </w:r>
            </w:del>
            <w:ins w:id="796" w:author="Andrew Wilkinson [2]" w:date="2023-06-27T18:20:00Z">
              <w:r w:rsidR="00866DED">
                <w:rPr>
                  <w:lang w:val="es-ES"/>
                </w:rPr>
                <w:t>Y</w:t>
              </w:r>
              <w:r w:rsidR="00866DED" w:rsidRPr="0078278C">
                <w:rPr>
                  <w:lang w:val="es-ES"/>
                </w:rPr>
                <w:t xml:space="preserve"> </w:t>
              </w:r>
            </w:ins>
            <w:r w:rsidRPr="0078278C">
              <w:rPr>
                <w:lang w:val="es-ES"/>
              </w:rPr>
              <w:t>nuestra tercera y última historia es la ciudad de Nueva York. están a punto de promulgar el primer impuesto de tráfico de la historia</w:t>
            </w:r>
            <w:ins w:id="797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4F800141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7CBCEF21" w14:textId="499113AA" w:rsidR="0078278C" w:rsidDel="002F4CA7" w:rsidRDefault="0078278C" w:rsidP="0078278C">
            <w:pPr>
              <w:rPr>
                <w:del w:id="798" w:author="Andrew Wilkinson [2]" w:date="2023-06-27T18:27:00Z"/>
                <w:lang w:val="es-ES"/>
              </w:rPr>
            </w:pPr>
            <w:del w:id="799" w:author="Andrew Wilkinson [2]" w:date="2023-06-27T18:20:00Z">
              <w:r w:rsidRPr="0078278C" w:rsidDel="00866DED">
                <w:rPr>
                  <w:lang w:val="es-ES"/>
                </w:rPr>
                <w:delText xml:space="preserve">sobrecarga </w:delText>
              </w:r>
            </w:del>
            <w:ins w:id="800" w:author="Andrew Wilkinson [2]" w:date="2023-06-27T18:20:00Z">
              <w:r w:rsidR="00866DED">
                <w:rPr>
                  <w:lang w:val="es-ES"/>
                </w:rPr>
                <w:t>S</w:t>
              </w:r>
              <w:r w:rsidR="00866DED" w:rsidRPr="0078278C">
                <w:rPr>
                  <w:lang w:val="es-ES"/>
                </w:rPr>
                <w:t xml:space="preserve">obrecarga </w:t>
              </w:r>
            </w:ins>
            <w:r w:rsidRPr="0078278C">
              <w:rPr>
                <w:lang w:val="es-ES"/>
              </w:rPr>
              <w:t>de precios para los desplazamientos</w:t>
            </w:r>
            <w:ins w:id="801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5B082DB5" w14:textId="77777777" w:rsidR="002F4CA7" w:rsidRPr="0078278C" w:rsidRDefault="002F4CA7" w:rsidP="0078278C">
            <w:pPr>
              <w:rPr>
                <w:ins w:id="802" w:author="Andrew Wilkinson [2]" w:date="2023-06-27T18:27:00Z"/>
                <w:lang w:val="es-ES"/>
              </w:rPr>
            </w:pPr>
          </w:p>
          <w:p w14:paraId="772EC0FE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7AEC1CA" w14:textId="477F60AC" w:rsidR="0078278C" w:rsidRPr="0078278C" w:rsidRDefault="0078278C" w:rsidP="0078278C">
            <w:pPr>
              <w:rPr>
                <w:lang w:val="es-ES"/>
              </w:rPr>
            </w:pPr>
            <w:del w:id="803" w:author="Andrew Wilkinson [2]" w:date="2023-06-27T18:14:00Z">
              <w:r w:rsidRPr="0078278C" w:rsidDel="00A8325C">
                <w:rPr>
                  <w:lang w:val="es-ES"/>
                </w:rPr>
                <w:lastRenderedPageBreak/>
                <w:delText>Jack. p</w:delText>
              </w:r>
            </w:del>
            <w:ins w:id="804" w:author="Andrew Wilkinson [2]" w:date="2023-06-27T18:14:00Z">
              <w:r w:rsidR="00A8325C">
                <w:rPr>
                  <w:lang w:val="es-ES"/>
                </w:rPr>
                <w:t>P</w:t>
              </w:r>
            </w:ins>
            <w:r w:rsidRPr="0078278C">
              <w:rPr>
                <w:lang w:val="es-ES"/>
              </w:rPr>
              <w:t xml:space="preserve">ero </w:t>
            </w:r>
            <w:del w:id="805" w:author="Andrew Wilkinson [2]" w:date="2023-06-27T18:22:00Z">
              <w:r w:rsidRPr="0078278C" w:rsidDel="00D32465">
                <w:rPr>
                  <w:lang w:val="es-ES"/>
                </w:rPr>
                <w:delText>yetis</w:delText>
              </w:r>
            </w:del>
            <w:ins w:id="806" w:author="Andrew Wilkinson [2]" w:date="2023-06-27T18:22:00Z">
              <w:r w:rsidR="00D32465">
                <w:rPr>
                  <w:lang w:val="es-ES"/>
                </w:rPr>
                <w:t>Yetis</w:t>
              </w:r>
            </w:ins>
            <w:r w:rsidRPr="0078278C">
              <w:rPr>
                <w:lang w:val="es-ES"/>
              </w:rPr>
              <w:t>, antes de que él golpeó esa maravillosa mezcla de estrellas</w:t>
            </w:r>
            <w:ins w:id="807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664D436A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3D201BF7" w14:textId="45121DA9" w:rsidR="0078278C" w:rsidRPr="0078278C" w:rsidRDefault="0078278C" w:rsidP="0078278C">
            <w:pPr>
              <w:rPr>
                <w:lang w:val="es-ES"/>
              </w:rPr>
            </w:pPr>
            <w:del w:id="808" w:author="Andrew Wilkinson [2]" w:date="2023-06-27T18:20:00Z">
              <w:r w:rsidRPr="0078278C" w:rsidDel="00866DED">
                <w:rPr>
                  <w:lang w:val="es-ES"/>
                </w:rPr>
                <w:delText xml:space="preserve">simplemente </w:delText>
              </w:r>
            </w:del>
            <w:ins w:id="809" w:author="Andrew Wilkinson [2]" w:date="2023-06-27T18:20:00Z">
              <w:r w:rsidR="00866DED">
                <w:rPr>
                  <w:lang w:val="es-ES"/>
                </w:rPr>
                <w:t>S</w:t>
              </w:r>
              <w:r w:rsidR="00866DED" w:rsidRPr="0078278C">
                <w:rPr>
                  <w:lang w:val="es-ES"/>
                </w:rPr>
                <w:t xml:space="preserve">implemente </w:t>
              </w:r>
            </w:ins>
            <w:r w:rsidRPr="0078278C">
              <w:rPr>
                <w:lang w:val="es-ES"/>
              </w:rPr>
              <w:t>una fantástica combinación de historias Jack, me encanta la variedad</w:t>
            </w:r>
            <w:ins w:id="810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13DDA022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3855042E" w14:textId="16C3899D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"</w:t>
            </w:r>
            <w:del w:id="811" w:author="Andrew Wilkinson [2]" w:date="2023-06-27T18:20:00Z">
              <w:r w:rsidRPr="0078278C" w:rsidDel="00866DED">
                <w:rPr>
                  <w:lang w:val="es-ES"/>
                </w:rPr>
                <w:delText>enfermo</w:delText>
              </w:r>
            </w:del>
            <w:ins w:id="812" w:author="Andrew Wilkinson [2]" w:date="2023-06-27T18:20:00Z">
              <w:r w:rsidR="00866DED">
                <w:rPr>
                  <w:lang w:val="es-ES"/>
                </w:rPr>
                <w:t>E</w:t>
              </w:r>
              <w:r w:rsidR="00866DED" w:rsidRPr="0078278C">
                <w:rPr>
                  <w:lang w:val="es-ES"/>
                </w:rPr>
                <w:t>nfermo</w:t>
              </w:r>
            </w:ins>
            <w:r w:rsidRPr="0078278C">
              <w:rPr>
                <w:lang w:val="es-ES"/>
              </w:rPr>
              <w:t>" cita el cantautor Neil Sedaka</w:t>
            </w:r>
            <w:ins w:id="813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308E2BA8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92DA8CB" w14:textId="7E27969C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Terminar algo es difícil</w:t>
            </w:r>
            <w:ins w:id="814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47B148A4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773C8DB2" w14:textId="1ED3CA87" w:rsidR="0078278C" w:rsidRPr="0078278C" w:rsidRDefault="0078278C" w:rsidP="0078278C">
            <w:pPr>
              <w:rPr>
                <w:lang w:val="es-ES"/>
              </w:rPr>
            </w:pPr>
            <w:del w:id="815" w:author="Andrew Wilkinson [2]" w:date="2023-06-27T18:20:00Z">
              <w:r w:rsidRPr="0078278C" w:rsidDel="00866DED">
                <w:rPr>
                  <w:lang w:val="es-ES"/>
                </w:rPr>
                <w:delText xml:space="preserve">los </w:delText>
              </w:r>
            </w:del>
            <w:ins w:id="816" w:author="Andrew Wilkinson [2]" w:date="2023-06-27T18:20:00Z">
              <w:r w:rsidR="00866DED">
                <w:rPr>
                  <w:lang w:val="es-ES"/>
                </w:rPr>
                <w:t>L</w:t>
              </w:r>
              <w:r w:rsidR="00866DED" w:rsidRPr="0078278C">
                <w:rPr>
                  <w:lang w:val="es-ES"/>
                </w:rPr>
                <w:t xml:space="preserve">os </w:t>
              </w:r>
            </w:ins>
            <w:r w:rsidRPr="0078278C">
              <w:rPr>
                <w:lang w:val="es-ES"/>
              </w:rPr>
              <w:t>pañuelos, las lágrimas, el golpe</w:t>
            </w:r>
            <w:ins w:id="817" w:author="Andrew Wilkinson [2]" w:date="2023-06-27T18:14:00Z">
              <w:r w:rsidR="00A8325C">
                <w:rPr>
                  <w:lang w:val="es-ES"/>
                </w:rPr>
                <w:t>.</w:t>
              </w:r>
            </w:ins>
            <w:del w:id="818" w:author="Andrew Wilkinson [2]" w:date="2023-06-27T18:14:00Z">
              <w:r w:rsidRPr="0078278C" w:rsidDel="00A8325C">
                <w:rPr>
                  <w:lang w:val="es-ES"/>
                </w:rPr>
                <w:delText>,</w:delText>
              </w:r>
            </w:del>
          </w:p>
          <w:p w14:paraId="6914E8DC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62364238" w14:textId="1AEF4CCD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Jack no hay nada divertido en una ruptura, nada bueno en una ruptura</w:t>
            </w:r>
            <w:ins w:id="819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569759AD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07581AF1" w14:textId="5B4072C0" w:rsidR="0078278C" w:rsidRPr="0078278C" w:rsidRDefault="00866DED" w:rsidP="0078278C">
            <w:pPr>
              <w:rPr>
                <w:lang w:val="es-ES"/>
              </w:rPr>
            </w:pPr>
            <w:ins w:id="820" w:author="Andrew Wilkinson [2]" w:date="2023-06-27T18:20:00Z">
              <w:r>
                <w:rPr>
                  <w:lang w:val="es-ES"/>
                </w:rPr>
                <w:t>P</w:t>
              </w:r>
            </w:ins>
            <w:del w:id="821" w:author="Andrew Wilkinson [2]" w:date="2023-06-27T18:20:00Z">
              <w:r w:rsidR="0078278C" w:rsidRPr="0078278C" w:rsidDel="00866DED">
                <w:rPr>
                  <w:lang w:val="es-ES"/>
                </w:rPr>
                <w:delText>p</w:delText>
              </w:r>
            </w:del>
            <w:r w:rsidR="0078278C" w:rsidRPr="0078278C">
              <w:rPr>
                <w:lang w:val="es-ES"/>
              </w:rPr>
              <w:t xml:space="preserve">ero </w:t>
            </w:r>
            <w:del w:id="822" w:author="Andrew Wilkinson [2]" w:date="2023-06-27T18:36:00Z">
              <w:r w:rsidR="0078278C" w:rsidRPr="0078278C" w:rsidDel="002312E9">
                <w:rPr>
                  <w:lang w:val="es-ES"/>
                </w:rPr>
                <w:delText>aún así</w:delText>
              </w:r>
            </w:del>
            <w:ins w:id="823" w:author="Andrew Wilkinson [2]" w:date="2023-06-27T18:36:00Z">
              <w:r w:rsidR="002312E9">
                <w:rPr>
                  <w:lang w:val="es-ES"/>
                </w:rPr>
                <w:t>Yetis</w:t>
              </w:r>
            </w:ins>
            <w:r w:rsidR="0078278C" w:rsidRPr="0078278C">
              <w:rPr>
                <w:lang w:val="es-ES"/>
              </w:rPr>
              <w:t>, ¿</w:t>
            </w:r>
            <w:del w:id="824" w:author="Andrew Wilkinson [2]" w:date="2023-06-27T18:36:00Z">
              <w:r w:rsidR="0078278C" w:rsidRPr="0078278C" w:rsidDel="00CF09AE">
                <w:rPr>
                  <w:lang w:val="es-ES"/>
                </w:rPr>
                <w:delText xml:space="preserve">Terminar </w:delText>
              </w:r>
            </w:del>
            <w:ins w:id="825" w:author="Andrew Wilkinson [2]" w:date="2023-06-27T18:36:00Z">
              <w:r w:rsidR="00CF09AE">
                <w:rPr>
                  <w:lang w:val="es-ES"/>
                </w:rPr>
                <w:t>t</w:t>
              </w:r>
              <w:r w:rsidR="00CF09AE" w:rsidRPr="0078278C">
                <w:rPr>
                  <w:lang w:val="es-ES"/>
                </w:rPr>
                <w:t xml:space="preserve">erminar </w:t>
              </w:r>
            </w:ins>
            <w:r w:rsidR="0078278C" w:rsidRPr="0078278C">
              <w:rPr>
                <w:lang w:val="es-ES"/>
              </w:rPr>
              <w:t>con tu jefe?</w:t>
            </w:r>
          </w:p>
          <w:p w14:paraId="5A0E41E7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70031727" w14:textId="5D484FBE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Oh, eso, eso es complicado Jack</w:t>
            </w:r>
            <w:ins w:id="826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419C2403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1E1E4FD9" w14:textId="6B4159DD" w:rsidR="0078278C" w:rsidRPr="0078278C" w:rsidRDefault="0078278C" w:rsidP="0078278C">
            <w:pPr>
              <w:rPr>
                <w:lang w:val="es-ES"/>
              </w:rPr>
            </w:pPr>
            <w:del w:id="827" w:author="Andrew Wilkinson [2]" w:date="2023-06-27T18:20:00Z">
              <w:r w:rsidRPr="0078278C" w:rsidDel="00866DED">
                <w:rPr>
                  <w:lang w:val="es-ES"/>
                </w:rPr>
                <w:delText>bueno</w:delText>
              </w:r>
            </w:del>
            <w:ins w:id="828" w:author="Andrew Wilkinson [2]" w:date="2023-06-27T18:20:00Z">
              <w:r w:rsidR="00866DED">
                <w:rPr>
                  <w:lang w:val="es-ES"/>
                </w:rPr>
                <w:t>B</w:t>
              </w:r>
              <w:r w:rsidR="00866DED" w:rsidRPr="0078278C">
                <w:rPr>
                  <w:lang w:val="es-ES"/>
                </w:rPr>
                <w:t>ueno</w:t>
              </w:r>
            </w:ins>
            <w:r w:rsidRPr="0078278C">
              <w:rPr>
                <w:lang w:val="es-ES"/>
              </w:rPr>
              <w:t>, hay una empresa en Japón que le renunciará a tu jefe por ti</w:t>
            </w:r>
            <w:ins w:id="829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0BE9F99F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A1A0EAC" w14:textId="13C14A83" w:rsidR="0078278C" w:rsidRPr="0078278C" w:rsidRDefault="0078278C" w:rsidP="0078278C">
            <w:pPr>
              <w:rPr>
                <w:lang w:val="es-ES"/>
              </w:rPr>
            </w:pPr>
            <w:del w:id="830" w:author="Andrew Wilkinson [2]" w:date="2023-06-27T18:20:00Z">
              <w:r w:rsidRPr="0078278C" w:rsidDel="00866DED">
                <w:rPr>
                  <w:lang w:val="es-ES"/>
                </w:rPr>
                <w:delText xml:space="preserve">escucha </w:delText>
              </w:r>
            </w:del>
            <w:ins w:id="831" w:author="Andrew Wilkinson [2]" w:date="2023-06-27T18:20:00Z">
              <w:r w:rsidR="00866DED">
                <w:rPr>
                  <w:lang w:val="es-ES"/>
                </w:rPr>
                <w:t>E</w:t>
              </w:r>
              <w:r w:rsidR="00866DED" w:rsidRPr="0078278C">
                <w:rPr>
                  <w:lang w:val="es-ES"/>
                </w:rPr>
                <w:t xml:space="preserve">scucha </w:t>
              </w:r>
            </w:ins>
            <w:r w:rsidRPr="0078278C">
              <w:rPr>
                <w:lang w:val="es-ES"/>
              </w:rPr>
              <w:t>esto, esta empresa japonesa le renuncia a tu jefe, como si fuera un jefe para ti</w:t>
            </w:r>
            <w:ins w:id="832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44B1A205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6DA162DE" w14:textId="55D52C9F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 xml:space="preserve">Esta empresa se llama </w:t>
            </w:r>
            <w:del w:id="833" w:author="Andrew Wilkinson [2]" w:date="2023-06-27T18:37:00Z">
              <w:r w:rsidRPr="0078278C" w:rsidDel="006F2A73">
                <w:rPr>
                  <w:lang w:val="es-ES"/>
                </w:rPr>
                <w:delText>EXIT</w:delText>
              </w:r>
            </w:del>
            <w:ins w:id="834" w:author="Andrew Wilkinson [2]" w:date="2023-06-27T18:37:00Z">
              <w:r w:rsidR="006F2A73">
                <w:rPr>
                  <w:lang w:val="es-ES"/>
                </w:rPr>
                <w:t>Exi</w:t>
              </w:r>
            </w:ins>
            <w:ins w:id="835" w:author="Andrew Wilkinson [2]" w:date="2023-06-27T18:38:00Z">
              <w:r w:rsidR="006F2A73">
                <w:rPr>
                  <w:lang w:val="es-ES"/>
                </w:rPr>
                <w:t>t</w:t>
              </w:r>
            </w:ins>
            <w:r w:rsidRPr="0078278C">
              <w:rPr>
                <w:lang w:val="es-ES"/>
              </w:rPr>
              <w:t>, y su modelo de negocio es bastante simple</w:t>
            </w:r>
            <w:ins w:id="836" w:author="Andrew Wilkinson [2]" w:date="2023-06-27T18:14:00Z">
              <w:r w:rsidR="00A8325C">
                <w:rPr>
                  <w:lang w:val="es-ES"/>
                </w:rPr>
                <w:t>.</w:t>
              </w:r>
            </w:ins>
            <w:del w:id="837" w:author="Andrew Wilkinson [2]" w:date="2023-06-27T18:14:00Z">
              <w:r w:rsidRPr="0078278C" w:rsidDel="00A8325C">
                <w:rPr>
                  <w:lang w:val="es-ES"/>
                </w:rPr>
                <w:delText>,</w:delText>
              </w:r>
            </w:del>
          </w:p>
          <w:p w14:paraId="635AE2AC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30B6BC6C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Sí, sí. Básicamente, pagas ese dinero y renuncian a tu trabajo.</w:t>
            </w:r>
          </w:p>
          <w:p w14:paraId="6D675033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F7CB3FB" w14:textId="34CB92A9" w:rsidR="0078278C" w:rsidRPr="0078278C" w:rsidRDefault="0078278C" w:rsidP="0078278C">
            <w:pPr>
              <w:rPr>
                <w:lang w:val="es-ES"/>
              </w:rPr>
            </w:pPr>
            <w:del w:id="838" w:author="Andrew Wilkinson [2]" w:date="2023-06-27T18:20:00Z">
              <w:r w:rsidRPr="0078278C" w:rsidDel="00866DED">
                <w:rPr>
                  <w:lang w:val="es-ES"/>
                </w:rPr>
                <w:delText xml:space="preserve">por </w:delText>
              </w:r>
            </w:del>
            <w:ins w:id="839" w:author="Andrew Wilkinson [2]" w:date="2023-06-27T18:20:00Z">
              <w:r w:rsidR="00866DED">
                <w:rPr>
                  <w:lang w:val="es-ES"/>
                </w:rPr>
                <w:t>P</w:t>
              </w:r>
              <w:r w:rsidR="00866DED" w:rsidRPr="0078278C">
                <w:rPr>
                  <w:lang w:val="es-ES"/>
                </w:rPr>
                <w:t>or</w:t>
              </w:r>
            </w:ins>
            <w:del w:id="840" w:author="Andrew Wilkinson [2]" w:date="2023-06-27T18:20:00Z">
              <w:r w:rsidRPr="0078278C" w:rsidDel="00866DED">
                <w:rPr>
                  <w:lang w:val="es-ES"/>
                </w:rPr>
                <w:delText>$</w:delText>
              </w:r>
            </w:del>
            <w:r w:rsidRPr="0078278C">
              <w:rPr>
                <w:lang w:val="es-ES"/>
              </w:rPr>
              <w:t xml:space="preserve"> 144 dólares. Esta empresa orquestará la renuncia perfecta para ti</w:t>
            </w:r>
            <w:ins w:id="841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5E117CF9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FF43FA9" w14:textId="7367F0D4" w:rsidR="0078278C" w:rsidRPr="0078278C" w:rsidRDefault="0078278C" w:rsidP="0078278C">
            <w:pPr>
              <w:rPr>
                <w:lang w:val="es-ES"/>
              </w:rPr>
            </w:pPr>
            <w:del w:id="842" w:author="Andrew Wilkinson [2]" w:date="2023-06-27T18:20:00Z">
              <w:r w:rsidRPr="0078278C" w:rsidDel="00866DED">
                <w:rPr>
                  <w:lang w:val="es-ES"/>
                </w:rPr>
                <w:delText>$</w:delText>
              </w:r>
            </w:del>
            <w:r w:rsidRPr="0078278C">
              <w:rPr>
                <w:lang w:val="es-ES"/>
              </w:rPr>
              <w:t>144 dólares están diseñando tu renuncia</w:t>
            </w:r>
            <w:ins w:id="843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383B231E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4FBEFEE1" w14:textId="4D58725E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 xml:space="preserve">Esta empresa </w:t>
            </w:r>
            <w:del w:id="844" w:author="Andrew Wilkinson [2]" w:date="2023-06-27T18:38:00Z">
              <w:r w:rsidRPr="0078278C" w:rsidDel="004262EC">
                <w:rPr>
                  <w:lang w:val="es-ES"/>
                </w:rPr>
                <w:delText xml:space="preserve">EXIT </w:delText>
              </w:r>
            </w:del>
            <w:ins w:id="845" w:author="Andrew Wilkinson [2]" w:date="2023-06-27T18:38:00Z">
              <w:r w:rsidR="004262EC">
                <w:rPr>
                  <w:lang w:val="es-ES"/>
                </w:rPr>
                <w:t>Exit</w:t>
              </w:r>
              <w:r w:rsidR="004262EC" w:rsidRPr="0078278C">
                <w:rPr>
                  <w:lang w:val="es-ES"/>
                </w:rPr>
                <w:t xml:space="preserve"> </w:t>
              </w:r>
            </w:ins>
            <w:r w:rsidRPr="0078278C">
              <w:rPr>
                <w:lang w:val="es-ES"/>
              </w:rPr>
              <w:t>elige el día perfecto para que te vayas y elabora la carta perfecta para decir adiós</w:t>
            </w:r>
            <w:ins w:id="846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6D44D46E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04965FE0" w14:textId="788B56F4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Luego, llamarán a tu jefe y se encargarán de la dura conversación en tu nombre</w:t>
            </w:r>
            <w:ins w:id="847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17E8B4AC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567E8F9" w14:textId="43836C0C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Sólo quiero decir: En nombre de mi cliente que estas últimas 8 semanas han sido las mejores de mi carrera</w:t>
            </w:r>
            <w:ins w:id="848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0E618508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4E393EF3" w14:textId="32BA16D6" w:rsidR="0078278C" w:rsidRPr="0078278C" w:rsidRDefault="0078278C" w:rsidP="0078278C">
            <w:pPr>
              <w:rPr>
                <w:lang w:val="es-ES"/>
              </w:rPr>
            </w:pPr>
            <w:del w:id="849" w:author="Andrew Wilkinson [2]" w:date="2023-06-27T18:20:00Z">
              <w:r w:rsidRPr="0078278C" w:rsidDel="00D32465">
                <w:rPr>
                  <w:lang w:val="es-ES"/>
                </w:rPr>
                <w:delText xml:space="preserve">y </w:delText>
              </w:r>
            </w:del>
            <w:ins w:id="850" w:author="Andrew Wilkinson [2]" w:date="2023-06-27T18:20:00Z">
              <w:r w:rsidR="00D32465">
                <w:rPr>
                  <w:lang w:val="es-ES"/>
                </w:rPr>
                <w:t>Y</w:t>
              </w:r>
              <w:r w:rsidR="00D32465" w:rsidRPr="0078278C">
                <w:rPr>
                  <w:lang w:val="es-ES"/>
                </w:rPr>
                <w:t xml:space="preserve"> </w:t>
              </w:r>
            </w:ins>
            <w:r w:rsidRPr="0078278C">
              <w:rPr>
                <w:lang w:val="es-ES"/>
              </w:rPr>
              <w:t>van a estar como, ¿qué es exactamente lo que dices que haces aquí?</w:t>
            </w:r>
          </w:p>
          <w:p w14:paraId="0530CF37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3C8A29C7" w14:textId="4126405B" w:rsidR="0078278C" w:rsidRPr="0078278C" w:rsidRDefault="0078278C" w:rsidP="0078278C">
            <w:pPr>
              <w:rPr>
                <w:lang w:val="es-ES"/>
              </w:rPr>
            </w:pPr>
            <w:del w:id="851" w:author="Andrew Wilkinson [2]" w:date="2023-06-27T18:20:00Z">
              <w:r w:rsidRPr="0078278C" w:rsidDel="00D32465">
                <w:rPr>
                  <w:lang w:val="es-ES"/>
                </w:rPr>
                <w:lastRenderedPageBreak/>
                <w:delText xml:space="preserve">mi </w:delText>
              </w:r>
            </w:del>
            <w:ins w:id="852" w:author="Andrew Wilkinson [2]" w:date="2023-06-27T18:20:00Z">
              <w:r w:rsidR="00D32465">
                <w:rPr>
                  <w:lang w:val="es-ES"/>
                </w:rPr>
                <w:t>M</w:t>
              </w:r>
              <w:r w:rsidR="00D32465" w:rsidRPr="0078278C">
                <w:rPr>
                  <w:lang w:val="es-ES"/>
                </w:rPr>
                <w:t xml:space="preserve">i </w:t>
              </w:r>
            </w:ins>
            <w:r w:rsidRPr="0078278C">
              <w:rPr>
                <w:lang w:val="es-ES"/>
              </w:rPr>
              <w:t>cliente dice que nunca olvidará la mentoría que le proporcionaste.</w:t>
            </w:r>
          </w:p>
          <w:p w14:paraId="1B7184FF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6D07EBF9" w14:textId="2E495556" w:rsidR="0078278C" w:rsidRPr="0078278C" w:rsidRDefault="0078278C" w:rsidP="0078278C">
            <w:pPr>
              <w:rPr>
                <w:lang w:val="es-ES"/>
              </w:rPr>
            </w:pPr>
            <w:del w:id="853" w:author="Andrew Wilkinson [2]" w:date="2023-06-27T18:20:00Z">
              <w:r w:rsidRPr="0078278C" w:rsidDel="00D32465">
                <w:rPr>
                  <w:lang w:val="es-ES"/>
                </w:rPr>
                <w:delText xml:space="preserve">pero </w:delText>
              </w:r>
            </w:del>
            <w:ins w:id="854" w:author="Andrew Wilkinson [2]" w:date="2023-06-27T18:20:00Z">
              <w:r w:rsidR="00D32465">
                <w:rPr>
                  <w:lang w:val="es-ES"/>
                </w:rPr>
                <w:t>P</w:t>
              </w:r>
              <w:r w:rsidR="00D32465" w:rsidRPr="0078278C">
                <w:rPr>
                  <w:lang w:val="es-ES"/>
                </w:rPr>
                <w:t xml:space="preserve">ero </w:t>
              </w:r>
            </w:ins>
            <w:del w:id="855" w:author="Andrew Wilkinson [2]" w:date="2023-06-27T18:22:00Z">
              <w:r w:rsidRPr="0078278C" w:rsidDel="00D32465">
                <w:rPr>
                  <w:lang w:val="es-ES"/>
                </w:rPr>
                <w:delText>yetis</w:delText>
              </w:r>
            </w:del>
            <w:ins w:id="856" w:author="Andrew Wilkinson [2]" w:date="2023-06-27T18:22:00Z">
              <w:r w:rsidR="00D32465">
                <w:rPr>
                  <w:lang w:val="es-ES"/>
                </w:rPr>
                <w:t>Yetis</w:t>
              </w:r>
            </w:ins>
            <w:r w:rsidRPr="0078278C">
              <w:rPr>
                <w:lang w:val="es-ES"/>
              </w:rPr>
              <w:t xml:space="preserve">, deberíamos poner un poco de contexto aquí. Esta empresa. </w:t>
            </w:r>
            <w:del w:id="857" w:author="Andrew Wilkinson [2]" w:date="2023-06-27T18:39:00Z">
              <w:r w:rsidRPr="0078278C" w:rsidDel="00934169">
                <w:rPr>
                  <w:lang w:val="es-ES"/>
                </w:rPr>
                <w:delText xml:space="preserve">tiene </w:delText>
              </w:r>
            </w:del>
            <w:ins w:id="858" w:author="Andrew Wilkinson [2]" w:date="2023-06-27T18:39:00Z">
              <w:r w:rsidR="00934169">
                <w:rPr>
                  <w:lang w:val="es-ES"/>
                </w:rPr>
                <w:t>T</w:t>
              </w:r>
              <w:r w:rsidR="00934169" w:rsidRPr="0078278C">
                <w:rPr>
                  <w:lang w:val="es-ES"/>
                </w:rPr>
                <w:t xml:space="preserve">iene </w:t>
              </w:r>
            </w:ins>
            <w:r w:rsidRPr="0078278C">
              <w:rPr>
                <w:lang w:val="es-ES"/>
              </w:rPr>
              <w:t>una lista de espera de más de 10.000 trabajadores que quieren que renuncien por ellos.</w:t>
            </w:r>
          </w:p>
          <w:p w14:paraId="63F49848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3982E07E" w14:textId="56612703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10.000 personas están esperando para renunciar sin la confrontación</w:t>
            </w:r>
            <w:ins w:id="859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6CEB0F8C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10C05C88" w14:textId="52AC481F" w:rsidR="0078278C" w:rsidRPr="0078278C" w:rsidRDefault="00D32465" w:rsidP="0078278C">
            <w:pPr>
              <w:rPr>
                <w:lang w:val="es-ES"/>
              </w:rPr>
            </w:pPr>
            <w:ins w:id="860" w:author="Andrew Wilkinson [2]" w:date="2023-06-27T18:20:00Z">
              <w:r>
                <w:rPr>
                  <w:lang w:val="es-ES"/>
                </w:rPr>
                <w:t>E</w:t>
              </w:r>
            </w:ins>
            <w:del w:id="861" w:author="Andrew Wilkinson [2]" w:date="2023-06-27T18:20:00Z">
              <w:r w:rsidR="0078278C" w:rsidRPr="0078278C" w:rsidDel="00D32465">
                <w:rPr>
                  <w:lang w:val="es-ES"/>
                </w:rPr>
                <w:delText>e</w:delText>
              </w:r>
            </w:del>
            <w:r w:rsidR="0078278C" w:rsidRPr="0078278C">
              <w:rPr>
                <w:lang w:val="es-ES"/>
              </w:rPr>
              <w:t>s básicamente como un consultor para renunciar</w:t>
            </w:r>
            <w:ins w:id="862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3EAA8BD2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FC2DCE5" w14:textId="06CE3D2D" w:rsidR="0078278C" w:rsidRPr="0078278C" w:rsidRDefault="0078278C" w:rsidP="0078278C">
            <w:pPr>
              <w:rPr>
                <w:lang w:val="es-ES"/>
              </w:rPr>
            </w:pPr>
            <w:del w:id="863" w:author="Andrew Wilkinson [2]" w:date="2023-06-27T18:20:00Z">
              <w:r w:rsidRPr="0078278C" w:rsidDel="00D32465">
                <w:rPr>
                  <w:lang w:val="es-ES"/>
                </w:rPr>
                <w:delText xml:space="preserve">y </w:delText>
              </w:r>
            </w:del>
            <w:ins w:id="864" w:author="Andrew Wilkinson [2]" w:date="2023-06-27T18:20:00Z">
              <w:r w:rsidR="00D32465">
                <w:rPr>
                  <w:lang w:val="es-ES"/>
                </w:rPr>
                <w:t>Y</w:t>
              </w:r>
              <w:r w:rsidR="00D32465" w:rsidRPr="0078278C">
                <w:rPr>
                  <w:lang w:val="es-ES"/>
                </w:rPr>
                <w:t xml:space="preserve"> </w:t>
              </w:r>
            </w:ins>
            <w:r w:rsidRPr="0078278C">
              <w:rPr>
                <w:lang w:val="es-ES"/>
              </w:rPr>
              <w:t>renuncian, mientras tu esperas</w:t>
            </w:r>
            <w:ins w:id="865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61A0FC5B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77FE0D9D" w14:textId="495ECF1E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Ahora, Jack y yo estábamos pensando en esto ayer y estábamos como uh ¿sabes qué? Esto tiene sentido</w:t>
            </w:r>
            <w:ins w:id="866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685D4914" w14:textId="77777777" w:rsidR="0078278C" w:rsidRDefault="0078278C" w:rsidP="0078278C">
            <w:pPr>
              <w:rPr>
                <w:ins w:id="867" w:author="Andrew Wilkinson [2]" w:date="2023-06-27T18:28:00Z"/>
                <w:lang w:val="es-ES"/>
              </w:rPr>
            </w:pPr>
          </w:p>
          <w:p w14:paraId="10D602CF" w14:textId="77777777" w:rsidR="007B6B1D" w:rsidRPr="0078278C" w:rsidRDefault="007B6B1D" w:rsidP="0078278C">
            <w:pPr>
              <w:rPr>
                <w:lang w:val="es-ES"/>
              </w:rPr>
            </w:pPr>
          </w:p>
          <w:p w14:paraId="5DC966A5" w14:textId="6F694168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¡Sí! contrataste a una empresa de reclutamiento para conseguir un trabajo</w:t>
            </w:r>
            <w:ins w:id="868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1273B4BE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7BE9869B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Así que debes contratar a una empresa de disolución para dejar el trabajo.</w:t>
            </w:r>
          </w:p>
          <w:p w14:paraId="48DDE13E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0316E7F6" w14:textId="65480271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Por lo tanto, para T</w:t>
            </w:r>
            <w:del w:id="869" w:author="Andrew Wilkinson [2]" w:date="2023-06-27T18:14:00Z">
              <w:r w:rsidRPr="0078278C" w:rsidDel="00A8325C">
                <w:rPr>
                  <w:lang w:val="es-ES"/>
                </w:rPr>
                <w:delText>-boy</w:delText>
              </w:r>
            </w:del>
            <w:ins w:id="870" w:author="Andrew Wilkinson [2]" w:date="2023-06-27T18:15:00Z">
              <w:r w:rsidR="00A8325C">
                <w:rPr>
                  <w:lang w:val="es-ES"/>
                </w:rPr>
                <w:t>BOY</w:t>
              </w:r>
            </w:ins>
            <w:r w:rsidRPr="0078278C">
              <w:rPr>
                <w:lang w:val="es-ES"/>
              </w:rPr>
              <w:t xml:space="preserve"> martes </w:t>
            </w:r>
            <w:del w:id="871" w:author="Andrew Wilkinson [2]" w:date="2023-06-27T18:21:00Z">
              <w:r w:rsidRPr="0078278C" w:rsidDel="00D32465">
                <w:rPr>
                  <w:lang w:val="es-ES"/>
                </w:rPr>
                <w:delText>yeties</w:delText>
              </w:r>
            </w:del>
            <w:ins w:id="872" w:author="Andrew Wilkinson [2]" w:date="2023-06-27T18:22:00Z">
              <w:r w:rsidR="00D32465">
                <w:rPr>
                  <w:lang w:val="es-ES"/>
                </w:rPr>
                <w:t>Yetis</w:t>
              </w:r>
            </w:ins>
            <w:r w:rsidRPr="0078278C">
              <w:rPr>
                <w:lang w:val="es-ES"/>
              </w:rPr>
              <w:t>, queremos saber de usted</w:t>
            </w:r>
            <w:ins w:id="873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20CD7314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04C48E47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¿Cuál es la peor parte de dejar un trabajo?</w:t>
            </w:r>
          </w:p>
          <w:p w14:paraId="0392F344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378B3765" w14:textId="6D9ED3A9" w:rsidR="0078278C" w:rsidRPr="0078278C" w:rsidRDefault="00D32465" w:rsidP="0078278C">
            <w:pPr>
              <w:rPr>
                <w:lang w:val="es-ES"/>
              </w:rPr>
            </w:pPr>
            <w:ins w:id="874" w:author="Andrew Wilkinson [2]" w:date="2023-06-27T18:21:00Z">
              <w:r>
                <w:rPr>
                  <w:lang w:val="es-ES"/>
                </w:rPr>
                <w:t>Y</w:t>
              </w:r>
            </w:ins>
            <w:del w:id="875" w:author="Andrew Wilkinson [2]" w:date="2023-06-27T18:21:00Z">
              <w:r w:rsidR="0078278C" w:rsidRPr="0078278C" w:rsidDel="00D32465">
                <w:rPr>
                  <w:lang w:val="es-ES"/>
                </w:rPr>
                <w:delText>y</w:delText>
              </w:r>
            </w:del>
            <w:r w:rsidR="0078278C" w:rsidRPr="0078278C">
              <w:rPr>
                <w:lang w:val="es-ES"/>
              </w:rPr>
              <w:t xml:space="preserve"> pagarías 144 dólares a un consultor para evitar esas cosas</w:t>
            </w:r>
            <w:ins w:id="876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72D8E04D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0521D62C" w14:textId="467C919E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En realidad, más específicamente. ¿Cuánto le pagarías a un consultor por la coordinación de tu renuncia</w:t>
            </w:r>
            <w:ins w:id="877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7E22148C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7C7B3265" w14:textId="6C2C3E89" w:rsidR="0078278C" w:rsidRPr="0078278C" w:rsidRDefault="0078278C" w:rsidP="0078278C">
            <w:pPr>
              <w:rPr>
                <w:lang w:val="es-ES"/>
              </w:rPr>
            </w:pPr>
            <w:del w:id="878" w:author="Andrew Wilkinson [2]" w:date="2023-06-27T18:21:00Z">
              <w:r w:rsidRPr="0078278C" w:rsidDel="00D32465">
                <w:rPr>
                  <w:lang w:val="es-ES"/>
                </w:rPr>
                <w:delText xml:space="preserve">por </w:delText>
              </w:r>
            </w:del>
            <w:ins w:id="879" w:author="Andrew Wilkinson [2]" w:date="2023-06-27T18:21:00Z">
              <w:r w:rsidR="00D32465">
                <w:rPr>
                  <w:lang w:val="es-ES"/>
                </w:rPr>
                <w:t>P</w:t>
              </w:r>
              <w:r w:rsidR="00D32465" w:rsidRPr="0078278C">
                <w:rPr>
                  <w:lang w:val="es-ES"/>
                </w:rPr>
                <w:t xml:space="preserve">or </w:t>
              </w:r>
            </w:ins>
            <w:r w:rsidRPr="0078278C">
              <w:rPr>
                <w:lang w:val="es-ES"/>
              </w:rPr>
              <w:t>el diseño de tu renuncia</w:t>
            </w:r>
            <w:ins w:id="880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1D49507E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0A1B8BC" w14:textId="12A4FD9A" w:rsidR="0078278C" w:rsidRPr="0078278C" w:rsidRDefault="0078278C" w:rsidP="0078278C">
            <w:pPr>
              <w:rPr>
                <w:lang w:val="es-ES"/>
              </w:rPr>
            </w:pPr>
            <w:del w:id="881" w:author="Andrew Wilkinson [2]" w:date="2023-06-27T18:21:00Z">
              <w:r w:rsidRPr="0078278C" w:rsidDel="00D32465">
                <w:rPr>
                  <w:lang w:val="es-ES"/>
                </w:rPr>
                <w:delText xml:space="preserve">yetties </w:delText>
              </w:r>
            </w:del>
            <w:ins w:id="882" w:author="Andrew Wilkinson [2]" w:date="2023-06-27T18:22:00Z">
              <w:r w:rsidR="00D32465">
                <w:rPr>
                  <w:lang w:val="es-ES"/>
                </w:rPr>
                <w:t>Yetis</w:t>
              </w:r>
            </w:ins>
            <w:ins w:id="883" w:author="Andrew Wilkinson [2]" w:date="2023-06-27T18:21:00Z">
              <w:r w:rsidR="00D32465" w:rsidRPr="0078278C">
                <w:rPr>
                  <w:lang w:val="es-ES"/>
                </w:rPr>
                <w:t xml:space="preserve"> </w:t>
              </w:r>
            </w:ins>
            <w:r w:rsidRPr="0078278C">
              <w:rPr>
                <w:lang w:val="es-ES"/>
              </w:rPr>
              <w:t>queremos saber, lo escuchaste aquí en el programa de T</w:t>
            </w:r>
            <w:del w:id="884" w:author="Andrew Wilkinson [2]" w:date="2023-06-27T18:15:00Z">
              <w:r w:rsidRPr="0078278C" w:rsidDel="00A8325C">
                <w:rPr>
                  <w:lang w:val="es-ES"/>
                </w:rPr>
                <w:delText>-boy</w:delText>
              </w:r>
            </w:del>
            <w:ins w:id="885" w:author="Andrew Wilkinson [2]" w:date="2023-06-27T18:15:00Z">
              <w:r w:rsidR="00A8325C">
                <w:rPr>
                  <w:lang w:val="es-ES"/>
                </w:rPr>
                <w:t>BOY</w:t>
              </w:r>
            </w:ins>
            <w:r w:rsidRPr="0078278C">
              <w:rPr>
                <w:lang w:val="es-ES"/>
              </w:rPr>
              <w:t xml:space="preserve"> y Twitter instantáneo</w:t>
            </w:r>
            <w:ins w:id="886" w:author="Andrew Wilkinson [2]" w:date="2023-06-27T18:14:00Z">
              <w:r w:rsidR="00A8325C">
                <w:rPr>
                  <w:lang w:val="es-ES"/>
                </w:rPr>
                <w:t>.</w:t>
              </w:r>
            </w:ins>
          </w:p>
          <w:p w14:paraId="7738B84B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60317B2" w14:textId="6B78DFBC" w:rsidR="0078278C" w:rsidRPr="0078278C" w:rsidRDefault="00A8325C" w:rsidP="0078278C">
            <w:pPr>
              <w:rPr>
                <w:lang w:val="es-ES"/>
              </w:rPr>
            </w:pPr>
            <w:ins w:id="887" w:author="Andrew Wilkinson [2]" w:date="2023-06-27T18:15:00Z">
              <w:r>
                <w:rPr>
                  <w:lang w:val="es-ES"/>
                </w:rPr>
                <w:t>E</w:t>
              </w:r>
            </w:ins>
            <w:del w:id="888" w:author="Andrew Wilkinson [2]" w:date="2023-06-27T18:15:00Z">
              <w:r w:rsidR="0078278C" w:rsidRPr="0078278C" w:rsidDel="00A8325C">
                <w:rPr>
                  <w:lang w:val="es-ES"/>
                </w:rPr>
                <w:delText>e</w:delText>
              </w:r>
            </w:del>
            <w:r w:rsidR="0078278C" w:rsidRPr="0078278C">
              <w:rPr>
                <w:lang w:val="es-ES"/>
              </w:rPr>
              <w:t>sas tres historias, 15 años antes de esta canción</w:t>
            </w:r>
            <w:ins w:id="889" w:author="Andrew Wilkinson [2]" w:date="2023-06-27T18:15:00Z">
              <w:r>
                <w:rPr>
                  <w:lang w:val="es-ES"/>
                </w:rPr>
                <w:t>.</w:t>
              </w:r>
            </w:ins>
          </w:p>
          <w:p w14:paraId="4FB0EAA5" w14:textId="77777777" w:rsidR="0078278C" w:rsidRPr="0078278C" w:rsidDel="007B6B1D" w:rsidRDefault="0078278C" w:rsidP="0078278C">
            <w:pPr>
              <w:rPr>
                <w:del w:id="890" w:author="Andrew Wilkinson [2]" w:date="2023-06-27T18:29:00Z"/>
                <w:lang w:val="es-ES"/>
              </w:rPr>
            </w:pPr>
          </w:p>
          <w:p w14:paraId="512693C2" w14:textId="2FC1317A" w:rsidR="0078278C" w:rsidRPr="0078278C" w:rsidDel="007B6B1D" w:rsidRDefault="0078278C" w:rsidP="0078278C">
            <w:pPr>
              <w:rPr>
                <w:del w:id="891" w:author="Andrew Wilkinson [2]" w:date="2023-06-27T18:29:00Z"/>
                <w:lang w:val="es-ES"/>
              </w:rPr>
            </w:pPr>
            <w:del w:id="892" w:author="Andrew Wilkinson [2]" w:date="2023-06-27T18:29:00Z">
              <w:r w:rsidRPr="0078278C" w:rsidDel="007B6B1D">
                <w:rPr>
                  <w:lang w:val="es-ES"/>
                </w:rPr>
                <w:delText>INTRO</w:delText>
              </w:r>
            </w:del>
          </w:p>
          <w:p w14:paraId="4FFF4ED2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107FA3DC" w14:textId="6F4BBEC9" w:rsidR="0078278C" w:rsidRPr="0078278C" w:rsidRDefault="0078278C" w:rsidP="0078278C">
            <w:pPr>
              <w:rPr>
                <w:lang w:val="es-ES"/>
              </w:rPr>
            </w:pPr>
            <w:del w:id="893" w:author="Andrew Wilkinson [2]" w:date="2023-06-27T18:22:00Z">
              <w:r w:rsidRPr="0078278C" w:rsidDel="00D32465">
                <w:rPr>
                  <w:lang w:val="es-ES"/>
                </w:rPr>
                <w:delText xml:space="preserve">para </w:delText>
              </w:r>
            </w:del>
            <w:ins w:id="894" w:author="Andrew Wilkinson [2]" w:date="2023-06-27T18:22:00Z">
              <w:r w:rsidR="00D32465">
                <w:rPr>
                  <w:lang w:val="es-ES"/>
                </w:rPr>
                <w:t>P</w:t>
              </w:r>
              <w:r w:rsidR="00D32465" w:rsidRPr="0078278C">
                <w:rPr>
                  <w:lang w:val="es-ES"/>
                </w:rPr>
                <w:t xml:space="preserve">ara </w:t>
              </w:r>
            </w:ins>
            <w:r w:rsidRPr="0078278C">
              <w:rPr>
                <w:lang w:val="es-ES"/>
              </w:rPr>
              <w:t>nuestra primera historia. Las acciones de reparto de pizza que han estado cayendo, pero eso no significa que la pizza está muriendo.</w:t>
            </w:r>
          </w:p>
          <w:p w14:paraId="0BBDF309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11215805" w14:textId="017497BA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lastRenderedPageBreak/>
              <w:t>La pizza congelada. Esta historia es sobre la pizza congelada teniendo un gran momento</w:t>
            </w:r>
            <w:ins w:id="895" w:author="Andrew Wilkinson [2]" w:date="2023-06-27T18:15:00Z">
              <w:r w:rsidR="00A8325C">
                <w:rPr>
                  <w:lang w:val="es-ES"/>
                </w:rPr>
                <w:t>.</w:t>
              </w:r>
            </w:ins>
          </w:p>
          <w:p w14:paraId="473A70B0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801E49C" w14:textId="43F630E9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La pizza congelada está tan de moda ahora,</w:t>
            </w:r>
            <w:ins w:id="896" w:author="Andrew Wilkinson" w:date="2023-06-27T18:42:00Z">
              <w:r w:rsidR="001D4276">
                <w:rPr>
                  <w:lang w:val="es-ES"/>
                </w:rPr>
                <w:t xml:space="preserve"> pero</w:t>
              </w:r>
            </w:ins>
            <w:r w:rsidRPr="0078278C">
              <w:rPr>
                <w:lang w:val="es-ES"/>
              </w:rPr>
              <w:t xml:space="preserve"> </w:t>
            </w:r>
            <w:del w:id="897" w:author="Andrew Wilkinson" w:date="2023-06-27T18:41:00Z">
              <w:r w:rsidRPr="0078278C" w:rsidDel="00E5647C">
                <w:rPr>
                  <w:lang w:val="es-ES"/>
                </w:rPr>
                <w:delText>sin embargo</w:delText>
              </w:r>
            </w:del>
            <w:ins w:id="898" w:author="Andrew Wilkinson" w:date="2023-06-27T18:41:00Z">
              <w:r w:rsidR="00E5647C">
                <w:rPr>
                  <w:lang w:val="es-ES"/>
                </w:rPr>
                <w:t>Yetis</w:t>
              </w:r>
            </w:ins>
            <w:r w:rsidRPr="0078278C">
              <w:rPr>
                <w:lang w:val="es-ES"/>
              </w:rPr>
              <w:t>, el año pasado Jack y yo te hablamos de un apocalipsis de la pizza.</w:t>
            </w:r>
          </w:p>
          <w:p w14:paraId="6BABF1E3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3E6B7AAA" w14:textId="4BF70A37" w:rsidR="0078278C" w:rsidRPr="0078278C" w:rsidRDefault="0078278C" w:rsidP="0078278C">
            <w:pPr>
              <w:rPr>
                <w:lang w:val="es-ES"/>
              </w:rPr>
            </w:pPr>
            <w:del w:id="899" w:author="Andrew Wilkinson [2]" w:date="2023-06-27T18:22:00Z">
              <w:r w:rsidRPr="0078278C" w:rsidDel="00D32465">
                <w:rPr>
                  <w:lang w:val="es-ES"/>
                </w:rPr>
                <w:delText xml:space="preserve">el </w:delText>
              </w:r>
            </w:del>
            <w:ins w:id="900" w:author="Andrew Wilkinson [2]" w:date="2023-06-27T18:22:00Z">
              <w:r w:rsidR="00D32465">
                <w:rPr>
                  <w:lang w:val="es-ES"/>
                </w:rPr>
                <w:t>E</w:t>
              </w:r>
              <w:r w:rsidR="00D32465" w:rsidRPr="0078278C">
                <w:rPr>
                  <w:lang w:val="es-ES"/>
                </w:rPr>
                <w:t xml:space="preserve">l </w:t>
              </w:r>
            </w:ins>
            <w:r w:rsidRPr="0078278C">
              <w:rPr>
                <w:lang w:val="es-ES"/>
              </w:rPr>
              <w:t>retroceso de la pizza</w:t>
            </w:r>
            <w:ins w:id="901" w:author="Andrew Wilkinson [2]" w:date="2023-06-27T18:15:00Z">
              <w:r w:rsidR="00A8325C">
                <w:rPr>
                  <w:lang w:val="es-ES"/>
                </w:rPr>
                <w:t>.</w:t>
              </w:r>
            </w:ins>
          </w:p>
          <w:p w14:paraId="3C4DA67F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09F92EB5" w14:textId="7BD5BE5B" w:rsidR="0078278C" w:rsidRPr="0078278C" w:rsidRDefault="0078278C" w:rsidP="0078278C">
            <w:pPr>
              <w:rPr>
                <w:lang w:val="es-ES"/>
              </w:rPr>
            </w:pPr>
            <w:del w:id="902" w:author="Andrew Wilkinson [2]" w:date="2023-06-27T18:22:00Z">
              <w:r w:rsidRPr="0078278C" w:rsidDel="00D32465">
                <w:rPr>
                  <w:lang w:val="es-ES"/>
                </w:rPr>
                <w:delText xml:space="preserve">el </w:delText>
              </w:r>
            </w:del>
            <w:ins w:id="903" w:author="Andrew Wilkinson [2]" w:date="2023-06-27T18:22:00Z">
              <w:r w:rsidR="00D32465">
                <w:rPr>
                  <w:lang w:val="es-ES"/>
                </w:rPr>
                <w:t>E</w:t>
              </w:r>
              <w:r w:rsidR="00D32465" w:rsidRPr="0078278C">
                <w:rPr>
                  <w:lang w:val="es-ES"/>
                </w:rPr>
                <w:t xml:space="preserve">l </w:t>
              </w:r>
            </w:ins>
            <w:r w:rsidRPr="0078278C">
              <w:rPr>
                <w:lang w:val="es-ES"/>
              </w:rPr>
              <w:t xml:space="preserve">peperoni </w:t>
            </w:r>
            <w:del w:id="904" w:author="Andrew Wilkinson" w:date="2023-06-27T18:44:00Z">
              <w:r w:rsidRPr="0078278C" w:rsidDel="006A113D">
                <w:rPr>
                  <w:lang w:val="es-ES"/>
                </w:rPr>
                <w:delText>P R O B L E M A</w:delText>
              </w:r>
            </w:del>
            <w:ins w:id="905" w:author="Andrew Wilkinson" w:date="2023-06-27T18:44:00Z">
              <w:r w:rsidR="006A113D">
                <w:rPr>
                  <w:lang w:val="es-ES"/>
                </w:rPr>
                <w:t>problema</w:t>
              </w:r>
            </w:ins>
            <w:ins w:id="906" w:author="Andrew Wilkinson [2]" w:date="2023-06-27T18:15:00Z">
              <w:r w:rsidR="00A8325C">
                <w:rPr>
                  <w:lang w:val="es-ES"/>
                </w:rPr>
                <w:t>.</w:t>
              </w:r>
            </w:ins>
          </w:p>
          <w:p w14:paraId="37817DB1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7DBFC205" w14:textId="3DE63309" w:rsidR="0078278C" w:rsidRPr="0078278C" w:rsidRDefault="0078278C" w:rsidP="0078278C">
            <w:pPr>
              <w:rPr>
                <w:lang w:val="es-ES"/>
              </w:rPr>
            </w:pPr>
            <w:del w:id="907" w:author="Andrew Wilkinson [2]" w:date="2023-06-27T18:22:00Z">
              <w:r w:rsidRPr="0078278C" w:rsidDel="00D32465">
                <w:rPr>
                  <w:lang w:val="es-ES"/>
                </w:rPr>
                <w:delText xml:space="preserve">la </w:delText>
              </w:r>
            </w:del>
            <w:ins w:id="908" w:author="Andrew Wilkinson [2]" w:date="2023-06-27T18:22:00Z">
              <w:r w:rsidR="00D32465">
                <w:rPr>
                  <w:lang w:val="es-ES"/>
                </w:rPr>
                <w:t>L</w:t>
              </w:r>
              <w:r w:rsidR="00D32465" w:rsidRPr="0078278C">
                <w:rPr>
                  <w:lang w:val="es-ES"/>
                </w:rPr>
                <w:t xml:space="preserve">a </w:t>
              </w:r>
            </w:ins>
            <w:r w:rsidRPr="0078278C">
              <w:rPr>
                <w:lang w:val="es-ES"/>
              </w:rPr>
              <w:t xml:space="preserve">salida </w:t>
            </w:r>
            <w:del w:id="909" w:author="Andrew Wilkinson" w:date="2023-06-27T18:45:00Z">
              <w:r w:rsidRPr="0078278C" w:rsidDel="00116A05">
                <w:rPr>
                  <w:lang w:val="es-ES"/>
                </w:rPr>
                <w:delText>pirata</w:delText>
              </w:r>
            </w:del>
            <w:ins w:id="910" w:author="Andrew Wilkinson [2]" w:date="2023-06-27T18:15:00Z">
              <w:del w:id="911" w:author="Andrew Wilkinson" w:date="2023-06-27T18:45:00Z">
                <w:r w:rsidR="00A8325C" w:rsidDel="00116A05">
                  <w:rPr>
                    <w:lang w:val="es-ES"/>
                  </w:rPr>
                  <w:delText>.</w:delText>
                </w:r>
              </w:del>
            </w:ins>
            <w:ins w:id="912" w:author="Andrew Wilkinson" w:date="2023-06-27T18:45:00Z">
              <w:r w:rsidR="00116A05">
                <w:rPr>
                  <w:lang w:val="es-ES"/>
                </w:rPr>
                <w:t>"pirlandesa."</w:t>
              </w:r>
            </w:ins>
          </w:p>
          <w:p w14:paraId="40832809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02A3C29B" w14:textId="791C620A" w:rsidR="0078278C" w:rsidRPr="0078278C" w:rsidRDefault="0078278C" w:rsidP="0078278C">
            <w:pPr>
              <w:rPr>
                <w:lang w:val="es-ES"/>
              </w:rPr>
            </w:pPr>
            <w:del w:id="913" w:author="Andrew Wilkinson [2]" w:date="2023-06-27T18:22:00Z">
              <w:r w:rsidRPr="0078278C" w:rsidDel="00D32465">
                <w:rPr>
                  <w:lang w:val="es-ES"/>
                </w:rPr>
                <w:delText xml:space="preserve">me </w:delText>
              </w:r>
            </w:del>
            <w:ins w:id="914" w:author="Andrew Wilkinson [2]" w:date="2023-06-27T18:22:00Z">
              <w:r w:rsidR="00D32465">
                <w:rPr>
                  <w:lang w:val="es-ES"/>
                </w:rPr>
                <w:t>M</w:t>
              </w:r>
              <w:r w:rsidR="00D32465" w:rsidRPr="0078278C">
                <w:rPr>
                  <w:lang w:val="es-ES"/>
                </w:rPr>
                <w:t xml:space="preserve">e </w:t>
              </w:r>
            </w:ins>
            <w:r w:rsidRPr="0078278C">
              <w:rPr>
                <w:lang w:val="es-ES"/>
              </w:rPr>
              <w:t>estoy quedando sin paz</w:t>
            </w:r>
            <w:ins w:id="915" w:author="Andrew Wilkinson [2]" w:date="2023-06-27T18:15:00Z">
              <w:r w:rsidR="00A8325C">
                <w:rPr>
                  <w:lang w:val="es-ES"/>
                </w:rPr>
                <w:t>.</w:t>
              </w:r>
            </w:ins>
          </w:p>
          <w:p w14:paraId="5F6D65E9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02EB7EEE" w14:textId="4AFB109F" w:rsidR="0078278C" w:rsidRPr="0078278C" w:rsidRDefault="0078278C" w:rsidP="0078278C">
            <w:pPr>
              <w:rPr>
                <w:lang w:val="es-ES"/>
              </w:rPr>
            </w:pPr>
            <w:del w:id="916" w:author="Andrew Wilkinson [2]" w:date="2023-06-27T18:22:00Z">
              <w:r w:rsidRPr="0078278C" w:rsidDel="00D32465">
                <w:rPr>
                  <w:lang w:val="es-ES"/>
                </w:rPr>
                <w:delText>sí</w:delText>
              </w:r>
            </w:del>
            <w:ins w:id="917" w:author="Andrew Wilkinson [2]" w:date="2023-06-27T18:22:00Z">
              <w:del w:id="918" w:author="Andrew Wilkinson" w:date="2023-06-27T18:44:00Z">
                <w:r w:rsidR="00D32465" w:rsidDel="00591DAD">
                  <w:rPr>
                    <w:lang w:val="es-ES"/>
                  </w:rPr>
                  <w:delText>S</w:delText>
                </w:r>
                <w:r w:rsidR="00D32465" w:rsidRPr="0078278C" w:rsidDel="00591DAD">
                  <w:rPr>
                    <w:lang w:val="es-ES"/>
                  </w:rPr>
                  <w:delText>í</w:delText>
                </w:r>
              </w:del>
            </w:ins>
            <w:del w:id="919" w:author="Andrew Wilkinson" w:date="2023-06-27T18:44:00Z">
              <w:r w:rsidRPr="0078278C" w:rsidDel="00591DAD">
                <w:rPr>
                  <w:lang w:val="es-ES"/>
                </w:rPr>
                <w:delText>, sí</w:delText>
              </w:r>
            </w:del>
            <w:ins w:id="920" w:author="Andrew Wilkinson" w:date="2023-06-27T18:44:00Z">
              <w:r w:rsidR="00591DAD">
                <w:rPr>
                  <w:lang w:val="es-ES"/>
                </w:rPr>
                <w:t>Yetis</w:t>
              </w:r>
            </w:ins>
            <w:r w:rsidRPr="0078278C">
              <w:rPr>
                <w:lang w:val="es-ES"/>
              </w:rPr>
              <w:t>, regresó durante la pandemia, las acciones de Domino's y Papa John's subieron más del doble</w:t>
            </w:r>
            <w:ins w:id="921" w:author="Andrew Wilkinson [2]" w:date="2023-06-27T18:15:00Z">
              <w:r w:rsidR="00A8325C">
                <w:rPr>
                  <w:lang w:val="es-ES"/>
                </w:rPr>
                <w:t>.</w:t>
              </w:r>
            </w:ins>
          </w:p>
          <w:p w14:paraId="1F712E6E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40EEDC1" w14:textId="377E13F7" w:rsidR="0078278C" w:rsidRPr="0078278C" w:rsidRDefault="0078278C" w:rsidP="0078278C">
            <w:pPr>
              <w:rPr>
                <w:lang w:val="es-ES"/>
              </w:rPr>
            </w:pPr>
            <w:del w:id="922" w:author="Andrew Wilkinson [2]" w:date="2023-06-27T18:22:00Z">
              <w:r w:rsidRPr="0078278C" w:rsidDel="00D32465">
                <w:rPr>
                  <w:lang w:val="es-ES"/>
                </w:rPr>
                <w:delText xml:space="preserve">las </w:delText>
              </w:r>
            </w:del>
            <w:ins w:id="923" w:author="Andrew Wilkinson [2]" w:date="2023-06-27T18:22:00Z">
              <w:r w:rsidR="00D32465">
                <w:rPr>
                  <w:lang w:val="es-ES"/>
                </w:rPr>
                <w:t>L</w:t>
              </w:r>
              <w:r w:rsidR="00D32465" w:rsidRPr="0078278C">
                <w:rPr>
                  <w:lang w:val="es-ES"/>
                </w:rPr>
                <w:t xml:space="preserve">as </w:t>
              </w:r>
            </w:ins>
            <w:r w:rsidRPr="0078278C">
              <w:rPr>
                <w:lang w:val="es-ES"/>
              </w:rPr>
              <w:t>cuentas y las acciones de entrega se dispararon porque la pizza era fácil, barato y seguro. Se transporta bien, se hizo básicamente para la cuarentena</w:t>
            </w:r>
            <w:ins w:id="924" w:author="Andrew Wilkinson [2]" w:date="2023-06-27T18:15:00Z">
              <w:r w:rsidR="00A8325C">
                <w:rPr>
                  <w:lang w:val="es-ES"/>
                </w:rPr>
                <w:t>.</w:t>
              </w:r>
            </w:ins>
          </w:p>
          <w:p w14:paraId="5BC3F401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0774C3FA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Pero ahora, en 2023, la pandemia ha terminado, y la pizza debería seguir creciendo en esta economía.</w:t>
            </w:r>
          </w:p>
          <w:p w14:paraId="258EF9BB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790F3F57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¿En esta economía? debería ser una economía de pizza, ¿verdad, Jack?</w:t>
            </w:r>
          </w:p>
          <w:p w14:paraId="58FDE696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1F83FD9B" w14:textId="5E490904" w:rsidR="0078278C" w:rsidRPr="0078278C" w:rsidRDefault="0078278C" w:rsidP="0078278C">
            <w:pPr>
              <w:rPr>
                <w:lang w:val="es-ES"/>
              </w:rPr>
            </w:pPr>
            <w:del w:id="925" w:author="Andrew Wilkinson [2]" w:date="2023-06-27T18:22:00Z">
              <w:r w:rsidRPr="0078278C" w:rsidDel="00D32465">
                <w:rPr>
                  <w:lang w:val="es-ES"/>
                </w:rPr>
                <w:delText xml:space="preserve">es </w:delText>
              </w:r>
            </w:del>
            <w:ins w:id="926" w:author="Andrew Wilkinson [2]" w:date="2023-06-27T18:22:00Z">
              <w:r w:rsidR="00D32465">
                <w:rPr>
                  <w:lang w:val="es-ES"/>
                </w:rPr>
                <w:t>E</w:t>
              </w:r>
              <w:r w:rsidR="00D32465" w:rsidRPr="0078278C">
                <w:rPr>
                  <w:lang w:val="es-ES"/>
                </w:rPr>
                <w:t xml:space="preserve">s </w:t>
              </w:r>
            </w:ins>
            <w:r w:rsidRPr="0078278C">
              <w:rPr>
                <w:lang w:val="es-ES"/>
              </w:rPr>
              <w:t xml:space="preserve">una planta de valor. De acuerdo con el Wall Street Journal, la pizza tiene la mayor cantidad de calorías por dólar que cualquier otro alimento que puedas comprar. </w:t>
            </w:r>
          </w:p>
          <w:p w14:paraId="25A4F97A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450392D0" w14:textId="6345517C" w:rsidR="0078278C" w:rsidRPr="0078278C" w:rsidRDefault="0078278C" w:rsidP="0078278C">
            <w:pPr>
              <w:rPr>
                <w:lang w:val="es-ES"/>
              </w:rPr>
            </w:pPr>
            <w:del w:id="927" w:author="Andrew Wilkinson [2]" w:date="2023-06-27T18:22:00Z">
              <w:r w:rsidRPr="0078278C" w:rsidDel="00D32465">
                <w:rPr>
                  <w:lang w:val="es-ES"/>
                </w:rPr>
                <w:delText xml:space="preserve">si </w:delText>
              </w:r>
            </w:del>
            <w:ins w:id="928" w:author="Andrew Wilkinson [2]" w:date="2023-06-27T18:22:00Z">
              <w:r w:rsidR="00D32465">
                <w:rPr>
                  <w:lang w:val="es-ES"/>
                </w:rPr>
                <w:t>S</w:t>
              </w:r>
              <w:r w:rsidR="00D32465" w:rsidRPr="0078278C">
                <w:rPr>
                  <w:lang w:val="es-ES"/>
                </w:rPr>
                <w:t xml:space="preserve">i </w:t>
              </w:r>
            </w:ins>
            <w:r w:rsidRPr="0078278C">
              <w:rPr>
                <w:lang w:val="es-ES"/>
              </w:rPr>
              <w:t>quieres ahorrar dinero ahora mismo deberías comer pizza por la mañana, pizza por la tarde, pizza a la hora de cenar.</w:t>
            </w:r>
          </w:p>
          <w:p w14:paraId="35241911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44E28368" w14:textId="20B4FE5A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 xml:space="preserve">Una pizza familiar puede alimentar no sé a </w:t>
            </w:r>
            <w:del w:id="929" w:author="Andrew Wilkinson" w:date="2023-06-27T18:48:00Z">
              <w:r w:rsidRPr="0078278C" w:rsidDel="00720230">
                <w:rPr>
                  <w:lang w:val="es-ES"/>
                </w:rPr>
                <w:delText xml:space="preserve">tres </w:delText>
              </w:r>
            </w:del>
            <w:ins w:id="930" w:author="Andrew Wilkinson" w:date="2023-06-27T18:48:00Z">
              <w:r w:rsidR="00720230">
                <w:rPr>
                  <w:lang w:val="es-ES"/>
                </w:rPr>
                <w:t>3</w:t>
              </w:r>
              <w:r w:rsidR="00720230" w:rsidRPr="0078278C">
                <w:rPr>
                  <w:lang w:val="es-ES"/>
                </w:rPr>
                <w:t xml:space="preserve"> </w:t>
              </w:r>
            </w:ins>
            <w:r w:rsidRPr="0078278C">
              <w:rPr>
                <w:lang w:val="es-ES"/>
              </w:rPr>
              <w:t xml:space="preserve">personas, </w:t>
            </w:r>
            <w:del w:id="931" w:author="Andrew Wilkinson" w:date="2023-06-27T18:48:00Z">
              <w:r w:rsidRPr="0078278C" w:rsidDel="00720230">
                <w:rPr>
                  <w:lang w:val="es-ES"/>
                </w:rPr>
                <w:delText xml:space="preserve">cuatro </w:delText>
              </w:r>
            </w:del>
            <w:ins w:id="932" w:author="Andrew Wilkinson" w:date="2023-06-27T18:48:00Z">
              <w:r w:rsidR="00720230">
                <w:rPr>
                  <w:lang w:val="es-ES"/>
                </w:rPr>
                <w:t>4</w:t>
              </w:r>
              <w:r w:rsidR="00720230" w:rsidRPr="0078278C">
                <w:rPr>
                  <w:lang w:val="es-ES"/>
                </w:rPr>
                <w:t xml:space="preserve"> </w:t>
              </w:r>
            </w:ins>
            <w:r w:rsidRPr="0078278C">
              <w:rPr>
                <w:lang w:val="es-ES"/>
              </w:rPr>
              <w:t xml:space="preserve">personas, </w:t>
            </w:r>
            <w:del w:id="933" w:author="Andrew Wilkinson" w:date="2023-06-27T18:48:00Z">
              <w:r w:rsidRPr="0078278C" w:rsidDel="00720230">
                <w:rPr>
                  <w:lang w:val="es-ES"/>
                </w:rPr>
                <w:delText xml:space="preserve">cinco </w:delText>
              </w:r>
            </w:del>
            <w:ins w:id="934" w:author="Andrew Wilkinson" w:date="2023-06-27T18:48:00Z">
              <w:r w:rsidR="00720230">
                <w:rPr>
                  <w:lang w:val="es-ES"/>
                </w:rPr>
                <w:t>5</w:t>
              </w:r>
              <w:r w:rsidR="00720230" w:rsidRPr="0078278C">
                <w:rPr>
                  <w:lang w:val="es-ES"/>
                </w:rPr>
                <w:t xml:space="preserve"> </w:t>
              </w:r>
            </w:ins>
            <w:r w:rsidRPr="0078278C">
              <w:rPr>
                <w:lang w:val="es-ES"/>
              </w:rPr>
              <w:t>personas, si eres una persona pequeña.</w:t>
            </w:r>
          </w:p>
          <w:p w14:paraId="40D80BA4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3B436AC5" w14:textId="6CAC3591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 xml:space="preserve">Pero </w:t>
            </w:r>
            <w:del w:id="935" w:author="Andrew Wilkinson [2]" w:date="2023-06-27T18:22:00Z">
              <w:r w:rsidRPr="0078278C" w:rsidDel="00D32465">
                <w:rPr>
                  <w:lang w:val="es-ES"/>
                </w:rPr>
                <w:delText>yetis</w:delText>
              </w:r>
            </w:del>
            <w:ins w:id="936" w:author="Andrew Wilkinson [2]" w:date="2023-06-27T18:22:00Z">
              <w:r w:rsidR="00D32465">
                <w:rPr>
                  <w:lang w:val="es-ES"/>
                </w:rPr>
                <w:t>Yetis</w:t>
              </w:r>
            </w:ins>
            <w:r w:rsidRPr="0078278C">
              <w:rPr>
                <w:lang w:val="es-ES"/>
              </w:rPr>
              <w:t>, en los últimos dos años hemos experimentado un apocalipsis de la pizza</w:t>
            </w:r>
            <w:ins w:id="937" w:author="Andrew Wilkinson [2]" w:date="2023-06-27T18:15:00Z">
              <w:r w:rsidR="00A8325C">
                <w:rPr>
                  <w:lang w:val="es-ES"/>
                </w:rPr>
                <w:t>.</w:t>
              </w:r>
            </w:ins>
          </w:p>
          <w:p w14:paraId="2463D964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597924B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Las ventas de Domino's y Papa John's han empezado a caer y sus acciones han bajado un 45% desde sus máximos en 2021.</w:t>
            </w:r>
          </w:p>
          <w:p w14:paraId="42D40D3B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C0C5CEF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lastRenderedPageBreak/>
              <w:t>Es una razón bastante clara, todos nos enfrentamos a, ¡oh! un poco de cansancio de la pizza, ¿no es así Jack?</w:t>
            </w:r>
          </w:p>
          <w:p w14:paraId="6156281F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414E0B4C" w14:textId="755A1F3B" w:rsidR="0078278C" w:rsidRPr="0078278C" w:rsidRDefault="0078278C" w:rsidP="0078278C">
            <w:pPr>
              <w:rPr>
                <w:lang w:val="es-ES"/>
              </w:rPr>
            </w:pPr>
            <w:del w:id="938" w:author="Andrew Wilkinson [2]" w:date="2023-06-27T18:22:00Z">
              <w:r w:rsidRPr="0078278C" w:rsidDel="00D32465">
                <w:rPr>
                  <w:lang w:val="es-ES"/>
                </w:rPr>
                <w:delText xml:space="preserve">ya </w:delText>
              </w:r>
            </w:del>
            <w:ins w:id="939" w:author="Andrew Wilkinson [2]" w:date="2023-06-27T18:22:00Z">
              <w:r w:rsidR="00D32465">
                <w:rPr>
                  <w:lang w:val="es-ES"/>
                </w:rPr>
                <w:t>Y</w:t>
              </w:r>
              <w:r w:rsidR="00D32465" w:rsidRPr="0078278C">
                <w:rPr>
                  <w:lang w:val="es-ES"/>
                </w:rPr>
                <w:t xml:space="preserve">a </w:t>
              </w:r>
            </w:ins>
            <w:r w:rsidRPr="0078278C">
              <w:rPr>
                <w:lang w:val="es-ES"/>
              </w:rPr>
              <w:t xml:space="preserve">no tenemos miedo de salir a cenar a restaurantes, pero estamos hartos de pagar </w:t>
            </w:r>
            <w:del w:id="940" w:author="Andrew Wilkinson" w:date="2023-06-27T18:49:00Z">
              <w:r w:rsidRPr="0078278C" w:rsidDel="00F556D6">
                <w:rPr>
                  <w:lang w:val="es-ES"/>
                </w:rPr>
                <w:delText xml:space="preserve">cinco </w:delText>
              </w:r>
            </w:del>
            <w:ins w:id="941" w:author="Andrew Wilkinson" w:date="2023-06-27T18:49:00Z">
              <w:r w:rsidR="00F556D6">
                <w:rPr>
                  <w:lang w:val="es-ES"/>
                </w:rPr>
                <w:t>5</w:t>
              </w:r>
              <w:r w:rsidR="00F556D6" w:rsidRPr="0078278C">
                <w:rPr>
                  <w:lang w:val="es-ES"/>
                </w:rPr>
                <w:t xml:space="preserve"> </w:t>
              </w:r>
            </w:ins>
            <w:r w:rsidRPr="0078278C">
              <w:rPr>
                <w:lang w:val="es-ES"/>
              </w:rPr>
              <w:t xml:space="preserve">dólares de entrega más </w:t>
            </w:r>
            <w:del w:id="942" w:author="Andrew Wilkinson" w:date="2023-06-27T18:49:00Z">
              <w:r w:rsidRPr="0078278C" w:rsidDel="00F556D6">
                <w:rPr>
                  <w:lang w:val="es-ES"/>
                </w:rPr>
                <w:delText xml:space="preserve">cinco </w:delText>
              </w:r>
            </w:del>
            <w:ins w:id="943" w:author="Andrew Wilkinson" w:date="2023-06-27T18:49:00Z">
              <w:r w:rsidR="00F556D6">
                <w:rPr>
                  <w:lang w:val="es-ES"/>
                </w:rPr>
                <w:t>5</w:t>
              </w:r>
              <w:r w:rsidR="00F556D6" w:rsidRPr="0078278C">
                <w:rPr>
                  <w:lang w:val="es-ES"/>
                </w:rPr>
                <w:t xml:space="preserve"> </w:t>
              </w:r>
            </w:ins>
            <w:r w:rsidRPr="0078278C">
              <w:rPr>
                <w:lang w:val="es-ES"/>
              </w:rPr>
              <w:t xml:space="preserve">dólares de propinas y </w:t>
            </w:r>
            <w:del w:id="944" w:author="Andrew Wilkinson" w:date="2023-06-27T18:49:00Z">
              <w:r w:rsidRPr="0078278C" w:rsidDel="00F556D6">
                <w:rPr>
                  <w:lang w:val="es-ES"/>
                </w:rPr>
                <w:delText xml:space="preserve">cinco </w:delText>
              </w:r>
            </w:del>
            <w:ins w:id="945" w:author="Andrew Wilkinson" w:date="2023-06-27T18:49:00Z">
              <w:r w:rsidR="00F556D6">
                <w:rPr>
                  <w:lang w:val="es-ES"/>
                </w:rPr>
                <w:t>5</w:t>
              </w:r>
              <w:r w:rsidR="00F556D6" w:rsidRPr="0078278C">
                <w:rPr>
                  <w:lang w:val="es-ES"/>
                </w:rPr>
                <w:t xml:space="preserve"> </w:t>
              </w:r>
            </w:ins>
            <w:r w:rsidRPr="0078278C">
              <w:rPr>
                <w:lang w:val="es-ES"/>
              </w:rPr>
              <w:t>dólares de tasas de honorarios</w:t>
            </w:r>
            <w:ins w:id="946" w:author="Andrew Wilkinson [2]" w:date="2023-06-27T18:15:00Z">
              <w:r w:rsidR="00A8325C">
                <w:rPr>
                  <w:lang w:val="es-ES"/>
                </w:rPr>
                <w:t>.</w:t>
              </w:r>
            </w:ins>
          </w:p>
          <w:p w14:paraId="6A143ADF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5237C2B" w14:textId="1FEB72C1" w:rsidR="0078278C" w:rsidRPr="0078278C" w:rsidRDefault="0078278C" w:rsidP="0078278C">
            <w:pPr>
              <w:rPr>
                <w:lang w:val="es-ES"/>
              </w:rPr>
            </w:pPr>
            <w:del w:id="947" w:author="Andrew Wilkinson [2]" w:date="2023-06-27T18:22:00Z">
              <w:r w:rsidRPr="0078278C" w:rsidDel="00D32465">
                <w:rPr>
                  <w:lang w:val="es-ES"/>
                </w:rPr>
                <w:delText xml:space="preserve">pero </w:delText>
              </w:r>
            </w:del>
            <w:ins w:id="948" w:author="Andrew Wilkinson [2]" w:date="2023-06-27T18:22:00Z">
              <w:r w:rsidR="00D32465">
                <w:rPr>
                  <w:lang w:val="es-ES"/>
                </w:rPr>
                <w:t>P</w:t>
              </w:r>
              <w:r w:rsidR="00D32465" w:rsidRPr="0078278C">
                <w:rPr>
                  <w:lang w:val="es-ES"/>
                </w:rPr>
                <w:t xml:space="preserve">ero </w:t>
              </w:r>
            </w:ins>
            <w:r w:rsidRPr="0078278C">
              <w:rPr>
                <w:lang w:val="es-ES"/>
              </w:rPr>
              <w:t xml:space="preserve">aquí está la noticia, ¡escuchen esto </w:t>
            </w:r>
            <w:del w:id="949" w:author="Andrew Wilkinson [2]" w:date="2023-06-27T18:22:00Z">
              <w:r w:rsidRPr="0078278C" w:rsidDel="00D32465">
                <w:rPr>
                  <w:lang w:val="es-ES"/>
                </w:rPr>
                <w:delText>yetis</w:delText>
              </w:r>
            </w:del>
            <w:ins w:id="950" w:author="Andrew Wilkinson [2]" w:date="2023-06-27T18:22:00Z">
              <w:r w:rsidR="00D32465">
                <w:rPr>
                  <w:lang w:val="es-ES"/>
                </w:rPr>
                <w:t>Yetis</w:t>
              </w:r>
            </w:ins>
            <w:r w:rsidRPr="0078278C">
              <w:rPr>
                <w:lang w:val="es-ES"/>
              </w:rPr>
              <w:t>!</w:t>
            </w:r>
          </w:p>
          <w:p w14:paraId="5D5F3A76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952AD97" w14:textId="74E17A61" w:rsidR="0078278C" w:rsidRPr="0078278C" w:rsidRDefault="0078278C" w:rsidP="0078278C">
            <w:pPr>
              <w:rPr>
                <w:lang w:val="es-ES"/>
              </w:rPr>
            </w:pPr>
            <w:del w:id="951" w:author="Andrew Wilkinson [2]" w:date="2023-06-27T18:22:00Z">
              <w:r w:rsidRPr="0078278C" w:rsidDel="00D32465">
                <w:rPr>
                  <w:lang w:val="es-ES"/>
                </w:rPr>
                <w:delText xml:space="preserve">la </w:delText>
              </w:r>
            </w:del>
            <w:ins w:id="952" w:author="Andrew Wilkinson [2]" w:date="2023-06-27T18:22:00Z">
              <w:r w:rsidR="00D32465">
                <w:rPr>
                  <w:lang w:val="es-ES"/>
                </w:rPr>
                <w:t>L</w:t>
              </w:r>
              <w:r w:rsidR="00D32465" w:rsidRPr="0078278C">
                <w:rPr>
                  <w:lang w:val="es-ES"/>
                </w:rPr>
                <w:t xml:space="preserve">a </w:t>
              </w:r>
            </w:ins>
            <w:r w:rsidRPr="0078278C">
              <w:rPr>
                <w:lang w:val="es-ES"/>
              </w:rPr>
              <w:t>mayor amenaza para la pizza a domicilio es en realidad la pizza congelada</w:t>
            </w:r>
            <w:ins w:id="953" w:author="Andrew Wilkinson [2]" w:date="2023-06-27T18:15:00Z">
              <w:r w:rsidR="00A8325C">
                <w:rPr>
                  <w:lang w:val="es-ES"/>
                </w:rPr>
                <w:t>.</w:t>
              </w:r>
            </w:ins>
          </w:p>
          <w:p w14:paraId="63DA42D5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4742E26F" w14:textId="45FF66BD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 xml:space="preserve">Jack y yo cambiamos el estilo </w:t>
            </w:r>
            <w:del w:id="954" w:author="Andrew Wilkinson [2]" w:date="2023-06-27T18:28:00Z">
              <w:r w:rsidRPr="0078278C" w:rsidDel="007B6B1D">
                <w:rPr>
                  <w:lang w:val="es-ES"/>
                </w:rPr>
                <w:delText>t-boy</w:delText>
              </w:r>
            </w:del>
            <w:ins w:id="955" w:author="Andrew Wilkinson [2]" w:date="2023-06-27T18:28:00Z">
              <w:r w:rsidR="007B6B1D">
                <w:rPr>
                  <w:lang w:val="es-ES"/>
                </w:rPr>
                <w:t>TBOY</w:t>
              </w:r>
            </w:ins>
            <w:r w:rsidRPr="0078278C">
              <w:rPr>
                <w:lang w:val="es-ES"/>
              </w:rPr>
              <w:t>, resulta que la pizza congelada le  está ganando a la pizza fresca para almorzar, literal y figuradamente.</w:t>
            </w:r>
          </w:p>
          <w:p w14:paraId="6BF59C3B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48777074" w14:textId="41DF5214" w:rsidR="0078278C" w:rsidRPr="0078278C" w:rsidRDefault="00D32465" w:rsidP="0078278C">
            <w:pPr>
              <w:rPr>
                <w:lang w:val="es-ES"/>
              </w:rPr>
            </w:pPr>
            <w:ins w:id="956" w:author="Andrew Wilkinson [2]" w:date="2023-06-27T18:22:00Z">
              <w:r>
                <w:rPr>
                  <w:lang w:val="es-ES"/>
                </w:rPr>
                <w:t>U</w:t>
              </w:r>
            </w:ins>
            <w:del w:id="957" w:author="Andrew Wilkinson [2]" w:date="2023-06-27T18:22:00Z">
              <w:r w:rsidR="0078278C" w:rsidRPr="0078278C" w:rsidDel="00D32465">
                <w:rPr>
                  <w:lang w:val="es-ES"/>
                </w:rPr>
                <w:delText>u</w:delText>
              </w:r>
            </w:del>
            <w:r w:rsidR="0078278C" w:rsidRPr="0078278C">
              <w:rPr>
                <w:lang w:val="es-ES"/>
              </w:rPr>
              <w:t>n saludo al Barón Rojo cuya pizza ha estado alimentando a la familia Kramer como desde 1992</w:t>
            </w:r>
            <w:ins w:id="958" w:author="Andrew Wilkinson [2]" w:date="2023-06-27T18:15:00Z">
              <w:r w:rsidR="00A8325C">
                <w:rPr>
                  <w:lang w:val="es-ES"/>
                </w:rPr>
                <w:t>.</w:t>
              </w:r>
            </w:ins>
          </w:p>
          <w:p w14:paraId="2921F712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17103AB8" w14:textId="6F13D5D0" w:rsidR="0078278C" w:rsidRPr="0078278C" w:rsidRDefault="0078278C" w:rsidP="0078278C">
            <w:pPr>
              <w:rPr>
                <w:lang w:val="es-ES"/>
              </w:rPr>
            </w:pPr>
            <w:del w:id="959" w:author="Andrew Wilkinson [2]" w:date="2023-06-27T18:22:00Z">
              <w:r w:rsidRPr="0078278C" w:rsidDel="00D32465">
                <w:rPr>
                  <w:lang w:val="es-ES"/>
                </w:rPr>
                <w:delText xml:space="preserve">si </w:delText>
              </w:r>
            </w:del>
            <w:ins w:id="960" w:author="Andrew Wilkinson [2]" w:date="2023-06-27T18:22:00Z">
              <w:r w:rsidR="00D32465">
                <w:rPr>
                  <w:lang w:val="es-ES"/>
                </w:rPr>
                <w:t>S</w:t>
              </w:r>
              <w:r w:rsidR="00D32465" w:rsidRPr="0078278C">
                <w:rPr>
                  <w:lang w:val="es-ES"/>
                </w:rPr>
                <w:t xml:space="preserve">i </w:t>
              </w:r>
            </w:ins>
            <w:r w:rsidRPr="0078278C">
              <w:rPr>
                <w:lang w:val="es-ES"/>
              </w:rPr>
              <w:t>cortas al hermano de Jack por la mitad verás cortes de gente amante de la carne</w:t>
            </w:r>
            <w:ins w:id="961" w:author="Andrew Wilkinson [2]" w:date="2023-06-27T18:15:00Z">
              <w:r w:rsidR="00A8325C">
                <w:rPr>
                  <w:lang w:val="es-ES"/>
                </w:rPr>
                <w:t>.</w:t>
              </w:r>
            </w:ins>
          </w:p>
          <w:p w14:paraId="64A95BC4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0324D83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Sí, en realidad somos un 1% de amantes de la carne.</w:t>
            </w:r>
          </w:p>
          <w:p w14:paraId="34D4763A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5C86E87" w14:textId="5620B3E5" w:rsidR="0078278C" w:rsidRPr="0078278C" w:rsidRDefault="0078278C" w:rsidP="0078278C">
            <w:pPr>
              <w:rPr>
                <w:lang w:val="es-ES"/>
              </w:rPr>
            </w:pPr>
            <w:del w:id="962" w:author="Andrew Wilkinson [2]" w:date="2023-06-27T18:22:00Z">
              <w:r w:rsidRPr="0078278C" w:rsidDel="00D32465">
                <w:rPr>
                  <w:lang w:val="es-ES"/>
                </w:rPr>
                <w:delText xml:space="preserve">escuchen </w:delText>
              </w:r>
            </w:del>
            <w:ins w:id="963" w:author="Andrew Wilkinson [2]" w:date="2023-06-27T18:22:00Z">
              <w:r w:rsidR="00D32465">
                <w:rPr>
                  <w:lang w:val="es-ES"/>
                </w:rPr>
                <w:t>E</w:t>
              </w:r>
              <w:r w:rsidR="00D32465" w:rsidRPr="0078278C">
                <w:rPr>
                  <w:lang w:val="es-ES"/>
                </w:rPr>
                <w:t xml:space="preserve">scuchen </w:t>
              </w:r>
            </w:ins>
            <w:r w:rsidRPr="0078278C">
              <w:rPr>
                <w:lang w:val="es-ES"/>
              </w:rPr>
              <w:t xml:space="preserve">esto </w:t>
            </w:r>
            <w:del w:id="964" w:author="Andrew Wilkinson [2]" w:date="2023-06-27T18:22:00Z">
              <w:r w:rsidRPr="0078278C" w:rsidDel="00D32465">
                <w:rPr>
                  <w:lang w:val="es-ES"/>
                </w:rPr>
                <w:delText>yetis</w:delText>
              </w:r>
            </w:del>
            <w:ins w:id="965" w:author="Andrew Wilkinson [2]" w:date="2023-06-27T18:22:00Z">
              <w:r w:rsidR="00D32465">
                <w:rPr>
                  <w:lang w:val="es-ES"/>
                </w:rPr>
                <w:t>Yetis</w:t>
              </w:r>
            </w:ins>
            <w:r w:rsidRPr="0078278C">
              <w:rPr>
                <w:lang w:val="es-ES"/>
              </w:rPr>
              <w:t>, acaban de salir los números de la tienda de comestibles y resulta que el pasillo de congelados está vendiendo un montón de pizzas</w:t>
            </w:r>
            <w:ins w:id="966" w:author="Andrew Wilkinson [2]" w:date="2023-06-27T18:15:00Z">
              <w:r w:rsidR="00A8325C">
                <w:rPr>
                  <w:lang w:val="es-ES"/>
                </w:rPr>
                <w:t>.</w:t>
              </w:r>
            </w:ins>
          </w:p>
          <w:p w14:paraId="05451A9F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471AF69D" w14:textId="680F1745" w:rsidR="0078278C" w:rsidRPr="0078278C" w:rsidRDefault="0078278C" w:rsidP="0078278C">
            <w:pPr>
              <w:rPr>
                <w:lang w:val="es-ES"/>
              </w:rPr>
            </w:pPr>
            <w:del w:id="967" w:author="Andrew Wilkinson [2]" w:date="2023-06-27T18:22:00Z">
              <w:r w:rsidRPr="0078278C" w:rsidDel="00D32465">
                <w:rPr>
                  <w:lang w:val="es-ES"/>
                </w:rPr>
                <w:delText xml:space="preserve">mientras </w:delText>
              </w:r>
            </w:del>
            <w:ins w:id="968" w:author="Andrew Wilkinson [2]" w:date="2023-06-27T18:22:00Z">
              <w:r w:rsidR="00D32465">
                <w:rPr>
                  <w:lang w:val="es-ES"/>
                </w:rPr>
                <w:t>M</w:t>
              </w:r>
              <w:r w:rsidR="00D32465" w:rsidRPr="0078278C">
                <w:rPr>
                  <w:lang w:val="es-ES"/>
                </w:rPr>
                <w:t xml:space="preserve">ientras </w:t>
              </w:r>
            </w:ins>
            <w:r w:rsidRPr="0078278C">
              <w:rPr>
                <w:lang w:val="es-ES"/>
              </w:rPr>
              <w:t>que las ventas de pizza a domicilio de las grandes cadenas han ido cayendo. Las ventas de pizza congelada han subido un 9% en el último año.</w:t>
            </w:r>
          </w:p>
          <w:p w14:paraId="7073CF5B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5E6CC99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No es una pizza para repartir. ¡Es DiGiorno!</w:t>
            </w:r>
          </w:p>
          <w:p w14:paraId="2243CAD9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1DC9A254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¡Es DiGiorno!</w:t>
            </w:r>
          </w:p>
          <w:p w14:paraId="5B652C88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36A4A34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¿Cómo es que DiGiorno está haciendo esto?</w:t>
            </w:r>
          </w:p>
          <w:p w14:paraId="2FAD7CD7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D9B16AE" w14:textId="20452357" w:rsidR="0078278C" w:rsidRPr="0078278C" w:rsidRDefault="0078278C" w:rsidP="0078278C">
            <w:pPr>
              <w:rPr>
                <w:lang w:val="es-ES"/>
              </w:rPr>
            </w:pPr>
            <w:del w:id="969" w:author="Andrew Wilkinson [2]" w:date="2023-06-27T18:22:00Z">
              <w:r w:rsidRPr="0078278C" w:rsidDel="00D32465">
                <w:rPr>
                  <w:lang w:val="es-ES"/>
                </w:rPr>
                <w:delText xml:space="preserve">ahora </w:delText>
              </w:r>
            </w:del>
            <w:ins w:id="970" w:author="Andrew Wilkinson [2]" w:date="2023-06-27T18:22:00Z">
              <w:r w:rsidR="00D32465">
                <w:rPr>
                  <w:lang w:val="es-ES"/>
                </w:rPr>
                <w:t>A</w:t>
              </w:r>
              <w:r w:rsidR="00D32465" w:rsidRPr="0078278C">
                <w:rPr>
                  <w:lang w:val="es-ES"/>
                </w:rPr>
                <w:t xml:space="preserve">hora </w:t>
              </w:r>
            </w:ins>
            <w:r w:rsidRPr="0078278C">
              <w:rPr>
                <w:lang w:val="es-ES"/>
              </w:rPr>
              <w:t>la razón principal por la que las ventas de pizza congelada han subido, es por el precio</w:t>
            </w:r>
            <w:ins w:id="971" w:author="Andrew Wilkinson [2]" w:date="2023-06-27T18:15:00Z">
              <w:r w:rsidR="00A8325C">
                <w:rPr>
                  <w:lang w:val="es-ES"/>
                </w:rPr>
                <w:t>.</w:t>
              </w:r>
            </w:ins>
          </w:p>
          <w:p w14:paraId="31C1CB22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729A9A7C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¡Si! han bajado el precio, como Jack una Domino's de14 pulgadas de pizza de pepperoni a domicilio en Nueva Jersey, ¿cuánto te va a costar?</w:t>
            </w:r>
          </w:p>
          <w:p w14:paraId="30257DA9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952848D" w14:textId="4297B319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Después de todas las impuestos es de 25 dólares</w:t>
            </w:r>
            <w:ins w:id="972" w:author="Andrew Wilkinson [2]" w:date="2023-06-27T18:15:00Z">
              <w:r w:rsidR="00A8325C">
                <w:rPr>
                  <w:lang w:val="es-ES"/>
                </w:rPr>
                <w:t>.</w:t>
              </w:r>
            </w:ins>
          </w:p>
          <w:p w14:paraId="5DB3EBFD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A712FC9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lastRenderedPageBreak/>
              <w:t>Sin embargo, el precio de la pizza de pepperoni de DiGiorno, ¿cuánto te va a costar?</w:t>
            </w:r>
          </w:p>
          <w:p w14:paraId="43431AEB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006C8E9A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En la cadena de supermercados, 8 dólares.</w:t>
            </w:r>
          </w:p>
          <w:p w14:paraId="5FA76CA1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34FF4FA8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Es un tercio del precio, es como si hubieran hecho el Proyecto Manhattan de la pizza.</w:t>
            </w:r>
          </w:p>
          <w:p w14:paraId="419FA5F1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4ADD416" w14:textId="14058BBB" w:rsidR="0078278C" w:rsidRPr="0078278C" w:rsidRDefault="0078278C" w:rsidP="0078278C">
            <w:pPr>
              <w:rPr>
                <w:lang w:val="es-ES"/>
              </w:rPr>
            </w:pPr>
            <w:del w:id="973" w:author="Andrew Wilkinson [2]" w:date="2023-06-27T18:23:00Z">
              <w:r w:rsidRPr="0078278C" w:rsidDel="00D32465">
                <w:rPr>
                  <w:lang w:val="es-ES"/>
                </w:rPr>
                <w:delText xml:space="preserve">pero </w:delText>
              </w:r>
            </w:del>
            <w:ins w:id="974" w:author="Andrew Wilkinson [2]" w:date="2023-06-27T18:23:00Z">
              <w:r w:rsidR="00D32465">
                <w:rPr>
                  <w:lang w:val="es-ES"/>
                </w:rPr>
                <w:t>P</w:t>
              </w:r>
              <w:r w:rsidR="00D32465" w:rsidRPr="0078278C">
                <w:rPr>
                  <w:lang w:val="es-ES"/>
                </w:rPr>
                <w:t xml:space="preserve">ero </w:t>
              </w:r>
            </w:ins>
            <w:r w:rsidRPr="0078278C">
              <w:rPr>
                <w:lang w:val="es-ES"/>
              </w:rPr>
              <w:t>Nick, la pizza congelada no es sólo más barata, ¿te has dado cuenta de que la pizza congelada es cada vez más elegante y bonita?</w:t>
            </w:r>
          </w:p>
          <w:p w14:paraId="3BAE190C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103BF06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Esa es la dicotomía interesante en este caso, como restaurantes de lujo durante la pandemia comenzaron a vender su pizza congelada, ¿no Jack?</w:t>
            </w:r>
          </w:p>
          <w:p w14:paraId="27C3FE9B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50B4758" w14:textId="58785670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 xml:space="preserve">Una de las mejores pizzas de Vermont American </w:t>
            </w:r>
            <w:del w:id="975" w:author="Andrew Wilkinson" w:date="2023-06-27T18:54:00Z">
              <w:r w:rsidRPr="0078278C" w:rsidDel="007158B4">
                <w:rPr>
                  <w:lang w:val="es-ES"/>
                </w:rPr>
                <w:delText>delgadas</w:delText>
              </w:r>
            </w:del>
            <w:ins w:id="976" w:author="Andrew Wilkinson" w:date="2023-06-27T18:54:00Z">
              <w:r w:rsidR="007158B4">
                <w:rPr>
                  <w:lang w:val="es-ES"/>
                </w:rPr>
                <w:t>Flatbread</w:t>
              </w:r>
            </w:ins>
            <w:r w:rsidRPr="0078278C">
              <w:rPr>
                <w:lang w:val="es-ES"/>
              </w:rPr>
              <w:t>, puedes encontrar esas pizzas congeladas en cualquier tienda de Nueva Inglaterra.</w:t>
            </w:r>
          </w:p>
          <w:p w14:paraId="3CBCB5F0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E9C9028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Jack, antes de grabar este programa bajé las escaleras del edificio del ferry y saqué una pizza congelada "Delfina", una pizza galardonada que podemos comer esta noche.</w:t>
            </w:r>
          </w:p>
          <w:p w14:paraId="47530B73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7EB081A" w14:textId="49F3C515" w:rsidR="0078278C" w:rsidRPr="0078278C" w:rsidRDefault="0078278C" w:rsidP="0078278C">
            <w:pPr>
              <w:rPr>
                <w:lang w:val="es-ES"/>
              </w:rPr>
            </w:pPr>
            <w:del w:id="977" w:author="Andrew Wilkinson [2]" w:date="2023-06-27T18:23:00Z">
              <w:r w:rsidRPr="0078278C" w:rsidDel="00D32465">
                <w:rPr>
                  <w:lang w:val="es-ES"/>
                </w:rPr>
                <w:delText>además</w:delText>
              </w:r>
            </w:del>
            <w:ins w:id="978" w:author="Andrew Wilkinson [2]" w:date="2023-06-27T18:23:00Z">
              <w:r w:rsidR="00D32465">
                <w:rPr>
                  <w:lang w:val="es-ES"/>
                </w:rPr>
                <w:t>A</w:t>
              </w:r>
              <w:r w:rsidR="00D32465" w:rsidRPr="0078278C">
                <w:rPr>
                  <w:lang w:val="es-ES"/>
                </w:rPr>
                <w:t>demás</w:t>
              </w:r>
            </w:ins>
            <w:r w:rsidRPr="0078278C">
              <w:rPr>
                <w:lang w:val="es-ES"/>
              </w:rPr>
              <w:t>, ahora tengo una freidora de aire al igual que el 60% de los hogares, lo que hace que el mercado de la pizza congelada de primera calidad sea aún mejor</w:t>
            </w:r>
            <w:ins w:id="979" w:author="Andrew Wilkinson [2]" w:date="2023-06-27T18:15:00Z">
              <w:r w:rsidR="00A8325C">
                <w:rPr>
                  <w:lang w:val="es-ES"/>
                </w:rPr>
                <w:t>.</w:t>
              </w:r>
            </w:ins>
          </w:p>
          <w:p w14:paraId="6EA2B8AA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73934F2F" w14:textId="60AF85B2" w:rsidR="0078278C" w:rsidRPr="0078278C" w:rsidRDefault="0078278C" w:rsidP="0078278C">
            <w:pPr>
              <w:rPr>
                <w:lang w:val="es-ES"/>
              </w:rPr>
            </w:pPr>
            <w:del w:id="980" w:author="Andrew Wilkinson [2]" w:date="2023-06-27T18:23:00Z">
              <w:r w:rsidRPr="0078278C" w:rsidDel="00D32465">
                <w:rPr>
                  <w:lang w:val="es-ES"/>
                </w:rPr>
                <w:delText xml:space="preserve">el </w:delText>
              </w:r>
            </w:del>
            <w:ins w:id="981" w:author="Andrew Wilkinson [2]" w:date="2023-06-27T18:23:00Z">
              <w:r w:rsidR="00D32465">
                <w:rPr>
                  <w:lang w:val="es-ES"/>
                </w:rPr>
                <w:t>E</w:t>
              </w:r>
              <w:r w:rsidR="00D32465" w:rsidRPr="0078278C">
                <w:rPr>
                  <w:lang w:val="es-ES"/>
                </w:rPr>
                <w:t xml:space="preserve">l </w:t>
              </w:r>
            </w:ins>
            <w:r w:rsidRPr="0078278C">
              <w:rPr>
                <w:lang w:val="es-ES"/>
              </w:rPr>
              <w:t>60% de los americanos tienen freidoras de aire. Vas a comer pizza congelada de primera calidad en esa máquina y va a salir muy buena.</w:t>
            </w:r>
          </w:p>
          <w:p w14:paraId="7551C0F9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C64F6E2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Es por eso que Nick y yo pensamos que nos acercamos a una parodia de la pizza.</w:t>
            </w:r>
          </w:p>
          <w:p w14:paraId="286021A2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0AF6FC0D" w14:textId="0BAD4EE8" w:rsidR="0078278C" w:rsidRPr="0078278C" w:rsidRDefault="0078278C" w:rsidP="0078278C">
            <w:pPr>
              <w:rPr>
                <w:lang w:val="es-ES"/>
              </w:rPr>
            </w:pPr>
            <w:del w:id="982" w:author="Andrew Wilkinson [2]" w:date="2023-06-27T18:23:00Z">
              <w:r w:rsidRPr="0078278C" w:rsidDel="00D32465">
                <w:rPr>
                  <w:lang w:val="es-ES"/>
                </w:rPr>
                <w:delText xml:space="preserve">la </w:delText>
              </w:r>
            </w:del>
            <w:ins w:id="983" w:author="Andrew Wilkinson [2]" w:date="2023-06-27T18:23:00Z">
              <w:r w:rsidR="00D32465">
                <w:rPr>
                  <w:lang w:val="es-ES"/>
                </w:rPr>
                <w:t>L</w:t>
              </w:r>
              <w:r w:rsidR="00D32465" w:rsidRPr="0078278C">
                <w:rPr>
                  <w:lang w:val="es-ES"/>
                </w:rPr>
                <w:t xml:space="preserve">a </w:t>
              </w:r>
            </w:ins>
            <w:r w:rsidRPr="0078278C">
              <w:rPr>
                <w:lang w:val="es-ES"/>
              </w:rPr>
              <w:t>pizza congelada puede ser tan buena como la fresca y las cifras lo avalan</w:t>
            </w:r>
            <w:ins w:id="984" w:author="Andrew Wilkinson [2]" w:date="2023-06-27T18:15:00Z">
              <w:r w:rsidR="00A8325C">
                <w:rPr>
                  <w:lang w:val="es-ES"/>
                </w:rPr>
                <w:t>.</w:t>
              </w:r>
            </w:ins>
          </w:p>
          <w:p w14:paraId="40303B0A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1555D0F1" w14:textId="7CC136EB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Independientemente de lo que piensen tus papilas gustativas</w:t>
            </w:r>
            <w:ins w:id="985" w:author="Andrew Wilkinson [2]" w:date="2023-06-27T18:15:00Z">
              <w:r w:rsidR="00A8325C">
                <w:rPr>
                  <w:lang w:val="es-ES"/>
                </w:rPr>
                <w:t>.</w:t>
              </w:r>
            </w:ins>
          </w:p>
          <w:p w14:paraId="183D6D05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078C0687" w14:textId="17190C67" w:rsidR="0078278C" w:rsidRPr="0078278C" w:rsidRDefault="0078278C" w:rsidP="0078278C">
            <w:pPr>
              <w:rPr>
                <w:lang w:val="es-ES"/>
              </w:rPr>
            </w:pPr>
            <w:del w:id="986" w:author="Andrew Wilkinson [2]" w:date="2023-06-27T18:23:00Z">
              <w:r w:rsidRPr="0078278C" w:rsidDel="00D32465">
                <w:rPr>
                  <w:lang w:val="es-ES"/>
                </w:rPr>
                <w:delText xml:space="preserve">incluso </w:delText>
              </w:r>
            </w:del>
            <w:ins w:id="987" w:author="Andrew Wilkinson [2]" w:date="2023-06-27T18:23:00Z">
              <w:r w:rsidR="00D32465">
                <w:rPr>
                  <w:lang w:val="es-ES"/>
                </w:rPr>
                <w:t>I</w:t>
              </w:r>
              <w:r w:rsidR="00D32465" w:rsidRPr="0078278C">
                <w:rPr>
                  <w:lang w:val="es-ES"/>
                </w:rPr>
                <w:t xml:space="preserve">ncluso </w:t>
              </w:r>
            </w:ins>
            <w:r w:rsidRPr="0078278C">
              <w:rPr>
                <w:lang w:val="es-ES"/>
              </w:rPr>
              <w:t>si eres un super catador. Jack, ¿cuál es la conclusión para nosotros? ¿Qué ha pasado en el sector de la pizza?</w:t>
            </w:r>
          </w:p>
          <w:p w14:paraId="21E314E1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1FA4B92F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A veces no es lo que consumes, sino cómo lo consumes.</w:t>
            </w:r>
          </w:p>
          <w:p w14:paraId="0D60F175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B1BBD84" w14:textId="5BE59CA3" w:rsidR="0078278C" w:rsidRPr="0078278C" w:rsidRDefault="0078278C" w:rsidP="0078278C">
            <w:pPr>
              <w:rPr>
                <w:lang w:val="es-ES"/>
              </w:rPr>
            </w:pPr>
            <w:del w:id="988" w:author="Andrew Wilkinson [2]" w:date="2023-06-27T18:22:00Z">
              <w:r w:rsidRPr="0078278C" w:rsidDel="00D32465">
                <w:rPr>
                  <w:lang w:val="es-ES"/>
                </w:rPr>
                <w:delText>Yetis</w:delText>
              </w:r>
            </w:del>
            <w:ins w:id="989" w:author="Andrew Wilkinson [2]" w:date="2023-06-27T18:22:00Z">
              <w:r w:rsidR="00D32465">
                <w:rPr>
                  <w:lang w:val="es-ES"/>
                </w:rPr>
                <w:t>Yetis</w:t>
              </w:r>
            </w:ins>
            <w:r w:rsidRPr="0078278C">
              <w:rPr>
                <w:lang w:val="es-ES"/>
              </w:rPr>
              <w:t>, estos nuevos datos revelan que el apocalipsis de la pizza del año pasado fue un miedo mal etiquetado.</w:t>
            </w:r>
          </w:p>
          <w:p w14:paraId="52424AA4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4365FAD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No era un problema con la pizza, el problema era con la entrega.</w:t>
            </w:r>
          </w:p>
          <w:p w14:paraId="4501517B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E9FA928" w14:textId="1D7CFEB9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¡Sí! ya no estamos en cuarentena, estás harto de las tarifas de entrega. Esperas más calidad. Todo eso era el problema</w:t>
            </w:r>
            <w:ins w:id="990" w:author="Andrew Wilkinson [2]" w:date="2023-06-27T18:15:00Z">
              <w:r w:rsidR="00A8325C">
                <w:rPr>
                  <w:lang w:val="es-ES"/>
                </w:rPr>
                <w:t>.</w:t>
              </w:r>
            </w:ins>
          </w:p>
          <w:p w14:paraId="2E295CB1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03D5C121" w14:textId="3F922A92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Por lo tanto, no estamos comiendo menos pizza, sólo estamos comiendo pizza de una manera diferente</w:t>
            </w:r>
            <w:ins w:id="991" w:author="Andrew Wilkinson [2]" w:date="2023-06-27T18:15:00Z">
              <w:r w:rsidR="00A8325C">
                <w:rPr>
                  <w:lang w:val="es-ES"/>
                </w:rPr>
                <w:t>.</w:t>
              </w:r>
            </w:ins>
          </w:p>
          <w:p w14:paraId="3A5EC5C3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60D59B36" w14:textId="73D39C5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Lo que significa que tenemos que tener cuidado cuando interpretamos los datos</w:t>
            </w:r>
            <w:ins w:id="992" w:author="Andrew Wilkinson [2]" w:date="2023-06-27T18:15:00Z">
              <w:r w:rsidR="00A8325C">
                <w:rPr>
                  <w:lang w:val="es-ES"/>
                </w:rPr>
                <w:t>.</w:t>
              </w:r>
            </w:ins>
          </w:p>
          <w:p w14:paraId="7DB04A7E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6F26C8D8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A veces no se trata de lo que se consume, sino de cómo se consume.</w:t>
            </w:r>
          </w:p>
          <w:p w14:paraId="3DF3F716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35AE121" w14:textId="2DCA5793" w:rsidR="0078278C" w:rsidRPr="0078278C" w:rsidRDefault="0078278C" w:rsidP="0078278C">
            <w:pPr>
              <w:rPr>
                <w:lang w:val="es-ES"/>
              </w:rPr>
            </w:pPr>
            <w:del w:id="993" w:author="Andrew Wilkinson [2]" w:date="2023-06-27T18:23:00Z">
              <w:r w:rsidRPr="0078278C" w:rsidDel="00D32465">
                <w:rPr>
                  <w:lang w:val="es-ES"/>
                </w:rPr>
                <w:delText xml:space="preserve">y </w:delText>
              </w:r>
            </w:del>
            <w:ins w:id="994" w:author="Andrew Wilkinson [2]" w:date="2023-06-27T18:23:00Z">
              <w:r w:rsidR="00D32465">
                <w:rPr>
                  <w:lang w:val="es-ES"/>
                </w:rPr>
                <w:t>Y</w:t>
              </w:r>
              <w:r w:rsidR="00D32465" w:rsidRPr="0078278C">
                <w:rPr>
                  <w:lang w:val="es-ES"/>
                </w:rPr>
                <w:t xml:space="preserve"> </w:t>
              </w:r>
            </w:ins>
            <w:r w:rsidRPr="0078278C">
              <w:rPr>
                <w:lang w:val="es-ES"/>
              </w:rPr>
              <w:t>por eso la pizza congelada está teniendo su "momento"</w:t>
            </w:r>
            <w:ins w:id="995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607B9C88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0130FCAE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El producto no ha cambiado, el comportamiento sí.</w:t>
            </w:r>
          </w:p>
          <w:p w14:paraId="4F5A4892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59EED12" w14:textId="2A7B5F3A" w:rsidR="0078278C" w:rsidRPr="0078278C" w:rsidRDefault="00D32465" w:rsidP="0078278C">
            <w:pPr>
              <w:rPr>
                <w:lang w:val="es-ES"/>
              </w:rPr>
            </w:pPr>
            <w:ins w:id="996" w:author="Andrew Wilkinson [2]" w:date="2023-06-27T18:23:00Z">
              <w:r>
                <w:rPr>
                  <w:lang w:val="es-ES"/>
                </w:rPr>
                <w:t>N</w:t>
              </w:r>
            </w:ins>
            <w:del w:id="997" w:author="Andrew Wilkinson [2]" w:date="2023-06-27T18:23:00Z">
              <w:r w:rsidR="0078278C" w:rsidRPr="0078278C" w:rsidDel="00D32465">
                <w:rPr>
                  <w:lang w:val="es-ES"/>
                </w:rPr>
                <w:delText>n</w:delText>
              </w:r>
            </w:del>
            <w:r w:rsidR="0078278C" w:rsidRPr="0078278C">
              <w:rPr>
                <w:lang w:val="es-ES"/>
              </w:rPr>
              <w:t>o es la entrega, ¡es DiGiorno!</w:t>
            </w:r>
          </w:p>
          <w:p w14:paraId="4CF99D49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1F13D9E1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¡Es DiGiorno!</w:t>
            </w:r>
          </w:p>
          <w:p w14:paraId="579A56D7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7026898" w14:textId="5DBD9654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 xml:space="preserve">Para nuestra segunda historia, </w:t>
            </w:r>
            <w:del w:id="998" w:author="Andrew Wilkinson [2]" w:date="2023-06-27T18:24:00Z">
              <w:r w:rsidRPr="0078278C" w:rsidDel="00D32465">
                <w:rPr>
                  <w:lang w:val="es-ES"/>
                </w:rPr>
                <w:delText>JP</w:delText>
              </w:r>
            </w:del>
            <w:ins w:id="999" w:author="Andrew Wilkinson [2]" w:date="2023-06-27T18:24:00Z">
              <w:r w:rsidR="00D32465">
                <w:rPr>
                  <w:lang w:val="es-ES"/>
                </w:rPr>
                <w:t>J.P.</w:t>
              </w:r>
            </w:ins>
            <w:r w:rsidRPr="0078278C">
              <w:rPr>
                <w:lang w:val="es-ES"/>
              </w:rPr>
              <w:t xml:space="preserve"> Morgan Chase, el banco está pagando a las víctimas de Jeffrey Epstein la enorme cantidad de 290 millones de dólares.</w:t>
            </w:r>
          </w:p>
          <w:p w14:paraId="12737E0A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73B711E8" w14:textId="63AA322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 xml:space="preserve">¿Por qué? Porque sorprendentemente es </w:t>
            </w:r>
            <w:del w:id="1000" w:author="Andrew Wilkinson [2]" w:date="2023-06-27T18:31:00Z">
              <w:r w:rsidRPr="0078278C" w:rsidDel="000D779E">
                <w:rPr>
                  <w:lang w:val="es-ES"/>
                </w:rPr>
                <w:delText>Finanzas</w:delText>
              </w:r>
            </w:del>
            <w:ins w:id="1001" w:author="Andrew Wilkinson [2]" w:date="2023-06-27T18:31:00Z">
              <w:r w:rsidR="000D779E">
                <w:rPr>
                  <w:lang w:val="es-ES"/>
                </w:rPr>
                <w:t>f</w:t>
              </w:r>
              <w:r w:rsidR="000D779E" w:rsidRPr="0078278C">
                <w:rPr>
                  <w:lang w:val="es-ES"/>
                </w:rPr>
                <w:t>inanzas</w:t>
              </w:r>
            </w:ins>
            <w:r w:rsidRPr="0078278C">
              <w:rPr>
                <w:lang w:val="es-ES"/>
              </w:rPr>
              <w:t>, que es la primera línea de defensa contra la delincuencia</w:t>
            </w:r>
            <w:ins w:id="1002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5136EE09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4356B9BE" w14:textId="12B7014B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 xml:space="preserve">Ahora </w:t>
            </w:r>
            <w:del w:id="1003" w:author="Andrew Wilkinson [2]" w:date="2023-06-27T18:22:00Z">
              <w:r w:rsidRPr="0078278C" w:rsidDel="00D32465">
                <w:rPr>
                  <w:lang w:val="es-ES"/>
                </w:rPr>
                <w:delText>yetis</w:delText>
              </w:r>
            </w:del>
            <w:ins w:id="1004" w:author="Andrew Wilkinson [2]" w:date="2023-06-27T18:22:00Z">
              <w:r w:rsidR="00D32465">
                <w:rPr>
                  <w:lang w:val="es-ES"/>
                </w:rPr>
                <w:t>Yetis</w:t>
              </w:r>
            </w:ins>
            <w:r w:rsidRPr="0078278C">
              <w:rPr>
                <w:lang w:val="es-ES"/>
              </w:rPr>
              <w:t>, probablemente has visto la ficha policial de Jeffrey Epstein</w:t>
            </w:r>
            <w:ins w:id="1005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71208C21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08ACD397" w14:textId="3D243940" w:rsidR="0078278C" w:rsidRPr="0078278C" w:rsidRDefault="0078278C" w:rsidP="0078278C">
            <w:pPr>
              <w:rPr>
                <w:lang w:val="es-ES"/>
              </w:rPr>
            </w:pPr>
            <w:del w:id="1006" w:author="Andrew Wilkinson [2]" w:date="2023-06-27T18:23:00Z">
              <w:r w:rsidRPr="0078278C" w:rsidDel="00D32465">
                <w:rPr>
                  <w:lang w:val="es-ES"/>
                </w:rPr>
                <w:delText xml:space="preserve">deshonrado </w:delText>
              </w:r>
            </w:del>
            <w:ins w:id="1007" w:author="Andrew Wilkinson [2]" w:date="2023-06-27T18:23:00Z">
              <w:r w:rsidR="00D32465">
                <w:rPr>
                  <w:lang w:val="es-ES"/>
                </w:rPr>
                <w:t>D</w:t>
              </w:r>
              <w:r w:rsidR="00D32465" w:rsidRPr="0078278C">
                <w:rPr>
                  <w:lang w:val="es-ES"/>
                </w:rPr>
                <w:t xml:space="preserve">eshonrado </w:t>
              </w:r>
            </w:ins>
            <w:r w:rsidRPr="0078278C">
              <w:rPr>
                <w:lang w:val="es-ES"/>
              </w:rPr>
              <w:t>y fallecido delincuente sexual convicto</w:t>
            </w:r>
            <w:ins w:id="1008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693DF63C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091C4659" w14:textId="5C87F28B" w:rsidR="0078278C" w:rsidRPr="0078278C" w:rsidRDefault="0078278C" w:rsidP="0078278C">
            <w:pPr>
              <w:rPr>
                <w:lang w:val="es-ES"/>
              </w:rPr>
            </w:pPr>
            <w:del w:id="1009" w:author="Andrew Wilkinson [2]" w:date="2023-06-27T18:23:00Z">
              <w:r w:rsidRPr="0078278C" w:rsidDel="00D32465">
                <w:rPr>
                  <w:lang w:val="es-ES"/>
                </w:rPr>
                <w:delText xml:space="preserve">dispuestos </w:delText>
              </w:r>
            </w:del>
            <w:ins w:id="1010" w:author="Andrew Wilkinson [2]" w:date="2023-06-27T18:23:00Z">
              <w:r w:rsidR="00D32465">
                <w:rPr>
                  <w:lang w:val="es-ES"/>
                </w:rPr>
                <w:t>D</w:t>
              </w:r>
              <w:r w:rsidR="00D32465" w:rsidRPr="0078278C">
                <w:rPr>
                  <w:lang w:val="es-ES"/>
                </w:rPr>
                <w:t xml:space="preserve">ispuestos </w:t>
              </w:r>
            </w:ins>
            <w:r w:rsidRPr="0078278C">
              <w:rPr>
                <w:lang w:val="es-ES"/>
              </w:rPr>
              <w:t>a entrar en el fondo de Jeffrey Epstein, pero tenía un montón de lazos con un montón de gente rica y un montón de las principales instituciones financieras</w:t>
            </w:r>
            <w:ins w:id="1011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1CC3830D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13873E7A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lastRenderedPageBreak/>
              <w:t>Bueno, las víctimas de Jeffrey Epstein demandaron a una de esas instituciones el año pasado.</w:t>
            </w:r>
          </w:p>
          <w:p w14:paraId="46747D00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7DEC490E" w14:textId="16CE08A9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Sí, lo hicieron, y esa institución que demandaron fue el banco más grande de Estados Unidos</w:t>
            </w:r>
            <w:ins w:id="1012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6CBB990A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73EB17AE" w14:textId="3F915488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 xml:space="preserve">Esta semana ese banco </w:t>
            </w:r>
            <w:del w:id="1013" w:author="Andrew Wilkinson [2]" w:date="2023-06-27T18:23:00Z">
              <w:r w:rsidRPr="0078278C" w:rsidDel="00D32465">
                <w:rPr>
                  <w:lang w:val="es-ES"/>
                </w:rPr>
                <w:delText>JPMorgan</w:delText>
              </w:r>
            </w:del>
            <w:ins w:id="1014" w:author="Andrew Wilkinson [2]" w:date="2023-06-27T18:23:00Z">
              <w:r w:rsidR="00D32465">
                <w:rPr>
                  <w:lang w:val="es-ES"/>
                </w:rPr>
                <w:t>J.P. Morgan</w:t>
              </w:r>
            </w:ins>
            <w:r w:rsidRPr="0078278C">
              <w:rPr>
                <w:lang w:val="es-ES"/>
              </w:rPr>
              <w:t xml:space="preserve"> Chase ofreció 290 millones de dólares para resolver esas pérdidas</w:t>
            </w:r>
            <w:ins w:id="1015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1CF86294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7FEA7EAF" w14:textId="67D5BF48" w:rsidR="0078278C" w:rsidRPr="0078278C" w:rsidRDefault="0078278C" w:rsidP="0078278C">
            <w:pPr>
              <w:rPr>
                <w:lang w:val="es-ES"/>
              </w:rPr>
            </w:pPr>
            <w:del w:id="1016" w:author="Andrew Wilkinson [2]" w:date="2023-06-27T18:23:00Z">
              <w:r w:rsidRPr="0078278C" w:rsidDel="00D32465">
                <w:rPr>
                  <w:lang w:val="es-ES"/>
                </w:rPr>
                <w:delText>ahora</w:delText>
              </w:r>
            </w:del>
            <w:ins w:id="1017" w:author="Andrew Wilkinson [2]" w:date="2023-06-27T18:23:00Z">
              <w:r w:rsidR="00D32465">
                <w:rPr>
                  <w:lang w:val="es-ES"/>
                </w:rPr>
                <w:t>A</w:t>
              </w:r>
              <w:r w:rsidR="00D32465" w:rsidRPr="0078278C">
                <w:rPr>
                  <w:lang w:val="es-ES"/>
                </w:rPr>
                <w:t>hora</w:t>
              </w:r>
            </w:ins>
            <w:r w:rsidRPr="0078278C">
              <w:rPr>
                <w:lang w:val="es-ES"/>
              </w:rPr>
              <w:t>, para ponerle emoción al asunto. Es una gran cantidad de dinero,  que es una cantidad significativa de dinero.</w:t>
            </w:r>
          </w:p>
          <w:p w14:paraId="620B053F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BD51D86" w14:textId="4F00BC97" w:rsidR="0078278C" w:rsidRPr="0078278C" w:rsidRDefault="0078278C" w:rsidP="0078278C">
            <w:pPr>
              <w:rPr>
                <w:lang w:val="es-ES"/>
              </w:rPr>
            </w:pPr>
            <w:del w:id="1018" w:author="Andrew Wilkinson [2]" w:date="2023-06-27T18:23:00Z">
              <w:r w:rsidRPr="0078278C" w:rsidDel="00D32465">
                <w:rPr>
                  <w:lang w:val="es-ES"/>
                </w:rPr>
                <w:delText xml:space="preserve">y </w:delText>
              </w:r>
            </w:del>
            <w:ins w:id="1019" w:author="Andrew Wilkinson [2]" w:date="2023-06-27T18:23:00Z">
              <w:r w:rsidR="00D32465">
                <w:rPr>
                  <w:lang w:val="es-ES"/>
                </w:rPr>
                <w:t>Y</w:t>
              </w:r>
              <w:r w:rsidR="00D32465" w:rsidRPr="0078278C">
                <w:rPr>
                  <w:lang w:val="es-ES"/>
                </w:rPr>
                <w:t xml:space="preserve"> </w:t>
              </w:r>
            </w:ins>
            <w:r w:rsidRPr="0078278C">
              <w:rPr>
                <w:lang w:val="es-ES"/>
              </w:rPr>
              <w:t xml:space="preserve">¿qué hizo </w:t>
            </w:r>
            <w:del w:id="1020" w:author="Andrew Wilkinson [2]" w:date="2023-06-27T18:23:00Z">
              <w:r w:rsidRPr="0078278C" w:rsidDel="00D32465">
                <w:rPr>
                  <w:lang w:val="es-ES"/>
                </w:rPr>
                <w:delText>JPMorgan</w:delText>
              </w:r>
            </w:del>
            <w:ins w:id="1021" w:author="Andrew Wilkinson [2]" w:date="2023-06-27T18:23:00Z">
              <w:r w:rsidR="00D32465">
                <w:rPr>
                  <w:lang w:val="es-ES"/>
                </w:rPr>
                <w:t>J.P. Morgan</w:t>
              </w:r>
            </w:ins>
            <w:r w:rsidRPr="0078278C">
              <w:rPr>
                <w:lang w:val="es-ES"/>
              </w:rPr>
              <w:t xml:space="preserve"> Chase, supuestamente, para tener que pagar tanto dinero?</w:t>
            </w:r>
          </w:p>
          <w:p w14:paraId="19DA7D24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6DFF9149" w14:textId="4D3CEC7B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 xml:space="preserve">Jay, es menos lo que </w:t>
            </w:r>
            <w:del w:id="1022" w:author="Andrew Wilkinson [2]" w:date="2023-06-27T18:23:00Z">
              <w:r w:rsidRPr="0078278C" w:rsidDel="00D32465">
                <w:rPr>
                  <w:lang w:val="es-ES"/>
                </w:rPr>
                <w:delText>JPMorgan</w:delText>
              </w:r>
            </w:del>
            <w:ins w:id="1023" w:author="Andrew Wilkinson [2]" w:date="2023-06-27T18:23:00Z">
              <w:r w:rsidR="00D32465">
                <w:rPr>
                  <w:lang w:val="es-ES"/>
                </w:rPr>
                <w:t>J.P. Morgan</w:t>
              </w:r>
            </w:ins>
            <w:r w:rsidRPr="0078278C">
              <w:rPr>
                <w:lang w:val="es-ES"/>
              </w:rPr>
              <w:t xml:space="preserve"> Chase hizo y más lo que </w:t>
            </w:r>
            <w:del w:id="1024" w:author="Andrew Wilkinson [2]" w:date="2023-06-27T18:24:00Z">
              <w:r w:rsidRPr="0078278C" w:rsidDel="00D32465">
                <w:rPr>
                  <w:lang w:val="es-ES"/>
                </w:rPr>
                <w:delText>JP</w:delText>
              </w:r>
            </w:del>
            <w:ins w:id="1025" w:author="Andrew Wilkinson [2]" w:date="2023-06-27T18:24:00Z">
              <w:r w:rsidR="00D32465">
                <w:rPr>
                  <w:lang w:val="es-ES"/>
                </w:rPr>
                <w:t>J.P.</w:t>
              </w:r>
            </w:ins>
            <w:r w:rsidRPr="0078278C">
              <w:rPr>
                <w:lang w:val="es-ES"/>
              </w:rPr>
              <w:t xml:space="preserve"> Morgan no hizo</w:t>
            </w:r>
            <w:ins w:id="1026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00759B1B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3ACBF868" w14:textId="1DDBC82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J</w:t>
            </w:r>
            <w:ins w:id="1027" w:author="Andrew Wilkinson [2]" w:date="2023-06-27T18:24:00Z">
              <w:r w:rsidR="00D32465">
                <w:rPr>
                  <w:lang w:val="es-ES"/>
                </w:rPr>
                <w:t>.</w:t>
              </w:r>
            </w:ins>
            <w:r w:rsidRPr="0078278C">
              <w:rPr>
                <w:lang w:val="es-ES"/>
              </w:rPr>
              <w:t>P</w:t>
            </w:r>
            <w:ins w:id="1028" w:author="Andrew Wilkinson [2]" w:date="2023-06-27T18:24:00Z">
              <w:r w:rsidR="00D32465">
                <w:rPr>
                  <w:lang w:val="es-ES"/>
                </w:rPr>
                <w:t>.</w:t>
              </w:r>
            </w:ins>
            <w:r w:rsidRPr="0078278C">
              <w:rPr>
                <w:lang w:val="es-ES"/>
              </w:rPr>
              <w:t xml:space="preserve"> Morgan Chase supuestamente vio algo, pero no dijo nada</w:t>
            </w:r>
            <w:ins w:id="1029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3E057DF5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73BDEC94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Vieron algo, pero luego no dijeron nada.</w:t>
            </w:r>
          </w:p>
          <w:p w14:paraId="5829DC08" w14:textId="77777777" w:rsidR="0078278C" w:rsidRDefault="0078278C" w:rsidP="0078278C">
            <w:pPr>
              <w:rPr>
                <w:ins w:id="1030" w:author="Andrew Wilkinson [2]" w:date="2023-06-27T18:31:00Z"/>
                <w:lang w:val="es-ES"/>
              </w:rPr>
            </w:pPr>
          </w:p>
          <w:p w14:paraId="48A93B25" w14:textId="77777777" w:rsidR="000D779E" w:rsidRPr="0078278C" w:rsidRDefault="000D779E" w:rsidP="0078278C">
            <w:pPr>
              <w:rPr>
                <w:lang w:val="es-ES"/>
              </w:rPr>
            </w:pPr>
          </w:p>
          <w:p w14:paraId="58EAF8E5" w14:textId="35490DF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 xml:space="preserve">Jeffrey Epstein fue cliente de </w:t>
            </w:r>
            <w:del w:id="1031" w:author="Andrew Wilkinson [2]" w:date="2023-06-27T18:24:00Z">
              <w:r w:rsidRPr="0078278C" w:rsidDel="00D32465">
                <w:rPr>
                  <w:lang w:val="es-ES"/>
                </w:rPr>
                <w:delText>JP</w:delText>
              </w:r>
            </w:del>
            <w:ins w:id="1032" w:author="Andrew Wilkinson [2]" w:date="2023-06-27T18:24:00Z">
              <w:r w:rsidR="00D32465">
                <w:rPr>
                  <w:lang w:val="es-ES"/>
                </w:rPr>
                <w:t>J.P.</w:t>
              </w:r>
            </w:ins>
            <w:r w:rsidRPr="0078278C">
              <w:rPr>
                <w:lang w:val="es-ES"/>
              </w:rPr>
              <w:t xml:space="preserve"> Morgan durante 15 años desde 1998 hasta 2013</w:t>
            </w:r>
            <w:ins w:id="1033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495B48CD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4E04B19F" w14:textId="54B480A6" w:rsidR="0078278C" w:rsidRPr="0078278C" w:rsidRDefault="0078278C" w:rsidP="0078278C">
            <w:pPr>
              <w:rPr>
                <w:lang w:val="es-ES"/>
              </w:rPr>
            </w:pPr>
            <w:del w:id="1034" w:author="Andrew Wilkinson [2]" w:date="2023-06-27T18:24:00Z">
              <w:r w:rsidRPr="0078278C" w:rsidDel="00D32465">
                <w:rPr>
                  <w:lang w:val="es-ES"/>
                </w:rPr>
                <w:delText xml:space="preserve">pero </w:delText>
              </w:r>
            </w:del>
            <w:ins w:id="1035" w:author="Andrew Wilkinson [2]" w:date="2023-06-27T18:24:00Z">
              <w:r w:rsidR="00D32465">
                <w:rPr>
                  <w:lang w:val="es-ES"/>
                </w:rPr>
                <w:t>P</w:t>
              </w:r>
              <w:r w:rsidR="00D32465" w:rsidRPr="0078278C">
                <w:rPr>
                  <w:lang w:val="es-ES"/>
                </w:rPr>
                <w:t xml:space="preserve">ero </w:t>
              </w:r>
            </w:ins>
            <w:r w:rsidRPr="0078278C">
              <w:rPr>
                <w:lang w:val="es-ES"/>
              </w:rPr>
              <w:t>aquí está la cosa, los documentos judiciales muestran que durante esos 15 años Jeffrey Epstein retiró realmente enormes cantidades de dinero en efectivo</w:t>
            </w:r>
            <w:ins w:id="1036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251EEFBD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EDFEA5F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Él habitualmente hizo retiros en efectivo de cuarenta mil a ochenta mil dólares, varias veces al mes. ¿Quién hace eso?</w:t>
            </w:r>
          </w:p>
          <w:p w14:paraId="5F2F07A4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A450335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No es típico. Jeff Bezos, el segundo hombre más rico del mundo, no hace ese tipo de cosas.</w:t>
            </w:r>
          </w:p>
          <w:p w14:paraId="3498DFEC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67D32824" w14:textId="47D8AC84" w:rsidR="0078278C" w:rsidRPr="0078278C" w:rsidRDefault="0078278C" w:rsidP="0078278C">
            <w:pPr>
              <w:rPr>
                <w:lang w:val="es-ES"/>
              </w:rPr>
            </w:pPr>
            <w:del w:id="1037" w:author="Andrew Wilkinson [2]" w:date="2023-06-27T18:24:00Z">
              <w:r w:rsidRPr="0078278C" w:rsidDel="00D32465">
                <w:rPr>
                  <w:lang w:val="es-ES"/>
                </w:rPr>
                <w:delText xml:space="preserve">si </w:delText>
              </w:r>
            </w:del>
            <w:ins w:id="1038" w:author="Andrew Wilkinson [2]" w:date="2023-06-27T18:24:00Z">
              <w:r w:rsidR="00D32465">
                <w:rPr>
                  <w:lang w:val="es-ES"/>
                </w:rPr>
                <w:t>S</w:t>
              </w:r>
              <w:r w:rsidR="00D32465" w:rsidRPr="0078278C">
                <w:rPr>
                  <w:lang w:val="es-ES"/>
                </w:rPr>
                <w:t xml:space="preserve">i </w:t>
              </w:r>
            </w:ins>
            <w:r w:rsidRPr="0078278C">
              <w:rPr>
                <w:lang w:val="es-ES"/>
              </w:rPr>
              <w:t>estás retirando bolsas de lona de dinero en efectivo creo que deberías investigarlo</w:t>
            </w:r>
            <w:ins w:id="1039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2AB7CAE4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67EF5030" w14:textId="5BA7015B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Se siente como que pondría en marcha una señal de decir algo</w:t>
            </w:r>
            <w:ins w:id="1040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62E42697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65A950EF" w14:textId="10613988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 xml:space="preserve">Ahora, </w:t>
            </w:r>
            <w:del w:id="1041" w:author="Andrew Wilkinson [2]" w:date="2023-06-27T18:23:00Z">
              <w:r w:rsidRPr="0078278C" w:rsidDel="00D32465">
                <w:rPr>
                  <w:lang w:val="es-ES"/>
                </w:rPr>
                <w:delText>JPMorgan</w:delText>
              </w:r>
            </w:del>
            <w:ins w:id="1042" w:author="Andrew Wilkinson [2]" w:date="2023-06-27T18:23:00Z">
              <w:r w:rsidR="00D32465">
                <w:rPr>
                  <w:lang w:val="es-ES"/>
                </w:rPr>
                <w:t>J.P. Morgan</w:t>
              </w:r>
            </w:ins>
            <w:r w:rsidRPr="0078278C">
              <w:rPr>
                <w:lang w:val="es-ES"/>
              </w:rPr>
              <w:t xml:space="preserve"> finalmente echó a Epstein como cliente en 2013</w:t>
            </w:r>
            <w:ins w:id="1043" w:author="Andrew Wilkinson [2]" w:date="2023-06-27T18:16:00Z">
              <w:r w:rsidR="00A8325C">
                <w:rPr>
                  <w:lang w:val="es-ES"/>
                </w:rPr>
                <w:t>.</w:t>
              </w:r>
            </w:ins>
            <w:del w:id="1044" w:author="Andrew Wilkinson [2]" w:date="2023-06-27T18:16:00Z">
              <w:r w:rsidRPr="0078278C" w:rsidDel="00A8325C">
                <w:rPr>
                  <w:lang w:val="es-ES"/>
                </w:rPr>
                <w:delText>,</w:delText>
              </w:r>
            </w:del>
          </w:p>
          <w:p w14:paraId="2B92D81D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3B798A9B" w14:textId="5E05A0BE" w:rsidR="0078278C" w:rsidRPr="0078278C" w:rsidRDefault="0078278C" w:rsidP="0078278C">
            <w:pPr>
              <w:rPr>
                <w:lang w:val="es-ES"/>
              </w:rPr>
            </w:pPr>
            <w:del w:id="1045" w:author="Andrew Wilkinson [2]" w:date="2023-06-27T18:24:00Z">
              <w:r w:rsidRPr="0078278C" w:rsidDel="00D32465">
                <w:rPr>
                  <w:lang w:val="es-ES"/>
                </w:rPr>
                <w:lastRenderedPageBreak/>
                <w:delText xml:space="preserve">pero </w:delText>
              </w:r>
            </w:del>
            <w:ins w:id="1046" w:author="Andrew Wilkinson [2]" w:date="2023-06-27T18:24:00Z">
              <w:r w:rsidR="00D32465">
                <w:rPr>
                  <w:lang w:val="es-ES"/>
                </w:rPr>
                <w:t>P</w:t>
              </w:r>
              <w:r w:rsidR="00D32465" w:rsidRPr="0078278C">
                <w:rPr>
                  <w:lang w:val="es-ES"/>
                </w:rPr>
                <w:t xml:space="preserve">ero </w:t>
              </w:r>
            </w:ins>
            <w:r w:rsidRPr="0078278C">
              <w:rPr>
                <w:lang w:val="es-ES"/>
              </w:rPr>
              <w:t xml:space="preserve">las víctimas </w:t>
            </w:r>
            <w:del w:id="1047" w:author="Andrew Wilkinson" w:date="2023-06-27T19:01:00Z">
              <w:r w:rsidRPr="0078278C" w:rsidDel="00B31785">
                <w:rPr>
                  <w:lang w:val="es-ES"/>
                </w:rPr>
                <w:delText>fueron llevadas</w:delText>
              </w:r>
            </w:del>
            <w:ins w:id="1048" w:author="Andrew Wilkinson" w:date="2023-06-27T19:01:00Z">
              <w:r w:rsidR="00B31785">
                <w:rPr>
                  <w:lang w:val="es-ES"/>
                </w:rPr>
                <w:t>llevaron a J.P. Morgan</w:t>
              </w:r>
            </w:ins>
            <w:r w:rsidRPr="0078278C">
              <w:rPr>
                <w:lang w:val="es-ES"/>
              </w:rPr>
              <w:t xml:space="preserve"> a los tribunales diciendo que era demasiado poco y demasiado tarde</w:t>
            </w:r>
            <w:ins w:id="1049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40C72D62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3424D09C" w14:textId="7D782821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Pero en lugar de dejar que la evidencia vergonzosa juegue en los tribunales,</w:t>
            </w:r>
            <w:del w:id="1050" w:author="Andrew Wilkinson" w:date="2023-06-27T19:03:00Z">
              <w:r w:rsidRPr="0078278C" w:rsidDel="00E72E2A">
                <w:rPr>
                  <w:lang w:val="es-ES"/>
                </w:rPr>
                <w:delText xml:space="preserve"> </w:delText>
              </w:r>
            </w:del>
            <w:r w:rsidRPr="0078278C">
              <w:rPr>
                <w:lang w:val="es-ES"/>
              </w:rPr>
              <w:t xml:space="preserve"> </w:t>
            </w:r>
            <w:del w:id="1051" w:author="Andrew Wilkinson [2]" w:date="2023-06-27T18:24:00Z">
              <w:r w:rsidRPr="0078278C" w:rsidDel="00D32465">
                <w:rPr>
                  <w:lang w:val="es-ES"/>
                </w:rPr>
                <w:delText>JP</w:delText>
              </w:r>
            </w:del>
            <w:ins w:id="1052" w:author="Andrew Wilkinson [2]" w:date="2023-06-27T18:24:00Z">
              <w:r w:rsidR="00D32465">
                <w:rPr>
                  <w:lang w:val="es-ES"/>
                </w:rPr>
                <w:t>J.P.</w:t>
              </w:r>
            </w:ins>
            <w:r w:rsidRPr="0078278C">
              <w:rPr>
                <w:lang w:val="es-ES"/>
              </w:rPr>
              <w:t xml:space="preserve"> Morgan decidió escribir un cheque de 200 millones de dólares.</w:t>
            </w:r>
          </w:p>
          <w:p w14:paraId="0363B982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3D0529F" w14:textId="57582BE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Así que Jack, ¿cuál es la conclusión para nuestros amigos de J</w:t>
            </w:r>
            <w:ins w:id="1053" w:author="Andrew Wilkinson [2]" w:date="2023-06-27T18:24:00Z">
              <w:r w:rsidR="00D32465">
                <w:rPr>
                  <w:lang w:val="es-ES"/>
                </w:rPr>
                <w:t>.</w:t>
              </w:r>
            </w:ins>
            <w:r w:rsidRPr="0078278C">
              <w:rPr>
                <w:lang w:val="es-ES"/>
              </w:rPr>
              <w:t>P</w:t>
            </w:r>
            <w:ins w:id="1054" w:author="Andrew Wilkinson [2]" w:date="2023-06-27T18:24:00Z">
              <w:r w:rsidR="00D32465">
                <w:rPr>
                  <w:lang w:val="es-ES"/>
                </w:rPr>
                <w:t>.</w:t>
              </w:r>
            </w:ins>
            <w:r w:rsidRPr="0078278C">
              <w:rPr>
                <w:lang w:val="es-ES"/>
              </w:rPr>
              <w:t xml:space="preserve"> Morgan Chase?</w:t>
            </w:r>
          </w:p>
          <w:p w14:paraId="09FE5F8D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7EA46A21" w14:textId="51A342E1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 xml:space="preserve">El luchador contra el crimen más impactante en nuestra economía es Frank de </w:t>
            </w:r>
            <w:del w:id="1055" w:author="Andrew Wilkinson [2]" w:date="2023-06-27T18:32:00Z">
              <w:r w:rsidRPr="0078278C" w:rsidDel="006C6E03">
                <w:rPr>
                  <w:lang w:val="es-ES"/>
                </w:rPr>
                <w:delText>Finanzas</w:delText>
              </w:r>
            </w:del>
            <w:ins w:id="1056" w:author="Andrew Wilkinson [2]" w:date="2023-06-27T18:32:00Z">
              <w:r w:rsidR="006C6E03">
                <w:rPr>
                  <w:lang w:val="es-ES"/>
                </w:rPr>
                <w:t>f</w:t>
              </w:r>
              <w:r w:rsidR="006C6E03" w:rsidRPr="0078278C">
                <w:rPr>
                  <w:lang w:val="es-ES"/>
                </w:rPr>
                <w:t>inanzas</w:t>
              </w:r>
            </w:ins>
            <w:ins w:id="1057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04885FE4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7ED35084" w14:textId="0CAC0278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 xml:space="preserve">Sí, Frank de </w:t>
            </w:r>
            <w:del w:id="1058" w:author="Andrew Wilkinson [2]" w:date="2023-06-27T18:32:00Z">
              <w:r w:rsidRPr="0078278C" w:rsidDel="006C6E03">
                <w:rPr>
                  <w:lang w:val="es-ES"/>
                </w:rPr>
                <w:delText xml:space="preserve">Finanzas </w:delText>
              </w:r>
            </w:del>
            <w:ins w:id="1059" w:author="Andrew Wilkinson [2]" w:date="2023-06-27T18:32:00Z">
              <w:r w:rsidR="006C6E03">
                <w:rPr>
                  <w:lang w:val="es-ES"/>
                </w:rPr>
                <w:t>f</w:t>
              </w:r>
              <w:r w:rsidR="006C6E03" w:rsidRPr="0078278C">
                <w:rPr>
                  <w:lang w:val="es-ES"/>
                </w:rPr>
                <w:t xml:space="preserve">inanzas </w:t>
              </w:r>
            </w:ins>
            <w:r w:rsidRPr="0078278C">
              <w:rPr>
                <w:lang w:val="es-ES"/>
              </w:rPr>
              <w:t>es el Batman de la banca</w:t>
            </w:r>
            <w:ins w:id="1060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0BC4DBFB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1A37E1C3" w14:textId="0E9F5018" w:rsidR="0078278C" w:rsidRPr="0078278C" w:rsidRDefault="0078278C" w:rsidP="0078278C">
            <w:pPr>
              <w:rPr>
                <w:lang w:val="es-ES"/>
              </w:rPr>
            </w:pPr>
            <w:del w:id="1061" w:author="Andrew Wilkinson [2]" w:date="2023-06-27T18:21:00Z">
              <w:r w:rsidRPr="0078278C" w:rsidDel="00D32465">
                <w:rPr>
                  <w:lang w:val="es-ES"/>
                </w:rPr>
                <w:delText>yeties</w:delText>
              </w:r>
            </w:del>
            <w:ins w:id="1062" w:author="Andrew Wilkinson [2]" w:date="2023-06-27T18:22:00Z">
              <w:r w:rsidR="00D32465">
                <w:rPr>
                  <w:lang w:val="es-ES"/>
                </w:rPr>
                <w:t>Yetis</w:t>
              </w:r>
            </w:ins>
            <w:r w:rsidRPr="0078278C">
              <w:rPr>
                <w:lang w:val="es-ES"/>
              </w:rPr>
              <w:t>, estos bancos son en realidad obligados por EE.UU. y la legislación internacional para ayudar a combatir el crimen</w:t>
            </w:r>
            <w:ins w:id="1063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6CDCA471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679D8280" w14:textId="4CE3C8E5" w:rsidR="0078278C" w:rsidRPr="0078278C" w:rsidRDefault="0078278C" w:rsidP="0078278C">
            <w:pPr>
              <w:rPr>
                <w:lang w:val="es-ES"/>
              </w:rPr>
            </w:pPr>
            <w:del w:id="1064" w:author="Andrew Wilkinson [2]" w:date="2023-06-27T18:25:00Z">
              <w:r w:rsidRPr="0078278C" w:rsidDel="00D32465">
                <w:rPr>
                  <w:lang w:val="es-ES"/>
                </w:rPr>
                <w:delText xml:space="preserve">cuando </w:delText>
              </w:r>
            </w:del>
            <w:ins w:id="1065" w:author="Andrew Wilkinson [2]" w:date="2023-06-27T18:25:00Z">
              <w:r w:rsidR="00D32465">
                <w:rPr>
                  <w:lang w:val="es-ES"/>
                </w:rPr>
                <w:t>C</w:t>
              </w:r>
              <w:r w:rsidR="00D32465" w:rsidRPr="0078278C">
                <w:rPr>
                  <w:lang w:val="es-ES"/>
                </w:rPr>
                <w:t xml:space="preserve">uando </w:t>
              </w:r>
            </w:ins>
            <w:r w:rsidRPr="0078278C">
              <w:rPr>
                <w:lang w:val="es-ES"/>
              </w:rPr>
              <w:t>Jack y yo trabajamos en los bancos de Wall Street esto era como parte de nuestra formación</w:t>
            </w:r>
            <w:ins w:id="1066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20A467A8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E2954DF" w14:textId="1F1776C2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Varias veces al año nos entrenaron en la forma de levantar las banderas rojas cuando veíamos actividades sospechosas</w:t>
            </w:r>
            <w:ins w:id="1067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72A9DBBB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795F8446" w14:textId="10AA2BE8" w:rsidR="0078278C" w:rsidRPr="0078278C" w:rsidRDefault="0078278C" w:rsidP="0078278C">
            <w:pPr>
              <w:rPr>
                <w:lang w:val="es-ES"/>
              </w:rPr>
            </w:pPr>
            <w:del w:id="1068" w:author="Andrew Wilkinson [2]" w:date="2023-06-27T18:25:00Z">
              <w:r w:rsidRPr="0078278C" w:rsidDel="00D32465">
                <w:rPr>
                  <w:lang w:val="es-ES"/>
                </w:rPr>
                <w:delText xml:space="preserve">y </w:delText>
              </w:r>
            </w:del>
            <w:ins w:id="1069" w:author="Andrew Wilkinson [2]" w:date="2023-06-27T18:25:00Z">
              <w:r w:rsidR="00D32465">
                <w:rPr>
                  <w:lang w:val="es-ES"/>
                </w:rPr>
                <w:t>Y</w:t>
              </w:r>
              <w:r w:rsidR="00D32465" w:rsidRPr="0078278C">
                <w:rPr>
                  <w:lang w:val="es-ES"/>
                </w:rPr>
                <w:t xml:space="preserve"> </w:t>
              </w:r>
            </w:ins>
            <w:r w:rsidRPr="0078278C">
              <w:rPr>
                <w:lang w:val="es-ES"/>
              </w:rPr>
              <w:t>que la actividad sospechosa aquí es cómo lo haríamos mediante el control de los pagos de la actividad sospechosa, que se supone que se alertar a la policía si se trabaja en un banco.</w:t>
            </w:r>
          </w:p>
          <w:p w14:paraId="60626EA2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3B3B2AC6" w14:textId="0AFA31D5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Bueno, digamos que tu cliente gasta 17.99 al mes en Hulu</w:t>
            </w:r>
            <w:ins w:id="1070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67E4B350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4BBFE58B" w14:textId="7DFC5B2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¡</w:t>
            </w:r>
            <w:del w:id="1071" w:author="Andrew Wilkinson [2]" w:date="2023-06-27T18:25:00Z">
              <w:r w:rsidRPr="0078278C" w:rsidDel="00D32465">
                <w:rPr>
                  <w:lang w:val="es-ES"/>
                </w:rPr>
                <w:delText xml:space="preserve">eso </w:delText>
              </w:r>
            </w:del>
            <w:ins w:id="1072" w:author="Andrew Wilkinson [2]" w:date="2023-06-27T18:25:00Z">
              <w:r w:rsidR="00D32465">
                <w:rPr>
                  <w:lang w:val="es-ES"/>
                </w:rPr>
                <w:t>E</w:t>
              </w:r>
              <w:r w:rsidR="00D32465" w:rsidRPr="0078278C">
                <w:rPr>
                  <w:lang w:val="es-ES"/>
                </w:rPr>
                <w:t xml:space="preserve">so </w:t>
              </w:r>
            </w:ins>
            <w:r w:rsidRPr="0078278C">
              <w:rPr>
                <w:lang w:val="es-ES"/>
              </w:rPr>
              <w:t>no es sospechoso, Jack!</w:t>
            </w:r>
          </w:p>
          <w:p w14:paraId="1BD5EB67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78B48317" w14:textId="20EBBDAF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Bien, digamos que te das cuenta de que tu cliente compró la colección de lujo de los álbumes de "Nickelback"</w:t>
            </w:r>
            <w:ins w:id="1073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4015FDCB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6B63914" w14:textId="34479720" w:rsidR="0078278C" w:rsidRPr="0078278C" w:rsidRDefault="00400E8F" w:rsidP="0078278C">
            <w:pPr>
              <w:rPr>
                <w:lang w:val="es-ES"/>
              </w:rPr>
            </w:pPr>
            <w:ins w:id="1074" w:author="Andrew Wilkinson [2]" w:date="2023-06-27T18:25:00Z">
              <w:r>
                <w:rPr>
                  <w:lang w:val="es-ES"/>
                </w:rPr>
                <w:t>E</w:t>
              </w:r>
            </w:ins>
            <w:del w:id="1075" w:author="Andrew Wilkinson [2]" w:date="2023-06-27T18:25:00Z">
              <w:r w:rsidR="0078278C" w:rsidRPr="0078278C" w:rsidDel="00400E8F">
                <w:rPr>
                  <w:lang w:val="es-ES"/>
                </w:rPr>
                <w:delText>e</w:delText>
              </w:r>
            </w:del>
            <w:r w:rsidR="0078278C" w:rsidRPr="0078278C">
              <w:rPr>
                <w:lang w:val="es-ES"/>
              </w:rPr>
              <w:t xml:space="preserve">so es </w:t>
            </w:r>
            <w:ins w:id="1076" w:author="Andrew Wilkinson" w:date="2023-06-27T19:05:00Z">
              <w:r w:rsidR="00A43FC2" w:rsidRPr="0078278C">
                <w:rPr>
                  <w:lang w:val="es-ES"/>
                </w:rPr>
                <w:t>de mal gusto</w:t>
              </w:r>
              <w:r w:rsidR="00A43FC2" w:rsidRPr="0078278C" w:rsidDel="005253AC">
                <w:rPr>
                  <w:lang w:val="es-ES"/>
                </w:rPr>
                <w:t xml:space="preserve"> </w:t>
              </w:r>
            </w:ins>
            <w:del w:id="1077" w:author="Andrew Wilkinson" w:date="2023-06-27T19:04:00Z">
              <w:r w:rsidR="0078278C" w:rsidRPr="0078278C" w:rsidDel="005253AC">
                <w:rPr>
                  <w:lang w:val="es-ES"/>
                </w:rPr>
                <w:delText xml:space="preserve">engañoso </w:delText>
              </w:r>
            </w:del>
            <w:r w:rsidR="0078278C" w:rsidRPr="0078278C">
              <w:rPr>
                <w:lang w:val="es-ES"/>
              </w:rPr>
              <w:t>pero tampoco sospechoso</w:t>
            </w:r>
            <w:ins w:id="1078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37B8700F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39AFC757" w14:textId="603CDEA8" w:rsidR="0078278C" w:rsidRPr="0078278C" w:rsidRDefault="0078278C" w:rsidP="0078278C">
            <w:pPr>
              <w:rPr>
                <w:lang w:val="es-ES"/>
              </w:rPr>
            </w:pPr>
            <w:del w:id="1079" w:author="Andrew Wilkinson [2]" w:date="2023-06-27T18:25:00Z">
              <w:r w:rsidRPr="0078278C" w:rsidDel="00400E8F">
                <w:rPr>
                  <w:lang w:val="es-ES"/>
                </w:rPr>
                <w:delText xml:space="preserve">muy </w:delText>
              </w:r>
            </w:del>
            <w:ins w:id="1080" w:author="Andrew Wilkinson [2]" w:date="2023-06-27T18:25:00Z">
              <w:r w:rsidR="00400E8F">
                <w:rPr>
                  <w:lang w:val="es-ES"/>
                </w:rPr>
                <w:t>M</w:t>
              </w:r>
              <w:r w:rsidR="00400E8F" w:rsidRPr="0078278C">
                <w:rPr>
                  <w:lang w:val="es-ES"/>
                </w:rPr>
                <w:t xml:space="preserve">uy </w:t>
              </w:r>
            </w:ins>
            <w:r w:rsidRPr="0078278C">
              <w:rPr>
                <w:lang w:val="es-ES"/>
              </w:rPr>
              <w:t>bien, déjame probar con esto otro, ¿qué pasa si tu cliente está retirando grandes cantidades de dinero en efectivo de forma regular o transfiriendo dinero a cuentas anónimas en las Islas Caimán?</w:t>
            </w:r>
          </w:p>
          <w:p w14:paraId="277F30EB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58478D1" w14:textId="1875919A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lastRenderedPageBreak/>
              <w:t>Bueno Jack, creo que sería a la vez, de mal gusto y sospechoso</w:t>
            </w:r>
            <w:ins w:id="1081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561BD4C6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04BE8A86" w14:textId="3FCC8225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 xml:space="preserve">¿Y si te encuentras con eso como banquero estás legalmente obligado a alertar al cumplimiento e investigar </w:t>
            </w:r>
            <w:del w:id="1082" w:author="Andrew Wilkinson" w:date="2023-06-27T19:06:00Z">
              <w:r w:rsidRPr="0078278C" w:rsidDel="00F508F8">
                <w:rPr>
                  <w:lang w:val="es-ES"/>
                </w:rPr>
                <w:delText>pasivamente</w:delText>
              </w:r>
            </w:del>
            <w:ins w:id="1083" w:author="Andrew Wilkinson" w:date="2023-06-27T19:06:00Z">
              <w:r w:rsidR="00F508F8">
                <w:rPr>
                  <w:lang w:val="es-ES"/>
                </w:rPr>
                <w:t>posiblemente</w:t>
              </w:r>
            </w:ins>
            <w:r w:rsidRPr="0078278C">
              <w:rPr>
                <w:lang w:val="es-ES"/>
              </w:rPr>
              <w:t>?</w:t>
            </w:r>
          </w:p>
          <w:p w14:paraId="1CD4DAF3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CE04C75" w14:textId="68A9326D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De hecho, si se trata de una situación muy sospechosa se supone que debes alertar al FBI</w:t>
            </w:r>
            <w:ins w:id="1084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33E1F67A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7EB97537" w14:textId="2DFDC3B2" w:rsidR="0078278C" w:rsidRPr="0078278C" w:rsidRDefault="0078278C" w:rsidP="0078278C">
            <w:pPr>
              <w:rPr>
                <w:lang w:val="es-ES"/>
              </w:rPr>
            </w:pPr>
            <w:del w:id="1085" w:author="Andrew Wilkinson [2]" w:date="2023-06-27T18:25:00Z">
              <w:r w:rsidRPr="0078278C" w:rsidDel="00400E8F">
                <w:rPr>
                  <w:lang w:val="es-ES"/>
                </w:rPr>
                <w:delText xml:space="preserve">porque </w:delText>
              </w:r>
            </w:del>
            <w:ins w:id="1086" w:author="Andrew Wilkinson [2]" w:date="2023-06-27T18:25:00Z">
              <w:r w:rsidR="00400E8F">
                <w:rPr>
                  <w:lang w:val="es-ES"/>
                </w:rPr>
                <w:t>P</w:t>
              </w:r>
              <w:r w:rsidR="00400E8F" w:rsidRPr="0078278C">
                <w:rPr>
                  <w:lang w:val="es-ES"/>
                </w:rPr>
                <w:t xml:space="preserve">orque </w:t>
              </w:r>
            </w:ins>
            <w:r w:rsidRPr="0078278C">
              <w:rPr>
                <w:lang w:val="es-ES"/>
              </w:rPr>
              <w:t xml:space="preserve">el luchador contra el crimen más impactante en nuestra economía es la gente de </w:t>
            </w:r>
            <w:del w:id="1087" w:author="Andrew Wilkinson [2]" w:date="2023-06-27T18:32:00Z">
              <w:r w:rsidRPr="0078278C" w:rsidDel="006C6E03">
                <w:rPr>
                  <w:lang w:val="es-ES"/>
                </w:rPr>
                <w:delText>Finanzas</w:delText>
              </w:r>
            </w:del>
            <w:ins w:id="1088" w:author="Andrew Wilkinson [2]" w:date="2023-06-27T18:32:00Z">
              <w:r w:rsidR="006C6E03">
                <w:rPr>
                  <w:lang w:val="es-ES"/>
                </w:rPr>
                <w:t>f</w:t>
              </w:r>
              <w:r w:rsidR="006C6E03" w:rsidRPr="0078278C">
                <w:rPr>
                  <w:lang w:val="es-ES"/>
                </w:rPr>
                <w:t>inanzas</w:t>
              </w:r>
            </w:ins>
            <w:ins w:id="1089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2BD2C973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0870E07" w14:textId="75B05EE8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 xml:space="preserve">El luchador contra el crimen que nunca piensa en su </w:t>
            </w:r>
            <w:del w:id="1090" w:author="Andrew Wilkinson [2]" w:date="2023-06-27T18:32:00Z">
              <w:r w:rsidRPr="0078278C" w:rsidDel="006C6E03">
                <w:rPr>
                  <w:lang w:val="es-ES"/>
                </w:rPr>
                <w:delText xml:space="preserve">franquicia </w:delText>
              </w:r>
            </w:del>
            <w:ins w:id="1091" w:author="Andrew Wilkinson [2]" w:date="2023-06-27T18:32:00Z">
              <w:r w:rsidR="006C6E03">
                <w:rPr>
                  <w:lang w:val="es-ES"/>
                </w:rPr>
                <w:t>F</w:t>
              </w:r>
              <w:r w:rsidR="006C6E03" w:rsidRPr="0078278C">
                <w:rPr>
                  <w:lang w:val="es-ES"/>
                </w:rPr>
                <w:t xml:space="preserve">ranquicia </w:t>
              </w:r>
            </w:ins>
            <w:r w:rsidRPr="0078278C">
              <w:rPr>
                <w:lang w:val="es-ES"/>
              </w:rPr>
              <w:t>en las finanzas</w:t>
            </w:r>
            <w:ins w:id="1092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683206CB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623B9B4C" w14:textId="33A3123B" w:rsidR="0078278C" w:rsidRPr="0078278C" w:rsidRDefault="0078278C" w:rsidP="0078278C">
            <w:pPr>
              <w:rPr>
                <w:lang w:val="es-ES"/>
              </w:rPr>
            </w:pPr>
            <w:del w:id="1093" w:author="Andrew Wilkinson [2]" w:date="2023-06-27T18:25:00Z">
              <w:r w:rsidRPr="0078278C" w:rsidDel="00400E8F">
                <w:rPr>
                  <w:lang w:val="es-ES"/>
                </w:rPr>
                <w:delText xml:space="preserve">y </w:delText>
              </w:r>
            </w:del>
            <w:ins w:id="1094" w:author="Andrew Wilkinson [2]" w:date="2023-06-27T18:25:00Z">
              <w:r w:rsidR="00400E8F">
                <w:rPr>
                  <w:lang w:val="es-ES"/>
                </w:rPr>
                <w:t>Y</w:t>
              </w:r>
              <w:r w:rsidR="00400E8F" w:rsidRPr="0078278C">
                <w:rPr>
                  <w:lang w:val="es-ES"/>
                </w:rPr>
                <w:t xml:space="preserve"> </w:t>
              </w:r>
            </w:ins>
            <w:r w:rsidRPr="0078278C">
              <w:rPr>
                <w:lang w:val="es-ES"/>
              </w:rPr>
              <w:t xml:space="preserve">ahora unas palabras de nuestro patrocinador: </w:t>
            </w:r>
            <w:ins w:id="1095" w:author="Andrew Wilkinson [2]" w:date="2023-06-27T18:10:00Z">
              <w:r w:rsidR="001B5731">
                <w:t>E</w:t>
              </w:r>
              <w:r w:rsidR="001B5731" w:rsidRPr="0078278C">
                <w:t>xpress</w:t>
              </w:r>
              <w:r w:rsidR="001B5731">
                <w:t>VPN</w:t>
              </w:r>
            </w:ins>
            <w:ins w:id="1096" w:author="Andrew Wilkinson [2]" w:date="2023-06-27T18:16:00Z">
              <w:r w:rsidR="00A8325C">
                <w:t>.</w:t>
              </w:r>
            </w:ins>
            <w:del w:id="1097" w:author="Andrew Wilkinson [2]" w:date="2023-06-27T18:10:00Z">
              <w:r w:rsidRPr="0078278C" w:rsidDel="001B5731">
                <w:rPr>
                  <w:lang w:val="es-ES"/>
                </w:rPr>
                <w:delText>expressvpn</w:delText>
              </w:r>
            </w:del>
          </w:p>
          <w:p w14:paraId="23C18EA0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38945B3" w14:textId="3E4832BF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Así que Jack y yo trabajamos en un espacio de co-working</w:t>
            </w:r>
            <w:ins w:id="1098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5443B8FF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451CE7BA" w14:textId="2E609D57" w:rsidR="0078278C" w:rsidRPr="0078278C" w:rsidRDefault="0078278C" w:rsidP="0078278C">
            <w:pPr>
              <w:rPr>
                <w:lang w:val="es-ES"/>
              </w:rPr>
            </w:pPr>
            <w:del w:id="1099" w:author="Andrew Wilkinson [2]" w:date="2023-06-27T18:25:00Z">
              <w:r w:rsidRPr="0078278C" w:rsidDel="00400E8F">
                <w:rPr>
                  <w:lang w:val="es-ES"/>
                </w:rPr>
                <w:delText xml:space="preserve">y </w:delText>
              </w:r>
            </w:del>
            <w:ins w:id="1100" w:author="Andrew Wilkinson [2]" w:date="2023-06-27T18:25:00Z">
              <w:r w:rsidR="00400E8F">
                <w:rPr>
                  <w:lang w:val="es-ES"/>
                </w:rPr>
                <w:t>Y</w:t>
              </w:r>
              <w:r w:rsidR="00400E8F" w:rsidRPr="0078278C">
                <w:rPr>
                  <w:lang w:val="es-ES"/>
                </w:rPr>
                <w:t xml:space="preserve"> </w:t>
              </w:r>
            </w:ins>
            <w:r w:rsidRPr="0078278C">
              <w:rPr>
                <w:lang w:val="es-ES"/>
              </w:rPr>
              <w:t>a veces preparamos comida para llevar en una cafetería de camino al trabajo</w:t>
            </w:r>
            <w:ins w:id="1101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00F2A34A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776F03C1" w14:textId="4E0EDF0C" w:rsidR="0078278C" w:rsidRPr="0078278C" w:rsidRDefault="0078278C" w:rsidP="0078278C">
            <w:pPr>
              <w:rPr>
                <w:lang w:val="es-ES"/>
              </w:rPr>
            </w:pPr>
            <w:del w:id="1102" w:author="Andrew Wilkinson [2]" w:date="2023-06-27T18:25:00Z">
              <w:r w:rsidRPr="0078278C" w:rsidDel="00400E8F">
                <w:rPr>
                  <w:lang w:val="es-ES"/>
                </w:rPr>
                <w:delText xml:space="preserve">y </w:delText>
              </w:r>
            </w:del>
            <w:ins w:id="1103" w:author="Andrew Wilkinson [2]" w:date="2023-06-27T18:25:00Z">
              <w:r w:rsidR="00400E8F">
                <w:rPr>
                  <w:lang w:val="es-ES"/>
                </w:rPr>
                <w:t>Y</w:t>
              </w:r>
              <w:r w:rsidR="00400E8F" w:rsidRPr="0078278C">
                <w:rPr>
                  <w:lang w:val="es-ES"/>
                </w:rPr>
                <w:t xml:space="preserve"> </w:t>
              </w:r>
            </w:ins>
            <w:r w:rsidRPr="0078278C">
              <w:rPr>
                <w:lang w:val="es-ES"/>
              </w:rPr>
              <w:t>a veces creamos una historia desde un vuelo a 30.000 pies de altura</w:t>
            </w:r>
            <w:ins w:id="1104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78EFF3F4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86ED226" w14:textId="427A0B20" w:rsidR="0078278C" w:rsidRPr="0078278C" w:rsidRDefault="0078278C" w:rsidP="0078278C">
            <w:pPr>
              <w:rPr>
                <w:lang w:val="es-ES"/>
              </w:rPr>
            </w:pPr>
            <w:del w:id="1105" w:author="Andrew Wilkinson [2]" w:date="2023-06-27T18:25:00Z">
              <w:r w:rsidRPr="0078278C" w:rsidDel="00400E8F">
                <w:rPr>
                  <w:lang w:val="es-ES"/>
                </w:rPr>
                <w:delText xml:space="preserve">y </w:delText>
              </w:r>
            </w:del>
            <w:ins w:id="1106" w:author="Andrew Wilkinson [2]" w:date="2023-06-27T18:25:00Z">
              <w:r w:rsidR="00400E8F">
                <w:rPr>
                  <w:lang w:val="es-ES"/>
                </w:rPr>
                <w:t>Y</w:t>
              </w:r>
              <w:r w:rsidR="00400E8F" w:rsidRPr="0078278C">
                <w:rPr>
                  <w:lang w:val="es-ES"/>
                </w:rPr>
                <w:t xml:space="preserve"> </w:t>
              </w:r>
            </w:ins>
            <w:r w:rsidRPr="0078278C">
              <w:rPr>
                <w:lang w:val="es-ES"/>
              </w:rPr>
              <w:t>a veces grabamos el programa desde un hotel durante la boda de un amigo</w:t>
            </w:r>
            <w:ins w:id="1107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3E80D50B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6F79EDA5" w14:textId="74CA2F2F" w:rsidR="0078278C" w:rsidRPr="0078278C" w:rsidRDefault="0078278C" w:rsidP="0078278C">
            <w:pPr>
              <w:rPr>
                <w:lang w:val="es-ES"/>
              </w:rPr>
            </w:pPr>
            <w:del w:id="1108" w:author="Andrew Wilkinson [2]" w:date="2023-06-27T18:25:00Z">
              <w:r w:rsidRPr="0078278C" w:rsidDel="00400E8F">
                <w:rPr>
                  <w:lang w:val="es-ES"/>
                </w:rPr>
                <w:delText xml:space="preserve">pero </w:delText>
              </w:r>
            </w:del>
            <w:ins w:id="1109" w:author="Andrew Wilkinson [2]" w:date="2023-06-27T18:25:00Z">
              <w:r w:rsidR="00400E8F">
                <w:rPr>
                  <w:lang w:val="es-ES"/>
                </w:rPr>
                <w:t>P</w:t>
              </w:r>
              <w:r w:rsidR="00400E8F" w:rsidRPr="0078278C">
                <w:rPr>
                  <w:lang w:val="es-ES"/>
                </w:rPr>
                <w:t xml:space="preserve">ero </w:t>
              </w:r>
            </w:ins>
            <w:r w:rsidRPr="0078278C">
              <w:rPr>
                <w:lang w:val="es-ES"/>
              </w:rPr>
              <w:t>hay una cosa que no importa donde estemos preparando este programa</w:t>
            </w:r>
            <w:ins w:id="1110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339ECD4D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6E36CE46" w14:textId="5E4F44DE" w:rsidR="0078278C" w:rsidRPr="0078278C" w:rsidRDefault="0078278C" w:rsidP="0078278C">
            <w:pPr>
              <w:rPr>
                <w:lang w:val="es-ES"/>
              </w:rPr>
            </w:pPr>
            <w:del w:id="1111" w:author="Andrew Wilkinson [2]" w:date="2023-06-27T18:25:00Z">
              <w:r w:rsidRPr="0078278C" w:rsidDel="00400E8F">
                <w:rPr>
                  <w:lang w:val="es-ES"/>
                </w:rPr>
                <w:delText xml:space="preserve">usamos </w:delText>
              </w:r>
            </w:del>
            <w:ins w:id="1112" w:author="Andrew Wilkinson [2]" w:date="2023-06-27T18:25:00Z">
              <w:r w:rsidR="00400E8F">
                <w:rPr>
                  <w:lang w:val="es-ES"/>
                </w:rPr>
                <w:t>U</w:t>
              </w:r>
              <w:r w:rsidR="00400E8F" w:rsidRPr="0078278C">
                <w:rPr>
                  <w:lang w:val="es-ES"/>
                </w:rPr>
                <w:t xml:space="preserve">samos </w:t>
              </w:r>
            </w:ins>
            <w:r w:rsidRPr="0078278C">
              <w:rPr>
                <w:lang w:val="es-ES"/>
              </w:rPr>
              <w:t xml:space="preserve">una VPN, de hecho desde hace unos años usamos </w:t>
            </w:r>
            <w:ins w:id="1113" w:author="Andrew Wilkinson [2]" w:date="2023-06-27T18:10:00Z">
              <w:r w:rsidR="001B5731">
                <w:t>E</w:t>
              </w:r>
              <w:r w:rsidR="001B5731" w:rsidRPr="0078278C">
                <w:t>xpress</w:t>
              </w:r>
              <w:r w:rsidR="001B5731">
                <w:t>VPN</w:t>
              </w:r>
            </w:ins>
            <w:ins w:id="1114" w:author="Andrew Wilkinson [2]" w:date="2023-06-27T18:16:00Z">
              <w:r w:rsidR="00A8325C">
                <w:t>.</w:t>
              </w:r>
            </w:ins>
            <w:del w:id="1115" w:author="Andrew Wilkinson [2]" w:date="2023-06-27T18:10:00Z">
              <w:r w:rsidRPr="0078278C" w:rsidDel="001B5731">
                <w:rPr>
                  <w:lang w:val="es-ES"/>
                </w:rPr>
                <w:delText>expressvpn</w:delText>
              </w:r>
            </w:del>
          </w:p>
          <w:p w14:paraId="47944253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1DC13D66" w14:textId="6D5DB8CC" w:rsidR="0078278C" w:rsidRPr="0078278C" w:rsidRDefault="0078278C" w:rsidP="0078278C">
            <w:pPr>
              <w:rPr>
                <w:lang w:val="es-ES"/>
              </w:rPr>
            </w:pPr>
            <w:del w:id="1116" w:author="Andrew Wilkinson [2]" w:date="2023-06-27T18:22:00Z">
              <w:r w:rsidRPr="0078278C" w:rsidDel="00D32465">
                <w:rPr>
                  <w:lang w:val="es-ES"/>
                </w:rPr>
                <w:delText>Yetis</w:delText>
              </w:r>
            </w:del>
            <w:ins w:id="1117" w:author="Andrew Wilkinson [2]" w:date="2023-06-27T18:22:00Z">
              <w:r w:rsidR="00D32465">
                <w:rPr>
                  <w:lang w:val="es-ES"/>
                </w:rPr>
                <w:t>Yetis</w:t>
              </w:r>
            </w:ins>
            <w:r w:rsidRPr="0078278C">
              <w:rPr>
                <w:lang w:val="es-ES"/>
              </w:rPr>
              <w:t xml:space="preserve">, cuando te conectas a una </w:t>
            </w:r>
            <w:del w:id="1118" w:author="Andrew Wilkinson" w:date="2023-06-27T19:43:00Z">
              <w:r w:rsidRPr="0078278C" w:rsidDel="009F0E10">
                <w:rPr>
                  <w:lang w:val="es-ES"/>
                </w:rPr>
                <w:delText>WI</w:delText>
              </w:r>
            </w:del>
            <w:ins w:id="1119" w:author="Andrew Wilkinson" w:date="2023-06-27T19:43:00Z">
              <w:r w:rsidR="009F0E10" w:rsidRPr="0078278C">
                <w:rPr>
                  <w:lang w:val="es-ES"/>
                </w:rPr>
                <w:t>W</w:t>
              </w:r>
              <w:r w:rsidR="009F0E10">
                <w:rPr>
                  <w:lang w:val="es-ES"/>
                </w:rPr>
                <w:t>i</w:t>
              </w:r>
            </w:ins>
            <w:r w:rsidRPr="0078278C">
              <w:rPr>
                <w:lang w:val="es-ES"/>
              </w:rPr>
              <w:t>-</w:t>
            </w:r>
            <w:del w:id="1120" w:author="Andrew Wilkinson" w:date="2023-06-27T19:43:00Z">
              <w:r w:rsidRPr="0078278C" w:rsidDel="009F0E10">
                <w:rPr>
                  <w:lang w:val="es-ES"/>
                </w:rPr>
                <w:delText xml:space="preserve">FI </w:delText>
              </w:r>
            </w:del>
            <w:ins w:id="1121" w:author="Andrew Wilkinson" w:date="2023-06-27T19:43:00Z">
              <w:r w:rsidR="009F0E10" w:rsidRPr="0078278C">
                <w:rPr>
                  <w:lang w:val="es-ES"/>
                </w:rPr>
                <w:t>F</w:t>
              </w:r>
              <w:r w:rsidR="009F0E10">
                <w:rPr>
                  <w:lang w:val="es-ES"/>
                </w:rPr>
                <w:t>i</w:t>
              </w:r>
              <w:r w:rsidR="009F0E10" w:rsidRPr="0078278C">
                <w:rPr>
                  <w:lang w:val="es-ES"/>
                </w:rPr>
                <w:t xml:space="preserve"> </w:t>
              </w:r>
            </w:ins>
            <w:r w:rsidRPr="0078278C">
              <w:rPr>
                <w:lang w:val="es-ES"/>
              </w:rPr>
              <w:t>sin encriptar tus datos online no están seguros.</w:t>
            </w:r>
          </w:p>
          <w:p w14:paraId="195D4454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A130EED" w14:textId="16B79002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 xml:space="preserve">Así que cada vez que estamos fuera de casa, abrimos la aplicación </w:t>
            </w:r>
            <w:ins w:id="1122" w:author="Andrew Wilkinson [2]" w:date="2023-06-27T18:10:00Z">
              <w:r w:rsidR="001B5731">
                <w:t>E</w:t>
              </w:r>
              <w:r w:rsidR="001B5731" w:rsidRPr="0078278C">
                <w:t>xpress</w:t>
              </w:r>
              <w:r w:rsidR="001B5731">
                <w:t>VPN</w:t>
              </w:r>
            </w:ins>
            <w:ins w:id="1123" w:author="Andrew Wilkinson [2]" w:date="2023-06-27T18:16:00Z">
              <w:r w:rsidR="00A8325C">
                <w:t xml:space="preserve"> </w:t>
              </w:r>
            </w:ins>
            <w:del w:id="1124" w:author="Andrew Wilkinson [2]" w:date="2023-06-27T18:10:00Z">
              <w:r w:rsidRPr="0078278C" w:rsidDel="001B5731">
                <w:rPr>
                  <w:lang w:val="es-ES"/>
                </w:rPr>
                <w:delText xml:space="preserve">expressvpn </w:delText>
              </w:r>
            </w:del>
            <w:r w:rsidRPr="0078278C">
              <w:rPr>
                <w:lang w:val="es-ES"/>
              </w:rPr>
              <w:t>y hacemos clic en</w:t>
            </w:r>
            <w:ins w:id="1125" w:author="Andrew Wilkinson [2]" w:date="2023-06-27T18:16:00Z">
              <w:r w:rsidR="00A8325C">
                <w:rPr>
                  <w:lang w:val="es-ES"/>
                </w:rPr>
                <w:t>.</w:t>
              </w:r>
            </w:ins>
          </w:p>
          <w:p w14:paraId="38306DB8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34EDFA98" w14:textId="3E092881" w:rsidR="0078278C" w:rsidRPr="0078278C" w:rsidRDefault="001B5731" w:rsidP="0078278C">
            <w:pPr>
              <w:rPr>
                <w:lang w:val="es-ES"/>
              </w:rPr>
            </w:pPr>
            <w:ins w:id="1126" w:author="Andrew Wilkinson [2]" w:date="2023-06-27T18:11:00Z">
              <w:r>
                <w:t>E</w:t>
              </w:r>
              <w:r w:rsidRPr="0078278C">
                <w:t>xpress</w:t>
              </w:r>
              <w:r>
                <w:t>VPN</w:t>
              </w:r>
            </w:ins>
            <w:del w:id="1127" w:author="Andrew Wilkinson [2]" w:date="2023-06-27T18:11:00Z">
              <w:r w:rsidR="0078278C" w:rsidRPr="0078278C" w:rsidDel="001B5731">
                <w:rPr>
                  <w:lang w:val="es-ES"/>
                </w:rPr>
                <w:delText>expressvpn</w:delText>
              </w:r>
            </w:del>
            <w:r w:rsidR="0078278C" w:rsidRPr="0078278C">
              <w:rPr>
                <w:lang w:val="es-ES"/>
              </w:rPr>
              <w:t>, crea un canal seguro y encriptado entre tu dispositivo e internet, para que los hackers no puedan robar tus datos.</w:t>
            </w:r>
          </w:p>
          <w:p w14:paraId="28B36F63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06C4FE76" w14:textId="3BF8BDE4" w:rsidR="0078278C" w:rsidRPr="0078278C" w:rsidRDefault="00400E8F" w:rsidP="0078278C">
            <w:pPr>
              <w:rPr>
                <w:lang w:val="es-ES"/>
              </w:rPr>
            </w:pPr>
            <w:ins w:id="1128" w:author="Andrew Wilkinson [2]" w:date="2023-06-27T18:25:00Z">
              <w:r>
                <w:rPr>
                  <w:lang w:val="es-ES"/>
                </w:rPr>
                <w:lastRenderedPageBreak/>
                <w:t>N</w:t>
              </w:r>
            </w:ins>
            <w:del w:id="1129" w:author="Andrew Wilkinson [2]" w:date="2023-06-27T18:25:00Z">
              <w:r w:rsidR="0078278C" w:rsidRPr="0078278C" w:rsidDel="00400E8F">
                <w:rPr>
                  <w:lang w:val="es-ES"/>
                </w:rPr>
                <w:delText>n</w:delText>
              </w:r>
            </w:del>
            <w:r w:rsidR="0078278C" w:rsidRPr="0078278C">
              <w:rPr>
                <w:lang w:val="es-ES"/>
              </w:rPr>
              <w:t xml:space="preserve">o queremos que nadie robe </w:t>
            </w:r>
            <w:del w:id="1130" w:author="Andrew Wilkinson" w:date="2023-06-27T19:44:00Z">
              <w:r w:rsidR="0078278C" w:rsidRPr="0078278C" w:rsidDel="00B42F8C">
                <w:rPr>
                  <w:lang w:val="es-ES"/>
                </w:rPr>
                <w:delText xml:space="preserve">tus </w:delText>
              </w:r>
            </w:del>
            <w:ins w:id="1131" w:author="Andrew Wilkinson" w:date="2023-06-27T19:45:00Z">
              <w:r w:rsidR="00560FC9">
                <w:rPr>
                  <w:lang w:val="es-ES"/>
                </w:rPr>
                <w:t>las</w:t>
              </w:r>
            </w:ins>
            <w:ins w:id="1132" w:author="Andrew Wilkinson" w:date="2023-06-27T19:44:00Z">
              <w:r w:rsidR="00B42F8C" w:rsidRPr="0078278C">
                <w:rPr>
                  <w:lang w:val="es-ES"/>
                </w:rPr>
                <w:t xml:space="preserve"> </w:t>
              </w:r>
            </w:ins>
            <w:r w:rsidR="0078278C" w:rsidRPr="0078278C">
              <w:rPr>
                <w:lang w:val="es-ES"/>
              </w:rPr>
              <w:t xml:space="preserve">historias de </w:t>
            </w:r>
            <w:ins w:id="1133" w:author="Andrew Wilkinson" w:date="2023-06-27T19:45:00Z">
              <w:r w:rsidR="00560FC9">
                <w:rPr>
                  <w:lang w:val="es-ES"/>
                </w:rPr>
                <w:t xml:space="preserve">nuestros </w:t>
              </w:r>
            </w:ins>
            <w:r w:rsidR="0078278C" w:rsidRPr="0078278C">
              <w:rPr>
                <w:lang w:val="es-ES"/>
              </w:rPr>
              <w:t>podcast</w:t>
            </w:r>
            <w:ins w:id="1134" w:author="Andrew Wilkinson" w:date="2023-06-27T19:45:00Z">
              <w:r w:rsidR="00560FC9">
                <w:rPr>
                  <w:lang w:val="es-ES"/>
                </w:rPr>
                <w:t>s</w:t>
              </w:r>
            </w:ins>
            <w:r w:rsidR="0078278C" w:rsidRPr="0078278C">
              <w:rPr>
                <w:lang w:val="es-ES"/>
              </w:rPr>
              <w:t xml:space="preserve"> y no queremos que nadie robe nuestros datos personales</w:t>
            </w:r>
            <w:ins w:id="1135" w:author="Andrew Wilkinson [2]" w:date="2023-06-27T18:17:00Z">
              <w:r w:rsidR="00A8325C">
                <w:rPr>
                  <w:lang w:val="es-ES"/>
                </w:rPr>
                <w:t>.</w:t>
              </w:r>
            </w:ins>
          </w:p>
          <w:p w14:paraId="4E62B202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3B53D8F5" w14:textId="0E7B1197" w:rsidR="0078278C" w:rsidRPr="0078278C" w:rsidRDefault="0078278C" w:rsidP="0078278C">
            <w:pPr>
              <w:rPr>
                <w:lang w:val="es-ES"/>
              </w:rPr>
            </w:pPr>
            <w:del w:id="1136" w:author="Andrew Wilkinson [2]" w:date="2023-06-27T18:25:00Z">
              <w:r w:rsidRPr="0078278C" w:rsidDel="00400E8F">
                <w:rPr>
                  <w:lang w:val="es-ES"/>
                </w:rPr>
                <w:delText xml:space="preserve">no </w:delText>
              </w:r>
            </w:del>
            <w:ins w:id="1137" w:author="Andrew Wilkinson [2]" w:date="2023-06-27T18:25:00Z">
              <w:r w:rsidR="00400E8F">
                <w:rPr>
                  <w:lang w:val="es-ES"/>
                </w:rPr>
                <w:t>N</w:t>
              </w:r>
              <w:r w:rsidR="00400E8F" w:rsidRPr="0078278C">
                <w:rPr>
                  <w:lang w:val="es-ES"/>
                </w:rPr>
                <w:t xml:space="preserve">o </w:t>
              </w:r>
            </w:ins>
            <w:r w:rsidRPr="0078278C">
              <w:rPr>
                <w:lang w:val="es-ES"/>
              </w:rPr>
              <w:t>queremos que nos roben las historias de nuestros podcasts</w:t>
            </w:r>
            <w:ins w:id="1138" w:author="Andrew Wilkinson [2]" w:date="2023-06-27T18:17:00Z">
              <w:r w:rsidR="00A8325C">
                <w:rPr>
                  <w:lang w:val="es-ES"/>
                </w:rPr>
                <w:t>.</w:t>
              </w:r>
            </w:ins>
          </w:p>
          <w:p w14:paraId="1AB70DDE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7B9BAF79" w14:textId="1B767121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Asegura tus datos en línea hoy mismo en expressvpn.com/</w:t>
            </w:r>
            <w:ins w:id="1139" w:author="Andrew Wilkinson [2]" w:date="2023-06-27T18:17:00Z">
              <w:r w:rsidR="00A8325C">
                <w:rPr>
                  <w:lang w:val="es-ES"/>
                </w:rPr>
                <w:t xml:space="preserve">tboy </w:t>
              </w:r>
            </w:ins>
            <w:del w:id="1140" w:author="Andrew Wilkinson [2]" w:date="2023-06-27T18:17:00Z">
              <w:r w:rsidRPr="0078278C" w:rsidDel="00A8325C">
                <w:rPr>
                  <w:lang w:val="es-ES"/>
                </w:rPr>
                <w:delText xml:space="preserve"> t-boy </w:delText>
              </w:r>
            </w:del>
            <w:r w:rsidRPr="0078278C">
              <w:rPr>
                <w:lang w:val="es-ES"/>
              </w:rPr>
              <w:t>y consigue 3 meses extra gratis</w:t>
            </w:r>
            <w:ins w:id="1141" w:author="Andrew Wilkinson [2]" w:date="2023-06-27T18:17:00Z">
              <w:r w:rsidR="00A8325C">
                <w:rPr>
                  <w:lang w:val="es-ES"/>
                </w:rPr>
                <w:t>.</w:t>
              </w:r>
            </w:ins>
          </w:p>
          <w:p w14:paraId="1EA7AD25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1AA2568" w14:textId="191F4F44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Eso es expressvpn.com/tboy</w:t>
            </w:r>
            <w:ins w:id="1142" w:author="Andrew Wilkinson [2]" w:date="2023-06-27T18:17:00Z">
              <w:r w:rsidR="00A8325C">
                <w:rPr>
                  <w:lang w:val="es-ES"/>
                </w:rPr>
                <w:t>.</w:t>
              </w:r>
            </w:ins>
          </w:p>
          <w:p w14:paraId="1769CCC4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0E147B4" w14:textId="0897D0CC" w:rsidR="0078278C" w:rsidRDefault="0078278C" w:rsidP="0078278C">
            <w:pPr>
              <w:rPr>
                <w:ins w:id="1143" w:author="Andrew Wilkinson [2]" w:date="2023-06-27T18:17:00Z"/>
                <w:lang w:val="es-ES"/>
              </w:rPr>
            </w:pPr>
            <w:r w:rsidRPr="0078278C">
              <w:rPr>
                <w:lang w:val="es-ES"/>
              </w:rPr>
              <w:t>expressvpn.com/tboy</w:t>
            </w:r>
            <w:ins w:id="1144" w:author="Andrew Wilkinson [2]" w:date="2023-06-27T18:17:00Z">
              <w:r w:rsidR="00A8325C">
                <w:rPr>
                  <w:lang w:val="es-ES"/>
                </w:rPr>
                <w:t>.</w:t>
              </w:r>
            </w:ins>
          </w:p>
          <w:p w14:paraId="286CADEF" w14:textId="77777777" w:rsidR="00A8325C" w:rsidDel="008832D4" w:rsidRDefault="00A8325C" w:rsidP="0078278C">
            <w:pPr>
              <w:rPr>
                <w:del w:id="1145" w:author="Andrew Wilkinson [2]" w:date="2023-06-27T18:26:00Z"/>
                <w:lang w:val="es-ES"/>
              </w:rPr>
            </w:pPr>
          </w:p>
          <w:p w14:paraId="228D353D" w14:textId="77777777" w:rsidR="008832D4" w:rsidRDefault="008832D4" w:rsidP="0078278C">
            <w:pPr>
              <w:rPr>
                <w:ins w:id="1146" w:author="Andrew Wilkinson" w:date="2023-06-27T19:46:00Z"/>
                <w:lang w:val="es-ES"/>
              </w:rPr>
            </w:pPr>
          </w:p>
          <w:p w14:paraId="20D1FF47" w14:textId="2B6893CB" w:rsidR="008832D4" w:rsidRPr="0078278C" w:rsidRDefault="008832D4" w:rsidP="0078278C">
            <w:pPr>
              <w:rPr>
                <w:ins w:id="1147" w:author="Andrew Wilkinson" w:date="2023-06-27T19:46:00Z"/>
                <w:lang w:val="es-ES"/>
              </w:rPr>
            </w:pPr>
            <w:ins w:id="1148" w:author="Andrew Wilkinson" w:date="2023-06-27T19:47:00Z">
              <w:r>
                <w:rPr>
                  <w:lang w:val="es-ES"/>
                </w:rPr>
                <w:t>"MudWtr".</w:t>
              </w:r>
            </w:ins>
          </w:p>
          <w:p w14:paraId="6D88AFAF" w14:textId="7391551D" w:rsidR="0078278C" w:rsidRPr="0078278C" w:rsidDel="000F6882" w:rsidRDefault="0078278C" w:rsidP="0078278C">
            <w:pPr>
              <w:rPr>
                <w:del w:id="1149" w:author="Andrew Wilkinson [2]" w:date="2023-06-27T18:26:00Z"/>
                <w:lang w:val="es-ES"/>
              </w:rPr>
            </w:pPr>
            <w:del w:id="1150" w:author="Andrew Wilkinson [2]" w:date="2023-06-27T18:26:00Z">
              <w:r w:rsidRPr="0078278C" w:rsidDel="000F6882">
                <w:rPr>
                  <w:lang w:val="es-ES"/>
                </w:rPr>
                <w:delText>"</w:delText>
              </w:r>
            </w:del>
            <w:del w:id="1151" w:author="Andrew Wilkinson [2]" w:date="2023-06-27T18:17:00Z">
              <w:r w:rsidRPr="0078278C" w:rsidDel="00A8325C">
                <w:rPr>
                  <w:lang w:val="es-ES"/>
                </w:rPr>
                <w:delText>Mud water</w:delText>
              </w:r>
            </w:del>
            <w:del w:id="1152" w:author="Andrew Wilkinson [2]" w:date="2023-06-27T18:26:00Z">
              <w:r w:rsidRPr="0078278C" w:rsidDel="000F6882">
                <w:rPr>
                  <w:lang w:val="es-ES"/>
                </w:rPr>
                <w:delText xml:space="preserve">" </w:delText>
              </w:r>
            </w:del>
          </w:p>
          <w:p w14:paraId="2FC8D0F9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4605B8CC" w14:textId="279B373D" w:rsidR="0078278C" w:rsidRPr="0078278C" w:rsidRDefault="0078278C" w:rsidP="0078278C">
            <w:pPr>
              <w:rPr>
                <w:lang w:val="es-ES"/>
              </w:rPr>
            </w:pPr>
            <w:del w:id="1153" w:author="Andrew Wilkinson [2]" w:date="2023-06-27T18:22:00Z">
              <w:r w:rsidRPr="0078278C" w:rsidDel="00D32465">
                <w:rPr>
                  <w:lang w:val="es-ES"/>
                </w:rPr>
                <w:delText>Yetis</w:delText>
              </w:r>
            </w:del>
            <w:ins w:id="1154" w:author="Andrew Wilkinson [2]" w:date="2023-06-27T18:22:00Z">
              <w:r w:rsidR="00D32465">
                <w:rPr>
                  <w:lang w:val="es-ES"/>
                </w:rPr>
                <w:t>Yetis</w:t>
              </w:r>
            </w:ins>
            <w:r w:rsidRPr="0078278C">
              <w:rPr>
                <w:lang w:val="es-ES"/>
              </w:rPr>
              <w:t>, Jack y yo tomamos un par de clases de economía juntos cuando estábamos en la universidad</w:t>
            </w:r>
            <w:ins w:id="1155" w:author="Andrew Wilkinson [2]" w:date="2023-06-27T18:17:00Z">
              <w:r w:rsidR="00A8325C">
                <w:rPr>
                  <w:lang w:val="es-ES"/>
                </w:rPr>
                <w:t>.</w:t>
              </w:r>
            </w:ins>
          </w:p>
          <w:p w14:paraId="648F49DE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6811A8BB" w14:textId="187935DA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Sí, lo hicimos y la clave de un estudio económico es aislar una variable</w:t>
            </w:r>
            <w:ins w:id="1156" w:author="Andrew Wilkinson [2]" w:date="2023-06-27T18:17:00Z">
              <w:r w:rsidR="00A8325C">
                <w:rPr>
                  <w:lang w:val="es-ES"/>
                </w:rPr>
                <w:t>.</w:t>
              </w:r>
            </w:ins>
          </w:p>
          <w:p w14:paraId="0882FB08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3E5275E" w14:textId="4FE65FE1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 xml:space="preserve">Bueno, Jack y yo aislamos una variable cuando probamos el </w:t>
            </w:r>
            <w:del w:id="1157" w:author="Andrew Wilkinson" w:date="2023-06-27T19:47:00Z">
              <w:r w:rsidRPr="0078278C" w:rsidDel="00FE677F">
                <w:rPr>
                  <w:lang w:val="es-ES"/>
                </w:rPr>
                <w:delText>agua de barro</w:delText>
              </w:r>
            </w:del>
            <w:ins w:id="1158" w:author="Andrew Wilkinson" w:date="2023-06-27T19:47:00Z">
              <w:r w:rsidR="00FE677F">
                <w:rPr>
                  <w:lang w:val="es-ES"/>
                </w:rPr>
                <w:t>"MudWtr</w:t>
              </w:r>
            </w:ins>
            <w:r w:rsidRPr="0078278C">
              <w:rPr>
                <w:lang w:val="es-ES"/>
              </w:rPr>
              <w:t>.</w:t>
            </w:r>
            <w:ins w:id="1159" w:author="Andrew Wilkinson" w:date="2023-06-27T19:47:00Z">
              <w:r w:rsidR="00FE677F">
                <w:rPr>
                  <w:lang w:val="es-ES"/>
                </w:rPr>
                <w:t>"</w:t>
              </w:r>
            </w:ins>
          </w:p>
          <w:p w14:paraId="2924033D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659CF694" w14:textId="475E757F" w:rsidR="0078278C" w:rsidRPr="0078278C" w:rsidRDefault="000F6882" w:rsidP="0078278C">
            <w:pPr>
              <w:rPr>
                <w:lang w:val="es-ES"/>
              </w:rPr>
            </w:pPr>
            <w:ins w:id="1160" w:author="Andrew Wilkinson [2]" w:date="2023-06-27T18:26:00Z">
              <w:r>
                <w:rPr>
                  <w:lang w:val="es-ES"/>
                </w:rPr>
                <w:t>M</w:t>
              </w:r>
            </w:ins>
            <w:del w:id="1161" w:author="Andrew Wilkinson [2]" w:date="2023-06-27T18:26:00Z">
              <w:r w:rsidR="0078278C" w:rsidRPr="0078278C" w:rsidDel="000F6882">
                <w:rPr>
                  <w:lang w:val="es-ES"/>
                </w:rPr>
                <w:delText>m</w:delText>
              </w:r>
            </w:del>
            <w:r w:rsidR="0078278C" w:rsidRPr="0078278C">
              <w:rPr>
                <w:lang w:val="es-ES"/>
              </w:rPr>
              <w:t>antuvimos el resto de nuestras vidas igual pero cambiamos del café al "</w:t>
            </w:r>
            <w:ins w:id="1162" w:author="Andrew Wilkinson [2]" w:date="2023-06-27T18:17:00Z">
              <w:r w:rsidR="00A8325C">
                <w:t>MudWtr</w:t>
              </w:r>
            </w:ins>
            <w:del w:id="1163" w:author="Andrew Wilkinson [2]" w:date="2023-06-27T18:17:00Z">
              <w:r w:rsidR="0078278C" w:rsidRPr="0078278C" w:rsidDel="00A8325C">
                <w:rPr>
                  <w:lang w:val="es-ES"/>
                </w:rPr>
                <w:delText>Mud water</w:delText>
              </w:r>
            </w:del>
            <w:r w:rsidR="0078278C" w:rsidRPr="0078278C">
              <w:rPr>
                <w:lang w:val="es-ES"/>
              </w:rPr>
              <w:t>"</w:t>
            </w:r>
            <w:ins w:id="1164" w:author="Andrew Wilkinson [2]" w:date="2023-06-27T18:18:00Z">
              <w:r w:rsidR="00A8325C">
                <w:rPr>
                  <w:lang w:val="es-ES"/>
                </w:rPr>
                <w:t>.</w:t>
              </w:r>
            </w:ins>
          </w:p>
          <w:p w14:paraId="51AC672D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DFF1A43" w14:textId="13205120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¡</w:t>
            </w:r>
            <w:del w:id="1165" w:author="Andrew Wilkinson [2]" w:date="2023-06-27T18:26:00Z">
              <w:r w:rsidRPr="0078278C" w:rsidDel="000F6882">
                <w:rPr>
                  <w:lang w:val="es-ES"/>
                </w:rPr>
                <w:delText xml:space="preserve">de </w:delText>
              </w:r>
            </w:del>
            <w:ins w:id="1166" w:author="Andrew Wilkinson [2]" w:date="2023-06-27T18:26:00Z">
              <w:r w:rsidR="000F6882">
                <w:rPr>
                  <w:lang w:val="es-ES"/>
                </w:rPr>
                <w:t>D</w:t>
              </w:r>
              <w:r w:rsidR="000F6882" w:rsidRPr="0078278C">
                <w:rPr>
                  <w:lang w:val="es-ES"/>
                </w:rPr>
                <w:t xml:space="preserve">e </w:t>
              </w:r>
            </w:ins>
            <w:r w:rsidRPr="0078278C">
              <w:rPr>
                <w:lang w:val="es-ES"/>
              </w:rPr>
              <w:t>acuerdo! Francamente el</w:t>
            </w:r>
            <w:del w:id="1167" w:author="Andrew Wilkinson [2]" w:date="2023-06-27T18:17:00Z">
              <w:r w:rsidRPr="0078278C" w:rsidDel="00A8325C">
                <w:rPr>
                  <w:lang w:val="es-ES"/>
                </w:rPr>
                <w:delText xml:space="preserve"> </w:delText>
              </w:r>
            </w:del>
            <w:r w:rsidRPr="0078278C">
              <w:rPr>
                <w:lang w:val="es-ES"/>
              </w:rPr>
              <w:t xml:space="preserve"> "</w:t>
            </w:r>
            <w:ins w:id="1168" w:author="Andrew Wilkinson [2]" w:date="2023-06-27T18:17:00Z">
              <w:r w:rsidR="00A8325C">
                <w:t>MudWtr</w:t>
              </w:r>
            </w:ins>
            <w:del w:id="1169" w:author="Andrew Wilkinson [2]" w:date="2023-06-27T18:17:00Z">
              <w:r w:rsidRPr="0078278C" w:rsidDel="00A8325C">
                <w:rPr>
                  <w:lang w:val="es-ES"/>
                </w:rPr>
                <w:delText>Mud water</w:delText>
              </w:r>
            </w:del>
            <w:r w:rsidRPr="0078278C">
              <w:rPr>
                <w:lang w:val="es-ES"/>
              </w:rPr>
              <w:t>" es simplemente la mejor alternativa al café, simplemente lo es</w:t>
            </w:r>
            <w:ins w:id="1170" w:author="Andrew Wilkinson [2]" w:date="2023-06-27T18:18:00Z">
              <w:r w:rsidR="00A8325C">
                <w:rPr>
                  <w:lang w:val="es-ES"/>
                </w:rPr>
                <w:t>.</w:t>
              </w:r>
            </w:ins>
          </w:p>
          <w:p w14:paraId="1E9F7248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65EFE3E2" w14:textId="7C2114D2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Bebe una taza caliente de "</w:t>
            </w:r>
            <w:ins w:id="1171" w:author="Andrew Wilkinson [2]" w:date="2023-06-27T18:18:00Z">
              <w:r w:rsidR="00A8325C">
                <w:t>MudWtr</w:t>
              </w:r>
            </w:ins>
            <w:del w:id="1172" w:author="Andrew Wilkinson [2]" w:date="2023-06-27T18:18:00Z">
              <w:r w:rsidRPr="0078278C" w:rsidDel="00A8325C">
                <w:rPr>
                  <w:lang w:val="es-ES"/>
                </w:rPr>
                <w:delText>Mud water</w:delText>
              </w:r>
            </w:del>
            <w:r w:rsidRPr="0078278C">
              <w:rPr>
                <w:lang w:val="es-ES"/>
              </w:rPr>
              <w:t>" por la mañana y obtén la energía que necesitas sin cafeína.</w:t>
            </w:r>
          </w:p>
          <w:p w14:paraId="3F0649FD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6F515689" w14:textId="15C8D017" w:rsidR="0078278C" w:rsidRPr="0078278C" w:rsidRDefault="0078278C" w:rsidP="0078278C">
            <w:pPr>
              <w:rPr>
                <w:lang w:val="es-ES"/>
              </w:rPr>
            </w:pPr>
            <w:del w:id="1173" w:author="Andrew Wilkinson [2]" w:date="2023-06-27T18:26:00Z">
              <w:r w:rsidRPr="0078278C" w:rsidDel="000F6882">
                <w:rPr>
                  <w:lang w:val="es-ES"/>
                </w:rPr>
                <w:delText xml:space="preserve">el </w:delText>
              </w:r>
            </w:del>
            <w:ins w:id="1174" w:author="Andrew Wilkinson [2]" w:date="2023-06-27T18:26:00Z">
              <w:r w:rsidR="000F6882">
                <w:rPr>
                  <w:lang w:val="es-ES"/>
                </w:rPr>
                <w:t>E</w:t>
              </w:r>
              <w:r w:rsidR="000F6882" w:rsidRPr="0078278C">
                <w:rPr>
                  <w:lang w:val="es-ES"/>
                </w:rPr>
                <w:t xml:space="preserve">l </w:t>
              </w:r>
            </w:ins>
            <w:r w:rsidRPr="0078278C">
              <w:rPr>
                <w:lang w:val="es-ES"/>
              </w:rPr>
              <w:t>"</w:t>
            </w:r>
            <w:ins w:id="1175" w:author="Andrew Wilkinson [2]" w:date="2023-06-27T18:18:00Z">
              <w:r w:rsidR="00A8325C">
                <w:t>MudWtr</w:t>
              </w:r>
            </w:ins>
            <w:del w:id="1176" w:author="Andrew Wilkinson [2]" w:date="2023-06-27T18:18:00Z">
              <w:r w:rsidRPr="0078278C" w:rsidDel="00A8325C">
                <w:rPr>
                  <w:lang w:val="es-ES"/>
                </w:rPr>
                <w:delText>Mud water</w:delText>
              </w:r>
            </w:del>
            <w:r w:rsidRPr="0078278C">
              <w:rPr>
                <w:lang w:val="es-ES"/>
              </w:rPr>
              <w:t xml:space="preserve">" </w:t>
            </w:r>
            <w:del w:id="1177" w:author="Andrew Wilkinson [2]" w:date="2023-06-27T18:18:00Z">
              <w:r w:rsidRPr="0078278C" w:rsidDel="00A8325C">
                <w:rPr>
                  <w:lang w:val="es-ES"/>
                </w:rPr>
                <w:delText xml:space="preserve"> </w:delText>
              </w:r>
            </w:del>
            <w:r w:rsidRPr="0078278C">
              <w:rPr>
                <w:lang w:val="es-ES"/>
              </w:rPr>
              <w:t>está hecha de cuatro hongos adaptógenos y hierbas ayurvédicas</w:t>
            </w:r>
            <w:ins w:id="1178" w:author="Andrew Wilkinson [2]" w:date="2023-06-27T18:18:00Z">
              <w:r w:rsidR="00A8325C">
                <w:rPr>
                  <w:lang w:val="es-ES"/>
                </w:rPr>
                <w:t>.</w:t>
              </w:r>
            </w:ins>
          </w:p>
          <w:p w14:paraId="1E71A7A1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093887A9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Puedes añadir mitad y mitad, puedes añadir miel, incluso puedes añadir mantequilla, que es mi favorita.</w:t>
            </w:r>
          </w:p>
          <w:p w14:paraId="58B90C66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4E1D9320" w14:textId="50791E3F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 xml:space="preserve">¡Si! puedo dar el </w:t>
            </w:r>
            <w:ins w:id="1179" w:author="Andrew Wilkinson [2]" w:date="2023-06-27T18:33:00Z">
              <w:r w:rsidR="00E1626B">
                <w:rPr>
                  <w:lang w:val="es-ES"/>
                </w:rPr>
                <w:t>p</w:t>
              </w:r>
            </w:ins>
            <w:del w:id="1180" w:author="Andrew Wilkinson [2]" w:date="2023-06-27T18:33:00Z">
              <w:r w:rsidRPr="0078278C" w:rsidDel="00E1626B">
                <w:rPr>
                  <w:lang w:val="es-ES"/>
                </w:rPr>
                <w:delText>P</w:delText>
              </w:r>
            </w:del>
            <w:r w:rsidRPr="0078278C">
              <w:rPr>
                <w:lang w:val="es-ES"/>
              </w:rPr>
              <w:t xml:space="preserve">ro </w:t>
            </w:r>
            <w:del w:id="1181" w:author="Andrew Wilkinson [2]" w:date="2023-06-27T18:33:00Z">
              <w:r w:rsidRPr="0078278C" w:rsidDel="00E1626B">
                <w:rPr>
                  <w:lang w:val="es-ES"/>
                </w:rPr>
                <w:delText>Tip</w:delText>
              </w:r>
            </w:del>
            <w:ins w:id="1182" w:author="Andrew Wilkinson [2]" w:date="2023-06-27T18:33:00Z">
              <w:r w:rsidR="00E1626B">
                <w:rPr>
                  <w:lang w:val="es-ES"/>
                </w:rPr>
                <w:t>t</w:t>
              </w:r>
              <w:r w:rsidR="00E1626B" w:rsidRPr="0078278C">
                <w:rPr>
                  <w:lang w:val="es-ES"/>
                </w:rPr>
                <w:t>ip</w:t>
              </w:r>
            </w:ins>
            <w:r w:rsidRPr="0078278C">
              <w:rPr>
                <w:lang w:val="es-ES"/>
              </w:rPr>
              <w:t xml:space="preserve">, tenemos ese </w:t>
            </w:r>
            <w:del w:id="1183" w:author="Andrew Wilkinson [2]" w:date="2023-06-27T18:33:00Z">
              <w:r w:rsidRPr="0078278C" w:rsidDel="00E1626B">
                <w:rPr>
                  <w:lang w:val="es-ES"/>
                </w:rPr>
                <w:delText xml:space="preserve">Pro </w:delText>
              </w:r>
            </w:del>
            <w:ins w:id="1184" w:author="Andrew Wilkinson [2]" w:date="2023-06-27T18:33:00Z">
              <w:r w:rsidR="00E1626B">
                <w:rPr>
                  <w:lang w:val="es-ES"/>
                </w:rPr>
                <w:t>p</w:t>
              </w:r>
              <w:r w:rsidR="00E1626B" w:rsidRPr="0078278C">
                <w:rPr>
                  <w:lang w:val="es-ES"/>
                </w:rPr>
                <w:t xml:space="preserve">ro </w:t>
              </w:r>
            </w:ins>
            <w:del w:id="1185" w:author="Andrew Wilkinson [2]" w:date="2023-06-27T18:33:00Z">
              <w:r w:rsidRPr="0078278C" w:rsidDel="00E1626B">
                <w:rPr>
                  <w:lang w:val="es-ES"/>
                </w:rPr>
                <w:delText>Tip</w:delText>
              </w:r>
            </w:del>
            <w:ins w:id="1186" w:author="Andrew Wilkinson [2]" w:date="2023-06-27T18:33:00Z">
              <w:r w:rsidR="00E1626B">
                <w:rPr>
                  <w:lang w:val="es-ES"/>
                </w:rPr>
                <w:t>t</w:t>
              </w:r>
              <w:r w:rsidR="00E1626B" w:rsidRPr="0078278C">
                <w:rPr>
                  <w:lang w:val="es-ES"/>
                </w:rPr>
                <w:t>ip</w:t>
              </w:r>
            </w:ins>
            <w:ins w:id="1187" w:author="Andrew Wilkinson [2]" w:date="2023-06-27T18:18:00Z">
              <w:r w:rsidR="00A8325C">
                <w:rPr>
                  <w:lang w:val="es-ES"/>
                </w:rPr>
                <w:t>.</w:t>
              </w:r>
            </w:ins>
            <w:del w:id="1188" w:author="Andrew Wilkinson [2]" w:date="2023-06-27T18:18:00Z">
              <w:r w:rsidRPr="0078278C" w:rsidDel="00A8325C">
                <w:rPr>
                  <w:lang w:val="es-ES"/>
                </w:rPr>
                <w:delText>,</w:delText>
              </w:r>
            </w:del>
          </w:p>
          <w:p w14:paraId="5FA205F2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65CAEE27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¿Qué es lo que tienes?</w:t>
            </w:r>
          </w:p>
          <w:p w14:paraId="351F34D2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093A304A" w14:textId="03F91FED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Bueno, el jarabe de maple en el "</w:t>
            </w:r>
            <w:ins w:id="1189" w:author="Andrew Wilkinson [2]" w:date="2023-06-27T18:18:00Z">
              <w:r w:rsidR="00A8325C">
                <w:t>MudWtr</w:t>
              </w:r>
            </w:ins>
            <w:del w:id="1190" w:author="Andrew Wilkinson [2]" w:date="2023-06-27T18:18:00Z">
              <w:r w:rsidRPr="0078278C" w:rsidDel="00A8325C">
                <w:rPr>
                  <w:lang w:val="es-ES"/>
                </w:rPr>
                <w:delText>Mud water</w:delText>
              </w:r>
            </w:del>
            <w:r w:rsidRPr="0078278C">
              <w:rPr>
                <w:lang w:val="es-ES"/>
              </w:rPr>
              <w:t>".</w:t>
            </w:r>
          </w:p>
          <w:p w14:paraId="185B2BC0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7CAA264F" w14:textId="45387A31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"</w:t>
            </w:r>
            <w:ins w:id="1191" w:author="Andrew Wilkinson [2]" w:date="2023-06-27T18:18:00Z">
              <w:r w:rsidR="00A8325C">
                <w:t>MudWtr</w:t>
              </w:r>
            </w:ins>
            <w:del w:id="1192" w:author="Andrew Wilkinson [2]" w:date="2023-06-27T18:18:00Z">
              <w:r w:rsidRPr="0078278C" w:rsidDel="00A8325C">
                <w:rPr>
                  <w:lang w:val="es-ES"/>
                </w:rPr>
                <w:delText>Mud water</w:delText>
              </w:r>
            </w:del>
            <w:r w:rsidRPr="0078278C">
              <w:rPr>
                <w:lang w:val="es-ES"/>
              </w:rPr>
              <w:t>" de maple, me gusta eso.</w:t>
            </w:r>
          </w:p>
          <w:p w14:paraId="268CA26E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7C402801" w14:textId="2D58E54A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 xml:space="preserve">Si, </w:t>
            </w:r>
            <w:del w:id="1193" w:author="Andrew Wilkinson [2]" w:date="2023-06-27T18:22:00Z">
              <w:r w:rsidRPr="0078278C" w:rsidDel="00D32465">
                <w:rPr>
                  <w:lang w:val="es-ES"/>
                </w:rPr>
                <w:delText>Yetis</w:delText>
              </w:r>
            </w:del>
            <w:ins w:id="1194" w:author="Andrew Wilkinson [2]" w:date="2023-06-27T18:22:00Z">
              <w:r w:rsidR="00D32465">
                <w:rPr>
                  <w:lang w:val="es-ES"/>
                </w:rPr>
                <w:t>Yetis</w:t>
              </w:r>
            </w:ins>
            <w:r w:rsidRPr="0078278C">
              <w:rPr>
                <w:lang w:val="es-ES"/>
              </w:rPr>
              <w:t xml:space="preserve">, hicimos un estudio económico en nuestros cuerpos aislando lo que hay en </w:t>
            </w:r>
            <w:del w:id="1195" w:author="Andrew Wilkinson" w:date="2023-06-27T19:51:00Z">
              <w:r w:rsidRPr="0078278C" w:rsidDel="009A06E1">
                <w:rPr>
                  <w:lang w:val="es-ES"/>
                </w:rPr>
                <w:delText xml:space="preserve">nuestros </w:delText>
              </w:r>
            </w:del>
            <w:ins w:id="1196" w:author="Andrew Wilkinson" w:date="2023-06-27T19:51:00Z">
              <w:r w:rsidR="009A06E1" w:rsidRPr="0078278C">
                <w:rPr>
                  <w:lang w:val="es-ES"/>
                </w:rPr>
                <w:t>nuestr</w:t>
              </w:r>
              <w:r w:rsidR="009A06E1">
                <w:rPr>
                  <w:lang w:val="es-ES"/>
                </w:rPr>
                <w:t>a</w:t>
              </w:r>
              <w:r w:rsidR="009A06E1" w:rsidRPr="0078278C">
                <w:rPr>
                  <w:lang w:val="es-ES"/>
                </w:rPr>
                <w:t xml:space="preserve">s </w:t>
              </w:r>
            </w:ins>
            <w:del w:id="1197" w:author="Andrew Wilkinson" w:date="2023-06-27T19:51:00Z">
              <w:r w:rsidRPr="0078278C" w:rsidDel="009A06E1">
                <w:rPr>
                  <w:lang w:val="es-ES"/>
                </w:rPr>
                <w:delText>frascos</w:delText>
              </w:r>
            </w:del>
            <w:ins w:id="1198" w:author="Andrew Wilkinson" w:date="2023-06-27T19:51:00Z">
              <w:r w:rsidR="009A06E1">
                <w:rPr>
                  <w:lang w:val="es-ES"/>
                </w:rPr>
                <w:t>tazas</w:t>
              </w:r>
            </w:ins>
            <w:r w:rsidRPr="0078278C">
              <w:rPr>
                <w:lang w:val="es-ES"/>
              </w:rPr>
              <w:t>.</w:t>
            </w:r>
          </w:p>
          <w:p w14:paraId="444BAA98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5DC695B" w14:textId="5A7EC14A" w:rsidR="0078278C" w:rsidRPr="0078278C" w:rsidRDefault="0078278C" w:rsidP="0078278C">
            <w:pPr>
              <w:rPr>
                <w:lang w:val="es-ES"/>
              </w:rPr>
            </w:pPr>
            <w:del w:id="1199" w:author="Andrew Wilkinson [2]" w:date="2023-06-27T18:26:00Z">
              <w:r w:rsidRPr="0078278C" w:rsidDel="00042C7D">
                <w:rPr>
                  <w:lang w:val="es-ES"/>
                </w:rPr>
                <w:delText xml:space="preserve">y </w:delText>
              </w:r>
            </w:del>
            <w:ins w:id="1200" w:author="Andrew Wilkinson [2]" w:date="2023-06-27T18:26:00Z">
              <w:r w:rsidR="00042C7D">
                <w:rPr>
                  <w:lang w:val="es-ES"/>
                </w:rPr>
                <w:t>Y</w:t>
              </w:r>
              <w:r w:rsidR="00042C7D" w:rsidRPr="0078278C">
                <w:rPr>
                  <w:lang w:val="es-ES"/>
                </w:rPr>
                <w:t xml:space="preserve"> </w:t>
              </w:r>
            </w:ins>
            <w:r w:rsidRPr="0078278C">
              <w:rPr>
                <w:lang w:val="es-ES"/>
              </w:rPr>
              <w:t>nos gustaron los resultados</w:t>
            </w:r>
            <w:ins w:id="1201" w:author="Andrew Wilkinson [2]" w:date="2023-06-27T18:18:00Z">
              <w:r w:rsidR="00A8325C">
                <w:rPr>
                  <w:lang w:val="es-ES"/>
                </w:rPr>
                <w:t>.</w:t>
              </w:r>
            </w:ins>
          </w:p>
          <w:p w14:paraId="13C27D43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74C2578" w14:textId="7215322E" w:rsidR="0078278C" w:rsidRPr="0078278C" w:rsidRDefault="0078278C" w:rsidP="0078278C">
            <w:pPr>
              <w:rPr>
                <w:lang w:val="es-ES"/>
              </w:rPr>
            </w:pPr>
            <w:del w:id="1202" w:author="Andrew Wilkinson [2]" w:date="2023-06-27T18:26:00Z">
              <w:r w:rsidRPr="0078278C" w:rsidDel="00042C7D">
                <w:rPr>
                  <w:lang w:val="es-ES"/>
                </w:rPr>
                <w:delText xml:space="preserve">así </w:delText>
              </w:r>
            </w:del>
            <w:ins w:id="1203" w:author="Andrew Wilkinson [2]" w:date="2023-06-27T18:26:00Z">
              <w:r w:rsidR="00042C7D">
                <w:rPr>
                  <w:lang w:val="es-ES"/>
                </w:rPr>
                <w:t>A</w:t>
              </w:r>
              <w:r w:rsidR="00042C7D" w:rsidRPr="0078278C">
                <w:rPr>
                  <w:lang w:val="es-ES"/>
                </w:rPr>
                <w:t xml:space="preserve">sí </w:t>
              </w:r>
            </w:ins>
            <w:r w:rsidRPr="0078278C">
              <w:rPr>
                <w:lang w:val="es-ES"/>
              </w:rPr>
              <w:t>que, ve a mudw</w:t>
            </w:r>
            <w:del w:id="1204" w:author="Andrew Wilkinson" w:date="2023-06-27T19:49:00Z">
              <w:r w:rsidRPr="0078278C" w:rsidDel="00C87C47">
                <w:rPr>
                  <w:lang w:val="es-ES"/>
                </w:rPr>
                <w:delText>a</w:delText>
              </w:r>
            </w:del>
            <w:r w:rsidRPr="0078278C">
              <w:rPr>
                <w:lang w:val="es-ES"/>
              </w:rPr>
              <w:t xml:space="preserve">ter.com/tboy para apoyar el programa y usa el código </w:t>
            </w:r>
            <w:del w:id="1205" w:author="Andrew Wilkinson [2]" w:date="2023-06-27T18:28:00Z">
              <w:r w:rsidRPr="0078278C" w:rsidDel="007B6B1D">
                <w:rPr>
                  <w:lang w:val="es-ES"/>
                </w:rPr>
                <w:delText>t-boy</w:delText>
              </w:r>
            </w:del>
            <w:ins w:id="1206" w:author="Andrew Wilkinson [2]" w:date="2023-06-27T18:28:00Z">
              <w:r w:rsidR="007B6B1D">
                <w:rPr>
                  <w:lang w:val="es-ES"/>
                </w:rPr>
                <w:t>TBOY</w:t>
              </w:r>
            </w:ins>
            <w:r w:rsidRPr="0078278C">
              <w:rPr>
                <w:lang w:val="es-ES"/>
              </w:rPr>
              <w:t xml:space="preserve"> para un 15% de descuento</w:t>
            </w:r>
            <w:ins w:id="1207" w:author="Andrew Wilkinson [2]" w:date="2023-06-27T18:18:00Z">
              <w:r w:rsidR="00A8325C">
                <w:rPr>
                  <w:lang w:val="es-ES"/>
                </w:rPr>
                <w:t>.</w:t>
              </w:r>
            </w:ins>
          </w:p>
          <w:p w14:paraId="2F4633ED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3342E1F1" w14:textId="3233008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m-u-d-w-t</w:t>
            </w:r>
            <w:ins w:id="1208" w:author="Andrew Wilkinson [2]" w:date="2023-06-27T18:26:00Z">
              <w:r w:rsidR="00042C7D">
                <w:rPr>
                  <w:lang w:val="es-ES"/>
                </w:rPr>
                <w:t>-</w:t>
              </w:r>
            </w:ins>
            <w:r w:rsidRPr="0078278C">
              <w:rPr>
                <w:lang w:val="es-ES"/>
              </w:rPr>
              <w:t xml:space="preserve">r.com/tboy y usa el código </w:t>
            </w:r>
            <w:del w:id="1209" w:author="Andrew Wilkinson [2]" w:date="2023-06-27T18:28:00Z">
              <w:r w:rsidRPr="0078278C" w:rsidDel="007B6B1D">
                <w:rPr>
                  <w:lang w:val="es-ES"/>
                </w:rPr>
                <w:delText>t-boy</w:delText>
              </w:r>
            </w:del>
            <w:ins w:id="1210" w:author="Andrew Wilkinson [2]" w:date="2023-06-27T18:28:00Z">
              <w:r w:rsidR="007B6B1D">
                <w:rPr>
                  <w:lang w:val="es-ES"/>
                </w:rPr>
                <w:t>TBOY</w:t>
              </w:r>
            </w:ins>
            <w:r w:rsidRPr="0078278C">
              <w:rPr>
                <w:lang w:val="es-ES"/>
              </w:rPr>
              <w:t xml:space="preserve"> para un 15% de descuento en tus pedidos.</w:t>
            </w:r>
          </w:p>
          <w:p w14:paraId="27E2A209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3C6EF1AF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Para nuestra tercera y última historia, la isla de Manhattan, la ciudad de Nueva York al sur de la calle 60 está a punto de conseguir el primer impuesto de tráfico de América.</w:t>
            </w:r>
          </w:p>
          <w:p w14:paraId="073AAC2E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70EC1FDF" w14:textId="0D14FE56" w:rsidR="0078278C" w:rsidRPr="0078278C" w:rsidRDefault="0078278C" w:rsidP="0078278C">
            <w:pPr>
              <w:rPr>
                <w:lang w:val="es-ES"/>
              </w:rPr>
            </w:pPr>
            <w:del w:id="1211" w:author="Andrew Wilkinson [2]" w:date="2023-06-27T18:26:00Z">
              <w:r w:rsidRPr="0078278C" w:rsidDel="00042C7D">
                <w:rPr>
                  <w:lang w:val="es-ES"/>
                </w:rPr>
                <w:delText xml:space="preserve">a </w:delText>
              </w:r>
            </w:del>
            <w:ins w:id="1212" w:author="Andrew Wilkinson [2]" w:date="2023-06-27T18:26:00Z">
              <w:r w:rsidR="00042C7D">
                <w:rPr>
                  <w:lang w:val="es-ES"/>
                </w:rPr>
                <w:t>A</w:t>
              </w:r>
              <w:r w:rsidR="00042C7D" w:rsidRPr="0078278C">
                <w:rPr>
                  <w:lang w:val="es-ES"/>
                </w:rPr>
                <w:t xml:space="preserve"> </w:t>
              </w:r>
            </w:ins>
            <w:r w:rsidRPr="0078278C">
              <w:rPr>
                <w:lang w:val="es-ES"/>
              </w:rPr>
              <w:t>los economistas les encanta el plan</w:t>
            </w:r>
            <w:ins w:id="1213" w:author="Andrew Wilkinson [2]" w:date="2023-06-27T18:18:00Z">
              <w:r w:rsidR="00A8325C">
                <w:rPr>
                  <w:lang w:val="es-ES"/>
                </w:rPr>
                <w:t>.</w:t>
              </w:r>
            </w:ins>
          </w:p>
          <w:p w14:paraId="2D8FB2F0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7CD05DA7" w14:textId="41D9C011" w:rsidR="0078278C" w:rsidRPr="0078278C" w:rsidRDefault="0078278C" w:rsidP="0078278C">
            <w:pPr>
              <w:rPr>
                <w:lang w:val="es-ES"/>
              </w:rPr>
            </w:pPr>
            <w:del w:id="1214" w:author="Andrew Wilkinson [2]" w:date="2023-06-27T18:26:00Z">
              <w:r w:rsidRPr="0078278C" w:rsidDel="00042C7D">
                <w:rPr>
                  <w:lang w:val="es-ES"/>
                </w:rPr>
                <w:delText>sí</w:delText>
              </w:r>
            </w:del>
            <w:ins w:id="1215" w:author="Andrew Wilkinson [2]" w:date="2023-06-27T18:26:00Z">
              <w:r w:rsidR="00042C7D">
                <w:rPr>
                  <w:lang w:val="es-ES"/>
                </w:rPr>
                <w:t>S</w:t>
              </w:r>
              <w:r w:rsidR="00042C7D" w:rsidRPr="0078278C">
                <w:rPr>
                  <w:lang w:val="es-ES"/>
                </w:rPr>
                <w:t>í</w:t>
              </w:r>
            </w:ins>
            <w:r w:rsidRPr="0078278C">
              <w:rPr>
                <w:lang w:val="es-ES"/>
              </w:rPr>
              <w:t>, lo hacen</w:t>
            </w:r>
            <w:ins w:id="1216" w:author="Andrew Wilkinson [2]" w:date="2023-06-27T18:18:00Z">
              <w:r w:rsidR="00A8325C">
                <w:rPr>
                  <w:lang w:val="es-ES"/>
                </w:rPr>
                <w:t>.</w:t>
              </w:r>
            </w:ins>
          </w:p>
          <w:p w14:paraId="60A5BFE9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1C02B61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El puente y el túnel. Las personas lo odian.</w:t>
            </w:r>
          </w:p>
          <w:p w14:paraId="544D0AFE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AAB9B8D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¡Sí que lo odian!</w:t>
            </w:r>
          </w:p>
          <w:p w14:paraId="147B2B92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4432E1E" w14:textId="284EEDE5" w:rsidR="0078278C" w:rsidRPr="0078278C" w:rsidRDefault="00617AF8" w:rsidP="0078278C">
            <w:pPr>
              <w:rPr>
                <w:lang w:val="es-ES"/>
              </w:rPr>
            </w:pPr>
            <w:ins w:id="1217" w:author="Andrew Wilkinson" w:date="2023-06-27T19:52:00Z">
              <w:r>
                <w:rPr>
                  <w:lang w:val="es-ES"/>
                </w:rPr>
                <w:t>Yetis, l</w:t>
              </w:r>
            </w:ins>
            <w:del w:id="1218" w:author="Andrew Wilkinson" w:date="2023-06-27T19:52:00Z">
              <w:r w:rsidR="0078278C" w:rsidRPr="0078278C" w:rsidDel="00617AF8">
                <w:rPr>
                  <w:lang w:val="es-ES"/>
                </w:rPr>
                <w:delText>L</w:delText>
              </w:r>
            </w:del>
            <w:r w:rsidR="0078278C" w:rsidRPr="0078278C">
              <w:rPr>
                <w:lang w:val="es-ES"/>
              </w:rPr>
              <w:t>a ciudad de Nueva York, es la ciudad más grande de los Estados Unidos, también la ciudad más lenta de los Estados Unidos</w:t>
            </w:r>
            <w:ins w:id="1219" w:author="Andrew Wilkinson [2]" w:date="2023-06-27T18:18:00Z">
              <w:r w:rsidR="00A8325C">
                <w:rPr>
                  <w:lang w:val="es-ES"/>
                </w:rPr>
                <w:t>.</w:t>
              </w:r>
            </w:ins>
          </w:p>
          <w:p w14:paraId="304D29F0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1B4EAB64" w14:textId="09C0B88F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 xml:space="preserve">Jack, cuando tenía 10 años tuve una pesadilla al ir de Chelsea </w:t>
            </w:r>
            <w:del w:id="1220" w:author="Andrew Wilkinson" w:date="2023-06-27T19:53:00Z">
              <w:r w:rsidRPr="0078278C" w:rsidDel="00E5765E">
                <w:rPr>
                  <w:lang w:val="es-ES"/>
                </w:rPr>
                <w:delText xml:space="preserve">Pierce </w:delText>
              </w:r>
            </w:del>
            <w:ins w:id="1221" w:author="Andrew Wilkinson" w:date="2023-06-27T19:53:00Z">
              <w:r w:rsidR="00E5765E">
                <w:rPr>
                  <w:lang w:val="es-ES"/>
                </w:rPr>
                <w:t>Piers</w:t>
              </w:r>
              <w:r w:rsidR="00E5765E" w:rsidRPr="0078278C">
                <w:rPr>
                  <w:lang w:val="es-ES"/>
                </w:rPr>
                <w:t xml:space="preserve"> </w:t>
              </w:r>
            </w:ins>
            <w:r w:rsidRPr="0078278C">
              <w:rPr>
                <w:lang w:val="es-ES"/>
              </w:rPr>
              <w:t>al Upper East Side, el taxi giró a la izquierda en la 10ª Avenida, nos quedamos atascados para siempre</w:t>
            </w:r>
            <w:ins w:id="1222" w:author="Andrew Wilkinson [2]" w:date="2023-06-27T18:18:00Z">
              <w:r w:rsidR="00A8325C">
                <w:rPr>
                  <w:lang w:val="es-ES"/>
                </w:rPr>
                <w:t>.</w:t>
              </w:r>
            </w:ins>
          </w:p>
          <w:p w14:paraId="3411CE95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A2EE6E6" w14:textId="6123A56C" w:rsidR="0078278C" w:rsidRPr="0078278C" w:rsidRDefault="0078278C" w:rsidP="0078278C">
            <w:pPr>
              <w:rPr>
                <w:lang w:val="es-ES"/>
              </w:rPr>
            </w:pPr>
            <w:del w:id="1223" w:author="Andrew Wilkinson [2]" w:date="2023-06-27T18:26:00Z">
              <w:r w:rsidRPr="0078278C" w:rsidDel="00042C7D">
                <w:rPr>
                  <w:lang w:val="es-ES"/>
                </w:rPr>
                <w:delText xml:space="preserve">si </w:delText>
              </w:r>
            </w:del>
            <w:ins w:id="1224" w:author="Andrew Wilkinson [2]" w:date="2023-06-27T18:26:00Z">
              <w:r w:rsidR="00042C7D">
                <w:rPr>
                  <w:lang w:val="es-ES"/>
                </w:rPr>
                <w:t>S</w:t>
              </w:r>
              <w:r w:rsidR="00042C7D" w:rsidRPr="0078278C">
                <w:rPr>
                  <w:lang w:val="es-ES"/>
                </w:rPr>
                <w:t xml:space="preserve">i </w:t>
              </w:r>
            </w:ins>
            <w:r w:rsidRPr="0078278C">
              <w:rPr>
                <w:lang w:val="es-ES"/>
              </w:rPr>
              <w:t>vas caminando por la calle, vas increíblemente rápido</w:t>
            </w:r>
            <w:ins w:id="1225" w:author="Andrew Wilkinson [2]" w:date="2023-06-27T18:18:00Z">
              <w:r w:rsidR="00A8325C">
                <w:rPr>
                  <w:lang w:val="es-ES"/>
                </w:rPr>
                <w:t>.</w:t>
              </w:r>
            </w:ins>
          </w:p>
          <w:p w14:paraId="645CC4F1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5FC4504" w14:textId="0D736CCE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La ciudad de caminar, es increíble caminar en la ciudad</w:t>
            </w:r>
            <w:ins w:id="1226" w:author="Andrew Wilkinson [2]" w:date="2023-06-27T18:18:00Z">
              <w:r w:rsidR="00A8325C">
                <w:rPr>
                  <w:lang w:val="es-ES"/>
                </w:rPr>
                <w:t>.</w:t>
              </w:r>
            </w:ins>
          </w:p>
          <w:p w14:paraId="49F080C5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A88E8FF" w14:textId="22E5B43C" w:rsidR="0078278C" w:rsidRPr="0078278C" w:rsidRDefault="00042C7D" w:rsidP="0078278C">
            <w:pPr>
              <w:rPr>
                <w:lang w:val="es-ES"/>
              </w:rPr>
            </w:pPr>
            <w:ins w:id="1227" w:author="Andrew Wilkinson [2]" w:date="2023-06-27T18:26:00Z">
              <w:r>
                <w:rPr>
                  <w:lang w:val="es-ES"/>
                </w:rPr>
                <w:t>P</w:t>
              </w:r>
            </w:ins>
            <w:del w:id="1228" w:author="Andrew Wilkinson [2]" w:date="2023-06-27T18:26:00Z">
              <w:r w:rsidR="0078278C" w:rsidRPr="0078278C" w:rsidDel="00042C7D">
                <w:rPr>
                  <w:lang w:val="es-ES"/>
                </w:rPr>
                <w:delText>p</w:delText>
              </w:r>
            </w:del>
            <w:r w:rsidR="0078278C" w:rsidRPr="0078278C">
              <w:rPr>
                <w:lang w:val="es-ES"/>
              </w:rPr>
              <w:t>ero si estás en un vehículo, ¡buena suerte!</w:t>
            </w:r>
          </w:p>
          <w:p w14:paraId="615F59E6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208AF8A" w14:textId="100A5775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Bueno, mirando sólo una parte de Manhattan al sur de Central Park, escucha esto, 700.000 coches entran en esa zona todos los días</w:t>
            </w:r>
            <w:ins w:id="1229" w:author="Andrew Wilkinson [2]" w:date="2023-06-27T18:18:00Z">
              <w:r w:rsidR="00A8325C">
                <w:rPr>
                  <w:lang w:val="es-ES"/>
                </w:rPr>
                <w:t>.</w:t>
              </w:r>
            </w:ins>
          </w:p>
          <w:p w14:paraId="4242F296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1D6139D7" w14:textId="0928828C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lastRenderedPageBreak/>
              <w:t>Hay más coches entrando en un solo día al sur de Manhattan que toda la población del estado de Vermont</w:t>
            </w:r>
            <w:ins w:id="1230" w:author="Andrew Wilkinson [2]" w:date="2023-06-27T18:18:00Z">
              <w:r w:rsidR="00A8325C">
                <w:rPr>
                  <w:lang w:val="es-ES"/>
                </w:rPr>
                <w:t>.</w:t>
              </w:r>
            </w:ins>
          </w:p>
          <w:p w14:paraId="35F49C50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041D6D2D" w14:textId="5C2B28D8" w:rsidR="0078278C" w:rsidRPr="0078278C" w:rsidRDefault="0078278C" w:rsidP="0078278C">
            <w:pPr>
              <w:rPr>
                <w:lang w:val="es-ES"/>
              </w:rPr>
            </w:pPr>
            <w:del w:id="1231" w:author="Andrew Wilkinson [2]" w:date="2023-06-27T18:26:00Z">
              <w:r w:rsidRPr="0078278C" w:rsidDel="00042C7D">
                <w:rPr>
                  <w:lang w:val="es-ES"/>
                </w:rPr>
                <w:delText xml:space="preserve">y </w:delText>
              </w:r>
            </w:del>
            <w:ins w:id="1232" w:author="Andrew Wilkinson [2]" w:date="2023-06-27T18:27:00Z">
              <w:r w:rsidR="00042C7D">
                <w:rPr>
                  <w:lang w:val="es-ES"/>
                </w:rPr>
                <w:t>Y</w:t>
              </w:r>
            </w:ins>
            <w:ins w:id="1233" w:author="Andrew Wilkinson [2]" w:date="2023-06-27T18:26:00Z">
              <w:r w:rsidR="00042C7D" w:rsidRPr="0078278C">
                <w:rPr>
                  <w:lang w:val="es-ES"/>
                </w:rPr>
                <w:t xml:space="preserve"> </w:t>
              </w:r>
            </w:ins>
            <w:r w:rsidRPr="0078278C">
              <w:rPr>
                <w:lang w:val="es-ES"/>
              </w:rPr>
              <w:t>Jack, si tratas de apretar 700.000 coches en esas pequeñas 10 millas cuadradas, ¿qué vas a conseguir, Jack?</w:t>
            </w:r>
          </w:p>
          <w:p w14:paraId="77F20F17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1C39EAF5" w14:textId="0C0D9C1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Vas a tener tráfico</w:t>
            </w:r>
            <w:ins w:id="1234" w:author="Andrew Wilkinson [2]" w:date="2023-06-27T18:18:00Z">
              <w:r w:rsidR="00A8325C">
                <w:rPr>
                  <w:lang w:val="es-ES"/>
                </w:rPr>
                <w:t>.</w:t>
              </w:r>
            </w:ins>
          </w:p>
          <w:p w14:paraId="74F76762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2460526" w14:textId="37E5EF22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¡Sí! vas a tener tráfico, no somos geómetras pero eso va a llevar a algo de tráfico</w:t>
            </w:r>
            <w:ins w:id="1235" w:author="Andrew Wilkinson [2]" w:date="2023-06-27T18:18:00Z">
              <w:r w:rsidR="00A8325C">
                <w:rPr>
                  <w:lang w:val="es-ES"/>
                </w:rPr>
                <w:t>.</w:t>
              </w:r>
            </w:ins>
          </w:p>
          <w:p w14:paraId="63406808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38E3E3F5" w14:textId="1376BA01" w:rsidR="0078278C" w:rsidRPr="0078278C" w:rsidRDefault="0078278C" w:rsidP="0078278C">
            <w:pPr>
              <w:rPr>
                <w:lang w:val="es-ES"/>
              </w:rPr>
            </w:pPr>
            <w:del w:id="1236" w:author="Andrew Wilkinson [2]" w:date="2023-06-27T18:27:00Z">
              <w:r w:rsidRPr="0078278C" w:rsidDel="00042C7D">
                <w:rPr>
                  <w:lang w:val="es-ES"/>
                </w:rPr>
                <w:delText xml:space="preserve">y </w:delText>
              </w:r>
            </w:del>
            <w:ins w:id="1237" w:author="Andrew Wilkinson [2]" w:date="2023-06-27T18:27:00Z">
              <w:r w:rsidR="00042C7D">
                <w:rPr>
                  <w:lang w:val="es-ES"/>
                </w:rPr>
                <w:t>Y</w:t>
              </w:r>
              <w:r w:rsidR="00042C7D" w:rsidRPr="0078278C">
                <w:rPr>
                  <w:lang w:val="es-ES"/>
                </w:rPr>
                <w:t xml:space="preserve"> </w:t>
              </w:r>
            </w:ins>
            <w:r w:rsidRPr="0078278C">
              <w:rPr>
                <w:lang w:val="es-ES"/>
              </w:rPr>
              <w:t xml:space="preserve">es por eso que la velocidad media recorrida por los coches al sur de la calle 60, en Nueva York, es de </w:t>
            </w:r>
            <w:del w:id="1238" w:author="Andrew Wilkinson" w:date="2023-06-27T19:54:00Z">
              <w:r w:rsidRPr="0078278C" w:rsidDel="00E5765E">
                <w:rPr>
                  <w:lang w:val="es-ES"/>
                </w:rPr>
                <w:delText xml:space="preserve">siete </w:delText>
              </w:r>
            </w:del>
            <w:ins w:id="1239" w:author="Andrew Wilkinson" w:date="2023-06-27T19:54:00Z">
              <w:r w:rsidR="00E5765E">
                <w:rPr>
                  <w:lang w:val="es-ES"/>
                </w:rPr>
                <w:t>7</w:t>
              </w:r>
              <w:r w:rsidR="00E5765E" w:rsidRPr="0078278C">
                <w:rPr>
                  <w:lang w:val="es-ES"/>
                </w:rPr>
                <w:t xml:space="preserve"> </w:t>
              </w:r>
            </w:ins>
            <w:r w:rsidRPr="0078278C">
              <w:rPr>
                <w:lang w:val="es-ES"/>
              </w:rPr>
              <w:t>millas por hora</w:t>
            </w:r>
            <w:ins w:id="1240" w:author="Andrew Wilkinson [2]" w:date="2023-06-27T18:18:00Z">
              <w:r w:rsidR="00A8325C">
                <w:rPr>
                  <w:lang w:val="es-ES"/>
                </w:rPr>
                <w:t>.</w:t>
              </w:r>
            </w:ins>
          </w:p>
          <w:p w14:paraId="19ACFACF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1C1E91A5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Creo que tenemos que hablar de esto por un segundo y hacer una pausa en el proyecto: Jack ¿sabes cuál es la velocidad de una persona caminando?</w:t>
            </w:r>
          </w:p>
          <w:p w14:paraId="5BC6347E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DD89F89" w14:textId="77777777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>¿3 millas por hora?</w:t>
            </w:r>
          </w:p>
          <w:p w14:paraId="5A6D3BD6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2B9D5E41" w14:textId="53F8BF7F" w:rsidR="0078278C" w:rsidRPr="0078278C" w:rsidRDefault="0078278C" w:rsidP="0078278C">
            <w:pPr>
              <w:rPr>
                <w:lang w:val="es-ES"/>
              </w:rPr>
            </w:pPr>
            <w:del w:id="1241" w:author="Andrew Wilkinson [2]" w:date="2023-06-27T18:27:00Z">
              <w:r w:rsidRPr="0078278C" w:rsidDel="00042C7D">
                <w:rPr>
                  <w:lang w:val="es-ES"/>
                </w:rPr>
                <w:delText xml:space="preserve">así </w:delText>
              </w:r>
            </w:del>
            <w:ins w:id="1242" w:author="Andrew Wilkinson [2]" w:date="2023-06-27T18:27:00Z">
              <w:r w:rsidR="00042C7D">
                <w:rPr>
                  <w:lang w:val="es-ES"/>
                </w:rPr>
                <w:t>A</w:t>
              </w:r>
              <w:r w:rsidR="00042C7D" w:rsidRPr="0078278C">
                <w:rPr>
                  <w:lang w:val="es-ES"/>
                </w:rPr>
                <w:t xml:space="preserve">sí </w:t>
              </w:r>
            </w:ins>
            <w:r w:rsidRPr="0078278C">
              <w:rPr>
                <w:lang w:val="es-ES"/>
              </w:rPr>
              <w:t>que, básicamente, si vas en coche en Nueva York, vas al doble de velocidad que alguien que va caminando</w:t>
            </w:r>
            <w:ins w:id="1243" w:author="Andrew Wilkinson [2]" w:date="2023-06-27T18:18:00Z">
              <w:r w:rsidR="00A8325C">
                <w:rPr>
                  <w:lang w:val="es-ES"/>
                </w:rPr>
                <w:t>.</w:t>
              </w:r>
            </w:ins>
          </w:p>
          <w:p w14:paraId="4F35B177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59E5F181" w14:textId="0FBE4E4C" w:rsidR="0078278C" w:rsidRPr="0078278C" w:rsidRDefault="0078278C" w:rsidP="0078278C">
            <w:pPr>
              <w:rPr>
                <w:lang w:val="es-ES"/>
              </w:rPr>
            </w:pPr>
            <w:r w:rsidRPr="0078278C">
              <w:rPr>
                <w:lang w:val="es-ES"/>
              </w:rPr>
              <w:t xml:space="preserve">De Battery Park a Central Park, se puede </w:t>
            </w:r>
            <w:del w:id="1244" w:author="Andrew Wilkinson" w:date="2023-06-27T19:55:00Z">
              <w:r w:rsidRPr="0078278C" w:rsidDel="001C41B1">
                <w:rPr>
                  <w:lang w:val="es-ES"/>
                </w:rPr>
                <w:delText xml:space="preserve">ir </w:delText>
              </w:r>
            </w:del>
            <w:ins w:id="1245" w:author="Andrew Wilkinson" w:date="2023-06-27T19:55:00Z">
              <w:r w:rsidR="001C41B1">
                <w:rPr>
                  <w:lang w:val="es-ES"/>
                </w:rPr>
                <w:t>correr</w:t>
              </w:r>
              <w:r w:rsidR="001C41B1" w:rsidRPr="0078278C">
                <w:rPr>
                  <w:lang w:val="es-ES"/>
                </w:rPr>
                <w:t xml:space="preserve"> </w:t>
              </w:r>
            </w:ins>
            <w:r w:rsidRPr="0078278C">
              <w:rPr>
                <w:lang w:val="es-ES"/>
              </w:rPr>
              <w:t>más rápido caminando que en coche.</w:t>
            </w:r>
          </w:p>
          <w:p w14:paraId="656EC272" w14:textId="77777777" w:rsidR="0078278C" w:rsidRPr="0078278C" w:rsidRDefault="0078278C" w:rsidP="0078278C">
            <w:pPr>
              <w:rPr>
                <w:lang w:val="es-ES"/>
              </w:rPr>
            </w:pPr>
          </w:p>
          <w:p w14:paraId="72C9E935" w14:textId="1B490EA0" w:rsidR="0078278C" w:rsidRPr="0078278C" w:rsidRDefault="0078278C" w:rsidP="0078278C">
            <w:pPr>
              <w:rPr>
                <w:lang w:val="es-ES"/>
              </w:rPr>
            </w:pPr>
            <w:del w:id="1246" w:author="Andrew Wilkinson [2]" w:date="2023-06-27T18:27:00Z">
              <w:r w:rsidRPr="0078278C" w:rsidDel="00042C7D">
                <w:rPr>
                  <w:lang w:val="es-ES"/>
                </w:rPr>
                <w:delText>podría</w:delText>
              </w:r>
            </w:del>
            <w:ins w:id="1247" w:author="Andrew Wilkinson [2]" w:date="2023-06-27T18:27:00Z">
              <w:r w:rsidR="00042C7D">
                <w:rPr>
                  <w:lang w:val="es-ES"/>
                </w:rPr>
                <w:t>P</w:t>
              </w:r>
              <w:r w:rsidR="00042C7D" w:rsidRPr="0078278C">
                <w:rPr>
                  <w:lang w:val="es-ES"/>
                </w:rPr>
                <w:t>odría</w:t>
              </w:r>
            </w:ins>
            <w:r w:rsidRPr="0078278C">
              <w:rPr>
                <w:lang w:val="es-ES"/>
              </w:rPr>
              <w:t>, en realidad, ser más rápido para ir a la inversa alrededor del mundo y sólo tiene que ir hacia el sur y luego terminar con el fuego del norte, ¿me entiendes, Jack?</w:t>
            </w:r>
          </w:p>
        </w:tc>
      </w:tr>
    </w:tbl>
    <w:p w14:paraId="501A2F6D" w14:textId="77777777" w:rsidR="00315F22" w:rsidRPr="0078278C" w:rsidRDefault="00315F22">
      <w:pPr>
        <w:rPr>
          <w:lang w:val="es-ES"/>
        </w:rPr>
      </w:pPr>
    </w:p>
    <w:sectPr w:rsidR="00315F22" w:rsidRPr="0078278C" w:rsidSect="007827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w Wilkinson">
    <w15:presenceInfo w15:providerId="AD" w15:userId="S::AWilkinson@sorenson.com::4007275d-7d1d-4b69-8b89-dfa3b5be2102"/>
  </w15:person>
  <w15:person w15:author="Andrew Wilkinson [2]">
    <w15:presenceInfo w15:providerId="AD" w15:userId="S::awilkinson@sorenson.com::4007275d-7d1d-4b69-8b89-dfa3b5be21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8C"/>
    <w:rsid w:val="00002C7E"/>
    <w:rsid w:val="000050D6"/>
    <w:rsid w:val="00042C7D"/>
    <w:rsid w:val="000A6B13"/>
    <w:rsid w:val="000B55E1"/>
    <w:rsid w:val="000C6C7A"/>
    <w:rsid w:val="000C7013"/>
    <w:rsid w:val="000D67EA"/>
    <w:rsid w:val="000D779E"/>
    <w:rsid w:val="000F6882"/>
    <w:rsid w:val="00116A05"/>
    <w:rsid w:val="00182C18"/>
    <w:rsid w:val="001A145E"/>
    <w:rsid w:val="001B5731"/>
    <w:rsid w:val="001C41B1"/>
    <w:rsid w:val="001D4276"/>
    <w:rsid w:val="001D6A52"/>
    <w:rsid w:val="002312E9"/>
    <w:rsid w:val="002974AC"/>
    <w:rsid w:val="002F4CA7"/>
    <w:rsid w:val="00315F22"/>
    <w:rsid w:val="00331ECD"/>
    <w:rsid w:val="003F2E05"/>
    <w:rsid w:val="00400E8F"/>
    <w:rsid w:val="00403574"/>
    <w:rsid w:val="004262EC"/>
    <w:rsid w:val="004D7574"/>
    <w:rsid w:val="00513444"/>
    <w:rsid w:val="00523E18"/>
    <w:rsid w:val="005253AC"/>
    <w:rsid w:val="00560FC9"/>
    <w:rsid w:val="00591CC5"/>
    <w:rsid w:val="00591DAD"/>
    <w:rsid w:val="005C2F87"/>
    <w:rsid w:val="006140FC"/>
    <w:rsid w:val="00617AF8"/>
    <w:rsid w:val="00621683"/>
    <w:rsid w:val="00661F1C"/>
    <w:rsid w:val="006A113D"/>
    <w:rsid w:val="006C6E03"/>
    <w:rsid w:val="006F2A73"/>
    <w:rsid w:val="007158B4"/>
    <w:rsid w:val="00720230"/>
    <w:rsid w:val="00733939"/>
    <w:rsid w:val="007450F7"/>
    <w:rsid w:val="00761C71"/>
    <w:rsid w:val="0077005E"/>
    <w:rsid w:val="0078278C"/>
    <w:rsid w:val="007B6B1D"/>
    <w:rsid w:val="007B785A"/>
    <w:rsid w:val="007F63D2"/>
    <w:rsid w:val="00821A80"/>
    <w:rsid w:val="00854FD9"/>
    <w:rsid w:val="00866DED"/>
    <w:rsid w:val="008832D4"/>
    <w:rsid w:val="00934169"/>
    <w:rsid w:val="009A06E1"/>
    <w:rsid w:val="009E7299"/>
    <w:rsid w:val="009F0E10"/>
    <w:rsid w:val="00A0107D"/>
    <w:rsid w:val="00A407C3"/>
    <w:rsid w:val="00A43FC2"/>
    <w:rsid w:val="00A64C73"/>
    <w:rsid w:val="00A8325C"/>
    <w:rsid w:val="00AD5663"/>
    <w:rsid w:val="00B0587E"/>
    <w:rsid w:val="00B31785"/>
    <w:rsid w:val="00B3645F"/>
    <w:rsid w:val="00B42F8C"/>
    <w:rsid w:val="00B460AF"/>
    <w:rsid w:val="00BA3870"/>
    <w:rsid w:val="00BF714C"/>
    <w:rsid w:val="00C50E38"/>
    <w:rsid w:val="00C66E1B"/>
    <w:rsid w:val="00C87C47"/>
    <w:rsid w:val="00CE66B7"/>
    <w:rsid w:val="00CF09AE"/>
    <w:rsid w:val="00D32465"/>
    <w:rsid w:val="00D4086D"/>
    <w:rsid w:val="00E1626B"/>
    <w:rsid w:val="00E229BC"/>
    <w:rsid w:val="00E5647C"/>
    <w:rsid w:val="00E5765E"/>
    <w:rsid w:val="00E72E2A"/>
    <w:rsid w:val="00E928B6"/>
    <w:rsid w:val="00EE0D27"/>
    <w:rsid w:val="00F508F8"/>
    <w:rsid w:val="00F556D6"/>
    <w:rsid w:val="00F769AC"/>
    <w:rsid w:val="00FA43B6"/>
    <w:rsid w:val="00FB6CB0"/>
    <w:rsid w:val="00FE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20EAC"/>
  <w15:chartTrackingRefBased/>
  <w15:docId w15:val="{E91A06CF-6642-E046-8D08-AEBA786D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2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6075</Words>
  <Characters>27521</Characters>
  <Application>Microsoft Office Word</Application>
  <DocSecurity>0</DocSecurity>
  <Lines>743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Wilkinson</dc:creator>
  <cp:keywords/>
  <dc:description/>
  <cp:lastModifiedBy>Andrew Wilkinson</cp:lastModifiedBy>
  <cp:revision>85</cp:revision>
  <dcterms:created xsi:type="dcterms:W3CDTF">2023-06-27T21:52:00Z</dcterms:created>
  <dcterms:modified xsi:type="dcterms:W3CDTF">2023-06-27T23:56:00Z</dcterms:modified>
</cp:coreProperties>
</file>